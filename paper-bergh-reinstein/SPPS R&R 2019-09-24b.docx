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1EAE6" w14:textId="77777777" w:rsidR="00F37D5F" w:rsidRDefault="00F37D5F">
      <w:pPr>
        <w:spacing w:after="0" w:line="480" w:lineRule="auto"/>
        <w:jc w:val="center"/>
        <w:rPr>
          <w:rFonts w:ascii="Times New Roman" w:eastAsia="Times New Roman" w:hAnsi="Times New Roman" w:cs="Times New Roman"/>
          <w:b/>
          <w:sz w:val="24"/>
          <w:szCs w:val="24"/>
        </w:rPr>
      </w:pPr>
    </w:p>
    <w:p w14:paraId="389D6F31" w14:textId="77777777" w:rsidR="00F37D5F" w:rsidRDefault="00F37D5F">
      <w:pPr>
        <w:spacing w:after="0" w:line="480" w:lineRule="auto"/>
        <w:jc w:val="center"/>
        <w:rPr>
          <w:rFonts w:ascii="Times New Roman" w:eastAsia="Times New Roman" w:hAnsi="Times New Roman" w:cs="Times New Roman"/>
          <w:b/>
          <w:sz w:val="24"/>
          <w:szCs w:val="24"/>
        </w:rPr>
      </w:pPr>
    </w:p>
    <w:p w14:paraId="0ABF8B63" w14:textId="77777777" w:rsidR="00F37D5F" w:rsidRDefault="00F37D5F">
      <w:pPr>
        <w:spacing w:after="0" w:line="480" w:lineRule="auto"/>
        <w:jc w:val="center"/>
        <w:rPr>
          <w:rFonts w:ascii="Times New Roman" w:eastAsia="Times New Roman" w:hAnsi="Times New Roman" w:cs="Times New Roman"/>
          <w:b/>
          <w:sz w:val="24"/>
          <w:szCs w:val="24"/>
        </w:rPr>
      </w:pPr>
    </w:p>
    <w:p w14:paraId="71530D9C" w14:textId="77777777" w:rsidR="00F37D5F" w:rsidRDefault="00F37D5F">
      <w:pPr>
        <w:spacing w:after="0" w:line="480" w:lineRule="auto"/>
        <w:jc w:val="center"/>
        <w:rPr>
          <w:rFonts w:ascii="Times New Roman" w:eastAsia="Times New Roman" w:hAnsi="Times New Roman" w:cs="Times New Roman"/>
          <w:b/>
          <w:sz w:val="24"/>
          <w:szCs w:val="24"/>
        </w:rPr>
      </w:pPr>
    </w:p>
    <w:p w14:paraId="1A3DFFCD" w14:textId="77777777" w:rsidR="00841F8A" w:rsidRDefault="00F37D5F">
      <w:pPr>
        <w:spacing w:after="0" w:line="480" w:lineRule="auto"/>
        <w:jc w:val="center"/>
        <w:rPr>
          <w:rFonts w:ascii="Times New Roman" w:eastAsia="Times New Roman" w:hAnsi="Times New Roman" w:cs="Times New Roman"/>
          <w:b/>
          <w:sz w:val="24"/>
          <w:szCs w:val="24"/>
        </w:rPr>
      </w:pPr>
      <w:bookmarkStart w:id="0" w:name="OLE_LINK17"/>
      <w:bookmarkStart w:id="1" w:name="OLE_LINK18"/>
      <w:bookmarkStart w:id="2" w:name="OLE_LINK24"/>
      <w:bookmarkStart w:id="3" w:name="OLE_LINK25"/>
      <w:r>
        <w:rPr>
          <w:rFonts w:ascii="Times New Roman" w:eastAsia="Times New Roman" w:hAnsi="Times New Roman" w:cs="Times New Roman"/>
          <w:b/>
          <w:sz w:val="24"/>
          <w:szCs w:val="24"/>
        </w:rPr>
        <w:t>Empathic and Numerate Giving:</w:t>
      </w:r>
    </w:p>
    <w:p w14:paraId="578B2520" w14:textId="77777777" w:rsidR="00841F8A" w:rsidRDefault="00F37D5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Joint Effects of Images and Charity Evaluations</w:t>
      </w:r>
    </w:p>
    <w:bookmarkEnd w:id="2"/>
    <w:bookmarkEnd w:id="3"/>
    <w:p w14:paraId="101C2BAC" w14:textId="77777777" w:rsidR="00841F8A" w:rsidRDefault="00841F8A">
      <w:pPr>
        <w:spacing w:after="0" w:line="480" w:lineRule="auto"/>
        <w:jc w:val="center"/>
        <w:rPr>
          <w:rFonts w:ascii="Times New Roman" w:eastAsia="Times New Roman" w:hAnsi="Times New Roman" w:cs="Times New Roman"/>
          <w:sz w:val="24"/>
          <w:szCs w:val="24"/>
        </w:rPr>
      </w:pPr>
    </w:p>
    <w:p w14:paraId="23C4204E" w14:textId="77777777" w:rsidR="00841F8A"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Robin Bergh</w:t>
      </w:r>
    </w:p>
    <w:p w14:paraId="36181A5E" w14:textId="77777777" w:rsidR="00841F8A" w:rsidRDefault="00F37D5F">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Harvard University</w:t>
      </w:r>
      <w:r w:rsidR="003D405B">
        <w:rPr>
          <w:rFonts w:ascii="Times New Roman" w:eastAsia="Times New Roman" w:hAnsi="Times New Roman" w:cs="Times New Roman"/>
          <w:sz w:val="24"/>
          <w:szCs w:val="24"/>
        </w:rPr>
        <w:t xml:space="preserve"> and Uppsala University</w:t>
      </w:r>
    </w:p>
    <w:p w14:paraId="55B84D4E" w14:textId="77777777" w:rsidR="00841F8A" w:rsidRDefault="00841F8A">
      <w:pPr>
        <w:spacing w:after="0" w:line="480" w:lineRule="auto"/>
        <w:jc w:val="center"/>
        <w:rPr>
          <w:rFonts w:ascii="Times New Roman" w:eastAsia="Times New Roman" w:hAnsi="Times New Roman" w:cs="Times New Roman"/>
          <w:b/>
          <w:sz w:val="24"/>
          <w:szCs w:val="24"/>
        </w:rPr>
      </w:pPr>
    </w:p>
    <w:p w14:paraId="1A7A9C47" w14:textId="77777777" w:rsidR="00F37D5F"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David Reinstein</w:t>
      </w:r>
    </w:p>
    <w:p w14:paraId="6CCA1BB1" w14:textId="77777777" w:rsidR="00F37D5F" w:rsidRPr="00F37D5F" w:rsidRDefault="00F37D5F">
      <w:pPr>
        <w:spacing w:after="0" w:line="480" w:lineRule="auto"/>
        <w:jc w:val="center"/>
        <w:rPr>
          <w:rFonts w:ascii="Times New Roman" w:eastAsia="Times New Roman" w:hAnsi="Times New Roman" w:cs="Times New Roman"/>
          <w:sz w:val="24"/>
          <w:szCs w:val="24"/>
        </w:rPr>
      </w:pPr>
      <w:r w:rsidRPr="00F37D5F">
        <w:rPr>
          <w:rFonts w:ascii="Times New Roman" w:eastAsia="Times New Roman" w:hAnsi="Times New Roman" w:cs="Times New Roman"/>
          <w:sz w:val="24"/>
          <w:szCs w:val="24"/>
        </w:rPr>
        <w:t>University of Exeter</w:t>
      </w:r>
    </w:p>
    <w:bookmarkEnd w:id="0"/>
    <w:bookmarkEnd w:id="1"/>
    <w:p w14:paraId="20955595" w14:textId="77777777" w:rsidR="00841F8A" w:rsidRDefault="00841F8A">
      <w:pPr>
        <w:spacing w:after="0" w:line="480" w:lineRule="auto"/>
        <w:jc w:val="center"/>
        <w:rPr>
          <w:rFonts w:ascii="Times New Roman" w:eastAsia="Times New Roman" w:hAnsi="Times New Roman" w:cs="Times New Roman"/>
          <w:b/>
          <w:sz w:val="24"/>
          <w:szCs w:val="24"/>
        </w:rPr>
      </w:pPr>
    </w:p>
    <w:p w14:paraId="1C00E769"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69BA560C"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Swedish Research Council (#437-2014-231) supported this research. Address correspondence to Robin Bergh, Department of Psychology, Harvard University, William James Hall, 33 Kirkland Street, Cambridge, MA 02138. E-mail: rbergh@fas.harvard.edu.</w:t>
      </w:r>
    </w:p>
    <w:p w14:paraId="2C83FF53" w14:textId="77777777" w:rsidR="00841F8A" w:rsidRDefault="00F37D5F">
      <w:pPr>
        <w:spacing w:after="0" w:line="480" w:lineRule="auto"/>
        <w:jc w:val="center"/>
        <w:rPr>
          <w:rFonts w:ascii="Times New Roman" w:eastAsia="Times New Roman" w:hAnsi="Times New Roman" w:cs="Times New Roman"/>
          <w:b/>
          <w:sz w:val="24"/>
          <w:szCs w:val="24"/>
        </w:rPr>
      </w:pPr>
      <w:r>
        <w:br w:type="page"/>
      </w:r>
    </w:p>
    <w:p w14:paraId="5EE6DB6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97B1C56" w14:textId="77777777" w:rsidR="00841F8A" w:rsidRDefault="00F37D5F">
      <w:pPr>
        <w:spacing w:after="0" w:line="480" w:lineRule="auto"/>
        <w:ind w:left="567" w:right="6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Helping behaviors are </w:t>
      </w:r>
      <w:r w:rsidR="00403990">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 xml:space="preserve">driven by emotional reactions to the suffering of particular individuals, but these behaviors do not seem to be upregulated when many people need help. In this paper we consider if these reactions are also “innumerate” to information about how charities spend their money.  In particular, across </w:t>
      </w:r>
      <w:del w:id="4" w:author="Robin Bergh" w:date="2019-09-24T18:23:00Z">
        <w:r w:rsidDel="00846908">
          <w:rPr>
            <w:rFonts w:ascii="Times New Roman" w:eastAsia="Times New Roman" w:hAnsi="Times New Roman" w:cs="Times New Roman"/>
            <w:sz w:val="24"/>
            <w:szCs w:val="24"/>
          </w:rPr>
          <w:delText xml:space="preserve">five </w:delText>
        </w:r>
      </w:del>
      <w:ins w:id="5" w:author="Robin Bergh" w:date="2019-09-24T18:23:00Z">
        <w:r w:rsidR="00846908">
          <w:rPr>
            <w:rFonts w:ascii="Times New Roman" w:eastAsia="Times New Roman" w:hAnsi="Times New Roman" w:cs="Times New Roman"/>
            <w:sz w:val="24"/>
            <w:szCs w:val="24"/>
          </w:rPr>
          <w:t xml:space="preserve">six </w:t>
        </w:r>
      </w:ins>
      <w:r>
        <w:rPr>
          <w:rFonts w:ascii="Times New Roman" w:eastAsia="Times New Roman" w:hAnsi="Times New Roman" w:cs="Times New Roman"/>
          <w:sz w:val="24"/>
          <w:szCs w:val="24"/>
        </w:rPr>
        <w:t xml:space="preserve">experiments we examined how images of identified victims interact with information about charity efficiency (money toward program) and effectiveness (program outcome). </w:t>
      </w:r>
      <w:del w:id="6" w:author="Robin Bergh" w:date="2019-09-24T18:23:00Z">
        <w:r w:rsidDel="00846908">
          <w:rPr>
            <w:rFonts w:ascii="Times New Roman" w:eastAsia="Times New Roman" w:hAnsi="Times New Roman" w:cs="Times New Roman"/>
            <w:sz w:val="24"/>
            <w:szCs w:val="24"/>
          </w:rPr>
          <w:delText>From a dual-process perspective w</w:delText>
        </w:r>
      </w:del>
      <w:ins w:id="7" w:author="Robin Bergh" w:date="2019-09-24T18:23:00Z">
        <w:r w:rsidR="00846908">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e further examined if the images primarily get people to donate at all (yes/no), whereas efficiency/effectiveness might provide a tuning mechanism for how much to give. Results showed that images influenced the propensity to donate</w:t>
      </w:r>
      <w:ins w:id="8" w:author="Robin Bergh" w:date="2019-09-24T18:24:00Z">
        <w:r w:rsidR="00846908">
          <w:rPr>
            <w:rFonts w:ascii="Times New Roman" w:eastAsia="Times New Roman" w:hAnsi="Times New Roman" w:cs="Times New Roman"/>
            <w:sz w:val="24"/>
            <w:szCs w:val="24"/>
          </w:rPr>
          <w:t xml:space="preserve"> and </w:t>
        </w:r>
      </w:ins>
      <w:del w:id="9" w:author="Robin Bergh" w:date="2019-09-24T18:24:00Z">
        <w:r w:rsidDel="00846908">
          <w:rPr>
            <w:rFonts w:ascii="Times New Roman" w:eastAsia="Times New Roman" w:hAnsi="Times New Roman" w:cs="Times New Roman"/>
            <w:sz w:val="24"/>
            <w:szCs w:val="24"/>
          </w:rPr>
          <w:delText xml:space="preserve">, but they </w:delText>
        </w:r>
      </w:del>
      <w:r>
        <w:rPr>
          <w:rFonts w:ascii="Times New Roman" w:eastAsia="Times New Roman" w:hAnsi="Times New Roman" w:cs="Times New Roman"/>
          <w:sz w:val="24"/>
          <w:szCs w:val="24"/>
        </w:rPr>
        <w:t>also made participants donate their full bonuses, indicating heuristic effects. Efficiency and effectiveness had no main effect on donations</w:t>
      </w:r>
      <w:del w:id="10" w:author="Robin Bergh" w:date="2019-09-24T18:24:00Z">
        <w:r w:rsidDel="00846908">
          <w:rPr>
            <w:rFonts w:ascii="Times New Roman" w:eastAsia="Times New Roman" w:hAnsi="Times New Roman" w:cs="Times New Roman"/>
            <w:sz w:val="24"/>
            <w:szCs w:val="24"/>
          </w:rPr>
          <w:delText>, but some results indicated that the introduction of this information can suppress the effects of victim images</w:delText>
        </w:r>
      </w:del>
      <w:r>
        <w:rPr>
          <w:rFonts w:ascii="Times New Roman" w:eastAsia="Times New Roman" w:hAnsi="Times New Roman" w:cs="Times New Roman"/>
          <w:sz w:val="24"/>
          <w:szCs w:val="24"/>
        </w:rPr>
        <w:t xml:space="preserve">. </w:t>
      </w:r>
    </w:p>
    <w:p w14:paraId="62FAF1FF" w14:textId="77777777" w:rsidR="00841F8A" w:rsidRDefault="00841F8A">
      <w:pPr>
        <w:spacing w:after="0" w:line="480" w:lineRule="auto"/>
        <w:ind w:right="901"/>
        <w:rPr>
          <w:rFonts w:ascii="Times New Roman" w:eastAsia="Times New Roman" w:hAnsi="Times New Roman" w:cs="Times New Roman"/>
          <w:sz w:val="24"/>
          <w:szCs w:val="24"/>
        </w:rPr>
      </w:pPr>
    </w:p>
    <w:p w14:paraId="5022ACE9" w14:textId="77777777" w:rsidR="00841F8A" w:rsidRDefault="00F37D5F">
      <w:pPr>
        <w:spacing w:after="0" w:line="480" w:lineRule="auto"/>
        <w:ind w:left="567" w:right="901"/>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Prosocial behaviors, identified victims, dual-process perspectives, empathy, deliberation, efficiency, effective altruism</w:t>
      </w:r>
    </w:p>
    <w:p w14:paraId="5D504859" w14:textId="77777777" w:rsidR="00841F8A" w:rsidRDefault="00841F8A">
      <w:pPr>
        <w:spacing w:after="0" w:line="240" w:lineRule="auto"/>
        <w:ind w:left="567" w:right="901"/>
        <w:rPr>
          <w:rFonts w:ascii="Times New Roman" w:eastAsia="Times New Roman" w:hAnsi="Times New Roman" w:cs="Times New Roman"/>
          <w:sz w:val="24"/>
          <w:szCs w:val="24"/>
        </w:rPr>
      </w:pPr>
    </w:p>
    <w:p w14:paraId="6BF47923" w14:textId="77777777" w:rsidR="00841F8A" w:rsidRDefault="00841F8A">
      <w:pPr>
        <w:spacing w:after="0" w:line="240" w:lineRule="auto"/>
        <w:ind w:left="567" w:right="901"/>
        <w:rPr>
          <w:rFonts w:ascii="Times New Roman" w:eastAsia="Times New Roman" w:hAnsi="Times New Roman" w:cs="Times New Roman"/>
          <w:i/>
          <w:sz w:val="24"/>
          <w:szCs w:val="24"/>
        </w:rPr>
      </w:pPr>
    </w:p>
    <w:p w14:paraId="1CD828C1" w14:textId="77777777" w:rsidR="00841F8A" w:rsidRDefault="00841F8A">
      <w:pPr>
        <w:spacing w:after="0" w:line="240" w:lineRule="auto"/>
        <w:ind w:left="567" w:right="901"/>
        <w:rPr>
          <w:rFonts w:ascii="Times New Roman" w:eastAsia="Times New Roman" w:hAnsi="Times New Roman" w:cs="Times New Roman"/>
          <w:i/>
          <w:sz w:val="24"/>
          <w:szCs w:val="24"/>
        </w:rPr>
      </w:pPr>
    </w:p>
    <w:p w14:paraId="2BA04377" w14:textId="77777777" w:rsidR="00841F8A" w:rsidRDefault="00841F8A">
      <w:pPr>
        <w:spacing w:after="0" w:line="240" w:lineRule="auto"/>
        <w:ind w:left="567" w:right="901"/>
        <w:rPr>
          <w:rFonts w:ascii="Times New Roman" w:eastAsia="Times New Roman" w:hAnsi="Times New Roman" w:cs="Times New Roman"/>
          <w:i/>
          <w:sz w:val="24"/>
          <w:szCs w:val="24"/>
        </w:rPr>
      </w:pPr>
    </w:p>
    <w:p w14:paraId="3E48ED6B" w14:textId="77777777" w:rsidR="00841F8A" w:rsidRDefault="00841F8A">
      <w:pPr>
        <w:spacing w:after="0" w:line="240" w:lineRule="auto"/>
        <w:ind w:left="567" w:right="901"/>
        <w:rPr>
          <w:rFonts w:ascii="Times New Roman" w:eastAsia="Times New Roman" w:hAnsi="Times New Roman" w:cs="Times New Roman"/>
          <w:i/>
          <w:sz w:val="24"/>
          <w:szCs w:val="24"/>
        </w:rPr>
      </w:pPr>
    </w:p>
    <w:p w14:paraId="0EC8FCC3" w14:textId="77777777" w:rsidR="00841F8A" w:rsidRDefault="00841F8A">
      <w:pPr>
        <w:spacing w:after="0" w:line="240" w:lineRule="auto"/>
        <w:ind w:left="567" w:right="901"/>
        <w:rPr>
          <w:rFonts w:ascii="Times New Roman" w:eastAsia="Times New Roman" w:hAnsi="Times New Roman" w:cs="Times New Roman"/>
          <w:i/>
          <w:sz w:val="24"/>
          <w:szCs w:val="24"/>
        </w:rPr>
      </w:pPr>
    </w:p>
    <w:p w14:paraId="4F9584FA" w14:textId="77777777" w:rsidR="00841F8A" w:rsidRDefault="00841F8A">
      <w:pPr>
        <w:spacing w:after="0" w:line="240" w:lineRule="auto"/>
        <w:ind w:left="567" w:right="901"/>
        <w:rPr>
          <w:rFonts w:ascii="Times New Roman" w:eastAsia="Times New Roman" w:hAnsi="Times New Roman" w:cs="Times New Roman"/>
          <w:i/>
          <w:sz w:val="24"/>
          <w:szCs w:val="24"/>
        </w:rPr>
      </w:pPr>
    </w:p>
    <w:p w14:paraId="361B573E" w14:textId="77777777" w:rsidR="00841F8A" w:rsidRDefault="00841F8A">
      <w:pPr>
        <w:spacing w:after="0" w:line="240" w:lineRule="auto"/>
        <w:ind w:left="567" w:right="901"/>
        <w:rPr>
          <w:rFonts w:ascii="Times New Roman" w:eastAsia="Times New Roman" w:hAnsi="Times New Roman" w:cs="Times New Roman"/>
          <w:i/>
          <w:sz w:val="24"/>
          <w:szCs w:val="24"/>
        </w:rPr>
      </w:pPr>
    </w:p>
    <w:p w14:paraId="51EEB8FE" w14:textId="77777777" w:rsidR="00841F8A" w:rsidRDefault="00841F8A">
      <w:pPr>
        <w:spacing w:after="0" w:line="240" w:lineRule="auto"/>
        <w:ind w:left="567" w:right="901"/>
        <w:rPr>
          <w:rFonts w:ascii="Times New Roman" w:eastAsia="Times New Roman" w:hAnsi="Times New Roman" w:cs="Times New Roman"/>
          <w:i/>
          <w:sz w:val="24"/>
          <w:szCs w:val="24"/>
        </w:rPr>
      </w:pPr>
    </w:p>
    <w:p w14:paraId="4E3BCF73" w14:textId="77777777" w:rsidR="00841F8A" w:rsidRDefault="00841F8A">
      <w:pPr>
        <w:spacing w:after="0" w:line="240" w:lineRule="auto"/>
        <w:ind w:left="567" w:right="901"/>
        <w:rPr>
          <w:rFonts w:ascii="Times New Roman" w:eastAsia="Times New Roman" w:hAnsi="Times New Roman" w:cs="Times New Roman"/>
          <w:i/>
          <w:sz w:val="24"/>
          <w:szCs w:val="24"/>
        </w:rPr>
      </w:pPr>
    </w:p>
    <w:p w14:paraId="67924D2F" w14:textId="77777777" w:rsidR="00841F8A" w:rsidRDefault="00841F8A">
      <w:pPr>
        <w:spacing w:after="0" w:line="240" w:lineRule="auto"/>
        <w:ind w:left="567" w:right="901"/>
        <w:rPr>
          <w:rFonts w:ascii="Times New Roman" w:eastAsia="Times New Roman" w:hAnsi="Times New Roman" w:cs="Times New Roman"/>
          <w:i/>
          <w:sz w:val="24"/>
          <w:szCs w:val="24"/>
        </w:rPr>
      </w:pPr>
    </w:p>
    <w:p w14:paraId="72A7FF2E" w14:textId="77777777" w:rsidR="00841F8A" w:rsidRDefault="00841F8A">
      <w:pPr>
        <w:spacing w:after="0" w:line="480" w:lineRule="auto"/>
        <w:ind w:left="567" w:right="901"/>
        <w:rPr>
          <w:rFonts w:ascii="Times New Roman" w:eastAsia="Times New Roman" w:hAnsi="Times New Roman" w:cs="Times New Roman"/>
          <w:sz w:val="24"/>
          <w:szCs w:val="24"/>
        </w:rPr>
      </w:pPr>
      <w:bookmarkStart w:id="11" w:name="_q2afzlp5e2yk" w:colFirst="0" w:colLast="0"/>
      <w:bookmarkEnd w:id="11"/>
    </w:p>
    <w:p w14:paraId="31F57243"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02D3335" w14:textId="77777777" w:rsidR="006E3E38" w:rsidRDefault="00F37D5F">
      <w:pPr>
        <w:spacing w:after="0" w:line="480" w:lineRule="auto"/>
        <w:rPr>
          <w:ins w:id="12" w:author="Robin Bergh" w:date="2019-09-24T09:26: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Reacting emotionally to someone else’s suffering, accompanied by an urge to alleviate it, can be a potent force behind helping behaviors (e.g, Batson</w:t>
      </w:r>
      <w:commentRangeStart w:id="13"/>
      <w:r>
        <w:rPr>
          <w:rFonts w:ascii="Times New Roman" w:eastAsia="Times New Roman" w:hAnsi="Times New Roman" w:cs="Times New Roman"/>
          <w:sz w:val="24"/>
          <w:szCs w:val="24"/>
        </w:rPr>
        <w:t>, Duncan, Ackerman, Buckley, &amp; Birch</w:t>
      </w:r>
      <w:commentRangeEnd w:id="13"/>
      <w:r w:rsidR="00491EEC">
        <w:rPr>
          <w:rStyle w:val="CommentReference"/>
        </w:rPr>
        <w:commentReference w:id="13"/>
      </w:r>
      <w:r>
        <w:rPr>
          <w:rFonts w:ascii="Times New Roman" w:eastAsia="Times New Roman" w:hAnsi="Times New Roman" w:cs="Times New Roman"/>
          <w:sz w:val="24"/>
          <w:szCs w:val="24"/>
        </w:rPr>
        <w:t xml:space="preserve">, 1981; Dovidio, Piliavin, Schroeder, &amp; Penner, 2012). Some scholars have argued, however, that such emotions can ultimately do more harm than good. For instance, Bloom (2016) argued that “empathy is a spotlight focusing on certain people in the here and now […] It is innumerate, favoring the one over the many […] If our concern is driven by thoughts of the suffering of specific individuals, then it sets up a perverse situation in which the suffering of one can matter more than the suffering of a thousand” (pp. 9 &amp; 89). </w:t>
      </w:r>
    </w:p>
    <w:p w14:paraId="51123AF0" w14:textId="70A2A7E0" w:rsidR="00841F8A" w:rsidRDefault="00F37D5F" w:rsidP="009143F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proposed cure for such described perversities follows from the philosophy of enlightenment: Give people better information to guide their helping behavior, and encourage them to think rationally, instead of just following their gut feelings (e.g., Bloom, 2016; Singer, 2015). In this paper we take a step back from normative arguments about what people </w:t>
      </w:r>
      <w:r>
        <w:rPr>
          <w:rFonts w:ascii="Times New Roman" w:eastAsia="Times New Roman" w:hAnsi="Times New Roman" w:cs="Times New Roman"/>
          <w:i/>
          <w:sz w:val="24"/>
          <w:szCs w:val="24"/>
        </w:rPr>
        <w:t>should do</w:t>
      </w:r>
      <w:r>
        <w:rPr>
          <w:rFonts w:ascii="Times New Roman" w:eastAsia="Times New Roman" w:hAnsi="Times New Roman" w:cs="Times New Roman"/>
          <w:sz w:val="24"/>
          <w:szCs w:val="24"/>
        </w:rPr>
        <w:t>, to</w:t>
      </w:r>
      <w:ins w:id="14" w:author="Reinstein, David" w:date="2019-09-25T14:42:00Z">
        <w:r w:rsidR="00A41E52">
          <w:rPr>
            <w:rFonts w:ascii="Times New Roman" w:eastAsia="Times New Roman" w:hAnsi="Times New Roman" w:cs="Times New Roman"/>
            <w:sz w:val="24"/>
            <w:szCs w:val="24"/>
          </w:rPr>
          <w:t xml:space="preserve"> conside</w:t>
        </w:r>
      </w:ins>
      <w:r>
        <w:rPr>
          <w:rFonts w:ascii="Times New Roman" w:eastAsia="Times New Roman" w:hAnsi="Times New Roman" w:cs="Times New Roman"/>
          <w:sz w:val="24"/>
          <w:szCs w:val="24"/>
        </w:rPr>
        <w:t xml:space="preserve"> the empirical question</w:t>
      </w:r>
      <w:ins w:id="15" w:author="Reinstein, David" w:date="2019-09-25T14:42:00Z">
        <w:r w:rsidR="00A41E5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16" w:author="Reinstein, David" w:date="2019-09-25T14:42:00Z">
        <w:r w:rsidR="00A41E5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what</w:t>
      </w:r>
      <w:ins w:id="17" w:author="Reinstein, David" w:date="2019-09-25T14:42:00Z">
        <w:r w:rsidR="00A41E52">
          <w:rPr>
            <w:rFonts w:ascii="Times New Roman" w:eastAsia="Times New Roman" w:hAnsi="Times New Roman" w:cs="Times New Roman"/>
            <w:sz w:val="24"/>
            <w:szCs w:val="24"/>
          </w:rPr>
          <w:t xml:space="preserve"> do</w:t>
        </w:r>
      </w:ins>
      <w:r>
        <w:rPr>
          <w:rFonts w:ascii="Times New Roman" w:eastAsia="Times New Roman" w:hAnsi="Times New Roman" w:cs="Times New Roman"/>
          <w:sz w:val="24"/>
          <w:szCs w:val="24"/>
        </w:rPr>
        <w:t xml:space="preserve"> donors </w:t>
      </w:r>
      <w:r>
        <w:rPr>
          <w:rFonts w:ascii="Times New Roman" w:eastAsia="Times New Roman" w:hAnsi="Times New Roman" w:cs="Times New Roman"/>
          <w:i/>
          <w:sz w:val="24"/>
          <w:szCs w:val="24"/>
        </w:rPr>
        <w:t>actually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sz w:val="24"/>
          <w:szCs w:val="24"/>
        </w:rPr>
        <w:t xml:space="preserve"> when facing empathy-invoking appeals and information that invites </w:t>
      </w:r>
      <w:del w:id="18" w:author="Reinstein, David" w:date="2019-09-25T14:42:00Z">
        <w:r w:rsidDel="00A41E52">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logical deliberation</w:t>
      </w:r>
      <w:del w:id="19" w:author="Reinstein, David" w:date="2019-09-25T14:42:00Z">
        <w:r w:rsidDel="00A41E52">
          <w:rPr>
            <w:rFonts w:ascii="Times New Roman" w:eastAsia="Times New Roman" w:hAnsi="Times New Roman" w:cs="Times New Roman"/>
            <w:sz w:val="24"/>
            <w:szCs w:val="24"/>
          </w:rPr>
          <w:delText xml:space="preserve">. </w:delText>
        </w:r>
      </w:del>
      <w:ins w:id="20" w:author="Reinstein, David" w:date="2019-09-25T14:42:00Z">
        <w:r w:rsidR="00A41E5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We examine this question </w:t>
      </w:r>
      <w:ins w:id="21" w:author="Robin Bergh" w:date="2019-09-03T11:38:00Z">
        <w:r w:rsidR="00FD08A4">
          <w:rPr>
            <w:rFonts w:ascii="Times New Roman" w:eastAsia="Times New Roman" w:hAnsi="Times New Roman" w:cs="Times New Roman"/>
            <w:sz w:val="24"/>
            <w:szCs w:val="24"/>
          </w:rPr>
          <w:t xml:space="preserve">by </w:t>
        </w:r>
      </w:ins>
      <w:del w:id="22" w:author="Robin Bergh" w:date="2019-09-03T11:38:00Z">
        <w:r w:rsidDel="00FD08A4">
          <w:rPr>
            <w:rFonts w:ascii="Times New Roman" w:eastAsia="Times New Roman" w:hAnsi="Times New Roman" w:cs="Times New Roman"/>
            <w:sz w:val="24"/>
            <w:szCs w:val="24"/>
          </w:rPr>
          <w:delText xml:space="preserve">from a dual-process perspective, </w:delText>
        </w:r>
      </w:del>
      <w:r>
        <w:rPr>
          <w:rFonts w:ascii="Times New Roman" w:eastAsia="Times New Roman" w:hAnsi="Times New Roman" w:cs="Times New Roman"/>
          <w:sz w:val="24"/>
          <w:szCs w:val="24"/>
        </w:rPr>
        <w:t xml:space="preserve">differentiating mental processes </w:t>
      </w:r>
      <w:ins w:id="23" w:author="Reinstein, David" w:date="2019-09-25T13:31:00Z">
        <w:r w:rsidR="006008FD">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are spontaneous </w:t>
      </w:r>
      <w:del w:id="24" w:author="Robin Bergh" w:date="2019-09-05T10:23:00Z">
        <w:r w:rsidDel="007E342F">
          <w:rPr>
            <w:rFonts w:ascii="Times New Roman" w:eastAsia="Times New Roman" w:hAnsi="Times New Roman" w:cs="Times New Roman"/>
            <w:sz w:val="24"/>
            <w:szCs w:val="24"/>
          </w:rPr>
          <w:delText>and non-deliberate</w:delText>
        </w:r>
      </w:del>
      <w:ins w:id="25" w:author="Robin Bergh" w:date="2019-09-03T11:46:00Z">
        <w:r w:rsidR="00FD08A4">
          <w:rPr>
            <w:rFonts w:ascii="Times New Roman" w:eastAsia="Times New Roman" w:hAnsi="Times New Roman" w:cs="Times New Roman"/>
            <w:sz w:val="24"/>
            <w:szCs w:val="24"/>
          </w:rPr>
          <w:t>(em</w:t>
        </w:r>
      </w:ins>
      <w:ins w:id="26" w:author="Robin Bergh" w:date="2019-09-03T11:47:00Z">
        <w:r w:rsidR="00FD08A4">
          <w:rPr>
            <w:rFonts w:ascii="Times New Roman" w:eastAsia="Times New Roman" w:hAnsi="Times New Roman" w:cs="Times New Roman"/>
            <w:sz w:val="24"/>
            <w:szCs w:val="24"/>
          </w:rPr>
          <w:t>pathic responses)</w:t>
        </w:r>
      </w:ins>
      <w:del w:id="27" w:author="Robin Bergh" w:date="2019-09-03T11:39:00Z">
        <w:r w:rsidDel="00FD08A4">
          <w:rPr>
            <w:rFonts w:ascii="Times New Roman" w:eastAsia="Times New Roman" w:hAnsi="Times New Roman" w:cs="Times New Roman"/>
            <w:sz w:val="24"/>
            <w:szCs w:val="24"/>
          </w:rPr>
          <w:delText xml:space="preserve"> (system I)</w:delText>
        </w:r>
      </w:del>
      <w:r>
        <w:rPr>
          <w:rFonts w:ascii="Times New Roman" w:eastAsia="Times New Roman" w:hAnsi="Times New Roman" w:cs="Times New Roman"/>
          <w:sz w:val="24"/>
          <w:szCs w:val="24"/>
        </w:rPr>
        <w:t xml:space="preserve">, from ones that are </w:t>
      </w:r>
      <w:ins w:id="28" w:author="Robin Bergh" w:date="2019-09-05T10:23:00Z">
        <w:r w:rsidR="007E342F">
          <w:rPr>
            <w:rFonts w:ascii="Times New Roman" w:eastAsia="Times New Roman" w:hAnsi="Times New Roman" w:cs="Times New Roman"/>
            <w:sz w:val="24"/>
            <w:szCs w:val="24"/>
          </w:rPr>
          <w:t xml:space="preserve">more </w:t>
        </w:r>
      </w:ins>
      <w:r>
        <w:rPr>
          <w:rFonts w:ascii="Times New Roman" w:eastAsia="Times New Roman" w:hAnsi="Times New Roman" w:cs="Times New Roman"/>
          <w:sz w:val="24"/>
          <w:szCs w:val="24"/>
        </w:rPr>
        <w:t>deliberate</w:t>
      </w:r>
      <w:ins w:id="29" w:author="Robin Bergh" w:date="2019-09-03T11:47:00Z">
        <w:r w:rsidR="00FD08A4">
          <w:rPr>
            <w:rFonts w:ascii="Times New Roman" w:eastAsia="Times New Roman" w:hAnsi="Times New Roman" w:cs="Times New Roman"/>
            <w:sz w:val="24"/>
            <w:szCs w:val="24"/>
          </w:rPr>
          <w:t xml:space="preserve"> (evaluating the efficiency or effectiveness of a charity).</w:t>
        </w:r>
      </w:ins>
      <w:del w:id="30" w:author="Robin Bergh" w:date="2019-09-03T11:39:00Z">
        <w:r w:rsidDel="00FD08A4">
          <w:rPr>
            <w:rFonts w:ascii="Times New Roman" w:eastAsia="Times New Roman" w:hAnsi="Times New Roman" w:cs="Times New Roman"/>
            <w:sz w:val="24"/>
            <w:szCs w:val="24"/>
          </w:rPr>
          <w:delText xml:space="preserve"> (system II; e.g., Kahneman, 2011)</w:delText>
        </w:r>
      </w:del>
      <w:del w:id="31" w:author="Robin Bergh" w:date="2019-09-24T09:27:00Z">
        <w:r w:rsidDel="006E3E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
    <w:p w14:paraId="436BFC5A"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Innumerate (but Generalizable) Features of Empathy</w:t>
      </w:r>
    </w:p>
    <w:p w14:paraId="20BCE981"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description of empathy as being innumerate fits well with the notion of </w:t>
      </w:r>
      <w:del w:id="32" w:author="Robin Bergh" w:date="2019-09-03T11:39:00Z">
        <w:r w:rsidDel="00FD08A4">
          <w:rPr>
            <w:rFonts w:ascii="Times New Roman" w:eastAsia="Times New Roman" w:hAnsi="Times New Roman" w:cs="Times New Roman"/>
            <w:sz w:val="24"/>
            <w:szCs w:val="24"/>
          </w:rPr>
          <w:delText xml:space="preserve">system I processing and </w:delText>
        </w:r>
      </w:del>
      <w:r>
        <w:rPr>
          <w:rFonts w:ascii="Times New Roman" w:eastAsia="Times New Roman" w:hAnsi="Times New Roman" w:cs="Times New Roman"/>
          <w:sz w:val="24"/>
          <w:szCs w:val="24"/>
        </w:rPr>
        <w:t xml:space="preserve">an emotional heuristic (e.g., Slovic, Finucane, Peters, &amp; MacGregor, 2007). Although some definitions and aspects of empathy may involve deliberation (e.g. perspective-taking; Davis, 1983), we focus on the emotional reactions associated with an urge to relieve the suffering of someone else (see also Batson et al., 1981; Singer &amp; Klimecki, 2014). In this sense, empathy is fast and spontaneous, and also evident in species without the analytic abilities of humans (Preston &amp; de Waal, 2002). </w:t>
      </w:r>
      <w:r>
        <w:rPr>
          <w:rFonts w:ascii="Times New Roman" w:eastAsia="Times New Roman" w:hAnsi="Times New Roman" w:cs="Times New Roman"/>
          <w:sz w:val="24"/>
          <w:szCs w:val="24"/>
        </w:rPr>
        <w:lastRenderedPageBreak/>
        <w:t>Like other</w:t>
      </w:r>
      <w:del w:id="33" w:author="Robin Bergh" w:date="2019-09-24T09:28:00Z">
        <w:r w:rsidDel="006E3E38">
          <w:rPr>
            <w:rFonts w:ascii="Times New Roman" w:eastAsia="Times New Roman" w:hAnsi="Times New Roman" w:cs="Times New Roman"/>
            <w:sz w:val="24"/>
            <w:szCs w:val="24"/>
          </w:rPr>
          <w:delText xml:space="preserve"> </w:delText>
        </w:r>
      </w:del>
      <w:ins w:id="34" w:author="Robin Bergh" w:date="2019-09-03T11:40:00Z">
        <w:r w:rsidR="00FD08A4">
          <w:rPr>
            <w:rFonts w:ascii="Times New Roman" w:eastAsia="Times New Roman" w:hAnsi="Times New Roman" w:cs="Times New Roman"/>
            <w:sz w:val="24"/>
            <w:szCs w:val="24"/>
          </w:rPr>
          <w:t xml:space="preserve"> </w:t>
        </w:r>
      </w:ins>
      <w:ins w:id="35" w:author="Robin Bergh" w:date="2019-09-24T09:28:00Z">
        <w:r w:rsidR="006E3E38">
          <w:rPr>
            <w:rFonts w:ascii="Times New Roman" w:eastAsia="Times New Roman" w:hAnsi="Times New Roman" w:cs="Times New Roman"/>
            <w:sz w:val="24"/>
            <w:szCs w:val="24"/>
          </w:rPr>
          <w:t xml:space="preserve">spontaneous </w:t>
        </w:r>
      </w:ins>
      <w:ins w:id="36" w:author="Robin Bergh" w:date="2019-09-03T11:40:00Z">
        <w:r w:rsidR="00FD08A4">
          <w:rPr>
            <w:rFonts w:ascii="Times New Roman" w:eastAsia="Times New Roman" w:hAnsi="Times New Roman" w:cs="Times New Roman"/>
            <w:sz w:val="24"/>
            <w:szCs w:val="24"/>
          </w:rPr>
          <w:t>mental</w:t>
        </w:r>
      </w:ins>
      <w:ins w:id="37" w:author="Robin Bergh" w:date="2019-09-05T10:05:00Z">
        <w:r w:rsidR="00CB5D43">
          <w:rPr>
            <w:rFonts w:ascii="Times New Roman" w:eastAsia="Times New Roman" w:hAnsi="Times New Roman" w:cs="Times New Roman"/>
            <w:sz w:val="24"/>
            <w:szCs w:val="24"/>
          </w:rPr>
          <w:t xml:space="preserve"> </w:t>
        </w:r>
      </w:ins>
      <w:del w:id="38" w:author="Robin Bergh" w:date="2019-09-03T11:39:00Z">
        <w:r w:rsidDel="00FD08A4">
          <w:rPr>
            <w:rFonts w:ascii="Times New Roman" w:eastAsia="Times New Roman" w:hAnsi="Times New Roman" w:cs="Times New Roman"/>
            <w:sz w:val="24"/>
            <w:szCs w:val="24"/>
          </w:rPr>
          <w:delText xml:space="preserve">system I </w:delText>
        </w:r>
      </w:del>
      <w:r>
        <w:rPr>
          <w:rFonts w:ascii="Times New Roman" w:eastAsia="Times New Roman" w:hAnsi="Times New Roman" w:cs="Times New Roman"/>
          <w:sz w:val="24"/>
          <w:szCs w:val="24"/>
        </w:rPr>
        <w:t xml:space="preserve">processes, empathic </w:t>
      </w:r>
      <w:ins w:id="39" w:author="Robin Bergh" w:date="2019-09-03T11:40:00Z">
        <w:r w:rsidR="00FD08A4">
          <w:rPr>
            <w:rFonts w:ascii="Times New Roman" w:eastAsia="Times New Roman" w:hAnsi="Times New Roman" w:cs="Times New Roman"/>
            <w:sz w:val="24"/>
            <w:szCs w:val="24"/>
          </w:rPr>
          <w:t xml:space="preserve">reactions </w:t>
        </w:r>
      </w:ins>
      <w:del w:id="40" w:author="Robin Bergh" w:date="2019-09-03T11:40:00Z">
        <w:r w:rsidDel="00FD08A4">
          <w:rPr>
            <w:rFonts w:ascii="Times New Roman" w:eastAsia="Times New Roman" w:hAnsi="Times New Roman" w:cs="Times New Roman"/>
            <w:sz w:val="24"/>
            <w:szCs w:val="24"/>
          </w:rPr>
          <w:delText xml:space="preserve">responses </w:delText>
        </w:r>
      </w:del>
      <w:r>
        <w:rPr>
          <w:rFonts w:ascii="Times New Roman" w:eastAsia="Times New Roman" w:hAnsi="Times New Roman" w:cs="Times New Roman"/>
          <w:sz w:val="24"/>
          <w:szCs w:val="24"/>
        </w:rPr>
        <w:t xml:space="preserve">are also prone to </w:t>
      </w:r>
      <w:ins w:id="41" w:author="Robin Bergh" w:date="2019-09-24T09:28:00Z">
        <w:r w:rsidR="006E3E38">
          <w:rPr>
            <w:rFonts w:ascii="Times New Roman" w:eastAsia="Times New Roman" w:hAnsi="Times New Roman" w:cs="Times New Roman"/>
            <w:sz w:val="24"/>
            <w:szCs w:val="24"/>
          </w:rPr>
          <w:t xml:space="preserve">certain </w:t>
        </w:r>
      </w:ins>
      <w:commentRangeStart w:id="42"/>
      <w:r>
        <w:rPr>
          <w:rFonts w:ascii="Times New Roman" w:eastAsia="Times New Roman" w:hAnsi="Times New Roman" w:cs="Times New Roman"/>
          <w:sz w:val="24"/>
          <w:szCs w:val="24"/>
        </w:rPr>
        <w:t>rational biases</w:t>
      </w:r>
      <w:commentRangeEnd w:id="42"/>
      <w:r w:rsidR="000E029F">
        <w:rPr>
          <w:rStyle w:val="CommentReference"/>
        </w:rPr>
        <w:commentReference w:id="42"/>
      </w:r>
      <w:r>
        <w:rPr>
          <w:rFonts w:ascii="Times New Roman" w:eastAsia="Times New Roman" w:hAnsi="Times New Roman" w:cs="Times New Roman"/>
          <w:sz w:val="24"/>
          <w:szCs w:val="24"/>
        </w:rPr>
        <w:t xml:space="preserve"> (see Bloom, 2016). </w:t>
      </w:r>
    </w:p>
    <w:p w14:paraId="0A56C76B" w14:textId="77777777" w:rsidR="00841F8A" w:rsidRDefault="00F37D5F" w:rsidP="00FD08A4">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clearest bias of feeling with a particular person’s distress is that it leaves the person insensitive to the number of people to extend help to. </w:t>
      </w:r>
      <w:ins w:id="43" w:author="Robin Bergh" w:date="2019-09-03T11:40:00Z">
        <w:r w:rsidR="00FD08A4">
          <w:rPr>
            <w:rFonts w:ascii="Times New Roman" w:eastAsia="Times New Roman" w:hAnsi="Times New Roman" w:cs="Times New Roman"/>
            <w:sz w:val="24"/>
            <w:szCs w:val="24"/>
          </w:rPr>
          <w:t xml:space="preserve">Many studies document that people </w:t>
        </w:r>
      </w:ins>
      <w:ins w:id="44" w:author="Robin Bergh" w:date="2019-09-03T11:41:00Z">
        <w:r w:rsidR="00FD08A4">
          <w:rPr>
            <w:rFonts w:ascii="Times New Roman" w:eastAsia="Times New Roman" w:hAnsi="Times New Roman" w:cs="Times New Roman"/>
            <w:sz w:val="24"/>
            <w:szCs w:val="24"/>
          </w:rPr>
          <w:t xml:space="preserve">offer more aid </w:t>
        </w:r>
        <w:r w:rsidR="00FD08A4" w:rsidRPr="00FD08A4">
          <w:rPr>
            <w:rFonts w:ascii="Times New Roman" w:eastAsia="Times New Roman" w:hAnsi="Times New Roman" w:cs="Times New Roman"/>
            <w:sz w:val="24"/>
            <w:szCs w:val="24"/>
          </w:rPr>
          <w:t>to specific, identifiable victims than anonymous, statistical victims</w:t>
        </w:r>
      </w:ins>
      <w:ins w:id="45" w:author="Robin Bergh" w:date="2019-09-03T11:42:00Z">
        <w:r w:rsidR="00FD08A4">
          <w:rPr>
            <w:rFonts w:ascii="Times New Roman" w:eastAsia="Times New Roman" w:hAnsi="Times New Roman" w:cs="Times New Roman"/>
            <w:sz w:val="24"/>
            <w:szCs w:val="24"/>
          </w:rPr>
          <w:t xml:space="preserve"> (called the </w:t>
        </w:r>
      </w:ins>
      <w:ins w:id="46" w:author="Robin Bergh" w:date="2019-09-24T16:18:00Z">
        <w:r w:rsidR="002D55F0" w:rsidRPr="009143F2">
          <w:rPr>
            <w:rFonts w:ascii="Times New Roman" w:eastAsia="Times New Roman" w:hAnsi="Times New Roman" w:cs="Times New Roman"/>
            <w:i/>
            <w:sz w:val="24"/>
            <w:szCs w:val="24"/>
          </w:rPr>
          <w:t>i</w:t>
        </w:r>
      </w:ins>
      <w:ins w:id="47" w:author="Robin Bergh" w:date="2019-09-03T11:42:00Z">
        <w:r w:rsidR="002D55F0" w:rsidRPr="009143F2">
          <w:rPr>
            <w:rFonts w:ascii="Times New Roman" w:eastAsia="Times New Roman" w:hAnsi="Times New Roman" w:cs="Times New Roman"/>
            <w:i/>
            <w:sz w:val="24"/>
            <w:szCs w:val="24"/>
          </w:rPr>
          <w:t xml:space="preserve">dentified </w:t>
        </w:r>
      </w:ins>
      <w:ins w:id="48" w:author="Robin Bergh" w:date="2019-09-24T16:18:00Z">
        <w:r w:rsidR="002D55F0" w:rsidRPr="009143F2">
          <w:rPr>
            <w:rFonts w:ascii="Times New Roman" w:eastAsia="Times New Roman" w:hAnsi="Times New Roman" w:cs="Times New Roman"/>
            <w:i/>
            <w:sz w:val="24"/>
            <w:szCs w:val="24"/>
          </w:rPr>
          <w:t>v</w:t>
        </w:r>
      </w:ins>
      <w:ins w:id="49" w:author="Robin Bergh" w:date="2019-09-03T11:42:00Z">
        <w:r w:rsidR="002D55F0" w:rsidRPr="009143F2">
          <w:rPr>
            <w:rFonts w:ascii="Times New Roman" w:eastAsia="Times New Roman" w:hAnsi="Times New Roman" w:cs="Times New Roman"/>
            <w:i/>
            <w:sz w:val="24"/>
            <w:szCs w:val="24"/>
          </w:rPr>
          <w:t xml:space="preserve">ictim </w:t>
        </w:r>
      </w:ins>
      <w:ins w:id="50" w:author="Robin Bergh" w:date="2019-09-24T16:18:00Z">
        <w:r w:rsidR="002D55F0" w:rsidRPr="009143F2">
          <w:rPr>
            <w:rFonts w:ascii="Times New Roman" w:eastAsia="Times New Roman" w:hAnsi="Times New Roman" w:cs="Times New Roman"/>
            <w:i/>
            <w:sz w:val="24"/>
            <w:szCs w:val="24"/>
          </w:rPr>
          <w:t>e</w:t>
        </w:r>
      </w:ins>
      <w:ins w:id="51" w:author="Robin Bergh" w:date="2019-09-03T11:42:00Z">
        <w:r w:rsidR="00FD08A4" w:rsidRPr="009143F2">
          <w:rPr>
            <w:rFonts w:ascii="Times New Roman" w:eastAsia="Times New Roman" w:hAnsi="Times New Roman" w:cs="Times New Roman"/>
            <w:i/>
            <w:sz w:val="24"/>
            <w:szCs w:val="24"/>
          </w:rPr>
          <w:t>ffect</w:t>
        </w:r>
        <w:r w:rsidR="00FD08A4">
          <w:rPr>
            <w:rFonts w:ascii="Times New Roman" w:eastAsia="Times New Roman" w:hAnsi="Times New Roman" w:cs="Times New Roman"/>
            <w:sz w:val="24"/>
            <w:szCs w:val="24"/>
          </w:rPr>
          <w:t xml:space="preserve">; see </w:t>
        </w:r>
      </w:ins>
      <w:del w:id="52" w:author="Robin Bergh" w:date="2019-09-03T11:42:00Z">
        <w:r w:rsidDel="00FD08A4">
          <w:rPr>
            <w:rFonts w:ascii="Times New Roman" w:eastAsia="Times New Roman" w:hAnsi="Times New Roman" w:cs="Times New Roman"/>
            <w:sz w:val="24"/>
            <w:szCs w:val="24"/>
          </w:rPr>
          <w:delText>This has been called the identified victim effect, which has been documented in a number of studies (</w:delText>
        </w:r>
      </w:del>
      <w:r>
        <w:rPr>
          <w:rFonts w:ascii="Times New Roman" w:eastAsia="Times New Roman" w:hAnsi="Times New Roman" w:cs="Times New Roman"/>
          <w:sz w:val="24"/>
          <w:szCs w:val="24"/>
        </w:rPr>
        <w:t xml:space="preserve">e.g., Kogut &amp; Ritov, 2005; Lee &amp; Feeley, 2016; Small, Loewenstein, &amp; Slovic, 2007). However, empathy toward one person may still </w:t>
      </w:r>
      <w:ins w:id="53" w:author="Robin Bergh" w:date="2019-09-03T11:43:00Z">
        <w:r w:rsidR="00FD08A4">
          <w:rPr>
            <w:rFonts w:ascii="Times New Roman" w:eastAsia="Times New Roman" w:hAnsi="Times New Roman" w:cs="Times New Roman"/>
            <w:sz w:val="24"/>
            <w:szCs w:val="24"/>
          </w:rPr>
          <w:t xml:space="preserve">benefit </w:t>
        </w:r>
      </w:ins>
      <w:del w:id="54" w:author="Robin Bergh" w:date="2019-09-03T11:43:00Z">
        <w:r w:rsidDel="00FD08A4">
          <w:rPr>
            <w:rFonts w:ascii="Times New Roman" w:eastAsia="Times New Roman" w:hAnsi="Times New Roman" w:cs="Times New Roman"/>
            <w:sz w:val="24"/>
            <w:szCs w:val="24"/>
          </w:rPr>
          <w:delText xml:space="preserve">increase the help toward </w:delText>
        </w:r>
      </w:del>
      <w:r>
        <w:rPr>
          <w:rFonts w:ascii="Times New Roman" w:eastAsia="Times New Roman" w:hAnsi="Times New Roman" w:cs="Times New Roman"/>
          <w:sz w:val="24"/>
          <w:szCs w:val="24"/>
        </w:rPr>
        <w:t xml:space="preserve">other people sharing the identified victim’s situation, even if </w:t>
      </w:r>
      <w:del w:id="55" w:author="Robin Bergh" w:date="2019-09-03T11:43:00Z">
        <w:r w:rsidDel="00FD08A4">
          <w:rPr>
            <w:rFonts w:ascii="Times New Roman" w:eastAsia="Times New Roman" w:hAnsi="Times New Roman" w:cs="Times New Roman"/>
            <w:sz w:val="24"/>
            <w:szCs w:val="24"/>
          </w:rPr>
          <w:delText>the efforts are not proportional to the number of victims</w:delText>
        </w:r>
      </w:del>
      <w:ins w:id="56" w:author="Robin Bergh" w:date="2019-09-03T11:43:00Z">
        <w:r w:rsidR="00FD08A4">
          <w:rPr>
            <w:rFonts w:ascii="Times New Roman" w:eastAsia="Times New Roman" w:hAnsi="Times New Roman" w:cs="Times New Roman"/>
            <w:sz w:val="24"/>
            <w:szCs w:val="24"/>
          </w:rPr>
          <w:t xml:space="preserve"> the request </w:t>
        </w:r>
      </w:ins>
      <w:ins w:id="57" w:author="Robin Bergh" w:date="2019-09-03T11:44:00Z">
        <w:r w:rsidR="00FD08A4">
          <w:rPr>
            <w:rFonts w:ascii="Times New Roman" w:eastAsia="Times New Roman" w:hAnsi="Times New Roman" w:cs="Times New Roman"/>
            <w:sz w:val="24"/>
            <w:szCs w:val="24"/>
          </w:rPr>
          <w:t>is not specifically</w:t>
        </w:r>
      </w:ins>
      <w:ins w:id="58" w:author="Robin Bergh" w:date="2019-09-03T11:43:00Z">
        <w:r w:rsidR="00FD08A4">
          <w:rPr>
            <w:rFonts w:ascii="Times New Roman" w:eastAsia="Times New Roman" w:hAnsi="Times New Roman" w:cs="Times New Roman"/>
            <w:sz w:val="24"/>
            <w:szCs w:val="24"/>
          </w:rPr>
          <w:t xml:space="preserve"> focus</w:t>
        </w:r>
      </w:ins>
      <w:ins w:id="59" w:author="Robin Bergh" w:date="2019-09-24T16:19:00Z">
        <w:r w:rsidR="00520D55">
          <w:rPr>
            <w:rFonts w:ascii="Times New Roman" w:eastAsia="Times New Roman" w:hAnsi="Times New Roman" w:cs="Times New Roman"/>
            <w:sz w:val="24"/>
            <w:szCs w:val="24"/>
          </w:rPr>
          <w:t>ed</w:t>
        </w:r>
      </w:ins>
      <w:ins w:id="60" w:author="Robin Bergh" w:date="2019-09-03T11:43:00Z">
        <w:r w:rsidR="00FD08A4">
          <w:rPr>
            <w:rFonts w:ascii="Times New Roman" w:eastAsia="Times New Roman" w:hAnsi="Times New Roman" w:cs="Times New Roman"/>
            <w:sz w:val="24"/>
            <w:szCs w:val="24"/>
          </w:rPr>
          <w:t xml:space="preserve"> on the</w:t>
        </w:r>
      </w:ins>
      <w:ins w:id="61" w:author="Robin Bergh" w:date="2019-09-03T11:44:00Z">
        <w:r w:rsidR="00FD08A4">
          <w:rPr>
            <w:rFonts w:ascii="Times New Roman" w:eastAsia="Times New Roman" w:hAnsi="Times New Roman" w:cs="Times New Roman"/>
            <w:sz w:val="24"/>
            <w:szCs w:val="24"/>
          </w:rPr>
          <w:t>m</w:t>
        </w:r>
      </w:ins>
      <w:r>
        <w:rPr>
          <w:rFonts w:ascii="Times New Roman" w:eastAsia="Times New Roman" w:hAnsi="Times New Roman" w:cs="Times New Roman"/>
          <w:sz w:val="24"/>
          <w:szCs w:val="24"/>
        </w:rPr>
        <w:t>. In Bloom’s (2016) analogy of shining a light on particular individuals, the question is whether empathy is highly focused (like a laser beam pointed at one person)</w:t>
      </w:r>
      <w:ins w:id="62" w:author="Robin Bergh" w:date="2019-09-24T09:29:00Z">
        <w:r w:rsidR="006E3E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or if it </w:t>
      </w:r>
      <w:del w:id="63" w:author="Robin Bergh" w:date="2019-09-24T09:29:00Z">
        <w:r w:rsidDel="006E3E38">
          <w:rPr>
            <w:rFonts w:ascii="Times New Roman" w:eastAsia="Times New Roman" w:hAnsi="Times New Roman" w:cs="Times New Roman"/>
            <w:sz w:val="24"/>
            <w:szCs w:val="24"/>
          </w:rPr>
          <w:delText xml:space="preserve">still </w:delText>
        </w:r>
      </w:del>
      <w:r>
        <w:rPr>
          <w:rFonts w:ascii="Times New Roman" w:eastAsia="Times New Roman" w:hAnsi="Times New Roman" w:cs="Times New Roman"/>
          <w:sz w:val="24"/>
          <w:szCs w:val="24"/>
        </w:rPr>
        <w:t>bleeds into the peripheral</w:t>
      </w:r>
      <w:del w:id="64" w:author="Robin Bergh" w:date="2019-09-24T09:29:00Z">
        <w:r w:rsidDel="006E3E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partially highlighting other people </w:t>
      </w:r>
      <w:ins w:id="65" w:author="Robin Bergh" w:date="2019-09-03T11:44:00Z">
        <w:r w:rsidR="00FD08A4">
          <w:rPr>
            <w:rFonts w:ascii="Times New Roman" w:eastAsia="Times New Roman" w:hAnsi="Times New Roman" w:cs="Times New Roman"/>
            <w:sz w:val="24"/>
            <w:szCs w:val="24"/>
          </w:rPr>
          <w:t xml:space="preserve">as well </w:t>
        </w:r>
      </w:ins>
      <w:r>
        <w:rPr>
          <w:rFonts w:ascii="Times New Roman" w:eastAsia="Times New Roman" w:hAnsi="Times New Roman" w:cs="Times New Roman"/>
          <w:sz w:val="24"/>
          <w:szCs w:val="24"/>
        </w:rPr>
        <w:t xml:space="preserve">(like a regular flashlight pointed at a group of people, with someone </w:t>
      </w:r>
      <w:del w:id="66" w:author="Robin Bergh" w:date="2019-09-03T11:45:00Z">
        <w:r w:rsidDel="00FD08A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“identified”</w:t>
      </w:r>
      <w:del w:id="67" w:author="Robin Bergh" w:date="2019-09-03T11:45:00Z">
        <w:r w:rsidDel="00FD08A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in the focal point). This “spill-over effect” is not well-examined in identified victim studies, at least not in the papers included in a recent meta-analysis on this phenomenon (see Lee &amp; Feeley, 2016). For instance, Small et al. (2007) described how “any money that you donate will go to Rokia [the identified victim]” (p. 152), while Kogut and Ritov (2005) asked whether participants “were willing to contribute money to save the victim(s) lives” (p. 160). Thus, it remains unknown from the</w:t>
      </w:r>
      <w:del w:id="68" w:author="Robin Bergh" w:date="2019-09-03T11:45:00Z">
        <w:r w:rsidDel="00FD08A4">
          <w:rPr>
            <w:rFonts w:ascii="Times New Roman" w:eastAsia="Times New Roman" w:hAnsi="Times New Roman" w:cs="Times New Roman"/>
            <w:sz w:val="24"/>
            <w:szCs w:val="24"/>
          </w:rPr>
          <w:delText>se</w:delText>
        </w:r>
      </w:del>
      <w:r>
        <w:rPr>
          <w:rFonts w:ascii="Times New Roman" w:eastAsia="Times New Roman" w:hAnsi="Times New Roman" w:cs="Times New Roman"/>
          <w:sz w:val="24"/>
          <w:szCs w:val="24"/>
        </w:rPr>
        <w:t xml:space="preserve"> seminal studies if the identified victim effect also benefits other people. </w:t>
      </w:r>
    </w:p>
    <w:p w14:paraId="3E2D0746" w14:textId="5D267B78" w:rsidR="00841F8A" w:rsidDel="006E3E38" w:rsidRDefault="00F37D5F" w:rsidP="009143F2">
      <w:pPr>
        <w:spacing w:after="0" w:line="480" w:lineRule="auto"/>
        <w:ind w:firstLine="709"/>
        <w:rPr>
          <w:del w:id="69" w:author="Robin Bergh" w:date="2019-09-24T09:3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study by Erlandsson, Björklund, and Bäckström (2015), participants were asked if they would be hypothetically willing to help others from the same village as the identified victim, and they observed increased giving in this condition. It is less clear if that prosocial tendency spreads further to distant others, and if it holds up for actual </w:t>
      </w:r>
      <w:del w:id="70" w:author="Robin Bergh" w:date="2019-09-24T09:30:00Z">
        <w:r w:rsidDel="006E3E38">
          <w:rPr>
            <w:rFonts w:ascii="Times New Roman" w:eastAsia="Times New Roman" w:hAnsi="Times New Roman" w:cs="Times New Roman"/>
            <w:sz w:val="24"/>
            <w:szCs w:val="24"/>
          </w:rPr>
          <w:delText>help (as opposed to hypothetical help in a survey)</w:delText>
        </w:r>
      </w:del>
      <w:ins w:id="71" w:author="Robin Bergh" w:date="2019-09-24T09:30:00Z">
        <w:r w:rsidR="006E3E38">
          <w:rPr>
            <w:rFonts w:ascii="Times New Roman" w:eastAsia="Times New Roman" w:hAnsi="Times New Roman" w:cs="Times New Roman"/>
            <w:sz w:val="24"/>
            <w:szCs w:val="24"/>
          </w:rPr>
          <w:t>donations</w:t>
        </w:r>
      </w:ins>
      <w:r>
        <w:rPr>
          <w:rFonts w:ascii="Times New Roman" w:eastAsia="Times New Roman" w:hAnsi="Times New Roman" w:cs="Times New Roman"/>
          <w:sz w:val="24"/>
          <w:szCs w:val="24"/>
        </w:rPr>
        <w:t xml:space="preserve">. In a large-scale field experiment, Lesner and Rasmussen (2014) sent mail request to previous donors of a charity, and </w:t>
      </w:r>
      <w:r>
        <w:rPr>
          <w:rFonts w:ascii="Times New Roman" w:eastAsia="Times New Roman" w:hAnsi="Times New Roman" w:cs="Times New Roman"/>
          <w:sz w:val="24"/>
          <w:szCs w:val="24"/>
        </w:rPr>
        <w:lastRenderedPageBreak/>
        <w:t>they found that images of particular victims had no effect on donations. Contacting previous donors might operate quite different</w:t>
      </w:r>
      <w:ins w:id="72" w:author="Reinstein, David" w:date="2019-09-27T11:52:00Z">
        <w:r w:rsidR="00EC5E96">
          <w:rPr>
            <w:rFonts w:ascii="Times New Roman" w:eastAsia="Times New Roman" w:hAnsi="Times New Roman" w:cs="Times New Roman"/>
            <w:sz w:val="24"/>
            <w:szCs w:val="24"/>
          </w:rPr>
          <w:t>ly</w:t>
        </w:r>
      </w:ins>
      <w:r>
        <w:rPr>
          <w:rFonts w:ascii="Times New Roman" w:eastAsia="Times New Roman" w:hAnsi="Times New Roman" w:cs="Times New Roman"/>
          <w:sz w:val="24"/>
          <w:szCs w:val="24"/>
        </w:rPr>
        <w:t xml:space="preserve"> from soliciting </w:t>
      </w:r>
      <w:del w:id="73" w:author="Reinstein, David" w:date="2019-09-27T11:52:00Z">
        <w:r w:rsidDel="00EC5E96">
          <w:rPr>
            <w:rFonts w:ascii="Times New Roman" w:eastAsia="Times New Roman" w:hAnsi="Times New Roman" w:cs="Times New Roman"/>
            <w:sz w:val="24"/>
            <w:szCs w:val="24"/>
          </w:rPr>
          <w:delText>novice people</w:delText>
        </w:r>
      </w:del>
      <w:ins w:id="74" w:author="Reinstein, David" w:date="2019-09-27T11:52:00Z">
        <w:r w:rsidR="00EC5E96">
          <w:rPr>
            <w:rFonts w:ascii="Times New Roman" w:eastAsia="Times New Roman" w:hAnsi="Times New Roman" w:cs="Times New Roman"/>
            <w:sz w:val="24"/>
            <w:szCs w:val="24"/>
          </w:rPr>
          <w:t>new donors</w:t>
        </w:r>
      </w:ins>
      <w:r>
        <w:rPr>
          <w:rFonts w:ascii="Times New Roman" w:eastAsia="Times New Roman" w:hAnsi="Times New Roman" w:cs="Times New Roman"/>
          <w:sz w:val="24"/>
          <w:szCs w:val="24"/>
        </w:rPr>
        <w:t xml:space="preserve">, however (see also next section), and this highlights a need for more research on the generalized benefits of the identified victim effect. </w:t>
      </w:r>
      <w:del w:id="75" w:author="Robin Bergh" w:date="2019-09-24T09:32:00Z">
        <w:r w:rsidDel="006E3E38">
          <w:rPr>
            <w:rFonts w:ascii="Times New Roman" w:eastAsia="Times New Roman" w:hAnsi="Times New Roman" w:cs="Times New Roman"/>
            <w:sz w:val="24"/>
            <w:szCs w:val="24"/>
          </w:rPr>
          <w:delText xml:space="preserve">This question is </w:delText>
        </w:r>
      </w:del>
      <w:del w:id="76" w:author="Robin Bergh" w:date="2019-09-24T09:31:00Z">
        <w:r w:rsidDel="006E3E38">
          <w:rPr>
            <w:rFonts w:ascii="Times New Roman" w:eastAsia="Times New Roman" w:hAnsi="Times New Roman" w:cs="Times New Roman"/>
            <w:sz w:val="24"/>
            <w:szCs w:val="24"/>
          </w:rPr>
          <w:delText xml:space="preserve">theoretically </w:delText>
        </w:r>
      </w:del>
      <w:del w:id="77" w:author="Robin Bergh" w:date="2019-09-24T09:32:00Z">
        <w:r w:rsidDel="006E3E38">
          <w:rPr>
            <w:rFonts w:ascii="Times New Roman" w:eastAsia="Times New Roman" w:hAnsi="Times New Roman" w:cs="Times New Roman"/>
            <w:sz w:val="24"/>
            <w:szCs w:val="24"/>
          </w:rPr>
          <w:delText xml:space="preserve">relevant for discussions about </w:delText>
        </w:r>
      </w:del>
      <w:del w:id="78" w:author="Robin Bergh" w:date="2019-09-24T09:31:00Z">
        <w:r w:rsidDel="006E3E38">
          <w:rPr>
            <w:rFonts w:ascii="Times New Roman" w:eastAsia="Times New Roman" w:hAnsi="Times New Roman" w:cs="Times New Roman"/>
            <w:sz w:val="24"/>
            <w:szCs w:val="24"/>
          </w:rPr>
          <w:delText xml:space="preserve">the </w:delText>
        </w:r>
      </w:del>
      <w:del w:id="79" w:author="Robin Bergh" w:date="2019-09-24T09:32:00Z">
        <w:r w:rsidDel="006E3E38">
          <w:rPr>
            <w:rFonts w:ascii="Times New Roman" w:eastAsia="Times New Roman" w:hAnsi="Times New Roman" w:cs="Times New Roman"/>
            <w:sz w:val="24"/>
            <w:szCs w:val="24"/>
          </w:rPr>
          <w:delText>victim-specific and parochial nature of empathy and altruism (e.g., Bloom, 2016; Cikara, Bruneau, &amp; Saxe, 2011; De Dreu, Greer, Van Kleef, Shalvi, &amp; Handgraaf, 2011).</w:delText>
        </w:r>
      </w:del>
    </w:p>
    <w:p w14:paraId="607CD322" w14:textId="03EF925D"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notion that empathy is innumerate also </w:t>
      </w:r>
      <w:del w:id="80" w:author="Robin Bergh" w:date="2019-09-24T09:32:00Z">
        <w:r w:rsidDel="006E3E38">
          <w:rPr>
            <w:rFonts w:ascii="Times New Roman" w:eastAsia="Times New Roman" w:hAnsi="Times New Roman" w:cs="Times New Roman"/>
            <w:sz w:val="24"/>
            <w:szCs w:val="24"/>
          </w:rPr>
          <w:delText xml:space="preserve">has other implications that are relevant </w:delText>
        </w:r>
      </w:del>
      <w:ins w:id="81" w:author="Robin Bergh" w:date="2019-09-24T09:32:00Z">
        <w:r w:rsidR="006E3E38">
          <w:rPr>
            <w:rFonts w:ascii="Times New Roman" w:eastAsia="Times New Roman" w:hAnsi="Times New Roman" w:cs="Times New Roman"/>
            <w:sz w:val="24"/>
            <w:szCs w:val="24"/>
          </w:rPr>
          <w:t xml:space="preserve">matters </w:t>
        </w:r>
      </w:ins>
      <w:r>
        <w:rPr>
          <w:rFonts w:ascii="Times New Roman" w:eastAsia="Times New Roman" w:hAnsi="Times New Roman" w:cs="Times New Roman"/>
          <w:sz w:val="24"/>
          <w:szCs w:val="24"/>
        </w:rPr>
        <w:t xml:space="preserve">for a discussion about more rationally guided helping behaviors. Innumerate empathy suggests that it should not only be insensitive to the numbers of victims, but </w:t>
      </w:r>
      <w:del w:id="82" w:author="Reinstein, David" w:date="2019-09-27T11:51:00Z">
        <w:r w:rsidDel="00BB22E7">
          <w:rPr>
            <w:rFonts w:ascii="Times New Roman" w:eastAsia="Times New Roman" w:hAnsi="Times New Roman" w:cs="Times New Roman"/>
            <w:sz w:val="24"/>
            <w:szCs w:val="24"/>
          </w:rPr>
          <w:delText xml:space="preserve">most </w:delText>
        </w:r>
      </w:del>
      <w:ins w:id="83" w:author="Reinstein, David" w:date="2019-09-27T11:51:00Z">
        <w:r w:rsidR="00BB22E7">
          <w:rPr>
            <w:rFonts w:ascii="Times New Roman" w:eastAsia="Times New Roman" w:hAnsi="Times New Roman" w:cs="Times New Roman"/>
            <w:sz w:val="24"/>
            <w:szCs w:val="24"/>
          </w:rPr>
          <w:t>insensitive to</w:t>
        </w:r>
        <w:r w:rsidR="00BB22E7">
          <w:rPr>
            <w:rFonts w:ascii="Times New Roman" w:eastAsia="Times New Roman" w:hAnsi="Times New Roman" w:cs="Times New Roman"/>
            <w:sz w:val="24"/>
            <w:szCs w:val="24"/>
          </w:rPr>
          <w:t xml:space="preserve"> </w:t>
        </w:r>
      </w:ins>
      <w:r>
        <w:rPr>
          <w:rFonts w:ascii="Times New Roman" w:eastAsia="Times New Roman" w:hAnsi="Times New Roman" w:cs="Times New Roman"/>
          <w:i/>
          <w:sz w:val="24"/>
          <w:szCs w:val="24"/>
        </w:rPr>
        <w:t>any</w:t>
      </w:r>
      <w:r>
        <w:rPr>
          <w:rFonts w:ascii="Times New Roman" w:eastAsia="Times New Roman" w:hAnsi="Times New Roman" w:cs="Times New Roman"/>
          <w:sz w:val="24"/>
          <w:szCs w:val="24"/>
        </w:rPr>
        <w:t xml:space="preserve"> numerical information about amounts of help – such as the proportion of a charity’s revenue that goes to its programs (henceforth efficiency), and what the programs accomplish (henceforth effectiveness). </w:t>
      </w:r>
    </w:p>
    <w:p w14:paraId="2FBC9CDD"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Charity Efficiency and Effectiveness</w:t>
      </w:r>
    </w:p>
    <w:p w14:paraId="71DA9822"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Effectiveness is a more direct indicator of what good a donation could do, as compared to efficiency, but it is also harder to quantify (Caviola, Faulmüller, Everett, Savulescu, &amp; Kahane, 2014; Singer, 2015). Efficiency can be </w:t>
      </w:r>
      <w:del w:id="84" w:author="Robin Bergh" w:date="2019-09-24T09:32:00Z">
        <w:r w:rsidDel="006E3E38">
          <w:rPr>
            <w:rFonts w:ascii="Times New Roman" w:eastAsia="Times New Roman" w:hAnsi="Times New Roman" w:cs="Times New Roman"/>
            <w:sz w:val="24"/>
            <w:szCs w:val="24"/>
          </w:rPr>
          <w:delText xml:space="preserve">easily </w:delText>
        </w:r>
      </w:del>
      <w:r>
        <w:rPr>
          <w:rFonts w:ascii="Times New Roman" w:eastAsia="Times New Roman" w:hAnsi="Times New Roman" w:cs="Times New Roman"/>
          <w:sz w:val="24"/>
          <w:szCs w:val="24"/>
        </w:rPr>
        <w:t>calculated based on tax records of revenues and overhead costs, and several websites rate charities based on this information (e.g., Charity Navigator and GuideStar). A donor wishing to do the most good, however, would have to weight greater efficiency against the indirect benefits of “inefficient” charity spending (e.g. fundraisers increasing a charity’s revenue</w:t>
      </w:r>
      <w:del w:id="85" w:author="Robin Bergh" w:date="2019-09-24T15:05:00Z">
        <w:r w:rsidDel="00166477">
          <w:rPr>
            <w:rFonts w:ascii="Times New Roman" w:eastAsia="Times New Roman" w:hAnsi="Times New Roman" w:cs="Times New Roman"/>
            <w:sz w:val="24"/>
            <w:szCs w:val="24"/>
          </w:rPr>
          <w:delText>, which in extension may provide more help</w:delText>
        </w:r>
      </w:del>
      <w:r>
        <w:rPr>
          <w:rFonts w:ascii="Times New Roman" w:eastAsia="Times New Roman" w:hAnsi="Times New Roman" w:cs="Times New Roman"/>
          <w:sz w:val="24"/>
          <w:szCs w:val="24"/>
        </w:rPr>
        <w:t xml:space="preserve">), and s/he should consider </w:t>
      </w:r>
      <w:del w:id="86" w:author="Robin Bergh" w:date="2019-09-03T12:33:00Z">
        <w:r w:rsidDel="003E0D48">
          <w:rPr>
            <w:rFonts w:ascii="Times New Roman" w:eastAsia="Times New Roman" w:hAnsi="Times New Roman" w:cs="Times New Roman"/>
            <w:sz w:val="24"/>
            <w:szCs w:val="24"/>
          </w:rPr>
          <w:delText>the difference between average and marginal effectiveness (</w:delText>
        </w:r>
      </w:del>
      <w:ins w:id="87" w:author="Robin Bergh" w:date="2019-09-03T12:33:00Z">
        <w:r w:rsidR="003E0D48">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a new donation may not generate the same result as earlier ones</w:t>
      </w:r>
      <w:del w:id="88" w:author="Robin Bergh" w:date="2019-09-24T09:33:00Z">
        <w:r w:rsidDel="006E3E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89" w:author="Robin Bergh" w:date="2019-09-24T09:33:00Z">
        <w:r w:rsidR="006E3E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see e.g., Steinberg &amp; Morris, 2010). This has led some scholars to argue that efficiency-oriented donors are focusing on the wrong arithmetic (e.g., Singer, 2015; Steinberg, 1986). Nevertheless, </w:t>
      </w:r>
      <w:del w:id="90" w:author="Robin Bergh" w:date="2019-09-03T12:34:00Z">
        <w:r w:rsidDel="003E0D48">
          <w:rPr>
            <w:rFonts w:ascii="Times New Roman" w:eastAsia="Times New Roman" w:hAnsi="Times New Roman" w:cs="Times New Roman"/>
            <w:sz w:val="24"/>
            <w:szCs w:val="24"/>
          </w:rPr>
          <w:delText xml:space="preserve">what is important for </w:delText>
        </w:r>
      </w:del>
      <w:del w:id="91" w:author="Robin Bergh" w:date="2019-09-03T12:33:00Z">
        <w:r w:rsidDel="003E0D48">
          <w:rPr>
            <w:rFonts w:ascii="Times New Roman" w:eastAsia="Times New Roman" w:hAnsi="Times New Roman" w:cs="Times New Roman"/>
            <w:sz w:val="24"/>
            <w:szCs w:val="24"/>
          </w:rPr>
          <w:delText>the current paper</w:delText>
        </w:r>
      </w:del>
      <w:del w:id="92" w:author="Robin Bergh" w:date="2019-09-03T12:34:00Z">
        <w:r w:rsidDel="003E0D48">
          <w:rPr>
            <w:rFonts w:ascii="Times New Roman" w:eastAsia="Times New Roman" w:hAnsi="Times New Roman" w:cs="Times New Roman"/>
            <w:sz w:val="24"/>
            <w:szCs w:val="24"/>
          </w:rPr>
          <w:delText xml:space="preserve"> is that </w:delText>
        </w:r>
      </w:del>
      <w:r>
        <w:rPr>
          <w:rFonts w:ascii="Times New Roman" w:eastAsia="Times New Roman" w:hAnsi="Times New Roman" w:cs="Times New Roman"/>
          <w:sz w:val="24"/>
          <w:szCs w:val="24"/>
        </w:rPr>
        <w:t>efficiency evaluations still involve</w:t>
      </w:r>
      <w:del w:id="93" w:author="Robin Bergh" w:date="2019-09-24T09:33:00Z">
        <w:r w:rsidDel="006E3E38">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94" w:author="Robin Bergh" w:date="2019-09-24T15:05:00Z">
        <w:r w:rsidDel="00166477">
          <w:rPr>
            <w:rFonts w:ascii="Times New Roman" w:eastAsia="Times New Roman" w:hAnsi="Times New Roman" w:cs="Times New Roman"/>
            <w:sz w:val="24"/>
            <w:szCs w:val="24"/>
          </w:rPr>
          <w:delText xml:space="preserve">some </w:delText>
        </w:r>
      </w:del>
      <w:r>
        <w:rPr>
          <w:rFonts w:ascii="Times New Roman" w:eastAsia="Times New Roman" w:hAnsi="Times New Roman" w:cs="Times New Roman"/>
          <w:sz w:val="24"/>
          <w:szCs w:val="24"/>
        </w:rPr>
        <w:t xml:space="preserve">arithmetic thinking about donations. This is a common feature of efficiency and effectiveness information, and both imply more help from a donated amount </w:t>
      </w:r>
      <w:r>
        <w:rPr>
          <w:rFonts w:ascii="Times New Roman" w:eastAsia="Times New Roman" w:hAnsi="Times New Roman" w:cs="Times New Roman"/>
          <w:i/>
          <w:sz w:val="24"/>
          <w:szCs w:val="24"/>
        </w:rPr>
        <w:t>when everything else is equal</w:t>
      </w:r>
      <w:r>
        <w:rPr>
          <w:rFonts w:ascii="Times New Roman" w:eastAsia="Times New Roman" w:hAnsi="Times New Roman" w:cs="Times New Roman"/>
          <w:sz w:val="24"/>
          <w:szCs w:val="24"/>
        </w:rPr>
        <w:t>. Thus, a numerate donor could be expected to consider information about efficiency and effectiveness, when other factors are statistically or experimentally kept constant</w:t>
      </w:r>
      <w:del w:id="95" w:author="Robin Bergh" w:date="2019-09-24T09:34:00Z">
        <w:r w:rsidDel="006E3E38">
          <w:rPr>
            <w:rFonts w:ascii="Times New Roman" w:eastAsia="Times New Roman" w:hAnsi="Times New Roman" w:cs="Times New Roman"/>
            <w:sz w:val="24"/>
            <w:szCs w:val="24"/>
          </w:rPr>
          <w:delText xml:space="preserve"> (e.g., total budget and fundraising outcomes)</w:delText>
        </w:r>
      </w:del>
      <w:r>
        <w:rPr>
          <w:rFonts w:ascii="Times New Roman" w:eastAsia="Times New Roman" w:hAnsi="Times New Roman" w:cs="Times New Roman"/>
          <w:sz w:val="24"/>
          <w:szCs w:val="24"/>
        </w:rPr>
        <w:t xml:space="preserve">. But do they? </w:t>
      </w:r>
    </w:p>
    <w:p w14:paraId="6A0B45FD" w14:textId="77777777" w:rsidR="00B85944"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empirical findings addressing that question are mixed. A number of correlational studies suggest that more efficient charities also receive more donations (for</w:t>
      </w:r>
      <w:ins w:id="96" w:author="Robin Bergh" w:date="2019-09-24T15:06:00Z">
        <w:r w:rsidR="00166477">
          <w:rPr>
            <w:rFonts w:ascii="Times New Roman" w:eastAsia="Times New Roman" w:hAnsi="Times New Roman" w:cs="Times New Roman"/>
            <w:sz w:val="24"/>
            <w:szCs w:val="24"/>
          </w:rPr>
          <w:t xml:space="preserve"> a</w:t>
        </w:r>
      </w:ins>
      <w:r>
        <w:rPr>
          <w:rFonts w:ascii="Times New Roman" w:eastAsia="Times New Roman" w:hAnsi="Times New Roman" w:cs="Times New Roman"/>
          <w:sz w:val="24"/>
          <w:szCs w:val="24"/>
        </w:rPr>
        <w:t xml:space="preserve"> review</w:t>
      </w:r>
      <w:del w:id="97" w:author="Robin Bergh" w:date="2019-09-24T15:06:00Z">
        <w:r w:rsidDel="00166477">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see Bekkers &amp; Wiepking, 2011). Such an association could be due to confounds, however, such as the size and familiarity of a charity. Big charities often have a smaller overhead costs (e.g., Bowman, 2006), and there are many </w:t>
      </w:r>
      <w:del w:id="98" w:author="Robin Bergh" w:date="2019-09-24T15:06:00Z">
        <w:r w:rsidDel="00166477">
          <w:rPr>
            <w:rFonts w:ascii="Times New Roman" w:eastAsia="Times New Roman" w:hAnsi="Times New Roman" w:cs="Times New Roman"/>
            <w:sz w:val="24"/>
            <w:szCs w:val="24"/>
          </w:rPr>
          <w:delText xml:space="preserve">possible </w:delText>
        </w:r>
      </w:del>
      <w:r>
        <w:rPr>
          <w:rFonts w:ascii="Times New Roman" w:eastAsia="Times New Roman" w:hAnsi="Times New Roman" w:cs="Times New Roman"/>
          <w:sz w:val="24"/>
          <w:szCs w:val="24"/>
        </w:rPr>
        <w:t>reasons why they generate more donations</w:t>
      </w:r>
      <w:del w:id="99" w:author="Robin Bergh" w:date="2019-09-03T12:35:00Z">
        <w:r w:rsidDel="003E0D48">
          <w:rPr>
            <w:rFonts w:ascii="Times New Roman" w:eastAsia="Times New Roman" w:hAnsi="Times New Roman" w:cs="Times New Roman"/>
            <w:sz w:val="24"/>
            <w:szCs w:val="24"/>
          </w:rPr>
          <w:delText xml:space="preserve"> (e.g., reputations, greater reach etc.)</w:delText>
        </w:r>
      </w:del>
      <w:r>
        <w:rPr>
          <w:rFonts w:ascii="Times New Roman" w:eastAsia="Times New Roman" w:hAnsi="Times New Roman" w:cs="Times New Roman"/>
          <w:sz w:val="24"/>
          <w:szCs w:val="24"/>
        </w:rPr>
        <w:t xml:space="preserve">. </w:t>
      </w:r>
      <w:ins w:id="100" w:author="Robin Bergh" w:date="2019-09-03T12:34:00Z">
        <w:r w:rsidR="003E0D48">
          <w:rPr>
            <w:rFonts w:ascii="Times New Roman" w:eastAsia="Times New Roman" w:hAnsi="Times New Roman" w:cs="Times New Roman"/>
            <w:sz w:val="24"/>
            <w:szCs w:val="24"/>
          </w:rPr>
          <w:t>S</w:t>
        </w:r>
      </w:ins>
      <w:ins w:id="101" w:author="Robin Bergh" w:date="2019-09-03T11:48:00Z">
        <w:r w:rsidR="00FD08A4">
          <w:rPr>
            <w:rFonts w:ascii="Times New Roman" w:eastAsia="Times New Roman" w:hAnsi="Times New Roman" w:cs="Times New Roman"/>
            <w:sz w:val="24"/>
            <w:szCs w:val="24"/>
          </w:rPr>
          <w:t>ome work</w:t>
        </w:r>
      </w:ins>
      <w:ins w:id="102" w:author="Robin Bergh" w:date="2019-09-03T12:34:00Z">
        <w:r w:rsidR="003E0D48">
          <w:rPr>
            <w:rFonts w:ascii="Times New Roman" w:eastAsia="Times New Roman" w:hAnsi="Times New Roman" w:cs="Times New Roman"/>
            <w:sz w:val="24"/>
            <w:szCs w:val="24"/>
          </w:rPr>
          <w:t xml:space="preserve"> further</w:t>
        </w:r>
      </w:ins>
      <w:ins w:id="103" w:author="Robin Bergh" w:date="2019-09-03T11:48:00Z">
        <w:r w:rsidR="00FD08A4">
          <w:rPr>
            <w:rFonts w:ascii="Times New Roman" w:eastAsia="Times New Roman" w:hAnsi="Times New Roman" w:cs="Times New Roman"/>
            <w:sz w:val="24"/>
            <w:szCs w:val="24"/>
          </w:rPr>
          <w:t xml:space="preserve"> suggests that changes in </w:t>
        </w:r>
        <w:r w:rsidR="002D27C1">
          <w:rPr>
            <w:rFonts w:ascii="Times New Roman" w:eastAsia="Times New Roman" w:hAnsi="Times New Roman" w:cs="Times New Roman"/>
            <w:sz w:val="24"/>
            <w:szCs w:val="24"/>
          </w:rPr>
          <w:t>charity ratings lead to</w:t>
        </w:r>
      </w:ins>
      <w:ins w:id="104" w:author="Robin Bergh" w:date="2019-09-03T11:49:00Z">
        <w:r w:rsidR="002D27C1">
          <w:rPr>
            <w:rFonts w:ascii="Times New Roman" w:eastAsia="Times New Roman" w:hAnsi="Times New Roman" w:cs="Times New Roman"/>
            <w:sz w:val="24"/>
            <w:szCs w:val="24"/>
          </w:rPr>
          <w:t xml:space="preserve"> changes in </w:t>
        </w:r>
      </w:ins>
      <w:ins w:id="105" w:author="Robin Bergh" w:date="2019-09-03T11:50:00Z">
        <w:r w:rsidR="002D27C1">
          <w:rPr>
            <w:rFonts w:ascii="Times New Roman" w:eastAsia="Times New Roman" w:hAnsi="Times New Roman" w:cs="Times New Roman"/>
            <w:sz w:val="24"/>
            <w:szCs w:val="24"/>
          </w:rPr>
          <w:t>charity revenues</w:t>
        </w:r>
      </w:ins>
      <w:ins w:id="106" w:author="Robin Bergh" w:date="2019-09-03T11:49:00Z">
        <w:r w:rsidR="00DA3203">
          <w:rPr>
            <w:rFonts w:ascii="Times New Roman" w:eastAsia="Times New Roman" w:hAnsi="Times New Roman" w:cs="Times New Roman"/>
            <w:sz w:val="24"/>
            <w:szCs w:val="24"/>
          </w:rPr>
          <w:t xml:space="preserve"> </w:t>
        </w:r>
      </w:ins>
      <w:r w:rsidR="008345B4">
        <w:rPr>
          <w:rFonts w:ascii="Times New Roman" w:eastAsia="Times New Roman" w:hAnsi="Times New Roman" w:cs="Times New Roman"/>
          <w:sz w:val="24"/>
          <w:szCs w:val="24"/>
        </w:rPr>
        <w:fldChar w:fldCharType="begin" w:fldLock="1"/>
      </w:r>
      <w:r w:rsidR="004A46E7">
        <w:rPr>
          <w:rFonts w:ascii="Times New Roman" w:eastAsia="Times New Roman" w:hAnsi="Times New Roman" w:cs="Times New Roman"/>
          <w:sz w:val="24"/>
          <w:szCs w:val="24"/>
        </w:rPr>
        <w:instrText>ADDIN CSL_CITATION {"citationItems":[{"id":"ITEM-1","itemData":{"DOI":"10.1111/jems.12139","ISSN":"10586407","abstract":"How do charitable donors respond to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that signal the quality of charities? I investigate this question using a novel data set from Charity Navigator, which provides quality ratings for 5,400 charities. Because Charity Navigator prominently displays a charity's star rating which is assigned based on its overall rating, one can identify the causal impact of a one sfile:///C:/Users/robbe743/Desktop/Robin/Bibliotek/PDF-Bibliotek/Artiklar/Rand et al 2012.pdftar increase in ratings on charitable contributions with a regression discontinuity framework that exploits the threshold values of the overall ratings. I find that in general,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have a minor and often insignificant impact on charitable contributions received by charities. However, for relatively small charities, a higher rating leads to an increase in charitable contributions received. In particular, for these charities, I find that a one star increase in ratings is associated with a 19.5% increase in the amount of charitable contributions received. This result is robust under alternative model specifications and highlights the role of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in not</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for</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profit markets.","author":[{"dropping-particle":"","family":"Yörük","given":"Barış K.","non-dropping-particle":"","parse-names":false,"suffix":""}],"container-title":"Journal of Economics &amp; Management Strategy","id":"ITEM-1","issue":"1","issued":{"date-parts":[["2016","3"]]},"page":"195-219","title":"Charity Ratings","type":"article-journal","volume":"25"},"uris":["http://www.mendeley.com/documents/?uuid=debc73df-3884-4d93-8f8e-ff4d7440209c"]},{"id":"ITEM-2","itemData":{"DOI":"10.1016/j.jaccpubpol.2009.08.001","ISSN":"02784254","abstract":"Rating agencies play the role of information intermediaries in the market for donations. These watchdog organizations obtain and interpret accounting data and other information about charitable organizations and report ratings to help donors select among the many organizations soliciting contributions. In the age of the internet, information from Internal Revenue Service Form 990 returns prepared by tax-exempt organizations is more readily accessible than ever before. This study examines whether the zero- to four-star ratings provided by Charity Navigator have additional information content for donors. Charity Navigator was selected because its rating system relies almost exclusively on the 990 returns and presumably adds value by incorporating peer-group expectations for various ratios and by presenting straightforward and concise data. Using a random sample of 405 charities rated by Charity Navigator, our results suggest that rating changes do impact contributions. Positive rating changes were associated with an increase in contributions and organizations with a decline in rating were associated with decreased contributions. These effects were in addition to what would be predicted using an efficiency ratio commonly computed from Form 990 accounting data and other control variables. © 2009 Elsevier Inc. All rights reserved.","author":[{"dropping-particle":"","family":"Gordon","given":"Teresa P.","non-dropping-particle":"","parse-names":false,"suffix":""},{"dropping-particle":"","family":"Knock","given":"Cathryn L.","non-dropping-particle":"","parse-names":false,"suffix":""},{"dropping-particle":"","family":"Neely","given":"Daniel G.","non-dropping-particle":"","parse-names":false,"suffix":""}],"container-title":"Journal of Accounting and Public Policy","id":"ITEM-2","issue":"6","issued":{"date-parts":[["2009","11"]]},"page":"469-484","publisher":"Elsevier Inc.","title":"The role of rating agencies in the market for charitable contributions: An empirical test","type":"article-journal","volume":"28"},"uris":["http://www.mendeley.com/documents/?uuid=3740d4c3-fe24-45d4-aeb6-7309a701cfa0"]}],"mendeley":{"formattedCitation":"(Gordon, Knock, &amp; Neely, 2009; Yörük, 2016)","manualFormatting":"(e.g., Gordon, Knock, &amp; Neely, 2009; Yörük, 2016)","plainTextFormattedCitation":"(Gordon, Knock, &amp; Neely, 2009; Yörük, 2016)"},"properties":{"noteIndex":0},"schema":"https://github.com/citation-style-language/schema/raw/master/csl-citation.json"}</w:instrText>
      </w:r>
      <w:r w:rsidR="008345B4">
        <w:rPr>
          <w:rFonts w:ascii="Times New Roman" w:eastAsia="Times New Roman" w:hAnsi="Times New Roman" w:cs="Times New Roman"/>
          <w:sz w:val="24"/>
          <w:szCs w:val="24"/>
        </w:rPr>
        <w:fldChar w:fldCharType="separate"/>
      </w:r>
      <w:r w:rsidR="008345B4" w:rsidRPr="008345B4">
        <w:rPr>
          <w:rFonts w:ascii="Times New Roman" w:eastAsia="Times New Roman" w:hAnsi="Times New Roman" w:cs="Times New Roman"/>
          <w:noProof/>
          <w:sz w:val="24"/>
          <w:szCs w:val="24"/>
        </w:rPr>
        <w:t>(</w:t>
      </w:r>
      <w:ins w:id="107" w:author="Robin Bergh" w:date="2019-09-24T18:09:00Z">
        <w:r w:rsidR="004A46E7">
          <w:rPr>
            <w:rFonts w:ascii="Times New Roman" w:eastAsia="Times New Roman" w:hAnsi="Times New Roman" w:cs="Times New Roman"/>
            <w:noProof/>
            <w:sz w:val="24"/>
            <w:szCs w:val="24"/>
          </w:rPr>
          <w:t xml:space="preserve">e.g., </w:t>
        </w:r>
      </w:ins>
      <w:r w:rsidR="008345B4" w:rsidRPr="008345B4">
        <w:rPr>
          <w:rFonts w:ascii="Times New Roman" w:eastAsia="Times New Roman" w:hAnsi="Times New Roman" w:cs="Times New Roman"/>
          <w:noProof/>
          <w:sz w:val="24"/>
          <w:szCs w:val="24"/>
        </w:rPr>
        <w:t>Gordon, Knock, &amp; Neely, 2009; Yörük, 2016)</w:t>
      </w:r>
      <w:ins w:id="108" w:author="Robin Bergh" w:date="2019-09-24T17:58:00Z">
        <w:r w:rsidR="008345B4">
          <w:rPr>
            <w:rFonts w:ascii="Times New Roman" w:eastAsia="Times New Roman" w:hAnsi="Times New Roman" w:cs="Times New Roman"/>
            <w:sz w:val="24"/>
            <w:szCs w:val="24"/>
          </w:rPr>
          <w:fldChar w:fldCharType="end"/>
        </w:r>
      </w:ins>
      <w:ins w:id="109" w:author="Robin Bergh" w:date="2019-09-03T11:50:00Z">
        <w:r w:rsidR="002D27C1" w:rsidRPr="00892F57">
          <w:rPr>
            <w:rFonts w:ascii="Times New Roman" w:eastAsia="Times New Roman" w:hAnsi="Times New Roman" w:cs="Times New Roman"/>
            <w:sz w:val="24"/>
            <w:szCs w:val="24"/>
          </w:rPr>
          <w:t>,</w:t>
        </w:r>
      </w:ins>
      <w:ins w:id="110" w:author="Robin Bergh" w:date="2019-09-03T12:34:00Z">
        <w:r w:rsidR="003E0D48">
          <w:rPr>
            <w:rFonts w:ascii="Times New Roman" w:eastAsia="Times New Roman" w:hAnsi="Times New Roman" w:cs="Times New Roman"/>
            <w:sz w:val="24"/>
            <w:szCs w:val="24"/>
          </w:rPr>
          <w:t xml:space="preserve"> but</w:t>
        </w:r>
      </w:ins>
      <w:ins w:id="111" w:author="Robin Bergh" w:date="2019-09-03T11:50:00Z">
        <w:r w:rsidR="002D27C1">
          <w:rPr>
            <w:rFonts w:ascii="Times New Roman" w:eastAsia="Times New Roman" w:hAnsi="Times New Roman" w:cs="Times New Roman"/>
            <w:sz w:val="24"/>
            <w:szCs w:val="24"/>
          </w:rPr>
          <w:t xml:space="preserve"> it is </w:t>
        </w:r>
      </w:ins>
      <w:ins w:id="112" w:author="Robin Bergh" w:date="2019-09-03T12:09:00Z">
        <w:r w:rsidR="00E92A68">
          <w:rPr>
            <w:rFonts w:ascii="Times New Roman" w:eastAsia="Times New Roman" w:hAnsi="Times New Roman" w:cs="Times New Roman"/>
            <w:sz w:val="24"/>
            <w:szCs w:val="24"/>
          </w:rPr>
          <w:t>typically unclear if</w:t>
        </w:r>
      </w:ins>
      <w:ins w:id="113" w:author="Robin Bergh" w:date="2019-09-03T11:50:00Z">
        <w:r w:rsidR="002D27C1">
          <w:rPr>
            <w:rFonts w:ascii="Times New Roman" w:eastAsia="Times New Roman" w:hAnsi="Times New Roman" w:cs="Times New Roman"/>
            <w:sz w:val="24"/>
            <w:szCs w:val="24"/>
          </w:rPr>
          <w:t xml:space="preserve"> this is driven by efficiency evaluations per se</w:t>
        </w:r>
      </w:ins>
      <w:ins w:id="114" w:author="Robin Bergh" w:date="2019-09-03T11:51:00Z">
        <w:r w:rsidR="002D27C1">
          <w:rPr>
            <w:rFonts w:ascii="Times New Roman" w:eastAsia="Times New Roman" w:hAnsi="Times New Roman" w:cs="Times New Roman"/>
            <w:sz w:val="24"/>
            <w:szCs w:val="24"/>
          </w:rPr>
          <w:t xml:space="preserve">. </w:t>
        </w:r>
      </w:ins>
      <w:ins w:id="115" w:author="Robin Bergh" w:date="2019-09-03T11:52:00Z">
        <w:r w:rsidR="002D27C1">
          <w:rPr>
            <w:rFonts w:ascii="Times New Roman" w:eastAsia="Times New Roman" w:hAnsi="Times New Roman" w:cs="Times New Roman"/>
            <w:sz w:val="24"/>
            <w:szCs w:val="24"/>
          </w:rPr>
          <w:t xml:space="preserve">For instance, people might </w:t>
        </w:r>
      </w:ins>
      <w:ins w:id="116" w:author="Robin Bergh" w:date="2019-09-03T11:53:00Z">
        <w:r w:rsidR="002D27C1">
          <w:rPr>
            <w:rFonts w:ascii="Times New Roman" w:eastAsia="Times New Roman" w:hAnsi="Times New Roman" w:cs="Times New Roman"/>
            <w:sz w:val="24"/>
            <w:szCs w:val="24"/>
          </w:rPr>
          <w:t>respond</w:t>
        </w:r>
      </w:ins>
      <w:ins w:id="117" w:author="Robin Bergh" w:date="2019-09-03T11:52:00Z">
        <w:r w:rsidR="002D27C1">
          <w:rPr>
            <w:rFonts w:ascii="Times New Roman" w:eastAsia="Times New Roman" w:hAnsi="Times New Roman" w:cs="Times New Roman"/>
            <w:sz w:val="24"/>
            <w:szCs w:val="24"/>
          </w:rPr>
          <w:t xml:space="preserve"> to various stars given to a </w:t>
        </w:r>
      </w:ins>
      <w:ins w:id="118" w:author="Robin Bergh" w:date="2019-09-03T11:53:00Z">
        <w:r w:rsidR="002D27C1">
          <w:rPr>
            <w:rFonts w:ascii="Times New Roman" w:eastAsia="Times New Roman" w:hAnsi="Times New Roman" w:cs="Times New Roman"/>
            <w:sz w:val="24"/>
            <w:szCs w:val="24"/>
          </w:rPr>
          <w:t>charity without</w:t>
        </w:r>
      </w:ins>
      <w:ins w:id="119" w:author="Robin Bergh" w:date="2019-09-03T11:52:00Z">
        <w:r w:rsidR="002D27C1">
          <w:rPr>
            <w:rFonts w:ascii="Times New Roman" w:eastAsia="Times New Roman" w:hAnsi="Times New Roman" w:cs="Times New Roman"/>
            <w:sz w:val="24"/>
            <w:szCs w:val="24"/>
          </w:rPr>
          <w:t xml:space="preserve"> </w:t>
        </w:r>
      </w:ins>
      <w:ins w:id="120" w:author="Robin Bergh" w:date="2019-09-03T12:31:00Z">
        <w:r w:rsidR="00DA3203">
          <w:rPr>
            <w:rFonts w:ascii="Times New Roman" w:eastAsia="Times New Roman" w:hAnsi="Times New Roman" w:cs="Times New Roman"/>
            <w:sz w:val="24"/>
            <w:szCs w:val="24"/>
          </w:rPr>
          <w:t>much thought</w:t>
        </w:r>
      </w:ins>
      <w:ins w:id="121" w:author="Robin Bergh" w:date="2019-09-03T11:52:00Z">
        <w:r w:rsidR="002D27C1">
          <w:rPr>
            <w:rFonts w:ascii="Times New Roman" w:eastAsia="Times New Roman" w:hAnsi="Times New Roman" w:cs="Times New Roman"/>
            <w:sz w:val="24"/>
            <w:szCs w:val="24"/>
          </w:rPr>
          <w:t xml:space="preserve"> </w:t>
        </w:r>
      </w:ins>
      <w:ins w:id="122" w:author="Robin Bergh" w:date="2019-09-24T15:07:00Z">
        <w:r w:rsidR="00166477">
          <w:rPr>
            <w:rFonts w:ascii="Times New Roman" w:eastAsia="Times New Roman" w:hAnsi="Times New Roman" w:cs="Times New Roman"/>
            <w:sz w:val="24"/>
            <w:szCs w:val="24"/>
          </w:rPr>
          <w:t xml:space="preserve">about </w:t>
        </w:r>
      </w:ins>
      <w:ins w:id="123" w:author="Robin Bergh" w:date="2019-09-03T11:55:00Z">
        <w:r w:rsidR="002D27C1">
          <w:rPr>
            <w:rFonts w:ascii="Times New Roman" w:eastAsia="Times New Roman" w:hAnsi="Times New Roman" w:cs="Times New Roman"/>
            <w:sz w:val="24"/>
            <w:szCs w:val="24"/>
          </w:rPr>
          <w:t>what</w:t>
        </w:r>
      </w:ins>
      <w:ins w:id="124" w:author="Robin Bergh" w:date="2019-09-03T11:52:00Z">
        <w:r w:rsidR="002D27C1">
          <w:rPr>
            <w:rFonts w:ascii="Times New Roman" w:eastAsia="Times New Roman" w:hAnsi="Times New Roman" w:cs="Times New Roman"/>
            <w:sz w:val="24"/>
            <w:szCs w:val="24"/>
          </w:rPr>
          <w:t xml:space="preserve"> those stars</w:t>
        </w:r>
      </w:ins>
      <w:ins w:id="125" w:author="Robin Bergh" w:date="2019-09-03T11:55:00Z">
        <w:r w:rsidR="002D27C1">
          <w:rPr>
            <w:rFonts w:ascii="Times New Roman" w:eastAsia="Times New Roman" w:hAnsi="Times New Roman" w:cs="Times New Roman"/>
            <w:sz w:val="24"/>
            <w:szCs w:val="24"/>
          </w:rPr>
          <w:t xml:space="preserve"> represent</w:t>
        </w:r>
      </w:ins>
      <w:ins w:id="126" w:author="Robin Bergh" w:date="2019-09-03T11:52:00Z">
        <w:r w:rsidR="002D27C1">
          <w:rPr>
            <w:rFonts w:ascii="Times New Roman" w:eastAsia="Times New Roman" w:hAnsi="Times New Roman" w:cs="Times New Roman"/>
            <w:sz w:val="24"/>
            <w:szCs w:val="24"/>
          </w:rPr>
          <w:t xml:space="preserve">. </w:t>
        </w:r>
      </w:ins>
    </w:p>
    <w:p w14:paraId="4D88DBA4" w14:textId="77777777" w:rsidR="00841F8A" w:rsidRDefault="00F37D5F" w:rsidP="00DA3203">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lab experiments it has been shown that people favor efficient charities in forced choice questions, especially when the contrasts are very clear (0% vs 50% overhead; </w:t>
      </w:r>
      <w:del w:id="127" w:author="Robin Bergh" w:date="2019-09-24T09:34:00Z">
        <w:r w:rsidDel="006E3E3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Gneezy, Keenan, &amp; Gneezy, 2014). </w:t>
      </w:r>
      <w:del w:id="128" w:author="Robin Bergh" w:date="2019-09-03T12:11:00Z">
        <w:r w:rsidDel="00E92A68">
          <w:rPr>
            <w:rFonts w:ascii="Times New Roman" w:eastAsia="Times New Roman" w:hAnsi="Times New Roman" w:cs="Times New Roman"/>
            <w:sz w:val="24"/>
            <w:szCs w:val="24"/>
          </w:rPr>
          <w:delText>However, o</w:delText>
        </w:r>
      </w:del>
      <w:ins w:id="129" w:author="Robin Bergh" w:date="2019-09-03T12:11:00Z">
        <w:r w:rsidR="00E92A68">
          <w:rPr>
            <w:rFonts w:ascii="Times New Roman" w:eastAsia="Times New Roman" w:hAnsi="Times New Roman" w:cs="Times New Roman"/>
            <w:sz w:val="24"/>
            <w:szCs w:val="24"/>
          </w:rPr>
          <w:t>Yet, o</w:t>
        </w:r>
      </w:ins>
      <w:r>
        <w:rPr>
          <w:rFonts w:ascii="Times New Roman" w:eastAsia="Times New Roman" w:hAnsi="Times New Roman" w:cs="Times New Roman"/>
          <w:sz w:val="24"/>
          <w:szCs w:val="24"/>
        </w:rPr>
        <w:t xml:space="preserve">ther studies show that people mainly attend to efficiency information as a potential excuse for not to donate (Exley, 2016), and peoples’ beliefs about effectiveness are </w:t>
      </w:r>
      <w:del w:id="130" w:author="Robin Bergh" w:date="2019-09-24T09:34:00Z">
        <w:r w:rsidDel="006E3E38">
          <w:rPr>
            <w:rFonts w:ascii="Times New Roman" w:eastAsia="Times New Roman" w:hAnsi="Times New Roman" w:cs="Times New Roman"/>
            <w:sz w:val="24"/>
            <w:szCs w:val="24"/>
          </w:rPr>
          <w:delText xml:space="preserve">clearly </w:delText>
        </w:r>
      </w:del>
      <w:r>
        <w:rPr>
          <w:rFonts w:ascii="Times New Roman" w:eastAsia="Times New Roman" w:hAnsi="Times New Roman" w:cs="Times New Roman"/>
          <w:sz w:val="24"/>
          <w:szCs w:val="24"/>
        </w:rPr>
        <w:t xml:space="preserve">colored by subjective preferences (Berman, Barasch, Levine, &amp; Small, 2018). </w:t>
      </w:r>
      <w:ins w:id="131" w:author="Robin Bergh" w:date="2019-09-03T12:26:00Z">
        <w:r w:rsidR="00DA3203">
          <w:rPr>
            <w:rFonts w:ascii="Times New Roman" w:eastAsia="Times New Roman" w:hAnsi="Times New Roman" w:cs="Times New Roman"/>
            <w:sz w:val="24"/>
            <w:szCs w:val="24"/>
          </w:rPr>
          <w:t xml:space="preserve">Overall, there is more evidence that </w:t>
        </w:r>
      </w:ins>
      <w:ins w:id="132" w:author="Robin Bergh" w:date="2019-09-03T12:25:00Z">
        <w:r w:rsidR="00DA3203">
          <w:rPr>
            <w:rFonts w:ascii="Times New Roman" w:eastAsia="Times New Roman" w:hAnsi="Times New Roman" w:cs="Times New Roman"/>
            <w:sz w:val="24"/>
            <w:szCs w:val="24"/>
          </w:rPr>
          <w:t>people</w:t>
        </w:r>
      </w:ins>
      <w:ins w:id="133" w:author="Robin Bergh" w:date="2019-09-03T12:26:00Z">
        <w:r w:rsidR="00DA3203">
          <w:rPr>
            <w:rFonts w:ascii="Times New Roman" w:eastAsia="Times New Roman" w:hAnsi="Times New Roman" w:cs="Times New Roman"/>
            <w:sz w:val="24"/>
            <w:szCs w:val="24"/>
          </w:rPr>
          <w:t xml:space="preserve"> </w:t>
        </w:r>
      </w:ins>
      <w:ins w:id="134" w:author="Robin Bergh" w:date="2019-09-03T12:36:00Z">
        <w:r w:rsidR="003E0D48">
          <w:rPr>
            <w:rFonts w:ascii="Times New Roman" w:eastAsia="Times New Roman" w:hAnsi="Times New Roman" w:cs="Times New Roman"/>
            <w:sz w:val="24"/>
            <w:szCs w:val="24"/>
          </w:rPr>
          <w:t xml:space="preserve">give based </w:t>
        </w:r>
      </w:ins>
      <w:ins w:id="135" w:author="Robin Bergh" w:date="2019-09-03T12:26:00Z">
        <w:r w:rsidR="00DA3203">
          <w:rPr>
            <w:rFonts w:ascii="Times New Roman" w:eastAsia="Times New Roman" w:hAnsi="Times New Roman" w:cs="Times New Roman"/>
            <w:sz w:val="24"/>
            <w:szCs w:val="24"/>
          </w:rPr>
          <w:t>on a</w:t>
        </w:r>
      </w:ins>
      <w:ins w:id="136" w:author="Robin Bergh" w:date="2019-09-03T12:25:00Z">
        <w:r w:rsidR="00DA3203">
          <w:rPr>
            <w:rFonts w:ascii="Times New Roman" w:eastAsia="Times New Roman" w:hAnsi="Times New Roman" w:cs="Times New Roman"/>
            <w:sz w:val="24"/>
            <w:szCs w:val="24"/>
          </w:rPr>
          <w:t xml:space="preserve"> subjective sense of making a difference</w:t>
        </w:r>
      </w:ins>
      <w:ins w:id="137" w:author="Robin Bergh" w:date="2019-09-03T12:24:00Z">
        <w:r w:rsidR="00DA3203">
          <w:rPr>
            <w:rFonts w:ascii="Times New Roman" w:eastAsia="Times New Roman" w:hAnsi="Times New Roman" w:cs="Times New Roman"/>
            <w:sz w:val="24"/>
            <w:szCs w:val="24"/>
          </w:rPr>
          <w:t xml:space="preserve"> (e.g., when they can help a charity across the finish line with a fundraising goal; </w:t>
        </w:r>
        <w:r w:rsidR="00DA3203">
          <w:rPr>
            <w:rFonts w:ascii="Times New Roman" w:eastAsia="Times New Roman" w:hAnsi="Times New Roman" w:cs="Times New Roman"/>
            <w:sz w:val="24"/>
            <w:szCs w:val="24"/>
          </w:rPr>
          <w:fldChar w:fldCharType="begin" w:fldLock="1"/>
        </w:r>
      </w:ins>
      <w:r w:rsidR="00441107">
        <w:rPr>
          <w:rFonts w:ascii="Times New Roman" w:eastAsia="Times New Roman" w:hAnsi="Times New Roman" w:cs="Times New Roman"/>
          <w:sz w:val="24"/>
          <w:szCs w:val="24"/>
        </w:rPr>
        <w:instrText>ADDIN CSL_CITATION {"citationItems":[{"id":"ITEM-1","itemData":{"DOI":"10.1016/j.obhdp.2012.08.002","ISSN":"07495978","abstract":"Recent research finds that people respond more generously to individual victims described in detail than to equivalent statistical victims described in general terms. We propose that this \" identified victim effect\" is one manifestation of a more general phenomenon: a positive influence of tangible information on generosity. In three experiments, we find evidence for an \" identified intervention effect\"; providing tangible details about a charity's interventions significantly increases donations to that charity. Although previous work described sympathy as the primary mediator between tangible information and giving, current mediational analyses show that the influence of tangible details can operate through donors' perception that their contribution will have impact. Taken together with past work, the results suggest that tangible information of many types promotes generosity and can do so either via sympathy or via perceived impact. The ability of tangible information to increase impact points to new ways for charities to encourage generosity. © 2012 Elsevier Inc.","author":[{"dropping-particle":"","family":"Cryder","given":"Cynthia E.","non-dropping-particle":"","parse-names":false,"suffix":""},{"dropping-particle":"","family":"Loewenstein","given":"George","non-dropping-particle":"","parse-names":false,"suffix":""},{"dropping-particle":"","family":"Scheines","given":"Richard","non-dropping-particle":"","parse-names":false,"suffix":""}],"container-title":"Organizational Behavior and Human Decision Processes","id":"ITEM-1","issue":"1","issued":{"date-parts":[["2013","1"]]},"page":"15-23","publisher":"Elsevier Inc.","title":"The donor is in the details","type":"article-journal","volume":"120"},"uris":["http://www.mendeley.com/documents/?uuid=19835fa5-56e4-4dd3-a6ab-c3ee49637d88"]},{"id":"ITEM-2","itemData":{"DOI":"10.1016/j.jesp.2013.07.003","ISSN":"00221031","abstract":"People are more likely to pitch in as charitable campaigns approach their goals. Such \"goal gradient helping\" occurs in part because late-stage efforts provide donors with a heightened sense of personal impact, an influential source of satisfaction from prosocial acts. Using web robot technology in an Internet field study of micro-lending, Study 1 demonstrated that charity contribution rates increase as recipients approach their fundraising goals. Study 2, a large-scale field experiment, found that funds close to reaching campaign goals received more donations than did funds far from reaching campaign goals. Study 3 replicated the goal gradient helping effect in a controlled scenario experiment, and mediational analyses showed that increased perceived impact of late-stage contributions, and the resultant satisfaction from this impact, explain goal gradient helping. In conclusion, people are not charitable simply to be kind or to relieve negative emotions; they find satisfaction from having personal influence in solving a social problem. © 2013 Elsevier Inc.","author":[{"dropping-particle":"","family":"Cryder","given":"Cynthia E.","non-dropping-particle":"","parse-names":false,"suffix":""},{"dropping-particle":"","family":"Loewenstein","given":"George","non-dropping-particle":"","parse-names":false,"suffix":""},{"dropping-particle":"","family":"Seltman","given":"Howard","non-dropping-particle":"","parse-names":false,"suffix":""}],"container-title":"Journal of Experimental Social Psychology","id":"ITEM-2","issue":"6","issued":{"date-parts":[["2013","11"]]},"page":"1078-1083","publisher":"Elsevier Inc.","title":"Goal gradient in helping behavior","type":"article-journal","volume":"49"},"uris":["http://www.mendeley.com/documents/?uuid=f7a7da6f-0669-4ba8-82ed-4981cc0d8acf"]}],"mendeley":{"formattedCitation":"(Cryder, Loewenstein, &amp; Scheines, 2013; Cryder, Loewenstein, &amp; Seltman, 2013)","manualFormatting":"Cryder, Loewenstein, &amp; Scheines, 2013; Cryder, Loewenstein, &amp; Seltman, 2013; Duncan, 2004)","plainTextFormattedCitation":"(Cryder, Loewenstein, &amp; Scheines, 2013; Cryder, Loewenstein, &amp; Seltman, 2013)","previouslyFormattedCitation":"(Cryder, Loewenstein, &amp; Scheines, 2013; Cryder, Loewenstein, &amp; Seltman, 2013)"},"properties":{"noteIndex":0},"schema":"https://github.com/citation-style-language/schema/raw/master/csl-citation.json"}</w:instrText>
      </w:r>
      <w:ins w:id="138" w:author="Robin Bergh" w:date="2019-09-03T12:24:00Z">
        <w:r w:rsidR="00DA3203">
          <w:rPr>
            <w:rFonts w:ascii="Times New Roman" w:eastAsia="Times New Roman" w:hAnsi="Times New Roman" w:cs="Times New Roman"/>
            <w:sz w:val="24"/>
            <w:szCs w:val="24"/>
          </w:rPr>
          <w:fldChar w:fldCharType="separate"/>
        </w:r>
        <w:r w:rsidR="00DA3203" w:rsidRPr="00CC4F22">
          <w:rPr>
            <w:rFonts w:ascii="Times New Roman" w:eastAsia="Times New Roman" w:hAnsi="Times New Roman" w:cs="Times New Roman"/>
            <w:noProof/>
            <w:sz w:val="24"/>
            <w:szCs w:val="24"/>
          </w:rPr>
          <w:t>Cryder, Loewenstein, &amp; Scheines, 2013; Cryder, Loewenstein, &amp; Seltman, 2013</w:t>
        </w:r>
      </w:ins>
      <w:ins w:id="139" w:author="Robin Bergh" w:date="2019-09-03T14:38:00Z">
        <w:r w:rsidR="009F4BBA">
          <w:rPr>
            <w:rFonts w:ascii="Times New Roman" w:eastAsia="Times New Roman" w:hAnsi="Times New Roman" w:cs="Times New Roman"/>
            <w:noProof/>
            <w:sz w:val="24"/>
            <w:szCs w:val="24"/>
          </w:rPr>
          <w:t>; Duncan, 2004</w:t>
        </w:r>
      </w:ins>
      <w:ins w:id="140" w:author="Robin Bergh" w:date="2019-09-03T12:24:00Z">
        <w:r w:rsidR="00DA3203" w:rsidRPr="00CC4F22">
          <w:rPr>
            <w:rFonts w:ascii="Times New Roman" w:eastAsia="Times New Roman" w:hAnsi="Times New Roman" w:cs="Times New Roman"/>
            <w:noProof/>
            <w:sz w:val="24"/>
            <w:szCs w:val="24"/>
          </w:rPr>
          <w:t>)</w:t>
        </w:r>
        <w:r w:rsidR="00DA3203">
          <w:rPr>
            <w:rFonts w:ascii="Times New Roman" w:eastAsia="Times New Roman" w:hAnsi="Times New Roman" w:cs="Times New Roman"/>
            <w:sz w:val="24"/>
            <w:szCs w:val="24"/>
          </w:rPr>
          <w:fldChar w:fldCharType="end"/>
        </w:r>
      </w:ins>
      <w:ins w:id="141" w:author="Robin Bergh" w:date="2019-09-03T12:26:00Z">
        <w:r w:rsidR="00DA3203">
          <w:rPr>
            <w:rFonts w:ascii="Times New Roman" w:eastAsia="Times New Roman" w:hAnsi="Times New Roman" w:cs="Times New Roman"/>
            <w:sz w:val="24"/>
            <w:szCs w:val="24"/>
          </w:rPr>
          <w:t xml:space="preserve"> than objective metrics of charity efficiency or effectiveness.  </w:t>
        </w:r>
      </w:ins>
    </w:p>
    <w:p w14:paraId="165F0F87"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experiments </w:t>
      </w:r>
      <w:ins w:id="142" w:author="david reinstein" w:date="2019-07-12T15:18:00Z">
        <w:r>
          <w:rPr>
            <w:rFonts w:ascii="Times New Roman" w:eastAsia="Times New Roman" w:hAnsi="Times New Roman" w:cs="Times New Roman"/>
            <w:sz w:val="24"/>
            <w:szCs w:val="24"/>
          </w:rPr>
          <w:t>sug</w:t>
        </w:r>
      </w:ins>
      <w:ins w:id="143" w:author="david reinstein" w:date="2019-07-12T15:17:00Z">
        <w:r>
          <w:rPr>
            <w:rFonts w:ascii="Times New Roman" w:eastAsia="Times New Roman" w:hAnsi="Times New Roman" w:cs="Times New Roman"/>
            <w:sz w:val="24"/>
            <w:szCs w:val="24"/>
          </w:rPr>
          <w:t xml:space="preserve">gest </w:t>
        </w:r>
        <w:del w:id="144" w:author="david reinstein" w:date="2019-07-12T15:18:00Z">
          <w:r>
            <w:rPr>
              <w:rFonts w:ascii="Times New Roman" w:eastAsia="Times New Roman" w:hAnsi="Times New Roman" w:cs="Times New Roman"/>
              <w:sz w:val="24"/>
              <w:szCs w:val="24"/>
            </w:rPr>
            <w:delText xml:space="preserve"> </w:delText>
          </w:r>
        </w:del>
      </w:ins>
      <w:del w:id="145" w:author="david reinstein" w:date="2019-07-12T15:18:00Z">
        <w:r>
          <w:rPr>
            <w:rFonts w:ascii="Times New Roman" w:eastAsia="Times New Roman" w:hAnsi="Times New Roman" w:cs="Times New Roman"/>
            <w:sz w:val="24"/>
            <w:szCs w:val="24"/>
          </w:rPr>
          <w:delText>further</w:delText>
        </w:r>
      </w:del>
      <w:r>
        <w:rPr>
          <w:rFonts w:ascii="Times New Roman" w:eastAsia="Times New Roman" w:hAnsi="Times New Roman" w:cs="Times New Roman"/>
          <w:sz w:val="24"/>
          <w:szCs w:val="24"/>
        </w:rPr>
        <w:t xml:space="preserve"> </w:t>
      </w:r>
      <w:del w:id="146" w:author="david reinstein" w:date="2019-07-12T15:18:00Z">
        <w:r>
          <w:rPr>
            <w:rFonts w:ascii="Times New Roman" w:eastAsia="Times New Roman" w:hAnsi="Times New Roman" w:cs="Times New Roman"/>
            <w:sz w:val="24"/>
            <w:szCs w:val="24"/>
          </w:rPr>
          <w:delText xml:space="preserve">show </w:delText>
        </w:r>
      </w:del>
      <w:r>
        <w:rPr>
          <w:rFonts w:ascii="Times New Roman" w:eastAsia="Times New Roman" w:hAnsi="Times New Roman" w:cs="Times New Roman"/>
          <w:sz w:val="24"/>
          <w:szCs w:val="24"/>
        </w:rPr>
        <w:t xml:space="preserve">that most donors will not contribute </w:t>
      </w:r>
      <w:ins w:id="147" w:author="david reinstein" w:date="2019-07-12T15:18:00Z">
        <w:del w:id="148" w:author="Robin Bergh" w:date="2019-09-24T09:35:00Z">
          <w:r w:rsidDel="006E3E38">
            <w:rPr>
              <w:rFonts w:ascii="Times New Roman" w:eastAsia="Times New Roman" w:hAnsi="Times New Roman" w:cs="Times New Roman"/>
              <w:sz w:val="24"/>
              <w:szCs w:val="24"/>
            </w:rPr>
            <w:delText>substantially</w:delText>
          </w:r>
        </w:del>
      </w:ins>
      <w:ins w:id="149" w:author="Robin Bergh" w:date="2019-09-24T09:35:00Z">
        <w:r w:rsidR="006E3E38">
          <w:rPr>
            <w:rFonts w:ascii="Times New Roman" w:eastAsia="Times New Roman" w:hAnsi="Times New Roman" w:cs="Times New Roman"/>
            <w:sz w:val="24"/>
            <w:szCs w:val="24"/>
          </w:rPr>
          <w:t>more</w:t>
        </w:r>
      </w:ins>
      <w:ins w:id="150" w:author="david reinstein" w:date="2019-07-12T15:18:00Z">
        <w:r>
          <w:rPr>
            <w:rFonts w:ascii="Times New Roman" w:eastAsia="Times New Roman" w:hAnsi="Times New Roman" w:cs="Times New Roman"/>
            <w:sz w:val="24"/>
            <w:szCs w:val="24"/>
          </w:rPr>
          <w:t xml:space="preserve"> </w:t>
        </w:r>
      </w:ins>
      <w:del w:id="151" w:author="david reinstein" w:date="2019-07-12T15:18:00Z">
        <w:r>
          <w:rPr>
            <w:rFonts w:ascii="Times New Roman" w:eastAsia="Times New Roman" w:hAnsi="Times New Roman" w:cs="Times New Roman"/>
            <w:sz w:val="24"/>
            <w:szCs w:val="24"/>
          </w:rPr>
          <w:delText>any more</w:delText>
        </w:r>
      </w:del>
      <w:del w:id="152" w:author="Robin Bergh" w:date="2019-09-03T12:36:00Z">
        <w:r w:rsidDel="003E0D4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when they are informed (versus not informed) about either charity efficiency (</w:t>
      </w:r>
      <w:r w:rsidRPr="00DA3203">
        <w:rPr>
          <w:rFonts w:ascii="Times New Roman" w:eastAsia="Times New Roman" w:hAnsi="Times New Roman" w:cs="Times New Roman"/>
          <w:sz w:val="24"/>
          <w:szCs w:val="24"/>
        </w:rPr>
        <w:t>Parsons, 2007)</w:t>
      </w:r>
      <w:r>
        <w:rPr>
          <w:rFonts w:ascii="Times New Roman" w:eastAsia="Times New Roman" w:hAnsi="Times New Roman" w:cs="Times New Roman"/>
          <w:sz w:val="24"/>
          <w:szCs w:val="24"/>
        </w:rPr>
        <w:t xml:space="preserve">, or effectiveness (Karlan &amp; Wood, 2017). Karlan and Wood (2017) did </w:t>
      </w:r>
      <w:ins w:id="153" w:author="david reinstein" w:date="2019-08-20T20:04:00Z">
        <w:r>
          <w:rPr>
            <w:rFonts w:ascii="Times New Roman" w:eastAsia="Times New Roman" w:hAnsi="Times New Roman" w:cs="Times New Roman"/>
            <w:sz w:val="24"/>
            <w:szCs w:val="24"/>
          </w:rPr>
          <w:t>find</w:t>
        </w:r>
      </w:ins>
      <w:del w:id="154" w:author="david reinstein" w:date="2019-08-20T20:04:00Z">
        <w:r>
          <w:rPr>
            <w:rFonts w:ascii="Times New Roman" w:eastAsia="Times New Roman" w:hAnsi="Times New Roman" w:cs="Times New Roman"/>
            <w:sz w:val="24"/>
            <w:szCs w:val="24"/>
          </w:rPr>
          <w:delText>show</w:delText>
        </w:r>
      </w:del>
      <w:r>
        <w:rPr>
          <w:rFonts w:ascii="Times New Roman" w:eastAsia="Times New Roman" w:hAnsi="Times New Roman" w:cs="Times New Roman"/>
          <w:sz w:val="24"/>
          <w:szCs w:val="24"/>
        </w:rPr>
        <w:t xml:space="preserve"> that those who had previously donated large amounts gave more when they received effectiveness information, but the reason for this effect is unclear. For example, it could be due to </w:t>
      </w:r>
      <w:del w:id="155" w:author="Robin Bergh" w:date="2019-09-24T14:48:00Z">
        <w:r w:rsidDel="00D92016">
          <w:rPr>
            <w:rFonts w:ascii="Times New Roman" w:eastAsia="Times New Roman" w:hAnsi="Times New Roman" w:cs="Times New Roman"/>
            <w:sz w:val="24"/>
            <w:szCs w:val="24"/>
          </w:rPr>
          <w:delText xml:space="preserve">positive reinforcement among those who are already invested in the charity work (i.e. large/frequent donors, but not others), and </w:delText>
        </w:r>
      </w:del>
      <w:r>
        <w:rPr>
          <w:rFonts w:ascii="Times New Roman" w:eastAsia="Times New Roman" w:hAnsi="Times New Roman" w:cs="Times New Roman"/>
          <w:sz w:val="24"/>
          <w:szCs w:val="24"/>
        </w:rPr>
        <w:t xml:space="preserve">large/frequent donors </w:t>
      </w:r>
      <w:del w:id="156" w:author="Robin Bergh" w:date="2019-09-24T14:48:00Z">
        <w:r w:rsidDel="00D92016">
          <w:rPr>
            <w:rFonts w:ascii="Times New Roman" w:eastAsia="Times New Roman" w:hAnsi="Times New Roman" w:cs="Times New Roman"/>
            <w:sz w:val="24"/>
            <w:szCs w:val="24"/>
          </w:rPr>
          <w:delText xml:space="preserve">may </w:delText>
        </w:r>
      </w:del>
      <w:r>
        <w:rPr>
          <w:rFonts w:ascii="Times New Roman" w:eastAsia="Times New Roman" w:hAnsi="Times New Roman" w:cs="Times New Roman"/>
          <w:sz w:val="24"/>
          <w:szCs w:val="24"/>
        </w:rPr>
        <w:t>experienc</w:t>
      </w:r>
      <w:ins w:id="157" w:author="Robin Bergh" w:date="2019-09-24T14:48:00Z">
        <w:r w:rsidR="00D92016">
          <w:rPr>
            <w:rFonts w:ascii="Times New Roman" w:eastAsia="Times New Roman" w:hAnsi="Times New Roman" w:cs="Times New Roman"/>
            <w:sz w:val="24"/>
            <w:szCs w:val="24"/>
          </w:rPr>
          <w:t>ing</w:t>
        </w:r>
      </w:ins>
      <w:del w:id="158" w:author="Robin Bergh" w:date="2019-09-24T14:48:00Z">
        <w:r w:rsidDel="00D92016">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a greater </w:t>
      </w:r>
      <w:r>
        <w:rPr>
          <w:rFonts w:ascii="Times New Roman" w:eastAsia="Times New Roman" w:hAnsi="Times New Roman" w:cs="Times New Roman"/>
          <w:sz w:val="24"/>
          <w:szCs w:val="24"/>
        </w:rPr>
        <w:lastRenderedPageBreak/>
        <w:t xml:space="preserve">pressure to donate in light of </w:t>
      </w:r>
      <w:ins w:id="159" w:author="Robin Bergh" w:date="2019-09-24T14:48:00Z">
        <w:r w:rsidR="00D92016">
          <w:rPr>
            <w:rFonts w:ascii="Times New Roman" w:eastAsia="Times New Roman" w:hAnsi="Times New Roman" w:cs="Times New Roman"/>
            <w:sz w:val="24"/>
            <w:szCs w:val="24"/>
          </w:rPr>
          <w:t xml:space="preserve">(any) </w:t>
        </w:r>
      </w:ins>
      <w:del w:id="160" w:author="david reinstein" w:date="2019-08-20T20:28:00Z">
        <w:r>
          <w:rPr>
            <w:rFonts w:ascii="Times New Roman" w:eastAsia="Times New Roman" w:hAnsi="Times New Roman" w:cs="Times New Roman"/>
            <w:sz w:val="24"/>
            <w:szCs w:val="24"/>
          </w:rPr>
          <w:delText xml:space="preserve">most any </w:delText>
        </w:r>
      </w:del>
      <w:r>
        <w:rPr>
          <w:rFonts w:ascii="Times New Roman" w:eastAsia="Times New Roman" w:hAnsi="Times New Roman" w:cs="Times New Roman"/>
          <w:sz w:val="24"/>
          <w:szCs w:val="24"/>
        </w:rPr>
        <w:t xml:space="preserve">new positive information. </w:t>
      </w:r>
      <w:del w:id="161" w:author="Robin Bergh" w:date="2019-09-24T15:07:00Z">
        <w:r w:rsidDel="00531870">
          <w:rPr>
            <w:rFonts w:ascii="Times New Roman" w:eastAsia="Times New Roman" w:hAnsi="Times New Roman" w:cs="Times New Roman"/>
            <w:sz w:val="24"/>
            <w:szCs w:val="24"/>
          </w:rPr>
          <w:delText>In line with this interpretation</w:delText>
        </w:r>
      </w:del>
      <w:ins w:id="162" w:author="Robin Bergh" w:date="2019-09-24T15:07:00Z">
        <w:r w:rsidR="00531870">
          <w:rPr>
            <w:rFonts w:ascii="Times New Roman" w:eastAsia="Times New Roman" w:hAnsi="Times New Roman" w:cs="Times New Roman"/>
            <w:sz w:val="24"/>
            <w:szCs w:val="24"/>
          </w:rPr>
          <w:t>Indeed</w:t>
        </w:r>
      </w:ins>
      <w:r>
        <w:rPr>
          <w:rFonts w:ascii="Times New Roman" w:eastAsia="Times New Roman" w:hAnsi="Times New Roman" w:cs="Times New Roman"/>
          <w:sz w:val="24"/>
          <w:szCs w:val="24"/>
        </w:rPr>
        <w:t xml:space="preserve">, the compliance literature suggests that people who have already committed to pay for something are more easily persuaded in a later stage to pay </w:t>
      </w:r>
      <w:del w:id="163" w:author="Robin Bergh" w:date="2019-09-03T14:41:00Z">
        <w:r w:rsidDel="00200093">
          <w:rPr>
            <w:rFonts w:ascii="Times New Roman" w:eastAsia="Times New Roman" w:hAnsi="Times New Roman" w:cs="Times New Roman"/>
            <w:sz w:val="24"/>
            <w:szCs w:val="24"/>
          </w:rPr>
          <w:delText>a higher price</w:delText>
        </w:r>
      </w:del>
      <w:ins w:id="164" w:author="Robin Bergh" w:date="2019-09-03T14:41:00Z">
        <w:r w:rsidR="00200093">
          <w:rPr>
            <w:rFonts w:ascii="Times New Roman" w:eastAsia="Times New Roman" w:hAnsi="Times New Roman" w:cs="Times New Roman"/>
            <w:sz w:val="24"/>
            <w:szCs w:val="24"/>
          </w:rPr>
          <w:t xml:space="preserve"> more for the same thing</w:t>
        </w:r>
      </w:ins>
      <w:r>
        <w:rPr>
          <w:rFonts w:ascii="Times New Roman" w:eastAsia="Times New Roman" w:hAnsi="Times New Roman" w:cs="Times New Roman"/>
          <w:sz w:val="24"/>
          <w:szCs w:val="24"/>
        </w:rPr>
        <w:t xml:space="preserve"> (see e.g., Cialdini &amp; Goldstein, 2004; Cialdini &amp; Griskevicius, 2010). </w:t>
      </w:r>
    </w:p>
    <w:p w14:paraId="57E36590" w14:textId="77777777" w:rsidR="00841F8A" w:rsidDel="00166477" w:rsidRDefault="00D92016" w:rsidP="00520D55">
      <w:pPr>
        <w:spacing w:after="0" w:line="480" w:lineRule="auto"/>
        <w:ind w:firstLine="709"/>
        <w:rPr>
          <w:del w:id="165" w:author="Robin Bergh" w:date="2019-09-24T15:04:00Z"/>
          <w:rFonts w:ascii="Times New Roman" w:eastAsia="Times New Roman" w:hAnsi="Times New Roman" w:cs="Times New Roman"/>
          <w:sz w:val="24"/>
          <w:szCs w:val="24"/>
        </w:rPr>
      </w:pPr>
      <w:ins w:id="166" w:author="Robin Bergh" w:date="2019-09-24T14:47:00Z">
        <w:r>
          <w:rPr>
            <w:rFonts w:ascii="Times New Roman" w:eastAsia="Times New Roman" w:hAnsi="Times New Roman" w:cs="Times New Roman"/>
            <w:sz w:val="24"/>
            <w:szCs w:val="24"/>
          </w:rPr>
          <w:t xml:space="preserve">It is also possible that </w:t>
        </w:r>
      </w:ins>
      <w:ins w:id="167" w:author="Robin Bergh" w:date="2019-09-24T14:49:00Z">
        <w:r>
          <w:rPr>
            <w:rFonts w:ascii="Times New Roman" w:eastAsia="Times New Roman" w:hAnsi="Times New Roman" w:cs="Times New Roman"/>
            <w:sz w:val="24"/>
            <w:szCs w:val="24"/>
          </w:rPr>
          <w:t>people use more deliberate thinking</w:t>
        </w:r>
      </w:ins>
      <w:ins w:id="168" w:author="Robin Bergh" w:date="2019-09-24T14:50:00Z">
        <w:r>
          <w:rPr>
            <w:rFonts w:ascii="Times New Roman" w:eastAsia="Times New Roman" w:hAnsi="Times New Roman" w:cs="Times New Roman"/>
            <w:sz w:val="24"/>
            <w:szCs w:val="24"/>
          </w:rPr>
          <w:t xml:space="preserve"> </w:t>
        </w:r>
      </w:ins>
      <w:ins w:id="169" w:author="Robin Bergh" w:date="2019-09-24T14:49:00Z">
        <w:r>
          <w:rPr>
            <w:rFonts w:ascii="Times New Roman" w:eastAsia="Times New Roman" w:hAnsi="Times New Roman" w:cs="Times New Roman"/>
            <w:sz w:val="24"/>
            <w:szCs w:val="24"/>
          </w:rPr>
          <w:t xml:space="preserve">when they decide how much to give, </w:t>
        </w:r>
      </w:ins>
      <w:ins w:id="170" w:author="Robin Bergh" w:date="2019-09-24T14:51:00Z">
        <w:r>
          <w:rPr>
            <w:rFonts w:ascii="Times New Roman" w:eastAsia="Times New Roman" w:hAnsi="Times New Roman" w:cs="Times New Roman"/>
            <w:sz w:val="24"/>
            <w:szCs w:val="24"/>
          </w:rPr>
          <w:t>there</w:t>
        </w:r>
      </w:ins>
      <w:ins w:id="171" w:author="Robin Bergh" w:date="2019-09-24T18:14:00Z">
        <w:r w:rsidR="004950CB">
          <w:rPr>
            <w:rFonts w:ascii="Times New Roman" w:eastAsia="Times New Roman" w:hAnsi="Times New Roman" w:cs="Times New Roman"/>
            <w:sz w:val="24"/>
            <w:szCs w:val="24"/>
          </w:rPr>
          <w:t>by</w:t>
        </w:r>
      </w:ins>
      <w:ins w:id="172" w:author="Robin Bergh" w:date="2019-09-24T14:51:00Z">
        <w:r>
          <w:rPr>
            <w:rFonts w:ascii="Times New Roman" w:eastAsia="Times New Roman" w:hAnsi="Times New Roman" w:cs="Times New Roman"/>
            <w:sz w:val="24"/>
            <w:szCs w:val="24"/>
          </w:rPr>
          <w:t xml:space="preserve"> being more susceptible to information about charity efficiency and effectiveness, </w:t>
        </w:r>
      </w:ins>
      <w:ins w:id="173" w:author="Robin Bergh" w:date="2019-09-24T14:49:00Z">
        <w:r>
          <w:rPr>
            <w:rFonts w:ascii="Times New Roman" w:eastAsia="Times New Roman" w:hAnsi="Times New Roman" w:cs="Times New Roman"/>
            <w:sz w:val="24"/>
            <w:szCs w:val="24"/>
          </w:rPr>
          <w:t>as compared to when first decide to donate</w:t>
        </w:r>
      </w:ins>
      <w:ins w:id="174" w:author="Robin Bergh" w:date="2019-09-24T14:54:00Z">
        <w:r>
          <w:rPr>
            <w:rFonts w:ascii="Times New Roman" w:eastAsia="Times New Roman" w:hAnsi="Times New Roman" w:cs="Times New Roman"/>
            <w:sz w:val="24"/>
            <w:szCs w:val="24"/>
          </w:rPr>
          <w:t xml:space="preserve"> at all</w:t>
        </w:r>
      </w:ins>
      <w:ins w:id="175" w:author="Robin Bergh" w:date="2019-09-24T14:49:00Z">
        <w:r>
          <w:rPr>
            <w:rFonts w:ascii="Times New Roman" w:eastAsia="Times New Roman" w:hAnsi="Times New Roman" w:cs="Times New Roman"/>
            <w:sz w:val="24"/>
            <w:szCs w:val="24"/>
          </w:rPr>
          <w:t xml:space="preserve">. </w:t>
        </w:r>
      </w:ins>
      <w:ins w:id="176" w:author="Robin Bergh" w:date="2019-09-24T14:52:00Z">
        <w:r>
          <w:rPr>
            <w:rFonts w:ascii="Times New Roman" w:eastAsia="Times New Roman" w:hAnsi="Times New Roman" w:cs="Times New Roman"/>
            <w:sz w:val="24"/>
            <w:szCs w:val="24"/>
          </w:rPr>
          <w:t xml:space="preserve">In other words, </w:t>
        </w:r>
      </w:ins>
      <w:ins w:id="177" w:author="Robin Bergh" w:date="2019-09-24T14:56:00Z">
        <w:r>
          <w:rPr>
            <w:rFonts w:ascii="Times New Roman" w:eastAsia="Times New Roman" w:hAnsi="Times New Roman" w:cs="Times New Roman"/>
            <w:sz w:val="24"/>
            <w:szCs w:val="24"/>
          </w:rPr>
          <w:t xml:space="preserve">those who have given a lot in the past </w:t>
        </w:r>
      </w:ins>
      <w:ins w:id="178" w:author="Robin Bergh" w:date="2019-09-24T18:15:00Z">
        <w:r w:rsidR="004950CB">
          <w:rPr>
            <w:rFonts w:ascii="Times New Roman" w:eastAsia="Times New Roman" w:hAnsi="Times New Roman" w:cs="Times New Roman"/>
            <w:sz w:val="24"/>
            <w:szCs w:val="24"/>
          </w:rPr>
          <w:t>do not</w:t>
        </w:r>
      </w:ins>
      <w:ins w:id="179" w:author="Robin Bergh" w:date="2019-09-24T14:56:00Z">
        <w:r w:rsidR="004950CB">
          <w:rPr>
            <w:rFonts w:ascii="Times New Roman" w:eastAsia="Times New Roman" w:hAnsi="Times New Roman" w:cs="Times New Roman"/>
            <w:sz w:val="24"/>
            <w:szCs w:val="24"/>
          </w:rPr>
          <w:t xml:space="preserve"> dwell</w:t>
        </w:r>
        <w:r>
          <w:rPr>
            <w:rFonts w:ascii="Times New Roman" w:eastAsia="Times New Roman" w:hAnsi="Times New Roman" w:cs="Times New Roman"/>
            <w:sz w:val="24"/>
            <w:szCs w:val="24"/>
          </w:rPr>
          <w:t xml:space="preserve"> on whether to donate again, </w:t>
        </w:r>
      </w:ins>
      <w:ins w:id="180" w:author="Robin Bergh" w:date="2019-09-24T14:57:00Z">
        <w:r w:rsidR="00166477">
          <w:rPr>
            <w:rFonts w:ascii="Times New Roman" w:eastAsia="Times New Roman" w:hAnsi="Times New Roman" w:cs="Times New Roman"/>
            <w:sz w:val="24"/>
            <w:szCs w:val="24"/>
          </w:rPr>
          <w:t>but</w:t>
        </w:r>
      </w:ins>
      <w:ins w:id="181" w:author="Robin Bergh" w:date="2019-09-24T15:08:00Z">
        <w:r w:rsidR="00531870">
          <w:rPr>
            <w:rFonts w:ascii="Times New Roman" w:eastAsia="Times New Roman" w:hAnsi="Times New Roman" w:cs="Times New Roman"/>
            <w:sz w:val="24"/>
            <w:szCs w:val="24"/>
          </w:rPr>
          <w:t xml:space="preserve"> </w:t>
        </w:r>
      </w:ins>
      <w:ins w:id="182" w:author="Robin Bergh" w:date="2019-09-24T14:58:00Z">
        <w:r w:rsidR="00166477">
          <w:rPr>
            <w:rFonts w:ascii="Times New Roman" w:eastAsia="Times New Roman" w:hAnsi="Times New Roman" w:cs="Times New Roman"/>
            <w:sz w:val="24"/>
            <w:szCs w:val="24"/>
          </w:rPr>
          <w:t>us</w:t>
        </w:r>
      </w:ins>
      <w:ins w:id="183" w:author="Robin Bergh" w:date="2019-09-24T15:08:00Z">
        <w:r w:rsidR="00531870">
          <w:rPr>
            <w:rFonts w:ascii="Times New Roman" w:eastAsia="Times New Roman" w:hAnsi="Times New Roman" w:cs="Times New Roman"/>
            <w:sz w:val="24"/>
            <w:szCs w:val="24"/>
          </w:rPr>
          <w:t>e</w:t>
        </w:r>
      </w:ins>
      <w:ins w:id="184" w:author="Robin Bergh" w:date="2019-09-24T14:58:00Z">
        <w:r w:rsidR="00166477">
          <w:rPr>
            <w:rFonts w:ascii="Times New Roman" w:eastAsia="Times New Roman" w:hAnsi="Times New Roman" w:cs="Times New Roman"/>
            <w:sz w:val="24"/>
            <w:szCs w:val="24"/>
          </w:rPr>
          <w:t xml:space="preserve"> information such as efficiency or effectiveness to decide</w:t>
        </w:r>
      </w:ins>
      <w:ins w:id="185" w:author="Robin Bergh" w:date="2019-09-24T15:08:00Z">
        <w:r w:rsidR="00531870">
          <w:rPr>
            <w:rFonts w:ascii="Times New Roman" w:eastAsia="Times New Roman" w:hAnsi="Times New Roman" w:cs="Times New Roman"/>
            <w:sz w:val="24"/>
            <w:szCs w:val="24"/>
          </w:rPr>
          <w:t xml:space="preserve"> </w:t>
        </w:r>
      </w:ins>
      <w:ins w:id="186" w:author="Robin Bergh" w:date="2019-09-24T14:58:00Z">
        <w:r w:rsidR="00166477">
          <w:rPr>
            <w:rFonts w:ascii="Times New Roman" w:eastAsia="Times New Roman" w:hAnsi="Times New Roman" w:cs="Times New Roman"/>
            <w:sz w:val="24"/>
            <w:szCs w:val="24"/>
          </w:rPr>
          <w:t xml:space="preserve">how much to give. From this perspective, it is not </w:t>
        </w:r>
      </w:ins>
      <w:ins w:id="187" w:author="Robin Bergh" w:date="2019-09-24T14:59:00Z">
        <w:r w:rsidR="00166477">
          <w:rPr>
            <w:rFonts w:ascii="Times New Roman" w:eastAsia="Times New Roman" w:hAnsi="Times New Roman" w:cs="Times New Roman"/>
            <w:sz w:val="24"/>
            <w:szCs w:val="24"/>
          </w:rPr>
          <w:t>the case that major donors are dispositioned more toward effective giving</w:t>
        </w:r>
      </w:ins>
      <w:ins w:id="188" w:author="Robin Bergh" w:date="2019-09-24T15:02:00Z">
        <w:r w:rsidR="00166477">
          <w:rPr>
            <w:rFonts w:ascii="Times New Roman" w:eastAsia="Times New Roman" w:hAnsi="Times New Roman" w:cs="Times New Roman"/>
            <w:sz w:val="24"/>
            <w:szCs w:val="24"/>
          </w:rPr>
          <w:t xml:space="preserve"> (as interpreted by Karlan &amp; Wood, 2017)</w:t>
        </w:r>
      </w:ins>
      <w:ins w:id="189" w:author="Robin Bergh" w:date="2019-09-24T14:59:00Z">
        <w:r w:rsidR="00166477">
          <w:rPr>
            <w:rFonts w:ascii="Times New Roman" w:eastAsia="Times New Roman" w:hAnsi="Times New Roman" w:cs="Times New Roman"/>
            <w:sz w:val="24"/>
            <w:szCs w:val="24"/>
          </w:rPr>
          <w:t xml:space="preserve">. </w:t>
        </w:r>
      </w:ins>
      <w:ins w:id="190" w:author="Robin Bergh" w:date="2019-09-24T15:01:00Z">
        <w:r w:rsidR="00166477">
          <w:rPr>
            <w:rFonts w:ascii="Times New Roman" w:eastAsia="Times New Roman" w:hAnsi="Times New Roman" w:cs="Times New Roman"/>
            <w:sz w:val="24"/>
            <w:szCs w:val="24"/>
          </w:rPr>
          <w:t xml:space="preserve">It might just be that people giving small amounts are pre-occupied with a </w:t>
        </w:r>
      </w:ins>
      <w:ins w:id="191" w:author="Robin Bergh" w:date="2019-09-24T18:16:00Z">
        <w:r w:rsidR="004950CB">
          <w:rPr>
            <w:rFonts w:ascii="Times New Roman" w:eastAsia="Times New Roman" w:hAnsi="Times New Roman" w:cs="Times New Roman"/>
            <w:sz w:val="24"/>
            <w:szCs w:val="24"/>
          </w:rPr>
          <w:t>pre-requisite</w:t>
        </w:r>
      </w:ins>
      <w:ins w:id="192" w:author="Robin Bergh" w:date="2019-09-24T15:01:00Z">
        <w:r w:rsidR="00166477">
          <w:rPr>
            <w:rFonts w:ascii="Times New Roman" w:eastAsia="Times New Roman" w:hAnsi="Times New Roman" w:cs="Times New Roman"/>
            <w:sz w:val="24"/>
            <w:szCs w:val="24"/>
          </w:rPr>
          <w:t>, potentially more emotion</w:t>
        </w:r>
      </w:ins>
      <w:ins w:id="193" w:author="Robin Bergh" w:date="2019-09-24T15:02:00Z">
        <w:r w:rsidR="00166477">
          <w:rPr>
            <w:rFonts w:ascii="Times New Roman" w:eastAsia="Times New Roman" w:hAnsi="Times New Roman" w:cs="Times New Roman"/>
            <w:sz w:val="24"/>
            <w:szCs w:val="24"/>
          </w:rPr>
          <w:t>-laden</w:t>
        </w:r>
      </w:ins>
      <w:ins w:id="194" w:author="Robin Bergh" w:date="2019-09-24T15:01:00Z">
        <w:r w:rsidR="00166477">
          <w:rPr>
            <w:rFonts w:ascii="Times New Roman" w:eastAsia="Times New Roman" w:hAnsi="Times New Roman" w:cs="Times New Roman"/>
            <w:sz w:val="24"/>
            <w:szCs w:val="24"/>
          </w:rPr>
          <w:t xml:space="preserve"> question: Should I support this cause</w:t>
        </w:r>
      </w:ins>
      <w:ins w:id="195" w:author="Robin Bergh" w:date="2019-09-24T15:09:00Z">
        <w:r w:rsidR="00531870">
          <w:rPr>
            <w:rFonts w:ascii="Times New Roman" w:eastAsia="Times New Roman" w:hAnsi="Times New Roman" w:cs="Times New Roman"/>
            <w:sz w:val="24"/>
            <w:szCs w:val="24"/>
          </w:rPr>
          <w:t xml:space="preserve"> at all</w:t>
        </w:r>
      </w:ins>
      <w:ins w:id="196" w:author="Robin Bergh" w:date="2019-09-24T15:01:00Z">
        <w:r w:rsidR="00166477">
          <w:rPr>
            <w:rFonts w:ascii="Times New Roman" w:eastAsia="Times New Roman" w:hAnsi="Times New Roman" w:cs="Times New Roman"/>
            <w:sz w:val="24"/>
            <w:szCs w:val="24"/>
          </w:rPr>
          <w:t>?</w:t>
        </w:r>
      </w:ins>
      <w:ins w:id="197" w:author="Robin Bergh" w:date="2019-09-24T15:00:00Z">
        <w:r w:rsidR="00166477">
          <w:rPr>
            <w:rFonts w:ascii="Times New Roman" w:eastAsia="Times New Roman" w:hAnsi="Times New Roman" w:cs="Times New Roman"/>
            <w:sz w:val="24"/>
            <w:szCs w:val="24"/>
          </w:rPr>
          <w:t xml:space="preserve"> </w:t>
        </w:r>
      </w:ins>
      <w:del w:id="198" w:author="Robin Bergh" w:date="2019-09-24T15:02:00Z">
        <w:r w:rsidR="00F37D5F" w:rsidDel="00166477">
          <w:rPr>
            <w:rFonts w:ascii="Times New Roman" w:eastAsia="Times New Roman" w:hAnsi="Times New Roman" w:cs="Times New Roman"/>
            <w:sz w:val="24"/>
            <w:szCs w:val="24"/>
          </w:rPr>
          <w:delText xml:space="preserve">It is also possible that efficiency and effectiveness primarily operate as tuning mechanisms for how much to give, among people who are already committed to a particular cause. From this perspective, empathy initially gets people involved </w:delText>
        </w:r>
      </w:del>
      <w:del w:id="199" w:author="Robin Bergh" w:date="2019-09-03T12:37:00Z">
        <w:r w:rsidR="00F37D5F" w:rsidDel="003E0D48">
          <w:rPr>
            <w:rFonts w:ascii="Times New Roman" w:eastAsia="Times New Roman" w:hAnsi="Times New Roman" w:cs="Times New Roman"/>
            <w:sz w:val="24"/>
            <w:szCs w:val="24"/>
          </w:rPr>
          <w:delText xml:space="preserve">(system I process) </w:delText>
        </w:r>
      </w:del>
      <w:del w:id="200" w:author="Robin Bergh" w:date="2019-09-24T15:02:00Z">
        <w:r w:rsidR="00F37D5F" w:rsidDel="00166477">
          <w:rPr>
            <w:rFonts w:ascii="Times New Roman" w:eastAsia="Times New Roman" w:hAnsi="Times New Roman" w:cs="Times New Roman"/>
            <w:sz w:val="24"/>
            <w:szCs w:val="24"/>
          </w:rPr>
          <w:delText>whereas more deliberate thinking about efficiency or effectiveness subsequently regulates how much a particular cause should receive</w:delText>
        </w:r>
      </w:del>
      <w:del w:id="201" w:author="Robin Bergh" w:date="2019-09-03T12:37:00Z">
        <w:r w:rsidR="00F37D5F" w:rsidDel="003E0D48">
          <w:rPr>
            <w:rFonts w:ascii="Times New Roman" w:eastAsia="Times New Roman" w:hAnsi="Times New Roman" w:cs="Times New Roman"/>
            <w:sz w:val="24"/>
            <w:szCs w:val="24"/>
          </w:rPr>
          <w:delText xml:space="preserve"> (system II process).</w:delText>
        </w:r>
      </w:del>
      <w:del w:id="202" w:author="Robin Bergh" w:date="2019-09-24T15:02:00Z">
        <w:r w:rsidR="00F37D5F" w:rsidDel="00166477">
          <w:rPr>
            <w:rFonts w:ascii="Times New Roman" w:eastAsia="Times New Roman" w:hAnsi="Times New Roman" w:cs="Times New Roman"/>
            <w:sz w:val="24"/>
            <w:szCs w:val="24"/>
          </w:rPr>
          <w:delText xml:space="preserve"> This could potentially explain the difference between those who had previously given small or large donations in </w:delText>
        </w:r>
      </w:del>
      <w:del w:id="203" w:author="Robin Bergh" w:date="2019-09-24T15:04:00Z">
        <w:r w:rsidR="00F37D5F" w:rsidDel="00166477">
          <w:rPr>
            <w:rFonts w:ascii="Times New Roman" w:eastAsia="Times New Roman" w:hAnsi="Times New Roman" w:cs="Times New Roman"/>
            <w:sz w:val="24"/>
            <w:szCs w:val="24"/>
          </w:rPr>
          <w:delText xml:space="preserve">Karlan and Wood’s (2017) study. Those who had given large donations in the past were presumably committed already (i.e. past the initial hurdle) and might have focused more on a question of “how </w:delText>
        </w:r>
        <w:r w:rsidR="00F37D5F" w:rsidDel="00166477">
          <w:rPr>
            <w:rFonts w:ascii="Times New Roman" w:eastAsia="Times New Roman" w:hAnsi="Times New Roman" w:cs="Times New Roman"/>
            <w:i/>
            <w:sz w:val="24"/>
            <w:szCs w:val="24"/>
          </w:rPr>
          <w:delText>much</w:delText>
        </w:r>
        <w:r w:rsidR="00F37D5F" w:rsidDel="00166477">
          <w:rPr>
            <w:rFonts w:ascii="Times New Roman" w:eastAsia="Times New Roman" w:hAnsi="Times New Roman" w:cs="Times New Roman"/>
            <w:sz w:val="24"/>
            <w:szCs w:val="24"/>
          </w:rPr>
          <w:delText xml:space="preserve"> should I give?”, and then taking effectiveness information into account. In contrast, those who had given small amounts might instead have remained at the first stage, deciding if they should donate anything. In this paper we experimentally examine these ideas, while also ruling out demand characteristics associated with recruiting previous donors to a particular cause (e.g., compliance). </w:delText>
        </w:r>
      </w:del>
    </w:p>
    <w:p w14:paraId="49BC3601" w14:textId="77777777" w:rsidR="00841F8A" w:rsidRDefault="00841F8A" w:rsidP="00520D55">
      <w:pPr>
        <w:spacing w:after="0" w:line="480" w:lineRule="auto"/>
        <w:ind w:firstLine="709"/>
        <w:rPr>
          <w:rFonts w:ascii="Times New Roman" w:eastAsia="Times New Roman" w:hAnsi="Times New Roman" w:cs="Times New Roman"/>
          <w:sz w:val="24"/>
          <w:szCs w:val="24"/>
        </w:rPr>
      </w:pPr>
    </w:p>
    <w:p w14:paraId="5470A565"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Interactions between Empathic Emotions and Deliberation</w:t>
      </w:r>
    </w:p>
    <w:p w14:paraId="0085F627" w14:textId="77777777" w:rsidR="00841F8A" w:rsidRDefault="00F37D5F">
      <w:pPr>
        <w:spacing w:after="0" w:line="480" w:lineRule="auto"/>
        <w:ind w:firstLine="709"/>
        <w:rPr>
          <w:ins w:id="204" w:author="david reinstein" w:date="2019-08-20T20:3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examine the possibility that combining an empathy-induction with efficiency or effectiveness information will not lead to any greater donations than the empathy-induction on its own. In fact, the literature indicates a potential for a “negative” interaction, in which </w:t>
      </w:r>
      <w:bookmarkStart w:id="205" w:name="OLE_LINK5"/>
      <w:r>
        <w:rPr>
          <w:rFonts w:ascii="Times New Roman" w:eastAsia="Times New Roman" w:hAnsi="Times New Roman" w:cs="Times New Roman"/>
          <w:sz w:val="24"/>
          <w:szCs w:val="24"/>
        </w:rPr>
        <w:t xml:space="preserve">a rational appeal interferes with the spontaneous empathic reaction </w:t>
      </w:r>
      <w:bookmarkEnd w:id="205"/>
      <w:r>
        <w:rPr>
          <w:rFonts w:ascii="Times New Roman" w:eastAsia="Times New Roman" w:hAnsi="Times New Roman" w:cs="Times New Roman"/>
          <w:sz w:val="24"/>
          <w:szCs w:val="24"/>
        </w:rPr>
        <w:t xml:space="preserve">and lead to lesser donations than an empathic appeal alone (Small et al., 2007). </w:t>
      </w:r>
      <w:ins w:id="206" w:author="Robin Bergh" w:date="2019-09-05T12:35:00Z">
        <w:r w:rsidR="005150E2">
          <w:rPr>
            <w:rFonts w:ascii="Times New Roman" w:eastAsia="Times New Roman" w:hAnsi="Times New Roman" w:cs="Times New Roman"/>
            <w:sz w:val="24"/>
            <w:szCs w:val="24"/>
          </w:rPr>
          <w:t>O</w:t>
        </w:r>
      </w:ins>
      <w:ins w:id="207" w:author="Robin Bergh" w:date="2019-09-05T12:34:00Z">
        <w:r w:rsidR="005150E2">
          <w:rPr>
            <w:rFonts w:ascii="Times New Roman" w:eastAsia="Times New Roman" w:hAnsi="Times New Roman" w:cs="Times New Roman"/>
            <w:sz w:val="24"/>
            <w:szCs w:val="24"/>
          </w:rPr>
          <w:t xml:space="preserve">ther research </w:t>
        </w:r>
      </w:ins>
      <w:ins w:id="208" w:author="Robin Bergh" w:date="2019-09-24T09:36:00Z">
        <w:r w:rsidR="006E3E38">
          <w:rPr>
            <w:rFonts w:ascii="Times New Roman" w:eastAsia="Times New Roman" w:hAnsi="Times New Roman" w:cs="Times New Roman"/>
            <w:sz w:val="24"/>
            <w:szCs w:val="24"/>
          </w:rPr>
          <w:t xml:space="preserve">further </w:t>
        </w:r>
      </w:ins>
      <w:ins w:id="209" w:author="Robin Bergh" w:date="2019-09-05T12:37:00Z">
        <w:r w:rsidR="00772D98">
          <w:rPr>
            <w:rFonts w:ascii="Times New Roman" w:eastAsia="Times New Roman" w:hAnsi="Times New Roman" w:cs="Times New Roman"/>
            <w:sz w:val="24"/>
            <w:szCs w:val="24"/>
          </w:rPr>
          <w:t>suggests that</w:t>
        </w:r>
      </w:ins>
      <w:ins w:id="210" w:author="Robin Bergh" w:date="2019-09-05T12:34:00Z">
        <w:r w:rsidR="005150E2">
          <w:rPr>
            <w:rFonts w:ascii="Times New Roman" w:eastAsia="Times New Roman" w:hAnsi="Times New Roman" w:cs="Times New Roman"/>
            <w:sz w:val="24"/>
            <w:szCs w:val="24"/>
          </w:rPr>
          <w:t xml:space="preserve"> people are </w:t>
        </w:r>
      </w:ins>
      <w:ins w:id="211" w:author="Robin Bergh" w:date="2019-09-05T12:35:00Z">
        <w:r w:rsidR="005150E2">
          <w:rPr>
            <w:rFonts w:ascii="Times New Roman" w:eastAsia="Times New Roman" w:hAnsi="Times New Roman" w:cs="Times New Roman"/>
            <w:sz w:val="24"/>
            <w:szCs w:val="24"/>
          </w:rPr>
          <w:t xml:space="preserve">prosocial and cooperative </w:t>
        </w:r>
      </w:ins>
      <w:ins w:id="212" w:author="Robin Bergh" w:date="2019-09-05T12:37:00Z">
        <w:r w:rsidR="005150E2">
          <w:rPr>
            <w:rFonts w:ascii="Times New Roman" w:eastAsia="Times New Roman" w:hAnsi="Times New Roman" w:cs="Times New Roman"/>
            <w:sz w:val="24"/>
            <w:szCs w:val="24"/>
          </w:rPr>
          <w:t xml:space="preserve">when they </w:t>
        </w:r>
      </w:ins>
      <w:ins w:id="213" w:author="Robin Bergh" w:date="2019-09-05T12:39:00Z">
        <w:r w:rsidR="00772D98">
          <w:rPr>
            <w:rFonts w:ascii="Times New Roman" w:eastAsia="Times New Roman" w:hAnsi="Times New Roman" w:cs="Times New Roman"/>
            <w:sz w:val="24"/>
            <w:szCs w:val="24"/>
          </w:rPr>
          <w:t xml:space="preserve">make more spontaneous decisions, and reversely, act </w:t>
        </w:r>
      </w:ins>
      <w:ins w:id="214" w:author="Robin Bergh" w:date="2019-09-05T12:35:00Z">
        <w:r w:rsidR="005150E2">
          <w:rPr>
            <w:rFonts w:ascii="Times New Roman" w:eastAsia="Times New Roman" w:hAnsi="Times New Roman" w:cs="Times New Roman"/>
            <w:sz w:val="24"/>
            <w:szCs w:val="24"/>
          </w:rPr>
          <w:t xml:space="preserve">more self-serving when they ponder more on </w:t>
        </w:r>
      </w:ins>
      <w:ins w:id="215" w:author="Robin Bergh" w:date="2019-09-05T12:38:00Z">
        <w:r w:rsidR="00772D98">
          <w:rPr>
            <w:rFonts w:ascii="Times New Roman" w:eastAsia="Times New Roman" w:hAnsi="Times New Roman" w:cs="Times New Roman"/>
            <w:sz w:val="24"/>
            <w:szCs w:val="24"/>
          </w:rPr>
          <w:t>their</w:t>
        </w:r>
      </w:ins>
      <w:ins w:id="216" w:author="Robin Bergh" w:date="2019-09-05T12:35:00Z">
        <w:r w:rsidR="005150E2">
          <w:rPr>
            <w:rFonts w:ascii="Times New Roman" w:eastAsia="Times New Roman" w:hAnsi="Times New Roman" w:cs="Times New Roman"/>
            <w:sz w:val="24"/>
            <w:szCs w:val="24"/>
          </w:rPr>
          <w:t xml:space="preserve"> decisions (</w:t>
        </w:r>
      </w:ins>
      <w:ins w:id="217" w:author="Robin Bergh" w:date="2019-09-24T18:16:00Z">
        <w:r w:rsidR="004950CB">
          <w:rPr>
            <w:rFonts w:ascii="Times New Roman" w:eastAsia="Times New Roman" w:hAnsi="Times New Roman" w:cs="Times New Roman"/>
            <w:sz w:val="24"/>
            <w:szCs w:val="24"/>
          </w:rPr>
          <w:t xml:space="preserve">e.g., </w:t>
        </w:r>
      </w:ins>
      <w:ins w:id="218" w:author="Robin Bergh" w:date="2019-09-05T12:35:00Z">
        <w:r w:rsidR="005150E2">
          <w:rPr>
            <w:rFonts w:ascii="Times New Roman" w:eastAsia="Times New Roman" w:hAnsi="Times New Roman" w:cs="Times New Roman"/>
            <w:sz w:val="24"/>
            <w:szCs w:val="24"/>
          </w:rPr>
          <w:t>Rand et al.,</w:t>
        </w:r>
      </w:ins>
      <w:ins w:id="219" w:author="Robin Bergh" w:date="2019-09-05T12:36:00Z">
        <w:r w:rsidR="005150E2">
          <w:rPr>
            <w:rFonts w:ascii="Times New Roman" w:eastAsia="Times New Roman" w:hAnsi="Times New Roman" w:cs="Times New Roman"/>
            <w:sz w:val="24"/>
            <w:szCs w:val="24"/>
          </w:rPr>
          <w:t xml:space="preserve"> 2012; </w:t>
        </w:r>
      </w:ins>
      <w:ins w:id="220" w:author="Robin Bergh" w:date="2019-09-05T12:37:00Z">
        <w:r w:rsidR="005150E2">
          <w:rPr>
            <w:rFonts w:ascii="Times New Roman" w:eastAsia="Times New Roman" w:hAnsi="Times New Roman" w:cs="Times New Roman"/>
            <w:sz w:val="24"/>
            <w:szCs w:val="24"/>
          </w:rPr>
          <w:t xml:space="preserve">Rand, 2016; </w:t>
        </w:r>
      </w:ins>
      <w:ins w:id="221" w:author="Robin Bergh" w:date="2019-09-05T12:36:00Z">
        <w:r w:rsidR="005150E2">
          <w:rPr>
            <w:rFonts w:ascii="Times New Roman" w:eastAsia="Times New Roman" w:hAnsi="Times New Roman" w:cs="Times New Roman"/>
            <w:sz w:val="24"/>
            <w:szCs w:val="24"/>
          </w:rPr>
          <w:t xml:space="preserve">but see also </w:t>
        </w:r>
      </w:ins>
      <w:ins w:id="222" w:author="Robin Bergh" w:date="2019-09-24T15:11:00Z">
        <w:r w:rsidR="00531870">
          <w:rPr>
            <w:rFonts w:ascii="Times New Roman" w:eastAsia="Times New Roman" w:hAnsi="Times New Roman" w:cs="Times New Roman"/>
            <w:sz w:val="24"/>
            <w:szCs w:val="24"/>
          </w:rPr>
          <w:t>Tinghög et al., 2013</w:t>
        </w:r>
      </w:ins>
      <w:ins w:id="223" w:author="Robin Bergh" w:date="2019-09-05T12:36:00Z">
        <w:r w:rsidR="005150E2">
          <w:rPr>
            <w:rFonts w:ascii="Times New Roman" w:eastAsia="Times New Roman" w:hAnsi="Times New Roman" w:cs="Times New Roman"/>
            <w:sz w:val="24"/>
            <w:szCs w:val="24"/>
          </w:rPr>
          <w:t>)</w:t>
        </w:r>
      </w:ins>
      <w:ins w:id="224" w:author="Robin Bergh" w:date="2019-09-05T12:39:00Z">
        <w:r w:rsidR="00772D98">
          <w:rPr>
            <w:rFonts w:ascii="Times New Roman" w:eastAsia="Times New Roman" w:hAnsi="Times New Roman" w:cs="Times New Roman"/>
            <w:sz w:val="24"/>
            <w:szCs w:val="24"/>
          </w:rPr>
          <w:t>.</w:t>
        </w:r>
      </w:ins>
    </w:p>
    <w:p w14:paraId="2E40DD35" w14:textId="77777777" w:rsidR="00841F8A" w:rsidDel="00365E6C" w:rsidRDefault="00F37D5F" w:rsidP="004950CB">
      <w:pPr>
        <w:spacing w:after="0" w:line="480" w:lineRule="auto"/>
        <w:ind w:firstLine="709"/>
        <w:rPr>
          <w:del w:id="225" w:author="Robin Bergh" w:date="2019-09-05T15:39:00Z"/>
          <w:rFonts w:ascii="Times New Roman" w:eastAsia="Times New Roman" w:hAnsi="Times New Roman" w:cs="Times New Roman"/>
          <w:sz w:val="24"/>
          <w:szCs w:val="24"/>
        </w:rPr>
      </w:pPr>
      <w:ins w:id="226" w:author="david reinstein" w:date="2019-08-20T20:35:00Z">
        <w:r>
          <w:rPr>
            <w:rFonts w:ascii="Times New Roman" w:eastAsia="Times New Roman" w:hAnsi="Times New Roman" w:cs="Times New Roman"/>
            <w:sz w:val="24"/>
            <w:szCs w:val="24"/>
          </w:rPr>
          <w:t>This raises a</w:t>
        </w:r>
      </w:ins>
      <w:del w:id="227" w:author="david reinstein" w:date="2019-08-20T20:35:00Z">
        <w:r>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n </w:t>
      </w:r>
      <w:ins w:id="228" w:author="david reinstein" w:date="2019-08-20T20:34:00Z">
        <w:r>
          <w:rPr>
            <w:rFonts w:ascii="Times New Roman" w:eastAsia="Times New Roman" w:hAnsi="Times New Roman" w:cs="Times New Roman"/>
            <w:sz w:val="24"/>
            <w:szCs w:val="24"/>
          </w:rPr>
          <w:t xml:space="preserve">unresolved </w:t>
        </w:r>
      </w:ins>
      <w:del w:id="229" w:author="david reinstein" w:date="2019-08-20T20:34:00Z">
        <w:r>
          <w:rPr>
            <w:rFonts w:ascii="Times New Roman" w:eastAsia="Times New Roman" w:hAnsi="Times New Roman" w:cs="Times New Roman"/>
            <w:sz w:val="24"/>
            <w:szCs w:val="24"/>
          </w:rPr>
          <w:delText>outstanding</w:delText>
        </w:r>
      </w:del>
      <w:r>
        <w:rPr>
          <w:rFonts w:ascii="Times New Roman" w:eastAsia="Times New Roman" w:hAnsi="Times New Roman" w:cs="Times New Roman"/>
          <w:sz w:val="24"/>
          <w:szCs w:val="24"/>
        </w:rPr>
        <w:t xml:space="preserve"> question</w:t>
      </w:r>
      <w:ins w:id="230" w:author="david reinstein" w:date="2019-08-20T20:34:00Z">
        <w:r>
          <w:rPr>
            <w:rFonts w:ascii="Times New Roman" w:eastAsia="Times New Roman" w:hAnsi="Times New Roman" w:cs="Times New Roman"/>
            <w:sz w:val="24"/>
            <w:szCs w:val="24"/>
          </w:rPr>
          <w:t xml:space="preserve">: </w:t>
        </w:r>
        <w:del w:id="231" w:author="Robin Bergh" w:date="2019-09-24T09:36:00Z">
          <w:r w:rsidDel="00365E6C">
            <w:rPr>
              <w:rFonts w:ascii="Times New Roman" w:eastAsia="Times New Roman" w:hAnsi="Times New Roman" w:cs="Times New Roman"/>
              <w:sz w:val="24"/>
              <w:szCs w:val="24"/>
            </w:rPr>
            <w:delText xml:space="preserve">why does </w:delText>
          </w:r>
        </w:del>
      </w:ins>
      <w:del w:id="232" w:author="Robin Bergh" w:date="2019-09-24T09:36:00Z">
        <w:r w:rsidDel="00365E6C">
          <w:rPr>
            <w:rFonts w:ascii="Times New Roman" w:eastAsia="Times New Roman" w:hAnsi="Times New Roman" w:cs="Times New Roman"/>
            <w:sz w:val="24"/>
            <w:szCs w:val="24"/>
          </w:rPr>
          <w:delText xml:space="preserve"> here is why this happens, and </w:delText>
        </w:r>
      </w:del>
      <w:ins w:id="233" w:author="david reinstein" w:date="2019-08-20T20:35:00Z">
        <w:del w:id="234" w:author="Robin Bergh" w:date="2019-09-24T09:36:00Z">
          <w:r w:rsidDel="00365E6C">
            <w:rPr>
              <w:rFonts w:ascii="Times New Roman" w:eastAsia="Times New Roman" w:hAnsi="Times New Roman" w:cs="Times New Roman"/>
              <w:sz w:val="24"/>
              <w:szCs w:val="24"/>
            </w:rPr>
            <w:delText>d</w:delText>
          </w:r>
        </w:del>
      </w:ins>
      <w:ins w:id="235" w:author="Robin Bergh" w:date="2019-09-24T09:36:00Z">
        <w:r w:rsidR="00365E6C">
          <w:rPr>
            <w:rFonts w:ascii="Times New Roman" w:eastAsia="Times New Roman" w:hAnsi="Times New Roman" w:cs="Times New Roman"/>
            <w:sz w:val="24"/>
            <w:szCs w:val="24"/>
          </w:rPr>
          <w:t>D</w:t>
        </w:r>
      </w:ins>
      <w:ins w:id="236" w:author="david reinstein" w:date="2019-08-20T20:35:00Z">
        <w:r>
          <w:rPr>
            <w:rFonts w:ascii="Times New Roman" w:eastAsia="Times New Roman" w:hAnsi="Times New Roman" w:cs="Times New Roman"/>
            <w:sz w:val="24"/>
            <w:szCs w:val="24"/>
          </w:rPr>
          <w:t>oes the</w:t>
        </w:r>
      </w:ins>
      <w:del w:id="237" w:author="david reinstein" w:date="2019-08-20T20:35:00Z">
        <w:r>
          <w:rPr>
            <w:rFonts w:ascii="Times New Roman" w:eastAsia="Times New Roman" w:hAnsi="Times New Roman" w:cs="Times New Roman"/>
            <w:sz w:val="24"/>
            <w:szCs w:val="24"/>
          </w:rPr>
          <w:delText>especially if such</w:delText>
        </w:r>
      </w:del>
      <w:r>
        <w:rPr>
          <w:rFonts w:ascii="Times New Roman" w:eastAsia="Times New Roman" w:hAnsi="Times New Roman" w:cs="Times New Roman"/>
          <w:sz w:val="24"/>
          <w:szCs w:val="24"/>
        </w:rPr>
        <w:t xml:space="preserve"> empathy-disrupt</w:t>
      </w:r>
      <w:ins w:id="238" w:author="Robin Bergh" w:date="2019-09-24T09:36:00Z">
        <w:r w:rsidR="00365E6C">
          <w:rPr>
            <w:rFonts w:ascii="Times New Roman" w:eastAsia="Times New Roman" w:hAnsi="Times New Roman" w:cs="Times New Roman"/>
            <w:sz w:val="24"/>
            <w:szCs w:val="24"/>
          </w:rPr>
          <w:t>i</w:t>
        </w:r>
      </w:ins>
      <w:ins w:id="239" w:author="david reinstein" w:date="2019-08-20T20:35:00Z">
        <w:r>
          <w:rPr>
            <w:rFonts w:ascii="Times New Roman" w:eastAsia="Times New Roman" w:hAnsi="Times New Roman" w:cs="Times New Roman"/>
            <w:sz w:val="24"/>
            <w:szCs w:val="24"/>
          </w:rPr>
          <w:t>on</w:t>
        </w:r>
      </w:ins>
      <w:del w:id="240" w:author="david reinstein" w:date="2019-08-20T20:35:00Z">
        <w:r>
          <w:rPr>
            <w:rFonts w:ascii="Times New Roman" w:eastAsia="Times New Roman" w:hAnsi="Times New Roman" w:cs="Times New Roman"/>
            <w:sz w:val="24"/>
            <w:szCs w:val="24"/>
          </w:rPr>
          <w:delText>ive</w:delText>
        </w:r>
      </w:del>
      <w:r>
        <w:rPr>
          <w:rFonts w:ascii="Times New Roman" w:eastAsia="Times New Roman" w:hAnsi="Times New Roman" w:cs="Times New Roman"/>
          <w:sz w:val="24"/>
          <w:szCs w:val="24"/>
        </w:rPr>
        <w:t xml:space="preserve"> </w:t>
      </w:r>
      <w:del w:id="241" w:author="Robin Bergh" w:date="2019-09-24T09:36:00Z">
        <w:r w:rsidDel="00365E6C">
          <w:rPr>
            <w:rFonts w:ascii="Times New Roman" w:eastAsia="Times New Roman" w:hAnsi="Times New Roman" w:cs="Times New Roman"/>
            <w:sz w:val="24"/>
            <w:szCs w:val="24"/>
          </w:rPr>
          <w:delText xml:space="preserve">effects </w:delText>
        </w:r>
      </w:del>
      <w:r>
        <w:rPr>
          <w:rFonts w:ascii="Times New Roman" w:eastAsia="Times New Roman" w:hAnsi="Times New Roman" w:cs="Times New Roman"/>
          <w:sz w:val="24"/>
          <w:szCs w:val="24"/>
        </w:rPr>
        <w:t>depend on the type of deliberation at play</w:t>
      </w:r>
      <w:ins w:id="242" w:author="david reinstein" w:date="2019-08-20T20:35:00Z">
        <w:r>
          <w:rPr>
            <w:rFonts w:ascii="Times New Roman" w:eastAsia="Times New Roman" w:hAnsi="Times New Roman" w:cs="Times New Roman"/>
            <w:sz w:val="24"/>
            <w:szCs w:val="24"/>
          </w:rPr>
          <w:t>?</w:t>
        </w:r>
      </w:ins>
      <w:del w:id="243" w:author="david reinstein" w:date="2019-08-20T20:35: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244" w:author="Robin Bergh" w:date="2019-09-05T15:31:00Z">
        <w:r w:rsidR="00F666D2">
          <w:rPr>
            <w:rFonts w:ascii="Times New Roman" w:eastAsia="Times New Roman" w:hAnsi="Times New Roman" w:cs="Times New Roman"/>
            <w:sz w:val="24"/>
            <w:szCs w:val="24"/>
          </w:rPr>
          <w:t xml:space="preserve">One possibility is that any </w:t>
        </w:r>
        <w:r w:rsidR="004A2020">
          <w:rPr>
            <w:rFonts w:ascii="Times New Roman" w:eastAsia="Times New Roman" w:hAnsi="Times New Roman" w:cs="Times New Roman"/>
            <w:sz w:val="24"/>
            <w:szCs w:val="24"/>
          </w:rPr>
          <w:t xml:space="preserve">form of deliberation disrupts </w:t>
        </w:r>
      </w:ins>
      <w:ins w:id="245" w:author="Robin Bergh" w:date="2019-09-05T15:32:00Z">
        <w:r w:rsidR="004A2020">
          <w:rPr>
            <w:rFonts w:ascii="Times New Roman" w:eastAsia="Times New Roman" w:hAnsi="Times New Roman" w:cs="Times New Roman"/>
            <w:sz w:val="24"/>
            <w:szCs w:val="24"/>
          </w:rPr>
          <w:t xml:space="preserve">spontaneous </w:t>
        </w:r>
        <w:r w:rsidR="004A2020">
          <w:rPr>
            <w:rFonts w:ascii="Times New Roman" w:eastAsia="Times New Roman" w:hAnsi="Times New Roman" w:cs="Times New Roman"/>
            <w:sz w:val="24"/>
            <w:szCs w:val="24"/>
          </w:rPr>
          <w:lastRenderedPageBreak/>
          <w:t xml:space="preserve">empathic responses. </w:t>
        </w:r>
      </w:ins>
      <w:ins w:id="246" w:author="Robin Bergh" w:date="2019-09-05T15:33:00Z">
        <w:r w:rsidR="004A2020">
          <w:rPr>
            <w:rFonts w:ascii="Times New Roman" w:eastAsia="Times New Roman" w:hAnsi="Times New Roman" w:cs="Times New Roman"/>
            <w:sz w:val="24"/>
            <w:szCs w:val="24"/>
          </w:rPr>
          <w:t xml:space="preserve">Alternatively, there </w:t>
        </w:r>
      </w:ins>
      <w:ins w:id="247" w:author="Robin Bergh" w:date="2019-09-05T15:35:00Z">
        <w:r w:rsidR="004A2020">
          <w:rPr>
            <w:rFonts w:ascii="Times New Roman" w:eastAsia="Times New Roman" w:hAnsi="Times New Roman" w:cs="Times New Roman"/>
            <w:sz w:val="24"/>
            <w:szCs w:val="24"/>
          </w:rPr>
          <w:t>could be</w:t>
        </w:r>
      </w:ins>
      <w:ins w:id="248" w:author="Robin Bergh" w:date="2019-09-05T15:33:00Z">
        <w:r w:rsidR="004A2020">
          <w:rPr>
            <w:rFonts w:ascii="Times New Roman" w:eastAsia="Times New Roman" w:hAnsi="Times New Roman" w:cs="Times New Roman"/>
            <w:sz w:val="24"/>
            <w:szCs w:val="24"/>
          </w:rPr>
          <w:t xml:space="preserve"> good and bad ways to deliberate on helping decisions</w:t>
        </w:r>
      </w:ins>
      <w:ins w:id="249" w:author="Robin Bergh" w:date="2019-09-05T15:35:00Z">
        <w:r w:rsidR="004A2020">
          <w:rPr>
            <w:rFonts w:ascii="Times New Roman" w:eastAsia="Times New Roman" w:hAnsi="Times New Roman" w:cs="Times New Roman"/>
            <w:sz w:val="24"/>
            <w:szCs w:val="24"/>
          </w:rPr>
          <w:t xml:space="preserve">. </w:t>
        </w:r>
      </w:ins>
      <w:ins w:id="250" w:author="Robin Bergh" w:date="2019-09-05T15:36:00Z">
        <w:r w:rsidR="004A2020">
          <w:rPr>
            <w:rFonts w:ascii="Times New Roman" w:eastAsia="Times New Roman" w:hAnsi="Times New Roman" w:cs="Times New Roman"/>
            <w:sz w:val="24"/>
            <w:szCs w:val="24"/>
          </w:rPr>
          <w:t>For instance, spending cognitive resources on a task</w:t>
        </w:r>
      </w:ins>
      <w:ins w:id="251" w:author="Robin Bergh" w:date="2019-09-05T15:37:00Z">
        <w:r w:rsidR="004A2020">
          <w:rPr>
            <w:rFonts w:ascii="Times New Roman" w:eastAsia="Times New Roman" w:hAnsi="Times New Roman" w:cs="Times New Roman"/>
            <w:sz w:val="24"/>
            <w:szCs w:val="24"/>
          </w:rPr>
          <w:t xml:space="preserve"> that is irrelevant for charitable giving</w:t>
        </w:r>
      </w:ins>
      <w:ins w:id="252" w:author="Robin Bergh" w:date="2019-09-05T15:36:00Z">
        <w:r w:rsidR="004A2020">
          <w:rPr>
            <w:rFonts w:ascii="Times New Roman" w:eastAsia="Times New Roman" w:hAnsi="Times New Roman" w:cs="Times New Roman"/>
            <w:sz w:val="24"/>
            <w:szCs w:val="24"/>
          </w:rPr>
          <w:t xml:space="preserve"> </w:t>
        </w:r>
      </w:ins>
      <w:ins w:id="253" w:author="Robin Bergh" w:date="2019-09-05T15:38:00Z">
        <w:r w:rsidR="004A2020">
          <w:rPr>
            <w:rFonts w:ascii="Times New Roman" w:eastAsia="Times New Roman" w:hAnsi="Times New Roman" w:cs="Times New Roman"/>
            <w:sz w:val="24"/>
            <w:szCs w:val="24"/>
          </w:rPr>
          <w:t xml:space="preserve">may create a backlash for empathy-driven giving </w:t>
        </w:r>
      </w:ins>
      <w:ins w:id="254" w:author="Robin Bergh" w:date="2019-09-05T15:36:00Z">
        <w:r w:rsidR="004A2020">
          <w:rPr>
            <w:rFonts w:ascii="Times New Roman" w:eastAsia="Times New Roman" w:hAnsi="Times New Roman" w:cs="Times New Roman"/>
            <w:sz w:val="24"/>
            <w:szCs w:val="24"/>
          </w:rPr>
          <w:t>(see Small et al., 2007, study 4</w:t>
        </w:r>
      </w:ins>
      <w:ins w:id="255" w:author="Robin Bergh" w:date="2019-09-05T15:37:00Z">
        <w:r w:rsidR="004A2020">
          <w:rPr>
            <w:rFonts w:ascii="Times New Roman" w:eastAsia="Times New Roman" w:hAnsi="Times New Roman" w:cs="Times New Roman"/>
            <w:sz w:val="24"/>
            <w:szCs w:val="24"/>
          </w:rPr>
          <w:t xml:space="preserve">), </w:t>
        </w:r>
      </w:ins>
      <w:ins w:id="256" w:author="Robin Bergh" w:date="2019-09-05T15:38:00Z">
        <w:r w:rsidR="004A2020">
          <w:rPr>
            <w:rFonts w:ascii="Times New Roman" w:eastAsia="Times New Roman" w:hAnsi="Times New Roman" w:cs="Times New Roman"/>
            <w:sz w:val="24"/>
            <w:szCs w:val="24"/>
          </w:rPr>
          <w:t>but deliberating on charity effectiveness may not do so.</w:t>
        </w:r>
      </w:ins>
    </w:p>
    <w:p w14:paraId="09730616" w14:textId="77777777" w:rsidR="00365E6C" w:rsidRDefault="00365E6C" w:rsidP="004950CB">
      <w:pPr>
        <w:spacing w:after="0" w:line="480" w:lineRule="auto"/>
        <w:ind w:firstLine="709"/>
        <w:rPr>
          <w:ins w:id="257" w:author="Robin Bergh" w:date="2019-09-24T09:37:00Z"/>
          <w:rFonts w:ascii="Times New Roman" w:eastAsia="Times New Roman" w:hAnsi="Times New Roman" w:cs="Times New Roman"/>
          <w:sz w:val="24"/>
          <w:szCs w:val="24"/>
        </w:rPr>
      </w:pPr>
    </w:p>
    <w:p w14:paraId="1CBD3214" w14:textId="77777777" w:rsidR="00841F8A" w:rsidRDefault="00F37D5F" w:rsidP="00365E6C">
      <w:pPr>
        <w:spacing w:after="0" w:line="480" w:lineRule="auto"/>
        <w:rPr>
          <w:rFonts w:ascii="Times New Roman" w:eastAsia="Times New Roman" w:hAnsi="Times New Roman" w:cs="Times New Roman"/>
          <w:b/>
          <w:sz w:val="24"/>
          <w:szCs w:val="24"/>
        </w:rPr>
      </w:pPr>
      <w:del w:id="258" w:author="Robin Bergh" w:date="2019-09-24T09:37:00Z">
        <w:r w:rsidDel="00365E6C">
          <w:rPr>
            <w:rFonts w:ascii="Times New Roman" w:eastAsia="Times New Roman" w:hAnsi="Times New Roman" w:cs="Times New Roman"/>
            <w:b/>
            <w:sz w:val="24"/>
            <w:szCs w:val="24"/>
          </w:rPr>
          <w:delText>Rationales of</w:delText>
        </w:r>
      </w:del>
      <w:ins w:id="259" w:author="Robin Bergh" w:date="2019-09-24T09:37:00Z">
        <w:r w:rsidR="00365E6C">
          <w:rPr>
            <w:rFonts w:ascii="Times New Roman" w:eastAsia="Times New Roman" w:hAnsi="Times New Roman" w:cs="Times New Roman"/>
            <w:b/>
            <w:sz w:val="24"/>
            <w:szCs w:val="24"/>
          </w:rPr>
          <w:t>The</w:t>
        </w:r>
      </w:ins>
      <w:r>
        <w:rPr>
          <w:rFonts w:ascii="Times New Roman" w:eastAsia="Times New Roman" w:hAnsi="Times New Roman" w:cs="Times New Roman"/>
          <w:b/>
          <w:sz w:val="24"/>
          <w:szCs w:val="24"/>
        </w:rPr>
        <w:t xml:space="preserve"> Current Studies</w:t>
      </w:r>
    </w:p>
    <w:p w14:paraId="2136EE50" w14:textId="77777777" w:rsidR="00365E6C" w:rsidRDefault="00F37D5F" w:rsidP="00365E6C">
      <w:pPr>
        <w:spacing w:after="0" w:line="480" w:lineRule="auto"/>
        <w:ind w:firstLine="709"/>
        <w:rPr>
          <w:ins w:id="260" w:author="Robin Bergh" w:date="2019-09-24T09:37:00Z"/>
          <w:rFonts w:ascii="Times New Roman" w:eastAsia="Times New Roman" w:hAnsi="Times New Roman" w:cs="Times New Roman"/>
          <w:sz w:val="24"/>
          <w:szCs w:val="24"/>
        </w:rPr>
      </w:pPr>
      <w:ins w:id="261" w:author="david reinstein" w:date="2019-08-20T20:55:00Z">
        <w:r w:rsidRPr="0085418F">
          <w:rPr>
            <w:rFonts w:ascii="Times New Roman" w:eastAsia="Times New Roman" w:hAnsi="Times New Roman" w:cs="Times New Roman"/>
            <w:sz w:val="24"/>
            <w:szCs w:val="24"/>
          </w:rPr>
          <w:t xml:space="preserve">Our </w:t>
        </w:r>
      </w:ins>
      <w:del w:id="262" w:author="david reinstein" w:date="2019-08-20T20:55:00Z">
        <w:r>
          <w:rPr>
            <w:rFonts w:ascii="Times New Roman" w:eastAsia="Times New Roman" w:hAnsi="Times New Roman" w:cs="Times New Roman"/>
            <w:sz w:val="24"/>
            <w:szCs w:val="24"/>
          </w:rPr>
          <w:delText xml:space="preserve">This </w:delText>
        </w:r>
      </w:del>
      <w:r>
        <w:rPr>
          <w:rFonts w:ascii="Times New Roman" w:eastAsia="Times New Roman" w:hAnsi="Times New Roman" w:cs="Times New Roman"/>
          <w:sz w:val="24"/>
          <w:szCs w:val="24"/>
        </w:rPr>
        <w:t>research addresse</w:t>
      </w:r>
      <w:ins w:id="263" w:author="david reinstein" w:date="2019-08-20T20:55:00Z">
        <w:r>
          <w:rPr>
            <w:rFonts w:ascii="Times New Roman" w:eastAsia="Times New Roman" w:hAnsi="Times New Roman" w:cs="Times New Roman"/>
            <w:sz w:val="24"/>
            <w:szCs w:val="24"/>
          </w:rPr>
          <w:t>s</w:t>
        </w:r>
      </w:ins>
      <w:del w:id="264" w:author="david reinstein" w:date="2019-08-20T20:55:00Z">
        <w:r>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a series of unsettled questions about </w:t>
      </w:r>
      <w:del w:id="265" w:author="Robin Bergh" w:date="2019-09-24T15:13:00Z">
        <w:r w:rsidDel="00531870">
          <w:rPr>
            <w:rFonts w:ascii="Times New Roman" w:eastAsia="Times New Roman" w:hAnsi="Times New Roman" w:cs="Times New Roman"/>
            <w:sz w:val="24"/>
            <w:szCs w:val="24"/>
          </w:rPr>
          <w:delText xml:space="preserve">empathic </w:delText>
        </w:r>
      </w:del>
      <w:ins w:id="266" w:author="Robin Bergh" w:date="2019-09-24T15:13:00Z">
        <w:r w:rsidR="00531870">
          <w:rPr>
            <w:rFonts w:ascii="Times New Roman" w:eastAsia="Times New Roman" w:hAnsi="Times New Roman" w:cs="Times New Roman"/>
            <w:sz w:val="24"/>
            <w:szCs w:val="24"/>
          </w:rPr>
          <w:t xml:space="preserve">the role of spontaneous empathy and </w:t>
        </w:r>
      </w:ins>
      <w:del w:id="267" w:author="Robin Bergh" w:date="2019-09-24T15:13:00Z">
        <w:r w:rsidDel="00531870">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deliberate </w:t>
      </w:r>
      <w:ins w:id="268" w:author="Robin Bergh" w:date="2019-09-24T15:13:00Z">
        <w:r w:rsidR="00531870">
          <w:rPr>
            <w:rFonts w:ascii="Times New Roman" w:eastAsia="Times New Roman" w:hAnsi="Times New Roman" w:cs="Times New Roman"/>
            <w:sz w:val="24"/>
            <w:szCs w:val="24"/>
          </w:rPr>
          <w:t>thinking</w:t>
        </w:r>
      </w:ins>
      <w:del w:id="269" w:author="Robin Bergh" w:date="2019-09-24T15:13:00Z">
        <w:r w:rsidDel="00531870">
          <w:rPr>
            <w:rFonts w:ascii="Times New Roman" w:eastAsia="Times New Roman" w:hAnsi="Times New Roman" w:cs="Times New Roman"/>
            <w:sz w:val="24"/>
            <w:szCs w:val="24"/>
          </w:rPr>
          <w:delText>influences</w:delText>
        </w:r>
      </w:del>
      <w:r>
        <w:rPr>
          <w:rFonts w:ascii="Times New Roman" w:eastAsia="Times New Roman" w:hAnsi="Times New Roman" w:cs="Times New Roman"/>
          <w:sz w:val="24"/>
          <w:szCs w:val="24"/>
        </w:rPr>
        <w:t xml:space="preserve"> </w:t>
      </w:r>
      <w:ins w:id="270" w:author="Robin Bergh" w:date="2019-09-24T15:13:00Z">
        <w:r w:rsidR="00531870">
          <w:rPr>
            <w:rFonts w:ascii="Times New Roman" w:eastAsia="Times New Roman" w:hAnsi="Times New Roman" w:cs="Times New Roman"/>
            <w:sz w:val="24"/>
            <w:szCs w:val="24"/>
          </w:rPr>
          <w:t>in charitable giving</w:t>
        </w:r>
      </w:ins>
      <w:del w:id="271" w:author="Robin Bergh" w:date="2019-09-24T15:13:00Z">
        <w:r w:rsidDel="00531870">
          <w:rPr>
            <w:rFonts w:ascii="Times New Roman" w:eastAsia="Times New Roman" w:hAnsi="Times New Roman" w:cs="Times New Roman"/>
            <w:sz w:val="24"/>
            <w:szCs w:val="24"/>
          </w:rPr>
          <w:delText>on donations</w:delText>
        </w:r>
      </w:del>
      <w:r>
        <w:rPr>
          <w:rFonts w:ascii="Times New Roman" w:eastAsia="Times New Roman" w:hAnsi="Times New Roman" w:cs="Times New Roman"/>
          <w:sz w:val="24"/>
          <w:szCs w:val="24"/>
        </w:rPr>
        <w:t>.</w:t>
      </w:r>
      <w:del w:id="272" w:author="Robin Bergh" w:date="2019-09-03T14:33:00Z">
        <w:r w:rsidDel="009F4BBA">
          <w:rPr>
            <w:rFonts w:ascii="Times New Roman" w:eastAsia="Times New Roman" w:hAnsi="Times New Roman" w:cs="Times New Roman"/>
            <w:sz w:val="24"/>
            <w:szCs w:val="24"/>
          </w:rPr>
          <w:delText xml:space="preserve"> </w:delText>
        </w:r>
      </w:del>
      <w:ins w:id="273" w:author="Robin Bergh" w:date="2019-09-05T10:06:00Z">
        <w:r w:rsidR="00CB5D43">
          <w:rPr>
            <w:rFonts w:ascii="Times New Roman" w:eastAsia="Times New Roman" w:hAnsi="Times New Roman" w:cs="Times New Roman"/>
            <w:sz w:val="24"/>
            <w:szCs w:val="24"/>
          </w:rPr>
          <w:t xml:space="preserve"> </w:t>
        </w:r>
      </w:ins>
      <w:ins w:id="274" w:author="Robin Bergh" w:date="2019-09-24T15:12:00Z">
        <w:r w:rsidR="00531870">
          <w:rPr>
            <w:rFonts w:ascii="Times New Roman" w:eastAsia="Times New Roman" w:hAnsi="Times New Roman" w:cs="Times New Roman"/>
            <w:sz w:val="24"/>
            <w:szCs w:val="24"/>
          </w:rPr>
          <w:t>W</w:t>
        </w:r>
      </w:ins>
      <w:ins w:id="275" w:author="Robin Bergh" w:date="2019-09-19T12:46:00Z">
        <w:r w:rsidR="00441107">
          <w:rPr>
            <w:rFonts w:ascii="Times New Roman" w:eastAsia="Times New Roman" w:hAnsi="Times New Roman" w:cs="Times New Roman"/>
            <w:sz w:val="24"/>
            <w:szCs w:val="24"/>
          </w:rPr>
          <w:t xml:space="preserve">hen people are empathically moved to help a particular individual, they </w:t>
        </w:r>
      </w:ins>
      <w:ins w:id="276" w:author="Robin Bergh" w:date="2019-09-19T12:47:00Z">
        <w:r w:rsidR="00441107">
          <w:rPr>
            <w:rFonts w:ascii="Times New Roman" w:eastAsia="Times New Roman" w:hAnsi="Times New Roman" w:cs="Times New Roman"/>
            <w:sz w:val="24"/>
            <w:szCs w:val="24"/>
          </w:rPr>
          <w:t>consider</w:t>
        </w:r>
      </w:ins>
      <w:ins w:id="277" w:author="Robin Bergh" w:date="2019-09-19T12:46:00Z">
        <w:r w:rsidR="00441107">
          <w:rPr>
            <w:rFonts w:ascii="Times New Roman" w:eastAsia="Times New Roman" w:hAnsi="Times New Roman" w:cs="Times New Roman"/>
            <w:sz w:val="24"/>
            <w:szCs w:val="24"/>
          </w:rPr>
          <w:t xml:space="preserve"> if their actions will have the desired effect or not </w:t>
        </w:r>
      </w:ins>
      <w:ins w:id="278" w:author="Robin Bergh" w:date="2019-09-19T12:42:00Z">
        <w:r w:rsidR="00441107">
          <w:rPr>
            <w:rFonts w:ascii="Times New Roman" w:eastAsia="Times New Roman" w:hAnsi="Times New Roman" w:cs="Times New Roman"/>
            <w:sz w:val="24"/>
            <w:szCs w:val="24"/>
          </w:rPr>
          <w:t xml:space="preserve"> (i.e. </w:t>
        </w:r>
      </w:ins>
      <w:ins w:id="279" w:author="Robin Bergh" w:date="2019-09-19T12:47:00Z">
        <w:r w:rsidR="00441107">
          <w:rPr>
            <w:rFonts w:ascii="Times New Roman" w:eastAsia="Times New Roman" w:hAnsi="Times New Roman" w:cs="Times New Roman"/>
            <w:sz w:val="24"/>
            <w:szCs w:val="24"/>
          </w:rPr>
          <w:t>effect</w:t>
        </w:r>
      </w:ins>
      <w:ins w:id="280" w:author="Robin Bergh" w:date="2019-09-19T12:48:00Z">
        <w:r w:rsidR="0005226A">
          <w:rPr>
            <w:rFonts w:ascii="Times New Roman" w:eastAsia="Times New Roman" w:hAnsi="Times New Roman" w:cs="Times New Roman"/>
            <w:sz w:val="24"/>
            <w:szCs w:val="24"/>
          </w:rPr>
          <w:t xml:space="preserve"> information facilitates empathic help</w:t>
        </w:r>
      </w:ins>
      <w:ins w:id="281" w:author="Robin Bergh" w:date="2019-09-19T12:43:00Z">
        <w:r w:rsidR="00441107">
          <w:rPr>
            <w:rFonts w:ascii="Times New Roman" w:eastAsia="Times New Roman" w:hAnsi="Times New Roman" w:cs="Times New Roman"/>
            <w:sz w:val="24"/>
            <w:szCs w:val="24"/>
          </w:rPr>
          <w:t xml:space="preserve">; e.g., </w:t>
        </w:r>
      </w:ins>
      <w:ins w:id="282" w:author="Robin Bergh" w:date="2019-09-19T12:44:00Z">
        <w:r w:rsidR="00441107">
          <w:rPr>
            <w:rFonts w:ascii="Times New Roman" w:eastAsia="Times New Roman" w:hAnsi="Times New Roman" w:cs="Times New Roman"/>
            <w:sz w:val="24"/>
            <w:szCs w:val="24"/>
          </w:rPr>
          <w:fldChar w:fldCharType="begin" w:fldLock="1"/>
        </w:r>
      </w:ins>
      <w:r w:rsidR="008345B4">
        <w:rPr>
          <w:rFonts w:ascii="Times New Roman" w:eastAsia="Times New Roman" w:hAnsi="Times New Roman" w:cs="Times New Roman"/>
          <w:sz w:val="24"/>
          <w:szCs w:val="24"/>
        </w:rPr>
        <w:instrText>ADDIN CSL_CITATION {"citationItems":[{"id":"ITEM-1","itemData":{"DOI":"10.1207/s15324834basp1604_3","ISSN":"0197-3533","abstract":"This study tested the prediction derived from the empathy-altruism hypoth-esis that more empathically concerned persons would be more sensitive to the long-term consequences of their intervention for recipients. Subjects (N = 84), instructed either to observe the situation or to imagine another's feelings, were exposed to a person in immediate distress who requested assistance (hints) to complete an anagram task. Half the subjects were informed that giving too many hints could have long-term detrimental effects (potential-detrimental-effect condition); half were given no information about future consequences (no-detrimental-effect condition). Consistent with the predic-tions, although the anticipated effect of intervention made no difference in the number of hints given by subjects in the observe-set condition, imagine-set subjects gave fewer hints when they were informed of potentially detrimental effects of intervention. These results suggest that empathy enhances sensitivity to the needs of others, including considering the potential consequences that one's intervention may have for the recipient. The traditional belief held by social scientists that helping is ultimately motivated by an egoistic desire for self-reward has recently been challenged. There is growing evidence of a \"paradigm shift\" toward accepting the possibility of a true altruistic motivation for helping — altruistic in the sense that helping is motivated primarily by a desire to benefit the person in need Requests for reprints should be sent to Mark Sibicky, Department of Psychology, Marietta College, Marietta, OH 45750.","author":[{"dropping-particle":"","family":"Sibicky","given":"Mark E.","non-dropping-particle":"","parse-names":false,"suffix":""},{"dropping-particle":"","family":"Schroeder","given":"David A.","non-dropping-particle":"","parse-names":false,"suffix":""},{"dropping-particle":"","family":"Dovidio","given":"John F.","non-dropping-particle":"","parse-names":false,"suffix":""}],"container-title":"Basic and Applied Social Psychology","id":"ITEM-1","issue":"4","issued":{"date-parts":[["1995","6","7"]]},"page":"435-453","title":"Empathy and Helping: Considering the Consequences of Intervention","type":"article-journal","volume":"16"},"uris":["http://www.mendeley.com/documents/?uuid=f2b93464-f9f7-4306-ad5f-0de88360bebe"]}],"mendeley":{"formattedCitation":"(Sibicky, Schroeder, &amp; Dovidio, 1995)","manualFormatting":"Sibicky, Schroeder, &amp; Dovidio, 1995)","plainTextFormattedCitation":"(Sibicky, Schroeder, &amp; Dovidio, 1995)","previouslyFormattedCitation":"(Sibicky, Schroeder, &amp; Dovidio, 1995)"},"properties":{"noteIndex":0},"schema":"https://github.com/citation-style-language/schema/raw/master/csl-citation.json"}</w:instrText>
      </w:r>
      <w:r w:rsidR="00441107">
        <w:rPr>
          <w:rFonts w:ascii="Times New Roman" w:eastAsia="Times New Roman" w:hAnsi="Times New Roman" w:cs="Times New Roman"/>
          <w:sz w:val="24"/>
          <w:szCs w:val="24"/>
        </w:rPr>
        <w:fldChar w:fldCharType="separate"/>
      </w:r>
      <w:del w:id="283" w:author="Robin Bergh" w:date="2019-09-24T15:12:00Z">
        <w:r w:rsidR="00056F2C" w:rsidRPr="00056F2C" w:rsidDel="00531870">
          <w:rPr>
            <w:rFonts w:ascii="Times New Roman" w:eastAsia="Times New Roman" w:hAnsi="Times New Roman" w:cs="Times New Roman"/>
            <w:noProof/>
            <w:sz w:val="24"/>
            <w:szCs w:val="24"/>
          </w:rPr>
          <w:delText>(</w:delText>
        </w:r>
      </w:del>
      <w:r w:rsidR="00056F2C" w:rsidRPr="00056F2C">
        <w:rPr>
          <w:rFonts w:ascii="Times New Roman" w:eastAsia="Times New Roman" w:hAnsi="Times New Roman" w:cs="Times New Roman"/>
          <w:noProof/>
          <w:sz w:val="24"/>
          <w:szCs w:val="24"/>
        </w:rPr>
        <w:t>Sibicky, Schroeder, &amp; Dovidio, 1995)</w:t>
      </w:r>
      <w:ins w:id="284" w:author="Robin Bergh" w:date="2019-09-19T12:44:00Z">
        <w:r w:rsidR="00441107">
          <w:rPr>
            <w:rFonts w:ascii="Times New Roman" w:eastAsia="Times New Roman" w:hAnsi="Times New Roman" w:cs="Times New Roman"/>
            <w:sz w:val="24"/>
            <w:szCs w:val="24"/>
          </w:rPr>
          <w:fldChar w:fldCharType="end"/>
        </w:r>
      </w:ins>
      <w:ins w:id="285" w:author="Robin Bergh" w:date="2019-09-19T12:49:00Z">
        <w:r w:rsidR="0005226A">
          <w:rPr>
            <w:rFonts w:ascii="Times New Roman" w:eastAsia="Times New Roman" w:hAnsi="Times New Roman" w:cs="Times New Roman"/>
            <w:sz w:val="24"/>
            <w:szCs w:val="24"/>
          </w:rPr>
          <w:t xml:space="preserve">. </w:t>
        </w:r>
      </w:ins>
      <w:ins w:id="286" w:author="Robin Bergh" w:date="2019-09-05T10:14:00Z">
        <w:r w:rsidR="007E342F">
          <w:rPr>
            <w:rFonts w:ascii="Times New Roman" w:eastAsia="Times New Roman" w:hAnsi="Times New Roman" w:cs="Times New Roman"/>
            <w:sz w:val="24"/>
            <w:szCs w:val="24"/>
          </w:rPr>
          <w:t xml:space="preserve">However, </w:t>
        </w:r>
      </w:ins>
      <w:ins w:id="287" w:author="Robin Bergh" w:date="2019-09-05T10:09:00Z">
        <w:r w:rsidR="00CB5D43">
          <w:rPr>
            <w:rFonts w:ascii="Times New Roman" w:eastAsia="Times New Roman" w:hAnsi="Times New Roman" w:cs="Times New Roman"/>
            <w:sz w:val="24"/>
            <w:szCs w:val="24"/>
          </w:rPr>
          <w:t xml:space="preserve">it </w:t>
        </w:r>
      </w:ins>
      <w:ins w:id="288" w:author="Robin Bergh" w:date="2019-09-05T10:10:00Z">
        <w:r w:rsidR="00CB5D43">
          <w:rPr>
            <w:rFonts w:ascii="Times New Roman" w:eastAsia="Times New Roman" w:hAnsi="Times New Roman" w:cs="Times New Roman"/>
            <w:sz w:val="24"/>
            <w:szCs w:val="24"/>
          </w:rPr>
          <w:t>remains</w:t>
        </w:r>
      </w:ins>
      <w:ins w:id="289" w:author="Robin Bergh" w:date="2019-09-05T10:09:00Z">
        <w:r w:rsidR="00CB5D43">
          <w:rPr>
            <w:rFonts w:ascii="Times New Roman" w:eastAsia="Times New Roman" w:hAnsi="Times New Roman" w:cs="Times New Roman"/>
            <w:sz w:val="24"/>
            <w:szCs w:val="24"/>
          </w:rPr>
          <w:t xml:space="preserve"> unclear </w:t>
        </w:r>
      </w:ins>
      <w:ins w:id="290" w:author="Robin Bergh" w:date="2019-09-24T15:14:00Z">
        <w:r w:rsidR="00531870">
          <w:rPr>
            <w:rFonts w:ascii="Times New Roman" w:eastAsia="Times New Roman" w:hAnsi="Times New Roman" w:cs="Times New Roman"/>
            <w:sz w:val="24"/>
            <w:szCs w:val="24"/>
          </w:rPr>
          <w:t>whether</w:t>
        </w:r>
      </w:ins>
      <w:ins w:id="291" w:author="Robin Bergh" w:date="2019-09-05T10:10:00Z">
        <w:r w:rsidR="00CB5D43">
          <w:rPr>
            <w:rFonts w:ascii="Times New Roman" w:eastAsia="Times New Roman" w:hAnsi="Times New Roman" w:cs="Times New Roman"/>
            <w:sz w:val="24"/>
            <w:szCs w:val="24"/>
          </w:rPr>
          <w:t xml:space="preserve"> </w:t>
        </w:r>
      </w:ins>
      <w:ins w:id="292" w:author="Robin Bergh" w:date="2019-09-24T15:14:00Z">
        <w:r w:rsidR="00531870">
          <w:rPr>
            <w:rFonts w:ascii="Times New Roman" w:eastAsia="Times New Roman" w:hAnsi="Times New Roman" w:cs="Times New Roman"/>
            <w:sz w:val="24"/>
            <w:szCs w:val="24"/>
          </w:rPr>
          <w:t xml:space="preserve">effects of </w:t>
        </w:r>
      </w:ins>
      <w:ins w:id="293" w:author="Robin Bergh" w:date="2019-09-05T10:10:00Z">
        <w:r w:rsidR="00531870">
          <w:rPr>
            <w:rFonts w:ascii="Times New Roman" w:eastAsia="Times New Roman" w:hAnsi="Times New Roman" w:cs="Times New Roman"/>
            <w:sz w:val="24"/>
            <w:szCs w:val="24"/>
          </w:rPr>
          <w:t xml:space="preserve">empathy </w:t>
        </w:r>
      </w:ins>
      <w:ins w:id="294" w:author="Robin Bergh" w:date="2019-09-19T12:25:00Z">
        <w:r w:rsidR="009F7C45">
          <w:rPr>
            <w:rFonts w:ascii="Times New Roman" w:eastAsia="Times New Roman" w:hAnsi="Times New Roman" w:cs="Times New Roman"/>
            <w:sz w:val="24"/>
            <w:szCs w:val="24"/>
          </w:rPr>
          <w:t>on donations</w:t>
        </w:r>
      </w:ins>
      <w:ins w:id="295" w:author="Robin Bergh" w:date="2019-09-05T10:10:00Z">
        <w:r w:rsidR="00CB5D43">
          <w:rPr>
            <w:rFonts w:ascii="Times New Roman" w:eastAsia="Times New Roman" w:hAnsi="Times New Roman" w:cs="Times New Roman"/>
            <w:sz w:val="24"/>
            <w:szCs w:val="24"/>
          </w:rPr>
          <w:t xml:space="preserve"> also depend on information about</w:t>
        </w:r>
      </w:ins>
      <w:ins w:id="296" w:author="Robin Bergh" w:date="2019-09-05T10:11:00Z">
        <w:r w:rsidR="00CB5D43">
          <w:rPr>
            <w:rFonts w:ascii="Times New Roman" w:eastAsia="Times New Roman" w:hAnsi="Times New Roman" w:cs="Times New Roman"/>
            <w:sz w:val="24"/>
            <w:szCs w:val="24"/>
          </w:rPr>
          <w:t xml:space="preserve"> how charities spend their money (i.</w:t>
        </w:r>
      </w:ins>
      <w:ins w:id="297" w:author="Robin Bergh" w:date="2019-09-05T10:12:00Z">
        <w:r w:rsidR="00CB5D43">
          <w:rPr>
            <w:rFonts w:ascii="Times New Roman" w:eastAsia="Times New Roman" w:hAnsi="Times New Roman" w:cs="Times New Roman"/>
            <w:sz w:val="24"/>
            <w:szCs w:val="24"/>
          </w:rPr>
          <w:t xml:space="preserve">e. more or less efficient and </w:t>
        </w:r>
      </w:ins>
      <w:ins w:id="298" w:author="Robin Bergh" w:date="2019-09-05T10:13:00Z">
        <w:r w:rsidR="00CB5D43">
          <w:rPr>
            <w:rFonts w:ascii="Times New Roman" w:eastAsia="Times New Roman" w:hAnsi="Times New Roman" w:cs="Times New Roman"/>
            <w:sz w:val="24"/>
            <w:szCs w:val="24"/>
          </w:rPr>
          <w:t>effective help).</w:t>
        </w:r>
      </w:ins>
      <w:ins w:id="299" w:author="Robin Bergh" w:date="2019-09-05T10:14:00Z">
        <w:r w:rsidR="007E342F">
          <w:rPr>
            <w:rFonts w:ascii="Times New Roman" w:eastAsia="Times New Roman" w:hAnsi="Times New Roman" w:cs="Times New Roman"/>
            <w:sz w:val="24"/>
            <w:szCs w:val="24"/>
          </w:rPr>
          <w:t xml:space="preserve"> </w:t>
        </w:r>
      </w:ins>
      <w:ins w:id="300" w:author="Robin Bergh" w:date="2019-09-19T11:03:00Z">
        <w:r w:rsidR="00AA34B2">
          <w:rPr>
            <w:rFonts w:ascii="Times New Roman" w:eastAsia="Times New Roman" w:hAnsi="Times New Roman" w:cs="Times New Roman"/>
            <w:sz w:val="24"/>
            <w:szCs w:val="24"/>
          </w:rPr>
          <w:t xml:space="preserve">One possibility is </w:t>
        </w:r>
      </w:ins>
      <w:ins w:id="301" w:author="Robin Bergh" w:date="2019-09-19T11:05:00Z">
        <w:r w:rsidR="00AA34B2">
          <w:rPr>
            <w:rFonts w:ascii="Times New Roman" w:eastAsia="Times New Roman" w:hAnsi="Times New Roman" w:cs="Times New Roman"/>
            <w:sz w:val="24"/>
            <w:szCs w:val="24"/>
          </w:rPr>
          <w:t xml:space="preserve">a “positive interaction,” such that </w:t>
        </w:r>
      </w:ins>
      <w:ins w:id="302" w:author="Robin Bergh" w:date="2019-09-19T11:03:00Z">
        <w:r w:rsidR="00AA34B2">
          <w:rPr>
            <w:rFonts w:ascii="Times New Roman" w:eastAsia="Times New Roman" w:hAnsi="Times New Roman" w:cs="Times New Roman"/>
            <w:sz w:val="24"/>
            <w:szCs w:val="24"/>
          </w:rPr>
          <w:t>information about efficiency or effectiveness amplifies empathy-based giving, as triggered by images of particular victims (similar to the findings for interpersonal help behaviors). Another po</w:t>
        </w:r>
      </w:ins>
      <w:ins w:id="303" w:author="Robin Bergh" w:date="2019-09-19T11:04:00Z">
        <w:r w:rsidR="00AA34B2">
          <w:rPr>
            <w:rFonts w:ascii="Times New Roman" w:eastAsia="Times New Roman" w:hAnsi="Times New Roman" w:cs="Times New Roman"/>
            <w:sz w:val="24"/>
            <w:szCs w:val="24"/>
          </w:rPr>
          <w:t xml:space="preserve">ssibility is </w:t>
        </w:r>
      </w:ins>
      <w:ins w:id="304" w:author="Robin Bergh" w:date="2019-09-19T11:05:00Z">
        <w:r w:rsidR="00AA34B2">
          <w:rPr>
            <w:rFonts w:ascii="Times New Roman" w:eastAsia="Times New Roman" w:hAnsi="Times New Roman" w:cs="Times New Roman"/>
            <w:sz w:val="24"/>
            <w:szCs w:val="24"/>
          </w:rPr>
          <w:t xml:space="preserve">a </w:t>
        </w:r>
      </w:ins>
      <w:ins w:id="305" w:author="Robin Bergh" w:date="2019-09-19T11:07:00Z">
        <w:r w:rsidR="00AA34B2">
          <w:rPr>
            <w:rFonts w:ascii="Times New Roman" w:eastAsia="Times New Roman" w:hAnsi="Times New Roman" w:cs="Times New Roman"/>
            <w:sz w:val="24"/>
            <w:szCs w:val="24"/>
          </w:rPr>
          <w:t>“</w:t>
        </w:r>
      </w:ins>
      <w:ins w:id="306" w:author="Robin Bergh" w:date="2019-09-19T11:05:00Z">
        <w:r w:rsidR="00AA34B2">
          <w:rPr>
            <w:rFonts w:ascii="Times New Roman" w:eastAsia="Times New Roman" w:hAnsi="Times New Roman" w:cs="Times New Roman"/>
            <w:sz w:val="24"/>
            <w:szCs w:val="24"/>
          </w:rPr>
          <w:t>negative interaction</w:t>
        </w:r>
      </w:ins>
      <w:ins w:id="307" w:author="Robin Bergh" w:date="2019-09-19T11:07:00Z">
        <w:r w:rsidR="00AA34B2">
          <w:rPr>
            <w:rFonts w:ascii="Times New Roman" w:eastAsia="Times New Roman" w:hAnsi="Times New Roman" w:cs="Times New Roman"/>
            <w:sz w:val="24"/>
            <w:szCs w:val="24"/>
          </w:rPr>
          <w:t xml:space="preserve">,” such that </w:t>
        </w:r>
      </w:ins>
      <w:ins w:id="308" w:author="Robin Bergh" w:date="2019-09-19T11:06:00Z">
        <w:r w:rsidR="00AA34B2">
          <w:rPr>
            <w:rFonts w:ascii="Times New Roman" w:eastAsia="Times New Roman" w:hAnsi="Times New Roman" w:cs="Times New Roman"/>
            <w:sz w:val="24"/>
            <w:szCs w:val="24"/>
          </w:rPr>
          <w:t>an evaluation of</w:t>
        </w:r>
      </w:ins>
      <w:ins w:id="309" w:author="Robin Bergh" w:date="2019-09-19T10:58:00Z">
        <w:r w:rsidR="00F26F6B">
          <w:rPr>
            <w:rFonts w:ascii="Times New Roman" w:eastAsia="Times New Roman" w:hAnsi="Times New Roman" w:cs="Times New Roman"/>
            <w:sz w:val="24"/>
            <w:szCs w:val="24"/>
          </w:rPr>
          <w:t xml:space="preserve"> </w:t>
        </w:r>
      </w:ins>
      <w:ins w:id="310" w:author="Robin Bergh" w:date="2019-09-19T11:02:00Z">
        <w:r w:rsidR="00AA34B2">
          <w:rPr>
            <w:rFonts w:ascii="Times New Roman" w:eastAsia="Times New Roman" w:hAnsi="Times New Roman" w:cs="Times New Roman"/>
            <w:sz w:val="24"/>
            <w:szCs w:val="24"/>
          </w:rPr>
          <w:t>efficiency or effectiveness</w:t>
        </w:r>
      </w:ins>
      <w:ins w:id="311" w:author="Robin Bergh" w:date="2019-09-19T10:58:00Z">
        <w:r w:rsidR="00F26F6B">
          <w:rPr>
            <w:rFonts w:ascii="Times New Roman" w:eastAsia="Times New Roman" w:hAnsi="Times New Roman" w:cs="Times New Roman"/>
            <w:sz w:val="24"/>
            <w:szCs w:val="24"/>
          </w:rPr>
          <w:t xml:space="preserve"> information </w:t>
        </w:r>
      </w:ins>
      <w:ins w:id="312" w:author="Robin Bergh" w:date="2019-09-19T11:02:00Z">
        <w:r w:rsidR="00AA34B2">
          <w:rPr>
            <w:rFonts w:ascii="Times New Roman" w:eastAsia="Times New Roman" w:hAnsi="Times New Roman" w:cs="Times New Roman"/>
            <w:sz w:val="24"/>
            <w:szCs w:val="24"/>
          </w:rPr>
          <w:t xml:space="preserve">instead </w:t>
        </w:r>
      </w:ins>
      <w:ins w:id="313" w:author="Robin Bergh" w:date="2019-09-19T10:58:00Z">
        <w:r w:rsidR="00AA34B2">
          <w:rPr>
            <w:rFonts w:ascii="Times New Roman" w:eastAsia="Times New Roman" w:hAnsi="Times New Roman" w:cs="Times New Roman"/>
            <w:sz w:val="24"/>
            <w:szCs w:val="24"/>
          </w:rPr>
          <w:t>disrupt</w:t>
        </w:r>
      </w:ins>
      <w:ins w:id="314" w:author="Robin Bergh" w:date="2019-09-19T11:04:00Z">
        <w:r w:rsidR="00AA34B2">
          <w:rPr>
            <w:rFonts w:ascii="Times New Roman" w:eastAsia="Times New Roman" w:hAnsi="Times New Roman" w:cs="Times New Roman"/>
            <w:sz w:val="24"/>
            <w:szCs w:val="24"/>
          </w:rPr>
          <w:t>s</w:t>
        </w:r>
      </w:ins>
      <w:ins w:id="315" w:author="Robin Bergh" w:date="2019-09-19T10:58:00Z">
        <w:r w:rsidR="00F26F6B">
          <w:rPr>
            <w:rFonts w:ascii="Times New Roman" w:eastAsia="Times New Roman" w:hAnsi="Times New Roman" w:cs="Times New Roman"/>
            <w:sz w:val="24"/>
            <w:szCs w:val="24"/>
          </w:rPr>
          <w:t xml:space="preserve"> emotionally-induced generosity (similar to </w:t>
        </w:r>
      </w:ins>
      <w:ins w:id="316" w:author="Robin Bergh" w:date="2019-09-19T11:04:00Z">
        <w:r w:rsidR="00AA34B2">
          <w:rPr>
            <w:rFonts w:ascii="Times New Roman" w:eastAsia="Times New Roman" w:hAnsi="Times New Roman" w:cs="Times New Roman"/>
            <w:sz w:val="24"/>
            <w:szCs w:val="24"/>
          </w:rPr>
          <w:t xml:space="preserve">findings by Small et al., 2007, </w:t>
        </w:r>
      </w:ins>
      <w:ins w:id="317" w:author="Robin Bergh" w:date="2019-09-19T11:07:00Z">
        <w:r w:rsidR="00AA34B2">
          <w:rPr>
            <w:rFonts w:ascii="Times New Roman" w:eastAsia="Times New Roman" w:hAnsi="Times New Roman" w:cs="Times New Roman"/>
            <w:sz w:val="24"/>
            <w:szCs w:val="24"/>
          </w:rPr>
          <w:t xml:space="preserve">suggesting </w:t>
        </w:r>
      </w:ins>
      <w:ins w:id="318" w:author="Robin Bergh" w:date="2019-09-19T11:06:00Z">
        <w:r w:rsidR="00AA34B2">
          <w:rPr>
            <w:rFonts w:ascii="Times New Roman" w:eastAsia="Times New Roman" w:hAnsi="Times New Roman" w:cs="Times New Roman"/>
            <w:sz w:val="24"/>
            <w:szCs w:val="24"/>
          </w:rPr>
          <w:t>that analytic thinking decreases donations to identified victims</w:t>
        </w:r>
      </w:ins>
      <w:ins w:id="319" w:author="Robin Bergh" w:date="2019-09-19T10:59:00Z">
        <w:r w:rsidR="00F26F6B">
          <w:rPr>
            <w:rFonts w:ascii="Times New Roman" w:eastAsia="Times New Roman" w:hAnsi="Times New Roman" w:cs="Times New Roman"/>
            <w:sz w:val="24"/>
            <w:szCs w:val="24"/>
          </w:rPr>
          <w:t xml:space="preserve">). It is also possible that </w:t>
        </w:r>
      </w:ins>
      <w:ins w:id="320" w:author="Robin Bergh" w:date="2019-09-19T11:00:00Z">
        <w:r w:rsidR="00AA34B2">
          <w:rPr>
            <w:rFonts w:ascii="Times New Roman" w:eastAsia="Times New Roman" w:hAnsi="Times New Roman" w:cs="Times New Roman"/>
            <w:sz w:val="24"/>
            <w:szCs w:val="24"/>
          </w:rPr>
          <w:t xml:space="preserve">the effects of </w:t>
        </w:r>
      </w:ins>
      <w:ins w:id="321" w:author="Robin Bergh" w:date="2019-09-19T11:08:00Z">
        <w:r w:rsidR="00AA34B2">
          <w:rPr>
            <w:rFonts w:ascii="Times New Roman" w:eastAsia="Times New Roman" w:hAnsi="Times New Roman" w:cs="Times New Roman"/>
            <w:sz w:val="24"/>
            <w:szCs w:val="24"/>
          </w:rPr>
          <w:t xml:space="preserve">individual </w:t>
        </w:r>
      </w:ins>
      <w:ins w:id="322" w:author="Robin Bergh" w:date="2019-09-19T11:07:00Z">
        <w:r w:rsidR="00AA34B2">
          <w:rPr>
            <w:rFonts w:ascii="Times New Roman" w:eastAsia="Times New Roman" w:hAnsi="Times New Roman" w:cs="Times New Roman"/>
            <w:sz w:val="24"/>
            <w:szCs w:val="24"/>
          </w:rPr>
          <w:t>victim images</w:t>
        </w:r>
      </w:ins>
      <w:ins w:id="323" w:author="Robin Bergh" w:date="2019-09-19T11:08:00Z">
        <w:r w:rsidR="00AA34B2">
          <w:rPr>
            <w:rFonts w:ascii="Times New Roman" w:eastAsia="Times New Roman" w:hAnsi="Times New Roman" w:cs="Times New Roman"/>
            <w:sz w:val="24"/>
            <w:szCs w:val="24"/>
          </w:rPr>
          <w:t xml:space="preserve"> are independent from deliberating on efficiency and effectiveness (i.e. no interaction). </w:t>
        </w:r>
      </w:ins>
    </w:p>
    <w:p w14:paraId="5361485E" w14:textId="77777777" w:rsidR="0005226A" w:rsidRDefault="005C3B97" w:rsidP="0005226A">
      <w:pPr>
        <w:spacing w:after="0" w:line="480" w:lineRule="auto"/>
        <w:ind w:firstLine="709"/>
        <w:rPr>
          <w:ins w:id="324" w:author="Robin Bergh" w:date="2019-09-19T12:51:00Z"/>
          <w:rFonts w:ascii="Times New Roman" w:eastAsia="Times New Roman" w:hAnsi="Times New Roman" w:cs="Times New Roman"/>
          <w:sz w:val="24"/>
          <w:szCs w:val="24"/>
        </w:rPr>
      </w:pPr>
      <w:ins w:id="325" w:author="Robin Bergh" w:date="2019-09-05T16:23:00Z">
        <w:r>
          <w:rPr>
            <w:rFonts w:ascii="Times New Roman" w:eastAsia="Times New Roman" w:hAnsi="Times New Roman" w:cs="Times New Roman"/>
            <w:sz w:val="24"/>
            <w:szCs w:val="24"/>
          </w:rPr>
          <w:t xml:space="preserve">In addition </w:t>
        </w:r>
      </w:ins>
      <w:ins w:id="326" w:author="Robin Bergh" w:date="2019-09-19T11:09:00Z">
        <w:r w:rsidR="00AA34B2">
          <w:rPr>
            <w:rFonts w:ascii="Times New Roman" w:eastAsia="Times New Roman" w:hAnsi="Times New Roman" w:cs="Times New Roman"/>
            <w:sz w:val="24"/>
            <w:szCs w:val="24"/>
          </w:rPr>
          <w:t xml:space="preserve">to exploring potential interactions between identified victim images and effiency/effectiveness information </w:t>
        </w:r>
      </w:ins>
      <w:ins w:id="327" w:author="Robin Bergh" w:date="2019-09-05T16:23:00Z">
        <w:r>
          <w:rPr>
            <w:rFonts w:ascii="Times New Roman" w:eastAsia="Times New Roman" w:hAnsi="Times New Roman" w:cs="Times New Roman"/>
            <w:sz w:val="24"/>
            <w:szCs w:val="24"/>
          </w:rPr>
          <w:t xml:space="preserve">we </w:t>
        </w:r>
      </w:ins>
      <w:ins w:id="328" w:author="Robin Bergh" w:date="2019-09-24T09:37:00Z">
        <w:r w:rsidR="00365E6C">
          <w:rPr>
            <w:rFonts w:ascii="Times New Roman" w:eastAsia="Times New Roman" w:hAnsi="Times New Roman" w:cs="Times New Roman"/>
            <w:sz w:val="24"/>
            <w:szCs w:val="24"/>
          </w:rPr>
          <w:t xml:space="preserve">also </w:t>
        </w:r>
      </w:ins>
      <w:ins w:id="329" w:author="Robin Bergh" w:date="2019-09-05T16:23:00Z">
        <w:r>
          <w:rPr>
            <w:rFonts w:ascii="Times New Roman" w:eastAsia="Times New Roman" w:hAnsi="Times New Roman" w:cs="Times New Roman"/>
            <w:sz w:val="24"/>
            <w:szCs w:val="24"/>
          </w:rPr>
          <w:t>examined hypothes</w:t>
        </w:r>
      </w:ins>
      <w:ins w:id="330" w:author="Robin Bergh" w:date="2019-09-05T16:25:00Z">
        <w:r>
          <w:rPr>
            <w:rFonts w:ascii="Times New Roman" w:eastAsia="Times New Roman" w:hAnsi="Times New Roman" w:cs="Times New Roman"/>
            <w:sz w:val="24"/>
            <w:szCs w:val="24"/>
          </w:rPr>
          <w:t>e</w:t>
        </w:r>
      </w:ins>
      <w:ins w:id="331" w:author="Robin Bergh" w:date="2019-09-05T16:23:00Z">
        <w:r w:rsidR="00AA34B2">
          <w:rPr>
            <w:rFonts w:ascii="Times New Roman" w:eastAsia="Times New Roman" w:hAnsi="Times New Roman" w:cs="Times New Roman"/>
            <w:sz w:val="24"/>
            <w:szCs w:val="24"/>
          </w:rPr>
          <w:t>s about th</w:t>
        </w:r>
      </w:ins>
      <w:ins w:id="332" w:author="Robin Bergh" w:date="2019-09-19T11:09:00Z">
        <w:r w:rsidR="00AA34B2">
          <w:rPr>
            <w:rFonts w:ascii="Times New Roman" w:eastAsia="Times New Roman" w:hAnsi="Times New Roman" w:cs="Times New Roman"/>
            <w:sz w:val="24"/>
            <w:szCs w:val="24"/>
          </w:rPr>
          <w:t>e respective main effects</w:t>
        </w:r>
      </w:ins>
      <w:ins w:id="333" w:author="Robin Bergh" w:date="2019-09-05T16:25:00Z">
        <w:r>
          <w:rPr>
            <w:rFonts w:ascii="Times New Roman" w:eastAsia="Times New Roman" w:hAnsi="Times New Roman" w:cs="Times New Roman"/>
            <w:sz w:val="24"/>
            <w:szCs w:val="24"/>
          </w:rPr>
          <w:t xml:space="preserve">. </w:t>
        </w:r>
      </w:ins>
      <w:ins w:id="334" w:author="Robin Bergh" w:date="2019-09-05T16:26:00Z">
        <w:r>
          <w:rPr>
            <w:rFonts w:ascii="Times New Roman" w:eastAsia="Times New Roman" w:hAnsi="Times New Roman" w:cs="Times New Roman"/>
            <w:sz w:val="24"/>
            <w:szCs w:val="24"/>
          </w:rPr>
          <w:t xml:space="preserve">Conventional wisdom suggests that images of identified victims can generate help toward </w:t>
        </w:r>
      </w:ins>
      <w:ins w:id="335" w:author="Robin Bergh" w:date="2019-09-05T16:27:00Z">
        <w:r>
          <w:rPr>
            <w:rFonts w:ascii="Times New Roman" w:eastAsia="Times New Roman" w:hAnsi="Times New Roman" w:cs="Times New Roman"/>
            <w:sz w:val="24"/>
            <w:szCs w:val="24"/>
          </w:rPr>
          <w:t xml:space="preserve">many </w:t>
        </w:r>
      </w:ins>
      <w:ins w:id="336" w:author="Robin Bergh" w:date="2019-09-05T16:26:00Z">
        <w:r>
          <w:rPr>
            <w:rFonts w:ascii="Times New Roman" w:eastAsia="Times New Roman" w:hAnsi="Times New Roman" w:cs="Times New Roman"/>
            <w:sz w:val="24"/>
            <w:szCs w:val="24"/>
          </w:rPr>
          <w:t>others in the same situation (see also Slovic, Västfjäll, Erlandsson, &amp; Gregory, 2017)</w:t>
        </w:r>
      </w:ins>
      <w:ins w:id="337" w:author="Robin Bergh" w:date="2019-09-05T16:27:00Z">
        <w:r>
          <w:rPr>
            <w:rFonts w:ascii="Times New Roman" w:eastAsia="Times New Roman" w:hAnsi="Times New Roman" w:cs="Times New Roman"/>
            <w:sz w:val="24"/>
            <w:szCs w:val="24"/>
          </w:rPr>
          <w:t>. Yet,</w:t>
        </w:r>
      </w:ins>
      <w:ins w:id="338" w:author="Robin Bergh" w:date="2019-09-05T16:26:00Z">
        <w:r>
          <w:rPr>
            <w:rFonts w:ascii="Times New Roman" w:eastAsia="Times New Roman" w:hAnsi="Times New Roman" w:cs="Times New Roman"/>
            <w:sz w:val="24"/>
            <w:szCs w:val="24"/>
          </w:rPr>
          <w:t xml:space="preserve"> some have argued otherwise (Bloom, 2016</w:t>
        </w:r>
      </w:ins>
      <w:ins w:id="339" w:author="Robin Bergh" w:date="2019-09-05T16:29:00Z">
        <w:r>
          <w:rPr>
            <w:rFonts w:ascii="Times New Roman" w:eastAsia="Times New Roman" w:hAnsi="Times New Roman" w:cs="Times New Roman"/>
            <w:sz w:val="24"/>
            <w:szCs w:val="24"/>
          </w:rPr>
          <w:t xml:space="preserve">; Lesner &amp; Rasmussen, 2014). </w:t>
        </w:r>
      </w:ins>
      <w:ins w:id="340" w:author="Robin Bergh" w:date="2019-09-19T13:00:00Z">
        <w:r w:rsidR="007B0E42">
          <w:rPr>
            <w:rFonts w:ascii="Times New Roman" w:eastAsia="Times New Roman" w:hAnsi="Times New Roman" w:cs="Times New Roman"/>
            <w:sz w:val="24"/>
            <w:szCs w:val="24"/>
          </w:rPr>
          <w:t>W</w:t>
        </w:r>
      </w:ins>
      <w:ins w:id="341" w:author="Robin Bergh" w:date="2019-09-05T16:31:00Z">
        <w:r>
          <w:rPr>
            <w:rFonts w:ascii="Times New Roman" w:eastAsia="Times New Roman" w:hAnsi="Times New Roman" w:cs="Times New Roman"/>
            <w:sz w:val="24"/>
            <w:szCs w:val="24"/>
          </w:rPr>
          <w:t xml:space="preserve">e predicted that </w:t>
        </w:r>
      </w:ins>
      <w:ins w:id="342" w:author="Robin Bergh" w:date="2019-09-19T12:53:00Z">
        <w:r w:rsidR="0005226A">
          <w:rPr>
            <w:rFonts w:ascii="Times New Roman" w:eastAsia="Times New Roman" w:hAnsi="Times New Roman" w:cs="Times New Roman"/>
            <w:sz w:val="24"/>
            <w:szCs w:val="24"/>
          </w:rPr>
          <w:lastRenderedPageBreak/>
          <w:t xml:space="preserve">victim </w:t>
        </w:r>
      </w:ins>
      <w:ins w:id="343" w:author="Robin Bergh" w:date="2019-09-19T12:49:00Z">
        <w:r w:rsidR="0005226A">
          <w:rPr>
            <w:rFonts w:ascii="Times New Roman" w:eastAsia="Times New Roman" w:hAnsi="Times New Roman" w:cs="Times New Roman"/>
            <w:sz w:val="24"/>
            <w:szCs w:val="24"/>
          </w:rPr>
          <w:t>images increase</w:t>
        </w:r>
      </w:ins>
      <w:ins w:id="344" w:author="Robin Bergh" w:date="2019-09-19T12:55:00Z">
        <w:r w:rsidR="0005226A">
          <w:rPr>
            <w:rFonts w:ascii="Times New Roman" w:eastAsia="Times New Roman" w:hAnsi="Times New Roman" w:cs="Times New Roman"/>
            <w:sz w:val="24"/>
            <w:szCs w:val="24"/>
          </w:rPr>
          <w:t>s</w:t>
        </w:r>
      </w:ins>
      <w:ins w:id="345" w:author="Robin Bergh" w:date="2019-09-19T12:49:00Z">
        <w:r w:rsidR="0005226A">
          <w:rPr>
            <w:rFonts w:ascii="Times New Roman" w:eastAsia="Times New Roman" w:hAnsi="Times New Roman" w:cs="Times New Roman"/>
            <w:sz w:val="24"/>
            <w:szCs w:val="24"/>
          </w:rPr>
          <w:t xml:space="preserve"> donations, especially by increasing the willingness to </w:t>
        </w:r>
      </w:ins>
      <w:ins w:id="346" w:author="Robin Bergh" w:date="2019-09-19T12:50:00Z">
        <w:r w:rsidR="0005226A">
          <w:rPr>
            <w:rFonts w:ascii="Times New Roman" w:eastAsia="Times New Roman" w:hAnsi="Times New Roman" w:cs="Times New Roman"/>
            <w:sz w:val="24"/>
            <w:szCs w:val="24"/>
          </w:rPr>
          <w:t xml:space="preserve">donate anything </w:t>
        </w:r>
      </w:ins>
      <w:ins w:id="347" w:author="Robin Bergh" w:date="2019-09-05T16:33:00Z">
        <w:r w:rsidR="00FB168B">
          <w:rPr>
            <w:rFonts w:ascii="Times New Roman" w:eastAsia="Times New Roman" w:hAnsi="Times New Roman" w:cs="Times New Roman"/>
            <w:sz w:val="24"/>
            <w:szCs w:val="24"/>
          </w:rPr>
          <w:t>(versus no</w:t>
        </w:r>
      </w:ins>
      <w:ins w:id="348" w:author="Robin Bergh" w:date="2019-09-19T12:52:00Z">
        <w:r w:rsidR="0005226A">
          <w:rPr>
            <w:rFonts w:ascii="Times New Roman" w:eastAsia="Times New Roman" w:hAnsi="Times New Roman" w:cs="Times New Roman"/>
            <w:sz w:val="24"/>
            <w:szCs w:val="24"/>
          </w:rPr>
          <w:t>thing</w:t>
        </w:r>
      </w:ins>
      <w:ins w:id="349" w:author="Robin Bergh" w:date="2019-09-05T16:33:00Z">
        <w:r w:rsidR="00FB168B">
          <w:rPr>
            <w:rFonts w:ascii="Times New Roman" w:eastAsia="Times New Roman" w:hAnsi="Times New Roman" w:cs="Times New Roman"/>
            <w:sz w:val="24"/>
            <w:szCs w:val="24"/>
          </w:rPr>
          <w:t>).</w:t>
        </w:r>
      </w:ins>
      <w:ins w:id="350" w:author="Robin Bergh" w:date="2019-09-19T12:52:00Z">
        <w:r w:rsidR="0005226A">
          <w:rPr>
            <w:rFonts w:ascii="Times New Roman" w:eastAsia="Times New Roman" w:hAnsi="Times New Roman" w:cs="Times New Roman"/>
            <w:sz w:val="24"/>
            <w:szCs w:val="24"/>
          </w:rPr>
          <w:t xml:space="preserve"> In other words, victim </w:t>
        </w:r>
      </w:ins>
      <w:ins w:id="351" w:author="Robin Bergh" w:date="2019-09-19T12:53:00Z">
        <w:r w:rsidR="0005226A">
          <w:rPr>
            <w:rFonts w:ascii="Times New Roman" w:eastAsia="Times New Roman" w:hAnsi="Times New Roman" w:cs="Times New Roman"/>
            <w:sz w:val="24"/>
            <w:szCs w:val="24"/>
          </w:rPr>
          <w:t xml:space="preserve">images should push participants past the initial hurdle to </w:t>
        </w:r>
      </w:ins>
      <w:ins w:id="352" w:author="Robin Bergh" w:date="2019-09-19T12:54:00Z">
        <w:r w:rsidR="0005226A">
          <w:rPr>
            <w:rFonts w:ascii="Times New Roman" w:eastAsia="Times New Roman" w:hAnsi="Times New Roman" w:cs="Times New Roman"/>
            <w:sz w:val="24"/>
            <w:szCs w:val="24"/>
          </w:rPr>
          <w:t xml:space="preserve">do anything. </w:t>
        </w:r>
      </w:ins>
      <w:ins w:id="353" w:author="Robin Bergh" w:date="2019-09-05T16:33:00Z">
        <w:r w:rsidR="00FB168B">
          <w:rPr>
            <w:rFonts w:ascii="Times New Roman" w:eastAsia="Times New Roman" w:hAnsi="Times New Roman" w:cs="Times New Roman"/>
            <w:sz w:val="24"/>
            <w:szCs w:val="24"/>
          </w:rPr>
          <w:t xml:space="preserve">This would be consistent with an innumerate and heuristic nature of emotionally-driven prosociality (Bloom, 2016; Slovic, 2010). </w:t>
        </w:r>
      </w:ins>
    </w:p>
    <w:p w14:paraId="5622236A" w14:textId="77777777" w:rsidR="00841F8A" w:rsidRDefault="00105A3E" w:rsidP="00744792">
      <w:pPr>
        <w:spacing w:after="0" w:line="480" w:lineRule="auto"/>
        <w:ind w:firstLine="709"/>
        <w:rPr>
          <w:rFonts w:ascii="Times New Roman" w:eastAsia="Times New Roman" w:hAnsi="Times New Roman" w:cs="Times New Roman"/>
          <w:sz w:val="24"/>
          <w:szCs w:val="24"/>
        </w:rPr>
      </w:pPr>
      <w:ins w:id="354" w:author="Robin Bergh" w:date="2019-09-19T13:01:00Z">
        <w:r>
          <w:rPr>
            <w:rFonts w:ascii="Times New Roman" w:eastAsia="Times New Roman" w:hAnsi="Times New Roman" w:cs="Times New Roman"/>
            <w:sz w:val="24"/>
            <w:szCs w:val="24"/>
          </w:rPr>
          <w:t xml:space="preserve">To the extent that </w:t>
        </w:r>
      </w:ins>
      <w:ins w:id="355" w:author="Robin Bergh" w:date="2019-09-05T16:33:00Z">
        <w:r w:rsidR="00FB168B">
          <w:rPr>
            <w:rFonts w:ascii="Times New Roman" w:eastAsia="Times New Roman" w:hAnsi="Times New Roman" w:cs="Times New Roman"/>
            <w:sz w:val="24"/>
            <w:szCs w:val="24"/>
          </w:rPr>
          <w:t>efficiency or effectiveness information increases donations, it seems reasona</w:t>
        </w:r>
        <w:r>
          <w:rPr>
            <w:rFonts w:ascii="Times New Roman" w:eastAsia="Times New Roman" w:hAnsi="Times New Roman" w:cs="Times New Roman"/>
            <w:sz w:val="24"/>
            <w:szCs w:val="24"/>
          </w:rPr>
          <w:t>ble that this would</w:t>
        </w:r>
      </w:ins>
      <w:ins w:id="356" w:author="Robin Bergh" w:date="2019-09-19T13:01:00Z">
        <w:r>
          <w:rPr>
            <w:rFonts w:ascii="Times New Roman" w:eastAsia="Times New Roman" w:hAnsi="Times New Roman" w:cs="Times New Roman"/>
            <w:sz w:val="24"/>
            <w:szCs w:val="24"/>
          </w:rPr>
          <w:t xml:space="preserve"> instead</w:t>
        </w:r>
      </w:ins>
      <w:ins w:id="357" w:author="Robin Bergh" w:date="2019-09-05T16:33:00Z">
        <w:r>
          <w:rPr>
            <w:rFonts w:ascii="Times New Roman" w:eastAsia="Times New Roman" w:hAnsi="Times New Roman" w:cs="Times New Roman"/>
            <w:sz w:val="24"/>
            <w:szCs w:val="24"/>
          </w:rPr>
          <w:t xml:space="preserve"> impact </w:t>
        </w:r>
        <w:r w:rsidR="00FB168B" w:rsidRPr="0020263D">
          <w:rPr>
            <w:rFonts w:ascii="Times New Roman" w:eastAsia="Times New Roman" w:hAnsi="Times New Roman" w:cs="Times New Roman"/>
            <w:i/>
            <w:sz w:val="24"/>
            <w:szCs w:val="24"/>
          </w:rPr>
          <w:t>amounts</w:t>
        </w:r>
        <w:r w:rsidR="00FB168B">
          <w:rPr>
            <w:rFonts w:ascii="Times New Roman" w:eastAsia="Times New Roman" w:hAnsi="Times New Roman" w:cs="Times New Roman"/>
            <w:sz w:val="24"/>
            <w:szCs w:val="24"/>
          </w:rPr>
          <w:t xml:space="preserve"> given. </w:t>
        </w:r>
      </w:ins>
      <w:ins w:id="358" w:author="Robin Bergh" w:date="2019-09-19T14:06:00Z">
        <w:r w:rsidR="00D3548B">
          <w:rPr>
            <w:rFonts w:ascii="Times New Roman" w:eastAsia="Times New Roman" w:hAnsi="Times New Roman" w:cs="Times New Roman"/>
            <w:sz w:val="24"/>
            <w:szCs w:val="24"/>
          </w:rPr>
          <w:t xml:space="preserve">Dickert, Sagara, </w:t>
        </w:r>
      </w:ins>
      <w:ins w:id="359" w:author="Robin Bergh" w:date="2019-09-24T15:16:00Z">
        <w:r w:rsidR="00531870">
          <w:rPr>
            <w:rFonts w:ascii="Times New Roman" w:eastAsia="Times New Roman" w:hAnsi="Times New Roman" w:cs="Times New Roman"/>
            <w:sz w:val="24"/>
            <w:szCs w:val="24"/>
          </w:rPr>
          <w:t>and</w:t>
        </w:r>
      </w:ins>
      <w:ins w:id="360" w:author="Robin Bergh" w:date="2019-09-19T14:06:00Z">
        <w:r w:rsidR="00531870">
          <w:rPr>
            <w:rFonts w:ascii="Times New Roman" w:eastAsia="Times New Roman" w:hAnsi="Times New Roman" w:cs="Times New Roman"/>
            <w:sz w:val="24"/>
            <w:szCs w:val="24"/>
          </w:rPr>
          <w:t xml:space="preserve"> Slovic</w:t>
        </w:r>
      </w:ins>
      <w:ins w:id="361" w:author="Robin Bergh" w:date="2019-09-24T15:16:00Z">
        <w:r w:rsidR="00531870">
          <w:rPr>
            <w:rFonts w:ascii="Times New Roman" w:eastAsia="Times New Roman" w:hAnsi="Times New Roman" w:cs="Times New Roman"/>
            <w:sz w:val="24"/>
            <w:szCs w:val="24"/>
          </w:rPr>
          <w:t xml:space="preserve"> (</w:t>
        </w:r>
      </w:ins>
      <w:ins w:id="362" w:author="Robin Bergh" w:date="2019-09-19T14:06:00Z">
        <w:r w:rsidR="00D3548B">
          <w:rPr>
            <w:rFonts w:ascii="Times New Roman" w:eastAsia="Times New Roman" w:hAnsi="Times New Roman" w:cs="Times New Roman"/>
            <w:sz w:val="24"/>
            <w:szCs w:val="24"/>
          </w:rPr>
          <w:t>2011)</w:t>
        </w:r>
      </w:ins>
      <w:ins w:id="363" w:author="Robin Bergh" w:date="2019-09-19T14:14:00Z">
        <w:r w:rsidR="003F6E2C">
          <w:rPr>
            <w:rFonts w:ascii="Times New Roman" w:eastAsia="Times New Roman" w:hAnsi="Times New Roman" w:cs="Times New Roman"/>
            <w:sz w:val="24"/>
            <w:szCs w:val="24"/>
          </w:rPr>
          <w:t xml:space="preserve"> argued that </w:t>
        </w:r>
      </w:ins>
      <w:ins w:id="364" w:author="Robin Bergh" w:date="2019-09-19T14:27:00Z">
        <w:r w:rsidR="00AF3705">
          <w:rPr>
            <w:rFonts w:ascii="Times New Roman" w:eastAsia="Times New Roman" w:hAnsi="Times New Roman" w:cs="Times New Roman"/>
            <w:sz w:val="24"/>
            <w:szCs w:val="24"/>
          </w:rPr>
          <w:t>initial decision</w:t>
        </w:r>
      </w:ins>
      <w:ins w:id="365" w:author="Robin Bergh" w:date="2019-09-19T14:28:00Z">
        <w:r w:rsidR="00AF3705">
          <w:rPr>
            <w:rFonts w:ascii="Times New Roman" w:eastAsia="Times New Roman" w:hAnsi="Times New Roman" w:cs="Times New Roman"/>
            <w:sz w:val="24"/>
            <w:szCs w:val="24"/>
          </w:rPr>
          <w:t>s</w:t>
        </w:r>
      </w:ins>
      <w:ins w:id="366" w:author="Robin Bergh" w:date="2019-09-19T14:27:00Z">
        <w:r w:rsidR="00AF3705">
          <w:rPr>
            <w:rFonts w:ascii="Times New Roman" w:eastAsia="Times New Roman" w:hAnsi="Times New Roman" w:cs="Times New Roman"/>
            <w:sz w:val="24"/>
            <w:szCs w:val="24"/>
          </w:rPr>
          <w:t xml:space="preserve"> to donate </w:t>
        </w:r>
      </w:ins>
      <w:ins w:id="367" w:author="Robin Bergh" w:date="2019-09-19T14:28:00Z">
        <w:r w:rsidR="00AF3705">
          <w:rPr>
            <w:rFonts w:ascii="Times New Roman" w:eastAsia="Times New Roman" w:hAnsi="Times New Roman" w:cs="Times New Roman"/>
            <w:sz w:val="24"/>
            <w:szCs w:val="24"/>
          </w:rPr>
          <w:t>anything</w:t>
        </w:r>
      </w:ins>
      <w:ins w:id="368" w:author="Robin Bergh" w:date="2019-09-19T14:27:00Z">
        <w:r w:rsidR="00AF3705">
          <w:rPr>
            <w:rFonts w:ascii="Times New Roman" w:eastAsia="Times New Roman" w:hAnsi="Times New Roman" w:cs="Times New Roman"/>
            <w:sz w:val="24"/>
            <w:szCs w:val="24"/>
          </w:rPr>
          <w:t xml:space="preserve"> </w:t>
        </w:r>
      </w:ins>
      <w:ins w:id="369" w:author="Robin Bergh" w:date="2019-09-19T14:28:00Z">
        <w:r w:rsidR="00AF3705">
          <w:rPr>
            <w:rFonts w:ascii="Times New Roman" w:eastAsia="Times New Roman" w:hAnsi="Times New Roman" w:cs="Times New Roman"/>
            <w:sz w:val="24"/>
            <w:szCs w:val="24"/>
          </w:rPr>
          <w:t>are</w:t>
        </w:r>
      </w:ins>
      <w:ins w:id="370" w:author="Robin Bergh" w:date="2019-09-19T14:27:00Z">
        <w:r w:rsidR="00AF3705">
          <w:rPr>
            <w:rFonts w:ascii="Times New Roman" w:eastAsia="Times New Roman" w:hAnsi="Times New Roman" w:cs="Times New Roman"/>
            <w:sz w:val="24"/>
            <w:szCs w:val="24"/>
          </w:rPr>
          <w:t xml:space="preserve"> different from decisions about how much to give</w:t>
        </w:r>
      </w:ins>
      <w:ins w:id="371" w:author="Robin Bergh" w:date="2019-09-19T14:28:00Z">
        <w:r w:rsidR="00AF3705">
          <w:rPr>
            <w:rFonts w:ascii="Times New Roman" w:eastAsia="Times New Roman" w:hAnsi="Times New Roman" w:cs="Times New Roman"/>
            <w:sz w:val="24"/>
            <w:szCs w:val="24"/>
          </w:rPr>
          <w:t xml:space="preserve">. </w:t>
        </w:r>
      </w:ins>
      <w:ins w:id="372" w:author="Robin Bergh" w:date="2019-09-19T14:30:00Z">
        <w:r w:rsidR="00AF3705">
          <w:rPr>
            <w:rFonts w:ascii="Times New Roman" w:eastAsia="Times New Roman" w:hAnsi="Times New Roman" w:cs="Times New Roman"/>
            <w:sz w:val="24"/>
            <w:szCs w:val="24"/>
          </w:rPr>
          <w:t xml:space="preserve">Extending their reasoning, we tested </w:t>
        </w:r>
      </w:ins>
      <w:ins w:id="373" w:author="Robin Bergh" w:date="2019-09-19T14:33:00Z">
        <w:r w:rsidR="00AF3705">
          <w:rPr>
            <w:rFonts w:ascii="Times New Roman" w:eastAsia="Times New Roman" w:hAnsi="Times New Roman" w:cs="Times New Roman"/>
            <w:sz w:val="24"/>
            <w:szCs w:val="24"/>
          </w:rPr>
          <w:t>whether victim</w:t>
        </w:r>
      </w:ins>
      <w:ins w:id="374" w:author="Robin Bergh" w:date="2019-09-19T14:31:00Z">
        <w:r w:rsidR="00AF3705">
          <w:rPr>
            <w:rFonts w:ascii="Times New Roman" w:eastAsia="Times New Roman" w:hAnsi="Times New Roman" w:cs="Times New Roman"/>
            <w:sz w:val="24"/>
            <w:szCs w:val="24"/>
          </w:rPr>
          <w:t xml:space="preserve"> </w:t>
        </w:r>
      </w:ins>
      <w:ins w:id="375" w:author="Robin Bergh" w:date="2019-09-19T14:32:00Z">
        <w:r w:rsidR="00AF3705">
          <w:rPr>
            <w:rFonts w:ascii="Times New Roman" w:eastAsia="Times New Roman" w:hAnsi="Times New Roman" w:cs="Times New Roman"/>
            <w:sz w:val="24"/>
            <w:szCs w:val="24"/>
          </w:rPr>
          <w:t>images are more relevant for the first decision</w:t>
        </w:r>
      </w:ins>
      <w:ins w:id="376" w:author="Robin Bergh" w:date="2019-09-19T14:33:00Z">
        <w:r w:rsidR="00AF3705">
          <w:rPr>
            <w:rFonts w:ascii="Times New Roman" w:eastAsia="Times New Roman" w:hAnsi="Times New Roman" w:cs="Times New Roman"/>
            <w:sz w:val="24"/>
            <w:szCs w:val="24"/>
          </w:rPr>
          <w:t xml:space="preserve">, whereas </w:t>
        </w:r>
      </w:ins>
      <w:ins w:id="377" w:author="Robin Bergh" w:date="2019-09-19T14:31:00Z">
        <w:r w:rsidR="00AF3705">
          <w:rPr>
            <w:rFonts w:ascii="Times New Roman" w:eastAsia="Times New Roman" w:hAnsi="Times New Roman" w:cs="Times New Roman"/>
            <w:sz w:val="24"/>
            <w:szCs w:val="24"/>
          </w:rPr>
          <w:t xml:space="preserve">charity efficiency </w:t>
        </w:r>
      </w:ins>
      <w:ins w:id="378" w:author="Robin Bergh" w:date="2019-09-19T14:33:00Z">
        <w:r w:rsidR="00AF3705">
          <w:rPr>
            <w:rFonts w:ascii="Times New Roman" w:eastAsia="Times New Roman" w:hAnsi="Times New Roman" w:cs="Times New Roman"/>
            <w:sz w:val="24"/>
            <w:szCs w:val="24"/>
          </w:rPr>
          <w:t>and</w:t>
        </w:r>
      </w:ins>
      <w:ins w:id="379" w:author="Robin Bergh" w:date="2019-09-19T14:31:00Z">
        <w:r w:rsidR="00AF3705">
          <w:rPr>
            <w:rFonts w:ascii="Times New Roman" w:eastAsia="Times New Roman" w:hAnsi="Times New Roman" w:cs="Times New Roman"/>
            <w:sz w:val="24"/>
            <w:szCs w:val="24"/>
          </w:rPr>
          <w:t xml:space="preserve"> effectiveness matter more for how much to give</w:t>
        </w:r>
      </w:ins>
      <w:ins w:id="380" w:author="Robin Bergh" w:date="2019-09-19T14:32:00Z">
        <w:r w:rsidR="00AF3705">
          <w:rPr>
            <w:rFonts w:ascii="Times New Roman" w:eastAsia="Times New Roman" w:hAnsi="Times New Roman" w:cs="Times New Roman"/>
            <w:sz w:val="24"/>
            <w:szCs w:val="24"/>
          </w:rPr>
          <w:t>.</w:t>
        </w:r>
      </w:ins>
      <w:ins w:id="381" w:author="Robin Bergh" w:date="2019-09-19T14:33:00Z">
        <w:r w:rsidR="00AF3705">
          <w:rPr>
            <w:rFonts w:ascii="Times New Roman" w:eastAsia="Times New Roman" w:hAnsi="Times New Roman" w:cs="Times New Roman"/>
            <w:sz w:val="24"/>
            <w:szCs w:val="24"/>
          </w:rPr>
          <w:t xml:space="preserve"> To test these different effects, </w:t>
        </w:r>
      </w:ins>
      <w:ins w:id="382" w:author="Robin Bergh" w:date="2019-09-05T16:33:00Z">
        <w:r w:rsidR="00FB168B">
          <w:rPr>
            <w:rFonts w:ascii="Times New Roman" w:eastAsia="Times New Roman" w:hAnsi="Times New Roman" w:cs="Times New Roman"/>
            <w:sz w:val="24"/>
            <w:szCs w:val="24"/>
          </w:rPr>
          <w:t xml:space="preserve">we first estimated the effects of our treatments on donating </w:t>
        </w:r>
      </w:ins>
      <w:ins w:id="383" w:author="Robin Bergh" w:date="2019-09-19T10:54:00Z">
        <w:r w:rsidR="00F26F6B">
          <w:rPr>
            <w:rFonts w:ascii="Times New Roman" w:eastAsia="Times New Roman" w:hAnsi="Times New Roman" w:cs="Times New Roman"/>
            <w:sz w:val="24"/>
            <w:szCs w:val="24"/>
          </w:rPr>
          <w:t>incidence</w:t>
        </w:r>
      </w:ins>
      <w:ins w:id="384" w:author="Robin Bergh" w:date="2019-09-05T16:33:00Z">
        <w:r w:rsidR="00FB168B">
          <w:rPr>
            <w:rFonts w:ascii="Times New Roman" w:eastAsia="Times New Roman" w:hAnsi="Times New Roman" w:cs="Times New Roman"/>
            <w:sz w:val="24"/>
            <w:szCs w:val="24"/>
          </w:rPr>
          <w:t xml:space="preserve"> (</w:t>
        </w:r>
      </w:ins>
      <w:ins w:id="385" w:author="Robin Bergh" w:date="2019-09-19T10:54:00Z">
        <w:r w:rsidR="00F26F6B">
          <w:rPr>
            <w:rFonts w:ascii="Times New Roman" w:eastAsia="Times New Roman" w:hAnsi="Times New Roman" w:cs="Times New Roman"/>
            <w:sz w:val="24"/>
            <w:szCs w:val="24"/>
          </w:rPr>
          <w:t xml:space="preserve">donating: </w:t>
        </w:r>
      </w:ins>
      <w:ins w:id="386" w:author="Robin Bergh" w:date="2019-09-05T16:33:00Z">
        <w:r w:rsidR="00FB168B">
          <w:rPr>
            <w:rFonts w:ascii="Times New Roman" w:eastAsia="Times New Roman" w:hAnsi="Times New Roman" w:cs="Times New Roman"/>
            <w:sz w:val="24"/>
            <w:szCs w:val="24"/>
          </w:rPr>
          <w:t>yes/no), and secondly, the effects on non-zero amounts (i.e. two outcomes equivalent to those estimated in a two-part model; see Humphreys, 2013</w:t>
        </w:r>
      </w:ins>
      <w:ins w:id="387" w:author="Robin Bergh" w:date="2019-09-24T11:08:00Z">
        <w:r w:rsidR="00616DAB">
          <w:rPr>
            <w:rFonts w:ascii="Times New Roman" w:eastAsia="Times New Roman" w:hAnsi="Times New Roman" w:cs="Times New Roman"/>
            <w:sz w:val="24"/>
            <w:szCs w:val="24"/>
          </w:rPr>
          <w:t xml:space="preserve">; see also </w:t>
        </w:r>
      </w:ins>
      <w:ins w:id="388" w:author="Robin Bergh" w:date="2019-09-24T11:09:00Z">
        <w:r w:rsidR="00616DAB">
          <w:rPr>
            <w:rFonts w:ascii="Times New Roman" w:eastAsia="Times New Roman" w:hAnsi="Times New Roman" w:cs="Times New Roman"/>
            <w:sz w:val="24"/>
            <w:szCs w:val="24"/>
          </w:rPr>
          <w:t>s</w:t>
        </w:r>
      </w:ins>
      <w:ins w:id="389" w:author="Robin Bergh" w:date="2019-09-24T11:08:00Z">
        <w:r w:rsidR="00616DAB">
          <w:rPr>
            <w:rFonts w:ascii="Times New Roman" w:eastAsia="Times New Roman" w:hAnsi="Times New Roman" w:cs="Times New Roman"/>
            <w:sz w:val="24"/>
            <w:szCs w:val="24"/>
          </w:rPr>
          <w:t>upplemental materials for alternative modeling</w:t>
        </w:r>
      </w:ins>
      <w:ins w:id="390" w:author="Robin Bergh" w:date="2019-09-24T11:09:00Z">
        <w:r w:rsidR="00616DAB">
          <w:rPr>
            <w:rFonts w:ascii="Times New Roman" w:eastAsia="Times New Roman" w:hAnsi="Times New Roman" w:cs="Times New Roman"/>
            <w:sz w:val="24"/>
            <w:szCs w:val="24"/>
          </w:rPr>
          <w:t xml:space="preserve"> strategies</w:t>
        </w:r>
      </w:ins>
      <w:ins w:id="391" w:author="Robin Bergh" w:date="2019-09-24T11:08:00Z">
        <w:r w:rsidR="00616DAB">
          <w:rPr>
            <w:rFonts w:ascii="Times New Roman" w:eastAsia="Times New Roman" w:hAnsi="Times New Roman" w:cs="Times New Roman"/>
            <w:sz w:val="24"/>
            <w:szCs w:val="24"/>
          </w:rPr>
          <w:t xml:space="preserve"> and a discussion about these</w:t>
        </w:r>
      </w:ins>
      <w:ins w:id="392" w:author="Robin Bergh" w:date="2019-09-24T11:09:00Z">
        <w:r w:rsidR="00616DAB">
          <w:rPr>
            <w:rFonts w:ascii="Times New Roman" w:eastAsia="Times New Roman" w:hAnsi="Times New Roman" w:cs="Times New Roman"/>
            <w:sz w:val="24"/>
            <w:szCs w:val="24"/>
          </w:rPr>
          <w:t xml:space="preserve"> different</w:t>
        </w:r>
      </w:ins>
      <w:ins w:id="393" w:author="Robin Bergh" w:date="2019-09-24T11:08:00Z">
        <w:r w:rsidR="00616DAB">
          <w:rPr>
            <w:rFonts w:ascii="Times New Roman" w:eastAsia="Times New Roman" w:hAnsi="Times New Roman" w:cs="Times New Roman"/>
            <w:sz w:val="24"/>
            <w:szCs w:val="24"/>
          </w:rPr>
          <w:t xml:space="preserve"> approaches</w:t>
        </w:r>
      </w:ins>
      <w:ins w:id="394" w:author="Robin Bergh" w:date="2019-09-05T16:33:00Z">
        <w:r w:rsidR="00FB168B">
          <w:rPr>
            <w:rFonts w:ascii="Times New Roman" w:eastAsia="Times New Roman" w:hAnsi="Times New Roman" w:cs="Times New Roman"/>
            <w:sz w:val="24"/>
            <w:szCs w:val="24"/>
          </w:rPr>
          <w:t xml:space="preserve">). </w:t>
        </w:r>
      </w:ins>
    </w:p>
    <w:p w14:paraId="76B572D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A02CFE9"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48EEED98" w14:textId="77777777" w:rsidR="00703FCC" w:rsidRDefault="00DF1E80" w:rsidP="00B90106">
      <w:pPr>
        <w:spacing w:after="0" w:line="480" w:lineRule="auto"/>
        <w:ind w:firstLine="709"/>
        <w:rPr>
          <w:ins w:id="395" w:author="Robin Bergh" w:date="2019-09-12T13:01:00Z"/>
          <w:rFonts w:ascii="Times New Roman" w:eastAsia="Times New Roman" w:hAnsi="Times New Roman" w:cs="Times New Roman"/>
          <w:color w:val="000000"/>
          <w:sz w:val="24"/>
          <w:szCs w:val="24"/>
        </w:rPr>
      </w:pPr>
      <w:ins w:id="396" w:author="Robin Bergh" w:date="2019-09-03T14:23:00Z">
        <w:r>
          <w:rPr>
            <w:rFonts w:ascii="Times New Roman" w:eastAsia="Times New Roman" w:hAnsi="Times New Roman" w:cs="Times New Roman"/>
            <w:sz w:val="24"/>
            <w:szCs w:val="24"/>
          </w:rPr>
          <w:t>Except for study 6, a</w:t>
        </w:r>
      </w:ins>
      <w:del w:id="397" w:author="Robin Bergh" w:date="2019-09-03T14:23:00Z">
        <w:r w:rsidR="00F37D5F" w:rsidDel="00DF1E80">
          <w:rPr>
            <w:rFonts w:ascii="Times New Roman" w:eastAsia="Times New Roman" w:hAnsi="Times New Roman" w:cs="Times New Roman"/>
            <w:sz w:val="24"/>
            <w:szCs w:val="24"/>
          </w:rPr>
          <w:delText>A</w:delText>
        </w:r>
      </w:del>
      <w:r w:rsidR="00F37D5F">
        <w:rPr>
          <w:rFonts w:ascii="Times New Roman" w:eastAsia="Times New Roman" w:hAnsi="Times New Roman" w:cs="Times New Roman"/>
          <w:sz w:val="24"/>
          <w:szCs w:val="24"/>
        </w:rPr>
        <w:t xml:space="preserve">ll experiments involved participants from Amazon Mechanical Turk, and we recruited Americans with a hit approval rating of 98% or higher. Further, participants could only have completed 100 hits, or less, to assure that they were somewhat naïve about psychological experimentation (100 hits may still sound like a fair amount of experience, but it is unlikely that this experience would be from similar psychological or economic experiments). Respondents were excluded if they failed simple attention checks (e.g., “to monitor quality, please respond with a seven for this item”). There were two such screening questions in all studies, except </w:t>
      </w:r>
      <w:del w:id="398" w:author="Robin Bergh" w:date="2019-09-24T09:39:00Z">
        <w:r w:rsidR="00F37D5F" w:rsidDel="00365E6C">
          <w:rPr>
            <w:rFonts w:ascii="Times New Roman" w:eastAsia="Times New Roman" w:hAnsi="Times New Roman" w:cs="Times New Roman"/>
            <w:sz w:val="24"/>
            <w:szCs w:val="24"/>
          </w:rPr>
          <w:delText>for the last study that only had one</w:delText>
        </w:r>
      </w:del>
      <w:ins w:id="399" w:author="Robin Bergh" w:date="2019-09-24T09:39:00Z">
        <w:r w:rsidR="00365E6C">
          <w:rPr>
            <w:rFonts w:ascii="Times New Roman" w:eastAsia="Times New Roman" w:hAnsi="Times New Roman" w:cs="Times New Roman"/>
            <w:sz w:val="24"/>
            <w:szCs w:val="24"/>
          </w:rPr>
          <w:t>for study 5 that had one and study 6 that adopted another form of attention check</w:t>
        </w:r>
      </w:ins>
      <w:r w:rsidR="00F37D5F">
        <w:rPr>
          <w:rFonts w:ascii="Times New Roman" w:eastAsia="Times New Roman" w:hAnsi="Times New Roman" w:cs="Times New Roman"/>
          <w:sz w:val="24"/>
          <w:szCs w:val="24"/>
        </w:rPr>
        <w:t xml:space="preserve">. </w:t>
      </w:r>
      <w:del w:id="400" w:author="Robin Bergh" w:date="2019-09-24T09:42:00Z">
        <w:r w:rsidR="00F37D5F" w:rsidDel="00365E6C">
          <w:rPr>
            <w:rFonts w:ascii="Times New Roman" w:eastAsia="Times New Roman" w:hAnsi="Times New Roman" w:cs="Times New Roman"/>
            <w:sz w:val="24"/>
            <w:szCs w:val="24"/>
          </w:rPr>
          <w:delText xml:space="preserve">We provide main results </w:delText>
        </w:r>
        <w:r w:rsidR="00F37D5F" w:rsidDel="00365E6C">
          <w:rPr>
            <w:rFonts w:ascii="Times New Roman" w:eastAsia="Times New Roman" w:hAnsi="Times New Roman" w:cs="Times New Roman"/>
            <w:color w:val="000000"/>
            <w:sz w:val="24"/>
            <w:szCs w:val="24"/>
          </w:rPr>
          <w:delText xml:space="preserve">including inattentive participants in </w:delText>
        </w:r>
        <w:r w:rsidR="00F37D5F" w:rsidDel="00365E6C">
          <w:rPr>
            <w:rFonts w:ascii="Times New Roman" w:eastAsia="Times New Roman" w:hAnsi="Times New Roman" w:cs="Times New Roman"/>
            <w:sz w:val="24"/>
            <w:szCs w:val="24"/>
          </w:rPr>
          <w:delText>the supplemental materials</w:delText>
        </w:r>
        <w:r w:rsidR="00F37D5F" w:rsidDel="00365E6C">
          <w:rPr>
            <w:rFonts w:ascii="Times New Roman" w:eastAsia="Times New Roman" w:hAnsi="Times New Roman" w:cs="Times New Roman"/>
            <w:color w:val="000000"/>
            <w:sz w:val="24"/>
            <w:szCs w:val="24"/>
          </w:rPr>
          <w:delText>.</w:delText>
        </w:r>
        <w:r w:rsidR="00594B31" w:rsidDel="00365E6C">
          <w:rPr>
            <w:rFonts w:ascii="Times New Roman" w:eastAsia="Times New Roman" w:hAnsi="Times New Roman" w:cs="Times New Roman"/>
            <w:color w:val="000000"/>
            <w:sz w:val="24"/>
            <w:szCs w:val="24"/>
          </w:rPr>
          <w:delText xml:space="preserve"> </w:delText>
        </w:r>
      </w:del>
    </w:p>
    <w:p w14:paraId="111DB2CB" w14:textId="77777777" w:rsidR="00841F8A" w:rsidDel="00365E6C" w:rsidRDefault="00594B31">
      <w:pPr>
        <w:spacing w:after="0" w:line="480" w:lineRule="auto"/>
        <w:ind w:firstLine="709"/>
        <w:rPr>
          <w:del w:id="401" w:author="Robin Bergh" w:date="2019-09-11T23:03:00Z"/>
          <w:rFonts w:ascii="Times New Roman" w:eastAsia="Times New Roman" w:hAnsi="Times New Roman" w:cs="Times New Roman"/>
          <w:color w:val="000000"/>
          <w:sz w:val="24"/>
          <w:szCs w:val="24"/>
        </w:rPr>
      </w:pPr>
      <w:ins w:id="402" w:author="Robin Bergh" w:date="2019-09-11T23:01:00Z">
        <w:r>
          <w:rPr>
            <w:rFonts w:ascii="Times New Roman" w:eastAsia="Times New Roman" w:hAnsi="Times New Roman" w:cs="Times New Roman"/>
            <w:color w:val="000000"/>
            <w:sz w:val="24"/>
            <w:szCs w:val="24"/>
          </w:rPr>
          <w:lastRenderedPageBreak/>
          <w:t xml:space="preserve">Study 6 was conducted </w:t>
        </w:r>
      </w:ins>
      <w:ins w:id="403" w:author="Robin Bergh" w:date="2019-09-24T10:56:00Z">
        <w:r w:rsidR="00993EAA">
          <w:rPr>
            <w:rFonts w:ascii="Times New Roman" w:eastAsia="Times New Roman" w:hAnsi="Times New Roman" w:cs="Times New Roman"/>
            <w:color w:val="000000"/>
            <w:sz w:val="24"/>
            <w:szCs w:val="24"/>
          </w:rPr>
          <w:t>with university students at a British university</w:t>
        </w:r>
      </w:ins>
      <w:ins w:id="404" w:author="Robin Bergh" w:date="2019-09-11T23:07:00Z">
        <w:r>
          <w:rPr>
            <w:rFonts w:ascii="Times New Roman" w:eastAsia="Times New Roman" w:hAnsi="Times New Roman" w:cs="Times New Roman"/>
            <w:color w:val="000000"/>
            <w:sz w:val="24"/>
            <w:szCs w:val="24"/>
          </w:rPr>
          <w:t xml:space="preserve"> </w:t>
        </w:r>
        <w:r w:rsidRPr="004950CB">
          <w:rPr>
            <w:rFonts w:ascii="Times New Roman" w:eastAsia="Times New Roman" w:hAnsi="Times New Roman" w:cs="Times New Roman"/>
            <w:sz w:val="24"/>
            <w:szCs w:val="24"/>
            <w:highlight w:val="yellow"/>
          </w:rPr>
          <w:t>[</w:t>
        </w:r>
      </w:ins>
      <w:ins w:id="405" w:author="Robin Bergh" w:date="2019-09-24T09:41:00Z">
        <w:r w:rsidR="00365E6C" w:rsidRPr="004950CB">
          <w:rPr>
            <w:rFonts w:ascii="Times New Roman" w:eastAsia="Times New Roman" w:hAnsi="Times New Roman" w:cs="Times New Roman"/>
            <w:sz w:val="24"/>
            <w:szCs w:val="24"/>
            <w:highlight w:val="yellow"/>
          </w:rPr>
          <w:t>add i</w:t>
        </w:r>
      </w:ins>
      <w:ins w:id="406" w:author="Robin Bergh" w:date="2019-09-11T23:07:00Z">
        <w:r w:rsidRPr="004950CB">
          <w:rPr>
            <w:rFonts w:ascii="Times New Roman" w:eastAsia="Times New Roman" w:hAnsi="Times New Roman" w:cs="Times New Roman"/>
            <w:sz w:val="24"/>
            <w:szCs w:val="24"/>
            <w:highlight w:val="yellow"/>
          </w:rPr>
          <w:t>nclusion criteria]</w:t>
        </w:r>
      </w:ins>
      <w:ins w:id="407" w:author="Robin Bergh" w:date="2019-09-24T10:57:00Z">
        <w:r w:rsidR="00993EAA">
          <w:rPr>
            <w:rFonts w:ascii="Times New Roman" w:eastAsia="Times New Roman" w:hAnsi="Times New Roman" w:cs="Times New Roman"/>
            <w:sz w:val="24"/>
            <w:szCs w:val="24"/>
          </w:rPr>
          <w:t xml:space="preserve"> (see </w:t>
        </w:r>
        <w:r w:rsidR="00993EAA" w:rsidRPr="004950CB">
          <w:rPr>
            <w:rFonts w:ascii="Times New Roman" w:eastAsia="Times New Roman" w:hAnsi="Times New Roman" w:cs="Times New Roman"/>
            <w:sz w:val="24"/>
            <w:szCs w:val="24"/>
            <w:highlight w:val="yellow"/>
          </w:rPr>
          <w:t>LINK</w:t>
        </w:r>
        <w:r w:rsidR="00993EAA">
          <w:rPr>
            <w:rFonts w:ascii="Times New Roman" w:eastAsia="Times New Roman" w:hAnsi="Times New Roman" w:cs="Times New Roman"/>
            <w:sz w:val="24"/>
            <w:szCs w:val="24"/>
          </w:rPr>
          <w:t xml:space="preserve"> for pre-registration)</w:t>
        </w:r>
      </w:ins>
      <w:ins w:id="408" w:author="Robin Bergh" w:date="2019-09-11T23:07:00Z">
        <w:r>
          <w:rPr>
            <w:rFonts w:ascii="Times New Roman" w:eastAsia="Times New Roman" w:hAnsi="Times New Roman" w:cs="Times New Roman"/>
            <w:color w:val="000000"/>
            <w:sz w:val="24"/>
            <w:szCs w:val="24"/>
          </w:rPr>
          <w:t xml:space="preserve">. In this study we </w:t>
        </w:r>
      </w:ins>
      <w:ins w:id="409" w:author="Robin Bergh" w:date="2019-09-11T23:12:00Z">
        <w:r w:rsidR="00B90106">
          <w:rPr>
            <w:rFonts w:ascii="Times New Roman" w:eastAsia="Times New Roman" w:hAnsi="Times New Roman" w:cs="Times New Roman"/>
            <w:color w:val="000000"/>
            <w:sz w:val="24"/>
            <w:szCs w:val="24"/>
          </w:rPr>
          <w:t xml:space="preserve">assessed attentiveness by asking about details in </w:t>
        </w:r>
      </w:ins>
      <w:ins w:id="410" w:author="Robin Bergh" w:date="2019-09-11T23:13:00Z">
        <w:r w:rsidR="00B90106">
          <w:rPr>
            <w:rFonts w:ascii="Times New Roman" w:eastAsia="Times New Roman" w:hAnsi="Times New Roman" w:cs="Times New Roman"/>
            <w:color w:val="000000"/>
            <w:sz w:val="24"/>
            <w:szCs w:val="24"/>
          </w:rPr>
          <w:t>the text where</w:t>
        </w:r>
      </w:ins>
      <w:ins w:id="411" w:author="Robin Bergh" w:date="2019-09-11T23:09:00Z">
        <w:r>
          <w:rPr>
            <w:rFonts w:ascii="Times New Roman" w:eastAsia="Times New Roman" w:hAnsi="Times New Roman" w:cs="Times New Roman"/>
            <w:color w:val="000000"/>
            <w:sz w:val="24"/>
            <w:szCs w:val="24"/>
          </w:rPr>
          <w:t xml:space="preserve"> we manipulated information about charity effectiveness</w:t>
        </w:r>
      </w:ins>
      <w:ins w:id="412" w:author="Robin Bergh" w:date="2019-09-11T23:13:00Z">
        <w:r w:rsidR="00B90106">
          <w:rPr>
            <w:rFonts w:ascii="Times New Roman" w:eastAsia="Times New Roman" w:hAnsi="Times New Roman" w:cs="Times New Roman"/>
            <w:color w:val="000000"/>
            <w:sz w:val="24"/>
            <w:szCs w:val="24"/>
          </w:rPr>
          <w:t>.</w:t>
        </w:r>
      </w:ins>
      <w:ins w:id="413" w:author="Robin Bergh" w:date="2019-09-11T23:16:00Z">
        <w:r w:rsidR="00B90106">
          <w:rPr>
            <w:rFonts w:ascii="Times New Roman" w:eastAsia="Times New Roman" w:hAnsi="Times New Roman" w:cs="Times New Roman"/>
            <w:color w:val="000000"/>
            <w:sz w:val="24"/>
            <w:szCs w:val="24"/>
          </w:rPr>
          <w:t xml:space="preserve"> O</w:t>
        </w:r>
      </w:ins>
      <w:ins w:id="414" w:author="Robin Bergh" w:date="2019-09-11T23:13:00Z">
        <w:r w:rsidR="00B90106">
          <w:rPr>
            <w:rFonts w:ascii="Times New Roman" w:eastAsia="Times New Roman" w:hAnsi="Times New Roman" w:cs="Times New Roman"/>
            <w:color w:val="000000"/>
            <w:sz w:val="24"/>
            <w:szCs w:val="24"/>
          </w:rPr>
          <w:t xml:space="preserve">ne charity was described as addressing river blindness </w:t>
        </w:r>
      </w:ins>
      <w:ins w:id="415" w:author="Robin Bergh" w:date="2019-09-11T23:14:00Z">
        <w:r w:rsidR="00B90106">
          <w:rPr>
            <w:rFonts w:ascii="Times New Roman" w:eastAsia="Times New Roman" w:hAnsi="Times New Roman" w:cs="Times New Roman"/>
            <w:color w:val="000000"/>
            <w:sz w:val="24"/>
            <w:szCs w:val="24"/>
          </w:rPr>
          <w:t xml:space="preserve">and </w:t>
        </w:r>
      </w:ins>
      <w:ins w:id="416" w:author="Robin Bergh" w:date="2019-09-11T23:15:00Z">
        <w:r w:rsidR="00B90106">
          <w:rPr>
            <w:rFonts w:ascii="Times New Roman" w:eastAsia="Times New Roman" w:hAnsi="Times New Roman" w:cs="Times New Roman"/>
            <w:color w:val="000000"/>
            <w:sz w:val="24"/>
            <w:szCs w:val="24"/>
          </w:rPr>
          <w:t xml:space="preserve">we </w:t>
        </w:r>
      </w:ins>
      <w:ins w:id="417" w:author="Robin Bergh" w:date="2019-09-11T23:16:00Z">
        <w:r w:rsidR="00B90106">
          <w:rPr>
            <w:rFonts w:ascii="Times New Roman" w:eastAsia="Times New Roman" w:hAnsi="Times New Roman" w:cs="Times New Roman"/>
            <w:color w:val="000000"/>
            <w:sz w:val="24"/>
            <w:szCs w:val="24"/>
          </w:rPr>
          <w:t>checked if participants could recall</w:t>
        </w:r>
      </w:ins>
      <w:ins w:id="418" w:author="Robin Bergh" w:date="2019-09-11T23:15:00Z">
        <w:r w:rsidR="00B90106">
          <w:rPr>
            <w:rFonts w:ascii="Times New Roman" w:eastAsia="Times New Roman" w:hAnsi="Times New Roman" w:cs="Times New Roman"/>
            <w:color w:val="000000"/>
            <w:sz w:val="24"/>
            <w:szCs w:val="24"/>
          </w:rPr>
          <w:t xml:space="preserve"> which regions in the world that the charity was operating</w:t>
        </w:r>
      </w:ins>
      <w:ins w:id="419" w:author="Robin Bergh" w:date="2019-09-12T12:54:00Z">
        <w:r w:rsidR="00703FCC">
          <w:rPr>
            <w:rFonts w:ascii="Times New Roman" w:eastAsia="Times New Roman" w:hAnsi="Times New Roman" w:cs="Times New Roman"/>
            <w:color w:val="000000"/>
            <w:sz w:val="24"/>
            <w:szCs w:val="24"/>
          </w:rPr>
          <w:t xml:space="preserve"> (Latin America and </w:t>
        </w:r>
      </w:ins>
      <w:ins w:id="420" w:author="Robin Bergh" w:date="2019-09-12T12:55:00Z">
        <w:r w:rsidR="00703FCC">
          <w:rPr>
            <w:rFonts w:ascii="Times New Roman" w:eastAsia="Times New Roman" w:hAnsi="Times New Roman" w:cs="Times New Roman"/>
            <w:color w:val="000000"/>
            <w:sz w:val="24"/>
            <w:szCs w:val="24"/>
          </w:rPr>
          <w:t>Africa)</w:t>
        </w:r>
      </w:ins>
      <w:ins w:id="421" w:author="Robin Bergh" w:date="2019-09-11T23:15:00Z">
        <w:r w:rsidR="00B90106">
          <w:rPr>
            <w:rFonts w:ascii="Times New Roman" w:eastAsia="Times New Roman" w:hAnsi="Times New Roman" w:cs="Times New Roman"/>
            <w:color w:val="000000"/>
            <w:sz w:val="24"/>
            <w:szCs w:val="24"/>
          </w:rPr>
          <w:t xml:space="preserve">. </w:t>
        </w:r>
      </w:ins>
      <w:ins w:id="422" w:author="Robin Bergh" w:date="2019-09-12T12:57:00Z">
        <w:r w:rsidR="00703FCC">
          <w:rPr>
            <w:rFonts w:ascii="Times New Roman" w:eastAsia="Times New Roman" w:hAnsi="Times New Roman" w:cs="Times New Roman"/>
            <w:color w:val="000000"/>
            <w:sz w:val="24"/>
            <w:szCs w:val="24"/>
          </w:rPr>
          <w:t xml:space="preserve">The results </w:t>
        </w:r>
      </w:ins>
      <w:ins w:id="423" w:author="Robin Bergh" w:date="2019-09-12T12:58:00Z">
        <w:r w:rsidR="00703FCC">
          <w:rPr>
            <w:rFonts w:ascii="Times New Roman" w:eastAsia="Times New Roman" w:hAnsi="Times New Roman" w:cs="Times New Roman"/>
            <w:color w:val="000000"/>
            <w:sz w:val="24"/>
            <w:szCs w:val="24"/>
          </w:rPr>
          <w:t xml:space="preserve">reported in the manuscript </w:t>
        </w:r>
      </w:ins>
      <w:ins w:id="424" w:author="Robin Bergh" w:date="2019-09-12T12:57:00Z">
        <w:r w:rsidR="00703FCC">
          <w:rPr>
            <w:rFonts w:ascii="Times New Roman" w:eastAsia="Times New Roman" w:hAnsi="Times New Roman" w:cs="Times New Roman"/>
            <w:color w:val="000000"/>
            <w:sz w:val="24"/>
            <w:szCs w:val="24"/>
          </w:rPr>
          <w:t>focuse</w:t>
        </w:r>
      </w:ins>
      <w:ins w:id="425" w:author="Robin Bergh" w:date="2019-09-12T12:58:00Z">
        <w:r w:rsidR="00703FCC">
          <w:rPr>
            <w:rFonts w:ascii="Times New Roman" w:eastAsia="Times New Roman" w:hAnsi="Times New Roman" w:cs="Times New Roman"/>
            <w:color w:val="000000"/>
            <w:sz w:val="24"/>
            <w:szCs w:val="24"/>
          </w:rPr>
          <w:t>s on</w:t>
        </w:r>
      </w:ins>
      <w:ins w:id="426" w:author="Robin Bergh" w:date="2019-09-12T12:56:00Z">
        <w:r w:rsidR="00703FCC">
          <w:rPr>
            <w:rFonts w:ascii="Times New Roman" w:eastAsia="Times New Roman" w:hAnsi="Times New Roman" w:cs="Times New Roman"/>
            <w:color w:val="000000"/>
            <w:sz w:val="24"/>
            <w:szCs w:val="24"/>
          </w:rPr>
          <w:t xml:space="preserve"> participants who recalled at least one of these two regions</w:t>
        </w:r>
      </w:ins>
      <w:ins w:id="427" w:author="Robin Bergh" w:date="2019-09-12T12:57:00Z">
        <w:r w:rsidR="00703FCC">
          <w:rPr>
            <w:rFonts w:ascii="Times New Roman" w:eastAsia="Times New Roman" w:hAnsi="Times New Roman" w:cs="Times New Roman"/>
            <w:color w:val="000000"/>
            <w:sz w:val="24"/>
            <w:szCs w:val="24"/>
          </w:rPr>
          <w:t xml:space="preserve">. </w:t>
        </w:r>
      </w:ins>
      <w:ins w:id="428" w:author="Robin Bergh" w:date="2019-09-12T12:59:00Z">
        <w:r w:rsidR="00703FCC">
          <w:rPr>
            <w:rFonts w:ascii="Times New Roman" w:eastAsia="Times New Roman" w:hAnsi="Times New Roman" w:cs="Times New Roman"/>
            <w:color w:val="000000"/>
            <w:sz w:val="24"/>
            <w:szCs w:val="24"/>
          </w:rPr>
          <w:t xml:space="preserve">In the supplementary materials we </w:t>
        </w:r>
      </w:ins>
      <w:ins w:id="429" w:author="Robin Bergh" w:date="2019-09-12T13:02:00Z">
        <w:r w:rsidR="00703FCC">
          <w:rPr>
            <w:rFonts w:ascii="Times New Roman" w:eastAsia="Times New Roman" w:hAnsi="Times New Roman" w:cs="Times New Roman"/>
            <w:color w:val="000000"/>
            <w:sz w:val="24"/>
            <w:szCs w:val="24"/>
          </w:rPr>
          <w:t xml:space="preserve">also </w:t>
        </w:r>
      </w:ins>
      <w:ins w:id="430" w:author="Robin Bergh" w:date="2019-09-12T12:59:00Z">
        <w:r w:rsidR="00703FCC">
          <w:rPr>
            <w:rFonts w:ascii="Times New Roman" w:eastAsia="Times New Roman" w:hAnsi="Times New Roman" w:cs="Times New Roman"/>
            <w:color w:val="000000"/>
            <w:sz w:val="24"/>
            <w:szCs w:val="24"/>
          </w:rPr>
          <w:t xml:space="preserve">report results </w:t>
        </w:r>
      </w:ins>
      <w:ins w:id="431" w:author="Robin Bergh" w:date="2019-09-12T13:02:00Z">
        <w:r w:rsidR="00703FCC">
          <w:rPr>
            <w:rFonts w:ascii="Times New Roman" w:eastAsia="Times New Roman" w:hAnsi="Times New Roman" w:cs="Times New Roman"/>
            <w:color w:val="000000"/>
            <w:sz w:val="24"/>
            <w:szCs w:val="24"/>
          </w:rPr>
          <w:t xml:space="preserve">only </w:t>
        </w:r>
      </w:ins>
      <w:ins w:id="432" w:author="Robin Bergh" w:date="2019-09-12T13:01:00Z">
        <w:r w:rsidR="00703FCC">
          <w:rPr>
            <w:rFonts w:ascii="Times New Roman" w:eastAsia="Times New Roman" w:hAnsi="Times New Roman" w:cs="Times New Roman"/>
            <w:color w:val="000000"/>
            <w:sz w:val="24"/>
            <w:szCs w:val="24"/>
          </w:rPr>
          <w:t xml:space="preserve">for those who reported both regions (most attentive) as well as </w:t>
        </w:r>
      </w:ins>
      <w:ins w:id="433" w:author="Robin Bergh" w:date="2019-09-12T13:02:00Z">
        <w:r w:rsidR="00703FCC">
          <w:rPr>
            <w:rFonts w:ascii="Times New Roman" w:eastAsia="Times New Roman" w:hAnsi="Times New Roman" w:cs="Times New Roman"/>
            <w:color w:val="000000"/>
            <w:sz w:val="24"/>
            <w:szCs w:val="24"/>
          </w:rPr>
          <w:t>the full sample (</w:t>
        </w:r>
      </w:ins>
      <w:ins w:id="434" w:author="Robin Bergh" w:date="2019-09-12T13:03:00Z">
        <w:r w:rsidR="00703FCC">
          <w:rPr>
            <w:rFonts w:ascii="Times New Roman" w:eastAsia="Times New Roman" w:hAnsi="Times New Roman" w:cs="Times New Roman"/>
            <w:color w:val="000000"/>
            <w:sz w:val="24"/>
            <w:szCs w:val="24"/>
          </w:rPr>
          <w:t>including</w:t>
        </w:r>
      </w:ins>
      <w:ins w:id="435" w:author="Robin Bergh" w:date="2019-09-12T13:02:00Z">
        <w:r w:rsidR="00703FCC">
          <w:rPr>
            <w:rFonts w:ascii="Times New Roman" w:eastAsia="Times New Roman" w:hAnsi="Times New Roman" w:cs="Times New Roman"/>
            <w:color w:val="000000"/>
            <w:sz w:val="24"/>
            <w:szCs w:val="24"/>
          </w:rPr>
          <w:t xml:space="preserve"> </w:t>
        </w:r>
      </w:ins>
      <w:ins w:id="436" w:author="Robin Bergh" w:date="2019-09-12T13:03:00Z">
        <w:r w:rsidR="00703FCC">
          <w:rPr>
            <w:rFonts w:ascii="Times New Roman" w:eastAsia="Times New Roman" w:hAnsi="Times New Roman" w:cs="Times New Roman"/>
            <w:color w:val="000000"/>
            <w:sz w:val="24"/>
            <w:szCs w:val="24"/>
          </w:rPr>
          <w:t>inattentive respondents).</w:t>
        </w:r>
      </w:ins>
      <w:ins w:id="437" w:author="Robin Bergh" w:date="2019-09-24T09:42:00Z">
        <w:r w:rsidR="00365E6C">
          <w:rPr>
            <w:rFonts w:ascii="Times New Roman" w:eastAsia="Times New Roman" w:hAnsi="Times New Roman" w:cs="Times New Roman"/>
            <w:color w:val="000000"/>
            <w:sz w:val="24"/>
            <w:szCs w:val="24"/>
          </w:rPr>
          <w:t xml:space="preserve"> There we also present results with inattentive </w:t>
        </w:r>
      </w:ins>
      <w:ins w:id="438" w:author="Robin Bergh" w:date="2019-09-24T09:43:00Z">
        <w:r w:rsidR="00365E6C">
          <w:rPr>
            <w:rFonts w:ascii="Times New Roman" w:eastAsia="Times New Roman" w:hAnsi="Times New Roman" w:cs="Times New Roman"/>
            <w:color w:val="000000"/>
            <w:sz w:val="24"/>
            <w:szCs w:val="24"/>
          </w:rPr>
          <w:t>participants</w:t>
        </w:r>
      </w:ins>
      <w:ins w:id="439" w:author="Robin Bergh" w:date="2019-09-24T09:42:00Z">
        <w:r w:rsidR="00365E6C">
          <w:rPr>
            <w:rFonts w:ascii="Times New Roman" w:eastAsia="Times New Roman" w:hAnsi="Times New Roman" w:cs="Times New Roman"/>
            <w:color w:val="000000"/>
            <w:sz w:val="24"/>
            <w:szCs w:val="24"/>
          </w:rPr>
          <w:t xml:space="preserve"> in all the other studies as well.</w:t>
        </w:r>
      </w:ins>
      <w:ins w:id="440" w:author="Robin Bergh" w:date="2019-09-12T13:03:00Z">
        <w:r w:rsidR="00703FCC">
          <w:rPr>
            <w:rFonts w:ascii="Times New Roman" w:eastAsia="Times New Roman" w:hAnsi="Times New Roman" w:cs="Times New Roman"/>
            <w:color w:val="000000"/>
            <w:sz w:val="24"/>
            <w:szCs w:val="24"/>
          </w:rPr>
          <w:t xml:space="preserve"> </w:t>
        </w:r>
      </w:ins>
    </w:p>
    <w:p w14:paraId="3B60CFAB"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these inclusion and exclusion criteria the final sample sizes were 398, 614, 611, 608, </w:t>
      </w:r>
      <w:del w:id="441" w:author="Robin Bergh" w:date="2019-09-11T23:17:00Z">
        <w:r w:rsidDel="00B90106">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433</w:t>
      </w:r>
      <w:ins w:id="442" w:author="Robin Bergh" w:date="2019-09-12T12:50:00Z">
        <w:r w:rsidR="00C27D8C">
          <w:rPr>
            <w:rFonts w:ascii="Times New Roman" w:eastAsia="Times New Roman" w:hAnsi="Times New Roman" w:cs="Times New Roman"/>
            <w:sz w:val="24"/>
            <w:szCs w:val="24"/>
          </w:rPr>
          <w:t xml:space="preserve">, and </w:t>
        </w:r>
      </w:ins>
      <w:ins w:id="443" w:author="Robin Bergh" w:date="2019-09-12T13:03:00Z">
        <w:r w:rsidR="00703FCC">
          <w:rPr>
            <w:rFonts w:ascii="Times New Roman" w:eastAsia="Times New Roman" w:hAnsi="Times New Roman" w:cs="Times New Roman"/>
            <w:sz w:val="24"/>
            <w:szCs w:val="24"/>
          </w:rPr>
          <w:t>319</w:t>
        </w:r>
      </w:ins>
      <w:r>
        <w:rPr>
          <w:rFonts w:ascii="Times New Roman" w:eastAsia="Times New Roman" w:hAnsi="Times New Roman" w:cs="Times New Roman"/>
          <w:sz w:val="24"/>
          <w:szCs w:val="24"/>
        </w:rPr>
        <w:t xml:space="preserve"> in Stud</w:t>
      </w:r>
      <w:ins w:id="444" w:author="david reinstein" w:date="2019-08-20T21:19:00Z">
        <w:r>
          <w:rPr>
            <w:rFonts w:ascii="Times New Roman" w:eastAsia="Times New Roman" w:hAnsi="Times New Roman" w:cs="Times New Roman"/>
            <w:sz w:val="24"/>
            <w:szCs w:val="24"/>
          </w:rPr>
          <w:t>ies 1-</w:t>
        </w:r>
      </w:ins>
      <w:ins w:id="445" w:author="Robin Bergh" w:date="2019-09-12T12:50:00Z">
        <w:r w:rsidR="00C27D8C">
          <w:rPr>
            <w:rFonts w:ascii="Times New Roman" w:eastAsia="Times New Roman" w:hAnsi="Times New Roman" w:cs="Times New Roman"/>
            <w:sz w:val="24"/>
            <w:szCs w:val="24"/>
          </w:rPr>
          <w:t>6</w:t>
        </w:r>
      </w:ins>
      <w:ins w:id="446" w:author="david reinstein" w:date="2019-08-20T21:19:00Z">
        <w:del w:id="447" w:author="Robin Bergh" w:date="2019-09-12T12:50:00Z">
          <w:r w:rsidDel="00C27D8C">
            <w:rPr>
              <w:rFonts w:ascii="Times New Roman" w:eastAsia="Times New Roman" w:hAnsi="Times New Roman" w:cs="Times New Roman"/>
              <w:sz w:val="24"/>
              <w:szCs w:val="24"/>
            </w:rPr>
            <w:delText>5</w:delText>
          </w:r>
        </w:del>
      </w:ins>
      <w:del w:id="448" w:author="david reinstein" w:date="2019-08-20T21:19:00Z">
        <w:r>
          <w:rPr>
            <w:rFonts w:ascii="Times New Roman" w:eastAsia="Times New Roman" w:hAnsi="Times New Roman" w:cs="Times New Roman"/>
            <w:sz w:val="24"/>
            <w:szCs w:val="24"/>
          </w:rPr>
          <w:delText>y 1, 2, 3, 4, and 5</w:delText>
        </w:r>
      </w:del>
      <w:r>
        <w:rPr>
          <w:rFonts w:ascii="Times New Roman" w:eastAsia="Times New Roman" w:hAnsi="Times New Roman" w:cs="Times New Roman"/>
          <w:sz w:val="24"/>
          <w:szCs w:val="24"/>
        </w:rPr>
        <w:t>, respectively (variation tracking design complexity). The percentage of women varied between 57 and 60%, the median age across all studies was 29-30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s from 9.55 to 10.64). In Study 1, 2, 3, and 5, participants received $1.50 as a baseline payment, whereas those in Study 4 received $2 (slightly longer study); th</w:t>
      </w:r>
      <w:ins w:id="449" w:author="david reinstein" w:date="2019-08-28T21:19:00Z">
        <w:r>
          <w:rPr>
            <w:rFonts w:ascii="Times New Roman" w:eastAsia="Times New Roman" w:hAnsi="Times New Roman" w:cs="Times New Roman"/>
            <w:sz w:val="24"/>
            <w:szCs w:val="24"/>
          </w:rPr>
          <w:t>ese baseline payments could not be donated within the study</w:t>
        </w:r>
      </w:ins>
      <w:r>
        <w:rPr>
          <w:rFonts w:ascii="Times New Roman" w:eastAsia="Times New Roman" w:hAnsi="Times New Roman" w:cs="Times New Roman"/>
          <w:sz w:val="24"/>
          <w:szCs w:val="24"/>
        </w:rPr>
        <w:t>. In addition participants were offered a bonus</w:t>
      </w:r>
      <w:ins w:id="450" w:author="Robin Bergh" w:date="2019-09-03T14:23:00Z">
        <w:r w:rsidR="00DF1E80">
          <w:rPr>
            <w:rFonts w:ascii="Times New Roman" w:eastAsia="Times New Roman" w:hAnsi="Times New Roman" w:cs="Times New Roman"/>
            <w:sz w:val="24"/>
            <w:szCs w:val="24"/>
          </w:rPr>
          <w:t xml:space="preserve"> payment</w:t>
        </w:r>
      </w:ins>
      <w:r>
        <w:rPr>
          <w:rFonts w:ascii="Times New Roman" w:eastAsia="Times New Roman" w:hAnsi="Times New Roman" w:cs="Times New Roman"/>
          <w:sz w:val="24"/>
          <w:szCs w:val="24"/>
        </w:rPr>
        <w:t>, or entered into a raffle, from which they could donate (main dependent variable). Studies 1 and 2 involved a bonus of $3, Studies 3 and 4 involved a raffle for $50 (1:25 odds</w:t>
      </w:r>
      <w:ins w:id="451" w:author="Robin Bergh" w:date="2019-09-24T10:20:00Z">
        <w:r w:rsidR="001D0FB5">
          <w:rPr>
            <w:rFonts w:ascii="Times New Roman" w:eastAsia="Times New Roman" w:hAnsi="Times New Roman" w:cs="Times New Roman"/>
            <w:sz w:val="24"/>
            <w:szCs w:val="24"/>
          </w:rPr>
          <w:t xml:space="preserve"> in Study 3 and 1:100 in Study 4</w:t>
        </w:r>
      </w:ins>
      <w:r>
        <w:rPr>
          <w:rFonts w:ascii="Times New Roman" w:eastAsia="Times New Roman" w:hAnsi="Times New Roman" w:cs="Times New Roman"/>
          <w:sz w:val="24"/>
          <w:szCs w:val="24"/>
        </w:rPr>
        <w:t>)</w:t>
      </w:r>
      <w:ins w:id="452" w:author="Robin Bergh" w:date="2019-09-24T10:21:00Z">
        <w:r w:rsidR="001D0FB5">
          <w:rPr>
            <w:rFonts w:ascii="Times New Roman" w:eastAsia="Times New Roman" w:hAnsi="Times New Roman" w:cs="Times New Roman"/>
            <w:sz w:val="24"/>
            <w:szCs w:val="24"/>
          </w:rPr>
          <w:t>.</w:t>
        </w:r>
      </w:ins>
      <w:del w:id="453" w:author="Robin Bergh" w:date="2019-09-24T10:21:00Z">
        <w:r w:rsidDel="001D0FB5">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Study 5 had a bonus of $5.</w:t>
      </w:r>
      <w:ins w:id="454" w:author="Robin Bergh" w:date="2019-09-11T23:55:00Z">
        <w:r w:rsidR="001E681B">
          <w:rPr>
            <w:rFonts w:ascii="Times New Roman" w:eastAsia="Times New Roman" w:hAnsi="Times New Roman" w:cs="Times New Roman"/>
            <w:sz w:val="24"/>
            <w:szCs w:val="24"/>
          </w:rPr>
          <w:t xml:space="preserve"> Study 6 involved a raffle for a £50 Amazon giftcard</w:t>
        </w:r>
      </w:ins>
      <w:ins w:id="455" w:author="Robin Bergh" w:date="2019-09-24T10:21:00Z">
        <w:r w:rsidR="001D0FB5">
          <w:rPr>
            <w:rFonts w:ascii="Times New Roman" w:eastAsia="Times New Roman" w:hAnsi="Times New Roman" w:cs="Times New Roman"/>
            <w:sz w:val="24"/>
            <w:szCs w:val="24"/>
          </w:rPr>
          <w:t xml:space="preserve"> (odds of winning not disclosed)</w:t>
        </w:r>
      </w:ins>
      <w:ins w:id="456" w:author="Robin Bergh" w:date="2019-09-11T23:55:00Z">
        <w:r w:rsidR="001E681B">
          <w:rPr>
            <w:rFonts w:ascii="Times New Roman" w:eastAsia="Times New Roman" w:hAnsi="Times New Roman" w:cs="Times New Roman"/>
            <w:sz w:val="24"/>
            <w:szCs w:val="24"/>
          </w:rPr>
          <w:t>.</w:t>
        </w:r>
      </w:ins>
    </w:p>
    <w:p w14:paraId="0C0B9643" w14:textId="77777777" w:rsidR="00841F8A" w:rsidRDefault="00F37D5F" w:rsidP="00D90B5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aimed to have around 100 participants per experimental cell. The experiments were originally designed to examine effects of </w:t>
      </w:r>
      <w:del w:id="457" w:author="Robin Bergh" w:date="2019-09-19T15:15:00Z">
        <w:r w:rsidDel="007030B5">
          <w:rPr>
            <w:rFonts w:ascii="Times New Roman" w:eastAsia="Times New Roman" w:hAnsi="Times New Roman" w:cs="Times New Roman"/>
            <w:sz w:val="24"/>
            <w:szCs w:val="24"/>
          </w:rPr>
          <w:delText xml:space="preserve">empathy-inducing </w:delText>
        </w:r>
      </w:del>
      <w:ins w:id="458" w:author="Robin Bergh" w:date="2019-09-19T15:15:00Z">
        <w:r w:rsidR="007030B5">
          <w:rPr>
            <w:rFonts w:ascii="Times New Roman" w:eastAsia="Times New Roman" w:hAnsi="Times New Roman" w:cs="Times New Roman"/>
            <w:sz w:val="24"/>
            <w:szCs w:val="24"/>
          </w:rPr>
          <w:t xml:space="preserve">victim </w:t>
        </w:r>
      </w:ins>
      <w:r>
        <w:rPr>
          <w:rFonts w:ascii="Times New Roman" w:eastAsia="Times New Roman" w:hAnsi="Times New Roman" w:cs="Times New Roman"/>
          <w:sz w:val="24"/>
          <w:szCs w:val="24"/>
        </w:rPr>
        <w:t xml:space="preserve">imagery and </w:t>
      </w:r>
      <w:r w:rsidRPr="00DF1E80">
        <w:rPr>
          <w:rFonts w:ascii="Times New Roman" w:eastAsia="Times New Roman" w:hAnsi="Times New Roman" w:cs="Times New Roman"/>
          <w:sz w:val="24"/>
          <w:szCs w:val="24"/>
        </w:rPr>
        <w:t>efficiency information for the whole range of donation amounts, and they were powered accordingly</w:t>
      </w:r>
      <w:r w:rsidRPr="00DF1E80">
        <w:rPr>
          <w:rFonts w:ascii="Times New Roman" w:eastAsia="Times New Roman" w:hAnsi="Times New Roman" w:cs="Times New Roman"/>
          <w:sz w:val="24"/>
          <w:szCs w:val="24"/>
          <w:vertAlign w:val="superscript"/>
        </w:rPr>
        <w:footnoteReference w:id="1"/>
      </w:r>
      <w:r w:rsidRPr="00DF1E80">
        <w:rPr>
          <w:rFonts w:ascii="Times New Roman" w:eastAsia="Times New Roman" w:hAnsi="Times New Roman" w:cs="Times New Roman"/>
          <w:sz w:val="24"/>
          <w:szCs w:val="24"/>
        </w:rPr>
        <w:t xml:space="preserve">. </w:t>
      </w:r>
      <w:ins w:id="460" w:author="Robin Bergh" w:date="2019-09-03T14:22:00Z">
        <w:r w:rsidR="00DF1E80">
          <w:rPr>
            <w:rFonts w:ascii="Times New Roman" w:eastAsia="Times New Roman" w:hAnsi="Times New Roman" w:cs="Times New Roman"/>
            <w:sz w:val="24"/>
            <w:szCs w:val="24"/>
          </w:rPr>
          <w:t xml:space="preserve">In ordinary least-square </w:t>
        </w:r>
        <w:r w:rsidR="00DF1E80">
          <w:rPr>
            <w:rFonts w:ascii="Times New Roman" w:eastAsia="Times New Roman" w:hAnsi="Times New Roman" w:cs="Times New Roman"/>
            <w:sz w:val="24"/>
            <w:szCs w:val="24"/>
          </w:rPr>
          <w:lastRenderedPageBreak/>
          <w:t>regression, w</w:t>
        </w:r>
      </w:ins>
      <w:ins w:id="461" w:author="Robin Bergh" w:date="2019-09-03T14:21:00Z">
        <w:r w:rsidR="00DF1E80">
          <w:rPr>
            <w:rFonts w:ascii="Times New Roman" w:eastAsia="Times New Roman" w:hAnsi="Times New Roman" w:cs="Times New Roman"/>
            <w:sz w:val="24"/>
            <w:szCs w:val="24"/>
          </w:rPr>
          <w:t>e would have a power of .80 for detecting a weak effect (</w:t>
        </w:r>
      </w:ins>
      <w:ins w:id="462" w:author="Robin Bergh" w:date="2019-09-19T22:38:00Z">
        <w:r w:rsidR="00D90B59" w:rsidRPr="00D90B59">
          <w:rPr>
            <w:rFonts w:ascii="Times New Roman" w:eastAsia="Times New Roman" w:hAnsi="Times New Roman" w:cs="Times New Roman"/>
            <w:i/>
            <w:sz w:val="24"/>
            <w:szCs w:val="24"/>
          </w:rPr>
          <w:t>Δ</w:t>
        </w:r>
        <w:r w:rsidR="00D90B59">
          <w:rPr>
            <w:rFonts w:ascii="Times New Roman" w:eastAsia="Times New Roman" w:hAnsi="Times New Roman" w:cs="Times New Roman"/>
            <w:sz w:val="24"/>
            <w:szCs w:val="24"/>
          </w:rPr>
          <w:t xml:space="preserve"> </w:t>
        </w:r>
      </w:ins>
      <w:ins w:id="463" w:author="Robin Bergh" w:date="2019-09-03T14:21:00Z">
        <w:r w:rsidR="00DF1E80" w:rsidRPr="00DF1E80">
          <w:rPr>
            <w:rFonts w:ascii="Times New Roman" w:eastAsia="Times New Roman" w:hAnsi="Times New Roman" w:cs="Times New Roman"/>
            <w:i/>
            <w:sz w:val="24"/>
            <w:szCs w:val="24"/>
          </w:rPr>
          <w:t>R</w:t>
        </w:r>
        <w:r w:rsidR="00DF1E80" w:rsidRPr="00DF1E80">
          <w:rPr>
            <w:rFonts w:ascii="Times New Roman" w:eastAsia="Times New Roman" w:hAnsi="Times New Roman" w:cs="Times New Roman"/>
            <w:sz w:val="24"/>
            <w:szCs w:val="24"/>
            <w:vertAlign w:val="superscript"/>
          </w:rPr>
          <w:t>2</w:t>
        </w:r>
        <w:r w:rsidR="00DF1E80">
          <w:rPr>
            <w:rFonts w:ascii="Times New Roman" w:eastAsia="Times New Roman" w:hAnsi="Times New Roman" w:cs="Times New Roman"/>
            <w:sz w:val="24"/>
            <w:szCs w:val="24"/>
          </w:rPr>
          <w:t xml:space="preserve"> = .02)</w:t>
        </w:r>
      </w:ins>
      <w:r w:rsidR="00D90B59">
        <w:rPr>
          <w:rFonts w:ascii="Times New Roman" w:eastAsia="Times New Roman" w:hAnsi="Times New Roman" w:cs="Times New Roman"/>
          <w:sz w:val="24"/>
          <w:szCs w:val="24"/>
        </w:rPr>
        <w:t xml:space="preserve"> </w:t>
      </w:r>
      <w:del w:id="464" w:author="Robin Bergh" w:date="2019-09-03T14:21:00Z">
        <w:r w:rsidR="00DF1E80" w:rsidRPr="00DF1E80" w:rsidDel="00DF1E80">
          <w:rPr>
            <w:rFonts w:ascii="Times New Roman" w:eastAsia="Times New Roman" w:hAnsi="Times New Roman" w:cs="Times New Roman"/>
            <w:sz w:val="24"/>
            <w:szCs w:val="24"/>
          </w:rPr>
          <w:delText>E</w:delText>
        </w:r>
      </w:del>
      <w:del w:id="465" w:author="Robin Bergh" w:date="2019-09-03T14:22:00Z">
        <w:r w:rsidR="00DF1E80" w:rsidRPr="00DF1E80" w:rsidDel="00DF1E80">
          <w:rPr>
            <w:rFonts w:ascii="Times New Roman" w:eastAsia="Times New Roman" w:hAnsi="Times New Roman" w:cs="Times New Roman"/>
            <w:sz w:val="24"/>
            <w:szCs w:val="24"/>
          </w:rPr>
          <w:delText xml:space="preserve">ven a weak effect in an OLS regression (Cohen’s  f2 = .02) </w:delText>
        </w:r>
      </w:del>
      <w:del w:id="466" w:author="Robin Bergh" w:date="2019-09-03T14:20:00Z">
        <w:r w:rsidR="00DF1E80" w:rsidDel="00DF1E80">
          <w:rPr>
            <w:rFonts w:ascii="Times New Roman" w:eastAsia="Times New Roman" w:hAnsi="Times New Roman" w:cs="Times New Roman"/>
            <w:sz w:val="24"/>
            <w:szCs w:val="24"/>
          </w:rPr>
          <w:delText xml:space="preserve">our </w:delText>
        </w:r>
      </w:del>
      <w:ins w:id="467" w:author="david reinstein" w:date="2019-08-21T14:54:00Z">
        <w:del w:id="468" w:author="Robin Bergh" w:date="2019-09-03T14:20:00Z">
          <w:r w:rsidRPr="00DF1E80" w:rsidDel="00DF1E80">
            <w:rPr>
              <w:rFonts w:ascii="Times New Roman" w:eastAsia="Times New Roman" w:hAnsi="Times New Roman" w:cs="Times New Roman"/>
              <w:sz w:val="24"/>
              <w:szCs w:val="24"/>
            </w:rPr>
            <w:delText xml:space="preserve">estimate </w:delText>
          </w:r>
        </w:del>
      </w:ins>
      <w:del w:id="469" w:author="Robin Bergh" w:date="2019-09-03T14:20:00Z">
        <w:r w:rsidRPr="00DF1E80" w:rsidDel="00DF1E80">
          <w:rPr>
            <w:rFonts w:ascii="Times New Roman" w:eastAsia="Times New Roman" w:hAnsi="Times New Roman" w:cs="Times New Roman"/>
            <w:sz w:val="24"/>
            <w:szCs w:val="24"/>
          </w:rPr>
          <w:delText xml:space="preserve">would have be associated with a </w:delText>
        </w:r>
      </w:del>
      <w:ins w:id="470" w:author="david reinstein" w:date="2019-08-21T14:54:00Z">
        <w:del w:id="471" w:author="Robin Bergh" w:date="2019-09-03T14:20:00Z">
          <w:r w:rsidRPr="00DF1E80" w:rsidDel="00DF1E80">
            <w:rPr>
              <w:rFonts w:ascii="Times New Roman" w:eastAsia="Times New Roman" w:hAnsi="Times New Roman" w:cs="Times New Roman"/>
              <w:sz w:val="24"/>
              <w:szCs w:val="24"/>
            </w:rPr>
            <w:delText xml:space="preserve"> </w:delText>
          </w:r>
        </w:del>
      </w:ins>
      <w:del w:id="472" w:author="Robin Bergh" w:date="2019-09-03T14:22:00Z">
        <w:r w:rsidRPr="00DF1E80" w:rsidDel="00DF1E80">
          <w:rPr>
            <w:rFonts w:ascii="Times New Roman" w:eastAsia="Times New Roman" w:hAnsi="Times New Roman" w:cs="Times New Roman"/>
            <w:sz w:val="24"/>
            <w:szCs w:val="24"/>
          </w:rPr>
          <w:delText xml:space="preserve">power </w:delText>
        </w:r>
      </w:del>
      <w:ins w:id="473" w:author="david reinstein" w:date="2019-08-21T14:55:00Z">
        <w:del w:id="474" w:author="Robin Bergh" w:date="2019-09-03T14:22:00Z">
          <w:r w:rsidRPr="00DF1E80" w:rsidDel="00DF1E80">
            <w:rPr>
              <w:rFonts w:ascii="Times New Roman" w:eastAsia="Times New Roman" w:hAnsi="Times New Roman" w:cs="Times New Roman"/>
              <w:sz w:val="24"/>
              <w:szCs w:val="24"/>
            </w:rPr>
            <w:delText xml:space="preserve">was </w:delText>
          </w:r>
        </w:del>
      </w:ins>
      <w:del w:id="475" w:author="Robin Bergh" w:date="2019-09-03T14:22:00Z">
        <w:r w:rsidRPr="00DF1E80" w:rsidDel="00DF1E80">
          <w:rPr>
            <w:rFonts w:ascii="Times New Roman" w:eastAsia="Times New Roman" w:hAnsi="Times New Roman" w:cs="Times New Roman"/>
            <w:sz w:val="24"/>
            <w:szCs w:val="24"/>
          </w:rPr>
          <w:delText xml:space="preserve">of .80 </w:delText>
        </w:r>
      </w:del>
      <w:r w:rsidRPr="00DF1E80">
        <w:rPr>
          <w:rFonts w:ascii="Times New Roman" w:eastAsia="Times New Roman" w:hAnsi="Times New Roman" w:cs="Times New Roman"/>
          <w:sz w:val="24"/>
          <w:szCs w:val="24"/>
        </w:rPr>
        <w:t>in a 2 × 2 between-subject design with 400 participants, or .93</w:t>
      </w:r>
      <w:r>
        <w:rPr>
          <w:rFonts w:ascii="Times New Roman" w:eastAsia="Times New Roman" w:hAnsi="Times New Roman" w:cs="Times New Roman"/>
          <w:sz w:val="24"/>
          <w:szCs w:val="24"/>
        </w:rPr>
        <w:t xml:space="preserve"> in a 2 × 3 design with 600 participants (estimated in GPower 3.1; Faul, Erdfelder, Lang, &amp; Buchner, 2007). Tak</w:t>
      </w:r>
      <w:ins w:id="476" w:author="david reinstein" w:date="2019-08-21T14:55:00Z">
        <w:r>
          <w:rPr>
            <w:rFonts w:ascii="Times New Roman" w:eastAsia="Times New Roman" w:hAnsi="Times New Roman" w:cs="Times New Roman"/>
            <w:sz w:val="24"/>
            <w:szCs w:val="24"/>
          </w:rPr>
          <w:t>ing</w:t>
        </w:r>
      </w:ins>
      <w:del w:id="477" w:author="david reinstein" w:date="2019-08-21T14:55:00Z">
        <w:r>
          <w:rPr>
            <w:rFonts w:ascii="Times New Roman" w:eastAsia="Times New Roman" w:hAnsi="Times New Roman" w:cs="Times New Roman"/>
            <w:sz w:val="24"/>
            <w:szCs w:val="24"/>
          </w:rPr>
          <w:delText>en</w:delText>
        </w:r>
      </w:del>
      <w:r>
        <w:rPr>
          <w:rFonts w:ascii="Times New Roman" w:eastAsia="Times New Roman" w:hAnsi="Times New Roman" w:cs="Times New Roman"/>
          <w:sz w:val="24"/>
          <w:szCs w:val="24"/>
        </w:rPr>
        <w:t xml:space="preserve"> all main and interactions into account, the power would have been .65 and .76. Given that the distribution of donations turned out to be trimodal (most people giving nothing, half, or everything), we updated some analytic procedures, and this led to lower </w:t>
      </w:r>
      <w:ins w:id="478" w:author="david reinstein" w:date="2019-08-21T14:56:00Z">
        <w:r>
          <w:rPr>
            <w:rFonts w:ascii="Times New Roman" w:eastAsia="Times New Roman" w:hAnsi="Times New Roman" w:cs="Times New Roman"/>
            <w:sz w:val="24"/>
            <w:szCs w:val="24"/>
          </w:rPr>
          <w:t xml:space="preserve">ex-post </w:t>
        </w:r>
      </w:ins>
      <w:r>
        <w:rPr>
          <w:rFonts w:ascii="Times New Roman" w:eastAsia="Times New Roman" w:hAnsi="Times New Roman" w:cs="Times New Roman"/>
          <w:sz w:val="24"/>
          <w:szCs w:val="24"/>
        </w:rPr>
        <w:t xml:space="preserve">power for some analyses. For example, analyzing mid-range donation amounts (roughly normally distributed), and setting aside the minimum and maximum donations, the actual power to detect a small effect, given the current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would be &gt;.70 for one predictor and &gt;.45 for all five predictors in the 2 × 3 design (all other analyses had better power). </w:t>
      </w:r>
      <w:ins w:id="479" w:author="Robin Bergh" w:date="2019-09-19T14:38:00Z">
        <w:r w:rsidR="00744792">
          <w:rPr>
            <w:rFonts w:ascii="Times New Roman" w:eastAsia="Times New Roman" w:hAnsi="Times New Roman" w:cs="Times New Roman"/>
            <w:sz w:val="24"/>
            <w:szCs w:val="24"/>
          </w:rPr>
          <w:t xml:space="preserve">To </w:t>
        </w:r>
      </w:ins>
      <w:ins w:id="480" w:author="Robin Bergh" w:date="2019-09-19T14:39:00Z">
        <w:r w:rsidR="00744792">
          <w:rPr>
            <w:rFonts w:ascii="Times New Roman" w:eastAsia="Times New Roman" w:hAnsi="Times New Roman" w:cs="Times New Roman"/>
            <w:sz w:val="24"/>
            <w:szCs w:val="24"/>
          </w:rPr>
          <w:t xml:space="preserve">get better estimates of </w:t>
        </w:r>
      </w:ins>
      <w:ins w:id="481" w:author="Robin Bergh" w:date="2019-09-19T14:38:00Z">
        <w:r w:rsidR="00744792">
          <w:rPr>
            <w:rFonts w:ascii="Times New Roman" w:eastAsia="Times New Roman" w:hAnsi="Times New Roman" w:cs="Times New Roman"/>
            <w:sz w:val="24"/>
            <w:szCs w:val="24"/>
          </w:rPr>
          <w:t xml:space="preserve">effect sizes and confidence intervals </w:t>
        </w:r>
      </w:ins>
      <w:ins w:id="482" w:author="Robin Bergh" w:date="2019-09-19T14:39:00Z">
        <w:r w:rsidR="00744792">
          <w:rPr>
            <w:rFonts w:ascii="Times New Roman" w:eastAsia="Times New Roman" w:hAnsi="Times New Roman" w:cs="Times New Roman"/>
            <w:sz w:val="24"/>
            <w:szCs w:val="24"/>
          </w:rPr>
          <w:t xml:space="preserve">we also </w:t>
        </w:r>
      </w:ins>
      <w:del w:id="483" w:author="Robin Bergh" w:date="2019-09-19T14:38:00Z">
        <w:r w:rsidDel="00744792">
          <w:rPr>
            <w:rFonts w:ascii="Times New Roman" w:eastAsia="Times New Roman" w:hAnsi="Times New Roman" w:cs="Times New Roman"/>
            <w:sz w:val="24"/>
            <w:szCs w:val="24"/>
          </w:rPr>
          <w:delText xml:space="preserve">To </w:delText>
        </w:r>
      </w:del>
      <w:del w:id="484" w:author="Robin Bergh" w:date="2019-09-19T14:37:00Z">
        <w:r w:rsidDel="00744792">
          <w:rPr>
            <w:rFonts w:ascii="Times New Roman" w:eastAsia="Times New Roman" w:hAnsi="Times New Roman" w:cs="Times New Roman"/>
            <w:sz w:val="24"/>
            <w:szCs w:val="24"/>
          </w:rPr>
          <w:delText xml:space="preserve">improve on this arguably-low power for those analyses, </w:delText>
        </w:r>
      </w:del>
      <w:r>
        <w:rPr>
          <w:rFonts w:ascii="Times New Roman" w:eastAsia="Times New Roman" w:hAnsi="Times New Roman" w:cs="Times New Roman"/>
          <w:sz w:val="24"/>
          <w:szCs w:val="24"/>
        </w:rPr>
        <w:t>we conducted mini meta-analyses (see Goh, Hall, &amp; Rosenthal, 2016).</w:t>
      </w:r>
    </w:p>
    <w:p w14:paraId="3390323A" w14:textId="77777777" w:rsidR="00846908" w:rsidRDefault="00846908">
      <w:pPr>
        <w:spacing w:after="0" w:line="480" w:lineRule="auto"/>
        <w:rPr>
          <w:ins w:id="485" w:author="Robin Bergh" w:date="2019-09-24T18:20:00Z"/>
          <w:rFonts w:ascii="Times New Roman" w:eastAsia="Times New Roman" w:hAnsi="Times New Roman" w:cs="Times New Roman"/>
          <w:b/>
          <w:sz w:val="24"/>
          <w:szCs w:val="24"/>
        </w:rPr>
      </w:pPr>
    </w:p>
    <w:p w14:paraId="3DE3A327" w14:textId="77777777" w:rsidR="00846908" w:rsidRDefault="00846908">
      <w:pPr>
        <w:spacing w:after="0" w:line="480" w:lineRule="auto"/>
        <w:rPr>
          <w:ins w:id="486" w:author="Robin Bergh" w:date="2019-09-24T18:20:00Z"/>
          <w:rFonts w:ascii="Times New Roman" w:eastAsia="Times New Roman" w:hAnsi="Times New Roman" w:cs="Times New Roman"/>
          <w:b/>
          <w:sz w:val="24"/>
          <w:szCs w:val="24"/>
        </w:rPr>
      </w:pPr>
    </w:p>
    <w:p w14:paraId="60F6DEF7"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Designs</w:t>
      </w:r>
    </w:p>
    <w:p w14:paraId="79D494BA" w14:textId="77777777" w:rsidR="007030B5" w:rsidRDefault="00F37D5F" w:rsidP="007030B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All studies involved a manipulation of a</w:t>
      </w:r>
      <w:ins w:id="487" w:author="Robin Bergh" w:date="2019-09-24T15:31:00Z">
        <w:r w:rsidR="009B495E">
          <w:rPr>
            <w:rFonts w:ascii="Times New Roman" w:eastAsia="Times New Roman" w:hAnsi="Times New Roman" w:cs="Times New Roman"/>
            <w:sz w:val="24"/>
            <w:szCs w:val="24"/>
          </w:rPr>
          <w:t xml:space="preserve"> </w:t>
        </w:r>
      </w:ins>
      <w:del w:id="488" w:author="Robin Bergh" w:date="2019-09-19T15:15:00Z">
        <w:r w:rsidDel="007030B5">
          <w:rPr>
            <w:rFonts w:ascii="Times New Roman" w:eastAsia="Times New Roman" w:hAnsi="Times New Roman" w:cs="Times New Roman"/>
            <w:sz w:val="24"/>
            <w:szCs w:val="24"/>
          </w:rPr>
          <w:delText xml:space="preserve">n empathy-inducing </w:delText>
        </w:r>
      </w:del>
      <w:ins w:id="489" w:author="Robin Bergh" w:date="2019-09-19T15:15:00Z">
        <w:r w:rsidR="007030B5">
          <w:rPr>
            <w:rFonts w:ascii="Times New Roman" w:eastAsia="Times New Roman" w:hAnsi="Times New Roman" w:cs="Times New Roman"/>
            <w:sz w:val="24"/>
            <w:szCs w:val="24"/>
          </w:rPr>
          <w:t xml:space="preserve">victim </w:t>
        </w:r>
      </w:ins>
      <w:r>
        <w:rPr>
          <w:rFonts w:ascii="Times New Roman" w:eastAsia="Times New Roman" w:hAnsi="Times New Roman" w:cs="Times New Roman"/>
          <w:sz w:val="24"/>
          <w:szCs w:val="24"/>
        </w:rPr>
        <w:t>image (versus no image), crossed with a manipulation of efficiency or effectiveness information. Study 1 used a 2 (</w:t>
      </w:r>
      <w:del w:id="490" w:author="Robin Bergh" w:date="2019-09-19T15:15:00Z">
        <w:r w:rsidDel="007030B5">
          <w:rPr>
            <w:rFonts w:ascii="Times New Roman" w:eastAsia="Times New Roman" w:hAnsi="Times New Roman" w:cs="Times New Roman"/>
            <w:sz w:val="24"/>
            <w:szCs w:val="24"/>
          </w:rPr>
          <w:delText xml:space="preserve">Empathy-inducing </w:delText>
        </w:r>
      </w:del>
      <w:ins w:id="491" w:author="Robin Bergh" w:date="2019-09-19T15:15:00Z">
        <w:r w:rsidR="007030B5">
          <w:rPr>
            <w:rFonts w:ascii="Times New Roman" w:eastAsia="Times New Roman" w:hAnsi="Times New Roman" w:cs="Times New Roman"/>
            <w:sz w:val="24"/>
            <w:szCs w:val="24"/>
          </w:rPr>
          <w:t xml:space="preserve">Victim </w:t>
        </w:r>
      </w:ins>
      <w:r>
        <w:rPr>
          <w:rFonts w:ascii="Times New Roman" w:eastAsia="Times New Roman" w:hAnsi="Times New Roman" w:cs="Times New Roman"/>
          <w:sz w:val="24"/>
          <w:szCs w:val="24"/>
        </w:rPr>
        <w:t>image: Yes/</w:t>
      </w:r>
      <w:ins w:id="492" w:author="Robin Bergh" w:date="2019-09-24T15:32:00Z">
        <w:r w:rsidR="009B495E">
          <w:rPr>
            <w:rFonts w:ascii="Times New Roman" w:eastAsia="Times New Roman" w:hAnsi="Times New Roman" w:cs="Times New Roman"/>
            <w:sz w:val="24"/>
            <w:szCs w:val="24"/>
          </w:rPr>
          <w:t>N</w:t>
        </w:r>
      </w:ins>
      <w:del w:id="493" w:author="Robin Bergh" w:date="2019-09-24T15:32:00Z">
        <w:r w:rsidDel="009B495E">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o) × 2 (Positive efficiency information: Yes/No) between-subject design. In Study 2 and 3, we extended the second factor to three levels to manipulate positive and negative efficiency information (or no efficiency information, resulting in a 2 × 3 between-subject design). Study 4 used a 2 (Image: Yes/No) × 3 (Efficiency evaluation: Early /No /Late comparison) between-subject design (see procedure for rationale). </w:t>
      </w:r>
      <w:del w:id="494" w:author="Robin Bergh" w:date="2019-09-19T15:13:00Z">
        <w:r w:rsidDel="007030B5">
          <w:rPr>
            <w:rFonts w:ascii="Times New Roman" w:eastAsia="Times New Roman" w:hAnsi="Times New Roman" w:cs="Times New Roman"/>
            <w:sz w:val="24"/>
            <w:szCs w:val="24"/>
          </w:rPr>
          <w:delText xml:space="preserve">Finally, </w:delText>
        </w:r>
      </w:del>
      <w:r>
        <w:rPr>
          <w:rFonts w:ascii="Times New Roman" w:eastAsia="Times New Roman" w:hAnsi="Times New Roman" w:cs="Times New Roman"/>
          <w:sz w:val="24"/>
          <w:szCs w:val="24"/>
        </w:rPr>
        <w:t xml:space="preserve">Study 5 employed the same 2 × 2 design as in Study 1, except here we manipulated information about effectiveness instead of efficiency. </w:t>
      </w:r>
      <w:ins w:id="495" w:author="Robin Bergh" w:date="2019-09-19T15:16:00Z">
        <w:r w:rsidR="007030B5">
          <w:rPr>
            <w:rFonts w:ascii="Times New Roman" w:eastAsia="Times New Roman" w:hAnsi="Times New Roman" w:cs="Times New Roman"/>
            <w:sz w:val="24"/>
            <w:szCs w:val="24"/>
          </w:rPr>
          <w:t xml:space="preserve">Study 6 </w:t>
        </w:r>
        <w:r w:rsidR="007030B5">
          <w:rPr>
            <w:rFonts w:ascii="Times New Roman" w:eastAsia="Times New Roman" w:hAnsi="Times New Roman" w:cs="Times New Roman"/>
            <w:sz w:val="24"/>
            <w:szCs w:val="24"/>
          </w:rPr>
          <w:lastRenderedPageBreak/>
          <w:t>involved a conjoint evaluation of the effectiveness of two charities, but was otherwise similar to Study 5.</w:t>
        </w:r>
      </w:ins>
    </w:p>
    <w:p w14:paraId="6B5A8C18" w14:textId="77777777" w:rsidR="00841F8A" w:rsidRDefault="00F37D5F" w:rsidP="007030B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Procedures and Materials </w:t>
      </w:r>
    </w:p>
    <w:p w14:paraId="0BBD5D8C" w14:textId="77777777" w:rsidR="009B495E" w:rsidRDefault="007030B5">
      <w:pPr>
        <w:spacing w:after="0" w:line="480" w:lineRule="auto"/>
        <w:ind w:firstLine="709"/>
        <w:rPr>
          <w:ins w:id="496" w:author="Robin Bergh" w:date="2019-09-24T15:32:00Z"/>
          <w:rFonts w:ascii="Times New Roman" w:eastAsia="Times New Roman" w:hAnsi="Times New Roman" w:cs="Times New Roman"/>
          <w:sz w:val="24"/>
          <w:szCs w:val="24"/>
        </w:rPr>
      </w:pPr>
      <w:ins w:id="497" w:author="Robin Bergh" w:date="2019-09-19T15:17:00Z">
        <w:r>
          <w:rPr>
            <w:rFonts w:ascii="Times New Roman" w:eastAsia="Times New Roman" w:hAnsi="Times New Roman" w:cs="Times New Roman"/>
            <w:sz w:val="24"/>
            <w:szCs w:val="24"/>
          </w:rPr>
          <w:t xml:space="preserve">This section provides a brief overview of </w:t>
        </w:r>
      </w:ins>
      <w:ins w:id="498" w:author="Robin Bergh" w:date="2019-09-19T15:18:00Z">
        <w:r w:rsidR="008307F4">
          <w:rPr>
            <w:rFonts w:ascii="Times New Roman" w:eastAsia="Times New Roman" w:hAnsi="Times New Roman" w:cs="Times New Roman"/>
            <w:sz w:val="24"/>
            <w:szCs w:val="24"/>
          </w:rPr>
          <w:t xml:space="preserve">the procedures and materials. More detailed information is provided in the Supplementary materials. </w:t>
        </w:r>
      </w:ins>
      <w:r w:rsidR="00F37D5F">
        <w:rPr>
          <w:rFonts w:ascii="Times New Roman" w:eastAsia="Times New Roman" w:hAnsi="Times New Roman" w:cs="Times New Roman"/>
          <w:sz w:val="24"/>
          <w:szCs w:val="24"/>
        </w:rPr>
        <w:t xml:space="preserve">The first four experiments focused on the civil war in Syria, and participants in all conditions were initially shown a news headline about the humanitarian crisis in the country (Gladstone, 2016). We presented this information (and asked about their familiarity with such news) to establish a baseline problem description, and to rule out that only those in the image condition would perceive the crisis as more acute. For the image manipulation we used a highly publicized picture of an injured boy in an ambulance, following an airstrike. A brief caption from the Guardian included the boy’s name (see Nott, 2016), hence introducing an identified victim (see also Kogut &amp; Ritov, 2005). </w:t>
      </w:r>
    </w:p>
    <w:p w14:paraId="7ABA7BD4" w14:textId="77777777" w:rsidR="009B495E" w:rsidRDefault="00F37D5F" w:rsidP="00F034E2">
      <w:pPr>
        <w:spacing w:after="0" w:line="480" w:lineRule="auto"/>
        <w:ind w:firstLine="709"/>
        <w:rPr>
          <w:ins w:id="499" w:author="Robin Bergh" w:date="2019-09-24T15:3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asked participants to describe their spontaneous reactions to seeing the image. Common responses </w:t>
      </w:r>
      <w:del w:id="500" w:author="Robin Bergh" w:date="2019-09-19T14:43:00Z">
        <w:r w:rsidDel="00744792">
          <w:rPr>
            <w:rFonts w:ascii="Times New Roman" w:eastAsia="Times New Roman" w:hAnsi="Times New Roman" w:cs="Times New Roman"/>
            <w:sz w:val="24"/>
            <w:szCs w:val="24"/>
          </w:rPr>
          <w:delText xml:space="preserve">– </w:delText>
        </w:r>
      </w:del>
      <w:ins w:id="501" w:author="Robin Bergh" w:date="2019-09-19T14:43:00Z">
        <w:r w:rsidR="00744792">
          <w:rPr>
            <w:rFonts w:ascii="Times New Roman" w:eastAsia="Times New Roman" w:hAnsi="Times New Roman" w:cs="Times New Roman"/>
            <w:sz w:val="24"/>
            <w:szCs w:val="24"/>
          </w:rPr>
          <w:t xml:space="preserve">were </w:t>
        </w:r>
      </w:ins>
      <w:r>
        <w:rPr>
          <w:rFonts w:ascii="Times New Roman" w:eastAsia="Times New Roman" w:hAnsi="Times New Roman" w:cs="Times New Roman"/>
          <w:sz w:val="24"/>
          <w:szCs w:val="24"/>
        </w:rPr>
        <w:t xml:space="preserve">“sad,” </w:t>
      </w:r>
      <w:ins w:id="502" w:author="Robin Bergh" w:date="2019-09-19T14:43:00Z">
        <w:r w:rsidR="00744792">
          <w:rPr>
            <w:rFonts w:ascii="Times New Roman" w:eastAsia="Times New Roman" w:hAnsi="Times New Roman" w:cs="Times New Roman"/>
            <w:sz w:val="24"/>
            <w:szCs w:val="24"/>
          </w:rPr>
          <w:t>horrified</w:t>
        </w:r>
      </w:ins>
      <w:ins w:id="503" w:author="Robin Bergh" w:date="2019-09-19T14:44:00Z">
        <w:r w:rsidR="00744792">
          <w:rPr>
            <w:rFonts w:ascii="Times New Roman" w:eastAsia="Times New Roman" w:hAnsi="Times New Roman" w:cs="Times New Roman"/>
            <w:sz w:val="24"/>
            <w:szCs w:val="24"/>
          </w:rPr>
          <w:t>,”</w:t>
        </w:r>
      </w:ins>
      <w:del w:id="504" w:author="Robin Bergh" w:date="2019-09-19T14:44:00Z">
        <w:r w:rsidDel="00744792">
          <w:rPr>
            <w:rFonts w:ascii="Times New Roman" w:eastAsia="Times New Roman" w:hAnsi="Times New Roman" w:cs="Times New Roman"/>
            <w:sz w:val="24"/>
            <w:szCs w:val="24"/>
          </w:rPr>
          <w:delText>“</w:delText>
        </w:r>
      </w:del>
      <w:del w:id="505" w:author="Robin Bergh" w:date="2019-09-19T14:42:00Z">
        <w:r w:rsidDel="00744792">
          <w:rPr>
            <w:rFonts w:ascii="Times New Roman" w:eastAsia="Times New Roman" w:hAnsi="Times New Roman" w:cs="Times New Roman"/>
            <w:sz w:val="24"/>
            <w:szCs w:val="24"/>
          </w:rPr>
          <w:delText>devastated</w:delText>
        </w:r>
      </w:del>
      <w:ins w:id="506" w:author="Robin Bergh" w:date="2019-09-19T14:42:00Z">
        <w:r w:rsidR="00744792">
          <w:rPr>
            <w:rFonts w:ascii="Times New Roman" w:eastAsia="Times New Roman" w:hAnsi="Times New Roman" w:cs="Times New Roman"/>
            <w:sz w:val="24"/>
            <w:szCs w:val="24"/>
          </w:rPr>
          <w:t xml:space="preserve"> </w:t>
        </w:r>
      </w:ins>
      <w:ins w:id="507" w:author="Robin Bergh" w:date="2019-09-19T14:44:00Z">
        <w:r w:rsidR="00744792">
          <w:rPr>
            <w:rFonts w:ascii="Times New Roman" w:eastAsia="Times New Roman" w:hAnsi="Times New Roman" w:cs="Times New Roman"/>
            <w:sz w:val="24"/>
            <w:szCs w:val="24"/>
          </w:rPr>
          <w:t>“</w:t>
        </w:r>
      </w:ins>
      <w:ins w:id="508" w:author="Robin Bergh" w:date="2019-09-19T14:43:00Z">
        <w:r w:rsidR="00744792">
          <w:rPr>
            <w:rFonts w:ascii="Times New Roman" w:eastAsia="Times New Roman" w:hAnsi="Times New Roman" w:cs="Times New Roman"/>
            <w:sz w:val="24"/>
            <w:szCs w:val="24"/>
          </w:rPr>
          <w:t>heartbreaking</w:t>
        </w:r>
      </w:ins>
      <w:r>
        <w:rPr>
          <w:rFonts w:ascii="Times New Roman" w:eastAsia="Times New Roman" w:hAnsi="Times New Roman" w:cs="Times New Roman"/>
          <w:sz w:val="24"/>
          <w:szCs w:val="24"/>
        </w:rPr>
        <w:t>,” and “</w:t>
      </w:r>
      <w:ins w:id="509" w:author="Robin Bergh" w:date="2019-09-19T14:42:00Z">
        <w:r w:rsidR="00744792">
          <w:rPr>
            <w:rFonts w:ascii="Times New Roman" w:eastAsia="Times New Roman" w:hAnsi="Times New Roman" w:cs="Times New Roman"/>
            <w:sz w:val="24"/>
            <w:szCs w:val="24"/>
          </w:rPr>
          <w:t>poor child</w:t>
        </w:r>
      </w:ins>
      <w:ins w:id="510" w:author="Robin Bergh" w:date="2019-09-19T14:43:00Z">
        <w:r w:rsidR="00744792">
          <w:rPr>
            <w:rFonts w:ascii="Times New Roman" w:eastAsia="Times New Roman" w:hAnsi="Times New Roman" w:cs="Times New Roman"/>
            <w:sz w:val="24"/>
            <w:szCs w:val="24"/>
          </w:rPr>
          <w:t>.”</w:t>
        </w:r>
      </w:ins>
      <w:ins w:id="511" w:author="Robin Bergh" w:date="2019-09-19T14:42:00Z">
        <w:r w:rsidR="00744792">
          <w:rPr>
            <w:rFonts w:ascii="Times New Roman" w:eastAsia="Times New Roman" w:hAnsi="Times New Roman" w:cs="Times New Roman"/>
            <w:sz w:val="24"/>
            <w:szCs w:val="24"/>
          </w:rPr>
          <w:t xml:space="preserve"> </w:t>
        </w:r>
      </w:ins>
      <w:del w:id="512" w:author="Robin Bergh" w:date="2019-09-19T14:42:00Z">
        <w:r w:rsidDel="00744792">
          <w:rPr>
            <w:rFonts w:ascii="Times New Roman" w:eastAsia="Times New Roman" w:hAnsi="Times New Roman" w:cs="Times New Roman"/>
            <w:sz w:val="24"/>
            <w:szCs w:val="24"/>
          </w:rPr>
          <w:delText>horrified</w:delText>
        </w:r>
      </w:del>
      <w:del w:id="513" w:author="Robin Bergh" w:date="2019-09-19T14:43:00Z">
        <w:r w:rsidDel="00744792">
          <w:rPr>
            <w:rFonts w:ascii="Times New Roman" w:eastAsia="Times New Roman" w:hAnsi="Times New Roman" w:cs="Times New Roman"/>
            <w:sz w:val="24"/>
            <w:szCs w:val="24"/>
          </w:rPr>
          <w:delText>”</w:delText>
        </w:r>
      </w:del>
      <w:del w:id="514" w:author="Robin Bergh" w:date="2019-09-19T14:44:00Z">
        <w:r w:rsidDel="00744792">
          <w:rPr>
            <w:rFonts w:ascii="Times New Roman" w:eastAsia="Times New Roman" w:hAnsi="Times New Roman" w:cs="Times New Roman"/>
            <w:sz w:val="24"/>
            <w:szCs w:val="24"/>
          </w:rPr>
          <w:delText xml:space="preserve"> – suggested that it triggered </w:delText>
        </w:r>
      </w:del>
      <w:del w:id="515" w:author="Robin Bergh" w:date="2019-09-11T23:18:00Z">
        <w:r w:rsidDel="00B90106">
          <w:rPr>
            <w:rFonts w:ascii="Times New Roman" w:eastAsia="Times New Roman" w:hAnsi="Times New Roman" w:cs="Times New Roman"/>
            <w:sz w:val="24"/>
            <w:szCs w:val="24"/>
          </w:rPr>
          <w:delText xml:space="preserve">the </w:delText>
        </w:r>
      </w:del>
      <w:del w:id="516" w:author="Robin Bergh" w:date="2019-09-19T14:44:00Z">
        <w:r w:rsidDel="00744792">
          <w:rPr>
            <w:rFonts w:ascii="Times New Roman" w:eastAsia="Times New Roman" w:hAnsi="Times New Roman" w:cs="Times New Roman"/>
            <w:sz w:val="24"/>
            <w:szCs w:val="24"/>
          </w:rPr>
          <w:delText xml:space="preserve">relevant type of emotions. </w:delText>
        </w:r>
      </w:del>
      <w:ins w:id="517" w:author="Robin Bergh" w:date="2019-09-19T14:44:00Z">
        <w:r w:rsidR="00744792">
          <w:rPr>
            <w:rFonts w:ascii="Times New Roman" w:eastAsia="Times New Roman" w:hAnsi="Times New Roman" w:cs="Times New Roman"/>
            <w:sz w:val="24"/>
            <w:szCs w:val="24"/>
          </w:rPr>
          <w:t xml:space="preserve"> </w:t>
        </w:r>
      </w:ins>
      <w:ins w:id="518" w:author="Robin Bergh" w:date="2019-09-19T15:19:00Z">
        <w:r w:rsidR="008307F4">
          <w:rPr>
            <w:rFonts w:ascii="Times New Roman" w:eastAsia="Times New Roman" w:hAnsi="Times New Roman" w:cs="Times New Roman"/>
            <w:sz w:val="24"/>
            <w:szCs w:val="24"/>
          </w:rPr>
          <w:t>S</w:t>
        </w:r>
      </w:ins>
      <w:ins w:id="519" w:author="Robin Bergh" w:date="2019-09-19T14:45:00Z">
        <w:r w:rsidR="00F43881">
          <w:rPr>
            <w:rFonts w:ascii="Times New Roman" w:eastAsia="Times New Roman" w:hAnsi="Times New Roman" w:cs="Times New Roman"/>
            <w:sz w:val="24"/>
            <w:szCs w:val="24"/>
          </w:rPr>
          <w:t xml:space="preserve">ome of these reactions appear more like </w:t>
        </w:r>
      </w:ins>
      <w:ins w:id="520" w:author="Robin Bergh" w:date="2019-09-19T14:46:00Z">
        <w:r w:rsidR="00F43881">
          <w:rPr>
            <w:rFonts w:ascii="Times New Roman" w:eastAsia="Times New Roman" w:hAnsi="Times New Roman" w:cs="Times New Roman"/>
            <w:sz w:val="24"/>
            <w:szCs w:val="24"/>
          </w:rPr>
          <w:t xml:space="preserve">personal distress than empathy, </w:t>
        </w:r>
      </w:ins>
      <w:ins w:id="521" w:author="Robin Bergh" w:date="2019-09-19T15:19:00Z">
        <w:r w:rsidR="008307F4">
          <w:rPr>
            <w:rFonts w:ascii="Times New Roman" w:eastAsia="Times New Roman" w:hAnsi="Times New Roman" w:cs="Times New Roman"/>
            <w:sz w:val="24"/>
            <w:szCs w:val="24"/>
          </w:rPr>
          <w:t>but these</w:t>
        </w:r>
      </w:ins>
      <w:ins w:id="522" w:author="Robin Bergh" w:date="2019-09-19T14:50:00Z">
        <w:r w:rsidR="00F43881">
          <w:rPr>
            <w:rFonts w:ascii="Times New Roman" w:eastAsia="Times New Roman" w:hAnsi="Times New Roman" w:cs="Times New Roman"/>
            <w:sz w:val="24"/>
            <w:szCs w:val="24"/>
          </w:rPr>
          <w:t xml:space="preserve"> </w:t>
        </w:r>
      </w:ins>
      <w:ins w:id="523" w:author="Robin Bergh" w:date="2019-09-24T11:11:00Z">
        <w:r w:rsidR="00616DAB">
          <w:rPr>
            <w:rFonts w:ascii="Times New Roman" w:eastAsia="Times New Roman" w:hAnsi="Times New Roman" w:cs="Times New Roman"/>
            <w:sz w:val="24"/>
            <w:szCs w:val="24"/>
          </w:rPr>
          <w:t xml:space="preserve">two </w:t>
        </w:r>
      </w:ins>
      <w:ins w:id="524" w:author="Robin Bergh" w:date="2019-09-19T14:50:00Z">
        <w:r w:rsidR="00F43881">
          <w:rPr>
            <w:rFonts w:ascii="Times New Roman" w:eastAsia="Times New Roman" w:hAnsi="Times New Roman" w:cs="Times New Roman"/>
            <w:sz w:val="24"/>
            <w:szCs w:val="24"/>
          </w:rPr>
          <w:t>types of e</w:t>
        </w:r>
      </w:ins>
      <w:ins w:id="525" w:author="Robin Bergh" w:date="2019-09-19T14:51:00Z">
        <w:r w:rsidR="00F43881">
          <w:rPr>
            <w:rFonts w:ascii="Times New Roman" w:eastAsia="Times New Roman" w:hAnsi="Times New Roman" w:cs="Times New Roman"/>
            <w:sz w:val="24"/>
            <w:szCs w:val="24"/>
          </w:rPr>
          <w:t>motions</w:t>
        </w:r>
      </w:ins>
      <w:ins w:id="526" w:author="Robin Bergh" w:date="2019-09-19T14:48:00Z">
        <w:r w:rsidR="00F43881">
          <w:rPr>
            <w:rFonts w:ascii="Times New Roman" w:eastAsia="Times New Roman" w:hAnsi="Times New Roman" w:cs="Times New Roman"/>
            <w:sz w:val="24"/>
            <w:szCs w:val="24"/>
          </w:rPr>
          <w:t xml:space="preserve"> are not mutually exclusive (they tend to be </w:t>
        </w:r>
      </w:ins>
      <w:ins w:id="527" w:author="Robin Bergh" w:date="2019-09-19T14:53:00Z">
        <w:r w:rsidR="00F43881">
          <w:rPr>
            <w:rFonts w:ascii="Times New Roman" w:eastAsia="Times New Roman" w:hAnsi="Times New Roman" w:cs="Times New Roman"/>
            <w:sz w:val="24"/>
            <w:szCs w:val="24"/>
          </w:rPr>
          <w:t>positively</w:t>
        </w:r>
      </w:ins>
      <w:ins w:id="528" w:author="Robin Bergh" w:date="2019-09-19T14:48:00Z">
        <w:r w:rsidR="00F43881">
          <w:rPr>
            <w:rFonts w:ascii="Times New Roman" w:eastAsia="Times New Roman" w:hAnsi="Times New Roman" w:cs="Times New Roman"/>
            <w:sz w:val="24"/>
            <w:szCs w:val="24"/>
          </w:rPr>
          <w:t xml:space="preserve"> correlated; e.g., </w:t>
        </w:r>
      </w:ins>
      <w:ins w:id="529" w:author="Robin Bergh" w:date="2019-09-19T14:58:00Z">
        <w:r w:rsidR="00056F2C">
          <w:rPr>
            <w:rFonts w:ascii="Times New Roman" w:eastAsia="Times New Roman" w:hAnsi="Times New Roman" w:cs="Times New Roman"/>
            <w:sz w:val="24"/>
            <w:szCs w:val="24"/>
          </w:rPr>
          <w:fldChar w:fldCharType="begin" w:fldLock="1"/>
        </w:r>
      </w:ins>
      <w:r w:rsidR="008345B4">
        <w:rPr>
          <w:rFonts w:ascii="Times New Roman" w:eastAsia="Times New Roman" w:hAnsi="Times New Roman" w:cs="Times New Roman"/>
          <w:sz w:val="24"/>
          <w:szCs w:val="24"/>
        </w:rPr>
        <w:instrText>ADDIN CSL_CITATION {"citationItems":[{"id":"ITEM-1","itemData":{"DOI":"10.1037/0022-3514.59.2.249","ISSN":"0022-3514","abstract":"This experiment investigated altruistic vs. egoistic interpretations of the effect of empathic concern on helping. The empathy-altruism hypothesis posits that empathic concern arouses an altruistic motivation to relieve the distress of another person; the negative state relief interpretation proposes that the effect of empathic concern is mediated by sadness, which produces an egoistic motivation to reduce one's own unpleasant state. Male (n = 96) and female (n = 96) Ss first listened with an imagine or observe set to another personls problem and then were given an opportunity to help that person with the same problem or with a different problem. Consistent with the empathy-altruism hypothesis, imagine-set Ss helped more often than did observe-set Ss for the same problem but not for a different one. In addition, only empathic concern associated with the specific problem related to helping. Although sadness was related to helping, it did not account for the effect of empathic concern.","author":[{"dropping-particle":"","family":"Dovidio","given":"John F.","non-dropping-particle":"","parse-names":false,"suffix":""},{"dropping-particle":"","family":"Allen","given":"Judith L.","non-dropping-particle":"","parse-names":false,"suffix":""},{"dropping-particle":"","family":"Schroeder","given":"David a.","non-dropping-particle":"","parse-names":false,"suffix":""}],"container-title":"Journal of Personality and Social Psychology","id":"ITEM-1","issue":"2","issued":{"date-parts":[["1990"]]},"page":"249-260","title":"Specificity of empathy-induced helping: Evidence for altruistic motivation.","type":"article-journal","volume":"59"},"uris":["http://www.mendeley.com/documents/?uuid=61fd97b4-eb7d-43ec-8efb-aab9c468fe5e"]}],"mendeley":{"formattedCitation":"(Dovidio, Allen, &amp; Schroeder, 1990)","manualFormatting":"Dovidio, Allen, &amp; Schroeder, 1990)","plainTextFormattedCitation":"(Dovidio, Allen, &amp; Schroeder, 1990)","previouslyFormattedCitation":"(Dovidio, Allen, &amp; Schroeder, 1990)"},"properties":{"noteIndex":0},"schema":"https://github.com/citation-style-language/schema/raw/master/csl-citation.json"}</w:instrText>
      </w:r>
      <w:r w:rsidR="00056F2C">
        <w:rPr>
          <w:rFonts w:ascii="Times New Roman" w:eastAsia="Times New Roman" w:hAnsi="Times New Roman" w:cs="Times New Roman"/>
          <w:sz w:val="24"/>
          <w:szCs w:val="24"/>
        </w:rPr>
        <w:fldChar w:fldCharType="separate"/>
      </w:r>
      <w:del w:id="530" w:author="Robin Bergh" w:date="2019-09-19T14:58:00Z">
        <w:r w:rsidR="00056F2C" w:rsidRPr="00056F2C" w:rsidDel="00056F2C">
          <w:rPr>
            <w:rFonts w:ascii="Times New Roman" w:eastAsia="Times New Roman" w:hAnsi="Times New Roman" w:cs="Times New Roman"/>
            <w:noProof/>
            <w:sz w:val="24"/>
            <w:szCs w:val="24"/>
          </w:rPr>
          <w:delText>(</w:delText>
        </w:r>
      </w:del>
      <w:r w:rsidR="00056F2C" w:rsidRPr="00056F2C">
        <w:rPr>
          <w:rFonts w:ascii="Times New Roman" w:eastAsia="Times New Roman" w:hAnsi="Times New Roman" w:cs="Times New Roman"/>
          <w:noProof/>
          <w:sz w:val="24"/>
          <w:szCs w:val="24"/>
        </w:rPr>
        <w:t>Dovidio, Allen, &amp; Schroeder, 1990)</w:t>
      </w:r>
      <w:ins w:id="531" w:author="Robin Bergh" w:date="2019-09-19T14:58:00Z">
        <w:r w:rsidR="00056F2C">
          <w:rPr>
            <w:rFonts w:ascii="Times New Roman" w:eastAsia="Times New Roman" w:hAnsi="Times New Roman" w:cs="Times New Roman"/>
            <w:sz w:val="24"/>
            <w:szCs w:val="24"/>
          </w:rPr>
          <w:fldChar w:fldCharType="end"/>
        </w:r>
      </w:ins>
      <w:ins w:id="532" w:author="Robin Bergh" w:date="2019-09-19T14:48:00Z">
        <w:r w:rsidR="00F43881">
          <w:rPr>
            <w:rFonts w:ascii="Times New Roman" w:eastAsia="Times New Roman" w:hAnsi="Times New Roman" w:cs="Times New Roman"/>
            <w:sz w:val="24"/>
            <w:szCs w:val="24"/>
          </w:rPr>
          <w:t xml:space="preserve">. </w:t>
        </w:r>
      </w:ins>
      <w:ins w:id="533" w:author="Robin Bergh" w:date="2019-09-19T14:59:00Z">
        <w:r w:rsidR="00056F2C">
          <w:rPr>
            <w:rFonts w:ascii="Times New Roman" w:eastAsia="Times New Roman" w:hAnsi="Times New Roman" w:cs="Times New Roman"/>
            <w:sz w:val="24"/>
            <w:szCs w:val="24"/>
          </w:rPr>
          <w:t xml:space="preserve">The data would </w:t>
        </w:r>
      </w:ins>
      <w:ins w:id="534" w:author="Robin Bergh" w:date="2019-09-19T15:03:00Z">
        <w:r w:rsidR="00056F2C">
          <w:rPr>
            <w:rFonts w:ascii="Times New Roman" w:eastAsia="Times New Roman" w:hAnsi="Times New Roman" w:cs="Times New Roman"/>
            <w:sz w:val="24"/>
            <w:szCs w:val="24"/>
          </w:rPr>
          <w:t xml:space="preserve">further </w:t>
        </w:r>
      </w:ins>
      <w:ins w:id="535" w:author="Robin Bergh" w:date="2019-09-19T14:59:00Z">
        <w:r w:rsidR="00056F2C">
          <w:rPr>
            <w:rFonts w:ascii="Times New Roman" w:eastAsia="Times New Roman" w:hAnsi="Times New Roman" w:cs="Times New Roman"/>
            <w:sz w:val="24"/>
            <w:szCs w:val="24"/>
          </w:rPr>
          <w:t>suggest that the image triggered empathic reactions to the extent that it increases donations</w:t>
        </w:r>
      </w:ins>
      <w:ins w:id="536" w:author="Robin Bergh" w:date="2019-09-19T15:00:00Z">
        <w:r w:rsidR="00056F2C">
          <w:rPr>
            <w:rFonts w:ascii="Times New Roman" w:eastAsia="Times New Roman" w:hAnsi="Times New Roman" w:cs="Times New Roman"/>
            <w:sz w:val="24"/>
            <w:szCs w:val="24"/>
          </w:rPr>
          <w:t xml:space="preserve">, </w:t>
        </w:r>
      </w:ins>
      <w:ins w:id="537" w:author="Robin Bergh" w:date="2019-09-19T15:17:00Z">
        <w:r w:rsidR="007030B5">
          <w:rPr>
            <w:rFonts w:ascii="Times New Roman" w:eastAsia="Times New Roman" w:hAnsi="Times New Roman" w:cs="Times New Roman"/>
            <w:sz w:val="24"/>
            <w:szCs w:val="24"/>
          </w:rPr>
          <w:t>as</w:t>
        </w:r>
      </w:ins>
      <w:ins w:id="538" w:author="Robin Bergh" w:date="2019-09-19T15:00:00Z">
        <w:r w:rsidR="00056F2C">
          <w:rPr>
            <w:rFonts w:ascii="Times New Roman" w:eastAsia="Times New Roman" w:hAnsi="Times New Roman" w:cs="Times New Roman"/>
            <w:sz w:val="24"/>
            <w:szCs w:val="24"/>
          </w:rPr>
          <w:t xml:space="preserve"> personal distress </w:t>
        </w:r>
      </w:ins>
      <w:ins w:id="539" w:author="Robin Bergh" w:date="2019-09-19T15:08:00Z">
        <w:r w:rsidR="007030B5">
          <w:rPr>
            <w:rFonts w:ascii="Times New Roman" w:eastAsia="Times New Roman" w:hAnsi="Times New Roman" w:cs="Times New Roman"/>
            <w:sz w:val="24"/>
            <w:szCs w:val="24"/>
          </w:rPr>
          <w:t>tends to</w:t>
        </w:r>
      </w:ins>
      <w:ins w:id="540" w:author="Robin Bergh" w:date="2019-09-19T15:17:00Z">
        <w:r w:rsidR="007030B5">
          <w:rPr>
            <w:rFonts w:ascii="Times New Roman" w:eastAsia="Times New Roman" w:hAnsi="Times New Roman" w:cs="Times New Roman"/>
            <w:sz w:val="24"/>
            <w:szCs w:val="24"/>
          </w:rPr>
          <w:t xml:space="preserve"> rather</w:t>
        </w:r>
      </w:ins>
      <w:ins w:id="541" w:author="Robin Bergh" w:date="2019-09-19T15:08:00Z">
        <w:r w:rsidR="007030B5">
          <w:rPr>
            <w:rFonts w:ascii="Times New Roman" w:eastAsia="Times New Roman" w:hAnsi="Times New Roman" w:cs="Times New Roman"/>
            <w:sz w:val="24"/>
            <w:szCs w:val="24"/>
          </w:rPr>
          <w:t xml:space="preserve"> predict a</w:t>
        </w:r>
      </w:ins>
      <w:ins w:id="542" w:author="Robin Bergh" w:date="2019-09-19T15:09:00Z">
        <w:r w:rsidR="007030B5">
          <w:rPr>
            <w:rFonts w:ascii="Times New Roman" w:eastAsia="Times New Roman" w:hAnsi="Times New Roman" w:cs="Times New Roman"/>
            <w:sz w:val="24"/>
            <w:szCs w:val="24"/>
          </w:rPr>
          <w:t>voidance of the situation (e.g., leaving the survey) when that option is available</w:t>
        </w:r>
      </w:ins>
      <w:ins w:id="543" w:author="Robin Bergh" w:date="2019-09-19T15:02:00Z">
        <w:r w:rsidR="00056F2C">
          <w:rPr>
            <w:rFonts w:ascii="Times New Roman" w:eastAsia="Times New Roman" w:hAnsi="Times New Roman" w:cs="Times New Roman"/>
            <w:sz w:val="24"/>
            <w:szCs w:val="24"/>
          </w:rPr>
          <w:t xml:space="preserve"> </w:t>
        </w:r>
      </w:ins>
      <w:ins w:id="544" w:author="Robin Bergh" w:date="2019-09-19T14:53:00Z">
        <w:r w:rsidR="00F43881">
          <w:rPr>
            <w:rFonts w:ascii="Times New Roman" w:eastAsia="Times New Roman" w:hAnsi="Times New Roman" w:cs="Times New Roman"/>
            <w:sz w:val="24"/>
            <w:szCs w:val="24"/>
          </w:rPr>
          <w:t>(</w:t>
        </w:r>
      </w:ins>
      <w:ins w:id="545" w:author="Robin Bergh" w:date="2019-09-19T15:20:00Z">
        <w:r w:rsidR="008307F4">
          <w:rPr>
            <w:rFonts w:ascii="Times New Roman" w:eastAsia="Times New Roman" w:hAnsi="Times New Roman" w:cs="Times New Roman"/>
            <w:sz w:val="24"/>
            <w:szCs w:val="24"/>
          </w:rPr>
          <w:t xml:space="preserve">see </w:t>
        </w:r>
      </w:ins>
      <w:ins w:id="546" w:author="Robin Bergh" w:date="2019-09-19T15:02:00Z">
        <w:r w:rsidR="00056F2C">
          <w:rPr>
            <w:rFonts w:ascii="Times New Roman" w:eastAsia="Times New Roman" w:hAnsi="Times New Roman" w:cs="Times New Roman"/>
            <w:sz w:val="24"/>
            <w:szCs w:val="24"/>
          </w:rPr>
          <w:t xml:space="preserve">e.g., </w:t>
        </w:r>
      </w:ins>
      <w:ins w:id="547" w:author="Robin Bergh" w:date="2019-09-19T15:03:00Z">
        <w:r w:rsidR="00056F2C">
          <w:rPr>
            <w:rFonts w:ascii="Times New Roman" w:eastAsia="Times New Roman" w:hAnsi="Times New Roman" w:cs="Times New Roman"/>
            <w:sz w:val="24"/>
            <w:szCs w:val="24"/>
          </w:rPr>
          <w:t>Dovidio</w:t>
        </w:r>
      </w:ins>
      <w:ins w:id="548" w:author="Robin Bergh" w:date="2019-09-19T14:59:00Z">
        <w:r w:rsidR="00056F2C">
          <w:rPr>
            <w:rFonts w:ascii="Times New Roman" w:eastAsia="Times New Roman" w:hAnsi="Times New Roman" w:cs="Times New Roman"/>
            <w:sz w:val="24"/>
            <w:szCs w:val="24"/>
          </w:rPr>
          <w:t xml:space="preserve"> et al., </w:t>
        </w:r>
      </w:ins>
      <w:ins w:id="549" w:author="Robin Bergh" w:date="2019-09-19T15:03:00Z">
        <w:r w:rsidR="00056F2C">
          <w:rPr>
            <w:rFonts w:ascii="Times New Roman" w:eastAsia="Times New Roman" w:hAnsi="Times New Roman" w:cs="Times New Roman"/>
            <w:sz w:val="24"/>
            <w:szCs w:val="24"/>
          </w:rPr>
          <w:t>2012</w:t>
        </w:r>
      </w:ins>
      <w:ins w:id="550" w:author="Robin Bergh" w:date="2019-09-19T14:53:00Z">
        <w:r w:rsidR="00F43881">
          <w:rPr>
            <w:rFonts w:ascii="Times New Roman" w:eastAsia="Times New Roman" w:hAnsi="Times New Roman" w:cs="Times New Roman"/>
            <w:sz w:val="24"/>
            <w:szCs w:val="24"/>
          </w:rPr>
          <w:t>)</w:t>
        </w:r>
      </w:ins>
      <w:ins w:id="551" w:author="Robin Bergh" w:date="2019-09-19T14:59:00Z">
        <w:r w:rsidR="00056F2C">
          <w:rPr>
            <w:rFonts w:ascii="Times New Roman" w:eastAsia="Times New Roman" w:hAnsi="Times New Roman" w:cs="Times New Roman"/>
            <w:sz w:val="24"/>
            <w:szCs w:val="24"/>
          </w:rPr>
          <w:t xml:space="preserve">. </w:t>
        </w:r>
      </w:ins>
    </w:p>
    <w:p w14:paraId="5F2D6827"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further manipulated information about efficiency with ratings from charitynavigator.org. Charity Navigator rates charities in terms of financial health and accountability/</w:t>
      </w:r>
      <w:del w:id="552" w:author="Robin Bergh" w:date="2019-09-24T11:18:00Z">
        <w:r w:rsidDel="000A481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transparency. The financial score represents a metric of efficiency that is based on, for example, percentage of total expenses that are dedicated to the charity operations. As such, </w:t>
      </w:r>
      <w:r>
        <w:rPr>
          <w:rFonts w:ascii="Times New Roman" w:eastAsia="Times New Roman" w:hAnsi="Times New Roman" w:cs="Times New Roman"/>
          <w:sz w:val="24"/>
          <w:szCs w:val="24"/>
        </w:rPr>
        <w:lastRenderedPageBreak/>
        <w:t xml:space="preserve">we manipulated if participants had access to positive efficiency evaluations, presented in a realistic and ecologically valid format. In Study 4 we could also rule out any impact of information about accountability/transparency; see next paragraph. Experiments 2 and 3 further included a negative </w:t>
      </w:r>
      <w:del w:id="553" w:author="Robin Bergh" w:date="2019-09-24T11:18:00Z">
        <w:r w:rsidDel="000A481B">
          <w:rPr>
            <w:rFonts w:ascii="Times New Roman" w:eastAsia="Times New Roman" w:hAnsi="Times New Roman" w:cs="Times New Roman"/>
            <w:sz w:val="24"/>
            <w:szCs w:val="24"/>
          </w:rPr>
          <w:delText xml:space="preserve">efficiency </w:delText>
        </w:r>
      </w:del>
      <w:ins w:id="554" w:author="Robin Bergh" w:date="2019-09-24T11:18:00Z">
        <w:r w:rsidR="000A481B">
          <w:rPr>
            <w:rFonts w:ascii="Times New Roman" w:eastAsia="Times New Roman" w:hAnsi="Times New Roman" w:cs="Times New Roman"/>
            <w:sz w:val="24"/>
            <w:szCs w:val="24"/>
          </w:rPr>
          <w:t xml:space="preserve">information </w:t>
        </w:r>
      </w:ins>
      <w:r>
        <w:rPr>
          <w:rFonts w:ascii="Times New Roman" w:eastAsia="Times New Roman" w:hAnsi="Times New Roman" w:cs="Times New Roman"/>
          <w:sz w:val="24"/>
          <w:szCs w:val="24"/>
        </w:rPr>
        <w:t>manipulation, describing donations as unavailable for their intended use. In particular, we used information that aid programs had been suspended when U.N. convoys were attacked (Cunningham, DeYoung, &amp; Roth 2016), implying that donated money would not be put toward any program in Syria at that time-point.</w:t>
      </w:r>
    </w:p>
    <w:p w14:paraId="6C018EFC"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Study 4 the efficiency information involved a conjoint evaluation of two charities, one with high efficiency </w:t>
      </w:r>
      <w:r>
        <w:rPr>
          <w:rFonts w:ascii="Times New Roman" w:eastAsia="Times New Roman" w:hAnsi="Times New Roman" w:cs="Times New Roman"/>
          <w:color w:val="000000"/>
          <w:sz w:val="24"/>
          <w:szCs w:val="24"/>
        </w:rPr>
        <w:t xml:space="preserve">(see charitynavigator.org/index.cfm?bay=search.history&amp;orgid=4438 [2016, June report]) </w:t>
      </w:r>
      <w:r>
        <w:rPr>
          <w:rFonts w:ascii="Times New Roman" w:eastAsia="Times New Roman" w:hAnsi="Times New Roman" w:cs="Times New Roman"/>
          <w:sz w:val="24"/>
          <w:szCs w:val="24"/>
        </w:rPr>
        <w:t xml:space="preserve">and the other having mediocre efficiency </w:t>
      </w:r>
      <w:r>
        <w:rPr>
          <w:rFonts w:ascii="Times New Roman" w:eastAsia="Times New Roman" w:hAnsi="Times New Roman" w:cs="Times New Roman"/>
          <w:color w:val="000000"/>
          <w:sz w:val="24"/>
          <w:szCs w:val="24"/>
        </w:rPr>
        <w:t>(see charitynavigator.org/index.cfm? bay=search.summary&amp;orgid=8166 [2016, June report]</w:t>
      </w:r>
      <w:r>
        <w:rPr>
          <w:rFonts w:ascii="Times New Roman" w:eastAsia="Times New Roman" w:hAnsi="Times New Roman" w:cs="Times New Roman"/>
          <w:sz w:val="24"/>
          <w:szCs w:val="24"/>
        </w:rPr>
        <w:t>). The conjoint presentation was motivated by the notion that some information is difficult to evaluate on its own, but become</w:t>
      </w:r>
      <w:ins w:id="555" w:author="david reinstein" w:date="2019-08-21T16:43: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meaningful in relation to some comparative standard (Hsee, Loewenstein, Blount, &amp; Bazerman, 1999; see also Caviola et al., 2014). We tested if people would pay more attention to efficiency if they could directly compare charities based on this metric. The other charity navigator dimension, accountability/ transparency, was rated similarly for the two charities. The charities were presented side-by-side, with a randomized left-right assignment. We also manipulated when participants received the efficiency information – before or after an initial commitment to donate (see below for more procedure details). </w:t>
      </w:r>
    </w:p>
    <w:p w14:paraId="12D74C31" w14:textId="77777777" w:rsidR="000A481B" w:rsidRDefault="00F37D5F">
      <w:pPr>
        <w:spacing w:after="0" w:line="480" w:lineRule="auto"/>
        <w:ind w:firstLine="709"/>
        <w:rPr>
          <w:ins w:id="556" w:author="Robin Bergh" w:date="2019-09-24T11:20:00Z"/>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Study 5 we focused on information about the outcome effectiveness</w:t>
      </w:r>
      <w:r>
        <w:rPr>
          <w:rFonts w:ascii="Times New Roman" w:eastAsia="Times New Roman" w:hAnsi="Times New Roman" w:cs="Times New Roman"/>
          <w:color w:val="000000"/>
          <w:sz w:val="24"/>
          <w:szCs w:val="24"/>
        </w:rPr>
        <w:t>, instead of (internal) charity efficiency</w:t>
      </w:r>
      <w:del w:id="557" w:author="Robin Bergh" w:date="2019-09-24T11:19:00Z">
        <w:r w:rsidDel="000A481B">
          <w:rPr>
            <w:rFonts w:ascii="Times New Roman" w:eastAsia="Times New Roman" w:hAnsi="Times New Roman" w:cs="Times New Roman"/>
            <w:color w:val="000000"/>
            <w:sz w:val="24"/>
            <w:szCs w:val="24"/>
          </w:rPr>
          <w:delText xml:space="preserve">. Here we took advantage of well-monitored results as well as estimated costs and benefits </w:delText>
        </w:r>
        <w:r w:rsidDel="000A481B">
          <w:rPr>
            <w:rFonts w:ascii="Times New Roman" w:eastAsia="Times New Roman" w:hAnsi="Times New Roman" w:cs="Times New Roman"/>
            <w:sz w:val="24"/>
            <w:szCs w:val="24"/>
          </w:rPr>
          <w:delText xml:space="preserve">for the </w:delText>
        </w:r>
      </w:del>
      <w:del w:id="558" w:author="Robin Bergh" w:date="2019-09-24T11:20:00Z">
        <w:r w:rsidDel="000A481B">
          <w:rPr>
            <w:rFonts w:ascii="Times New Roman" w:eastAsia="Times New Roman" w:hAnsi="Times New Roman" w:cs="Times New Roman"/>
            <w:color w:val="000000"/>
            <w:sz w:val="24"/>
            <w:szCs w:val="24"/>
          </w:rPr>
          <w:delText>Polio Eradication Initiative</w:delText>
        </w:r>
      </w:del>
      <w:r>
        <w:rPr>
          <w:rFonts w:ascii="Times New Roman" w:eastAsia="Times New Roman" w:hAnsi="Times New Roman" w:cs="Times New Roman"/>
          <w:color w:val="000000"/>
          <w:sz w:val="24"/>
          <w:szCs w:val="24"/>
        </w:rPr>
        <w:t xml:space="preserve">. Participants either read a text about the effectiveness of the </w:t>
      </w:r>
      <w:ins w:id="559" w:author="Robin Bergh" w:date="2019-09-24T11:20:00Z">
        <w:r w:rsidR="000A481B">
          <w:rPr>
            <w:rFonts w:ascii="Times New Roman" w:eastAsia="Times New Roman" w:hAnsi="Times New Roman" w:cs="Times New Roman"/>
            <w:color w:val="000000"/>
            <w:sz w:val="24"/>
            <w:szCs w:val="24"/>
          </w:rPr>
          <w:t>Polio Eradication Initiative</w:t>
        </w:r>
      </w:ins>
      <w:del w:id="560" w:author="Robin Bergh" w:date="2019-09-24T11:20:00Z">
        <w:r w:rsidDel="000A481B">
          <w:rPr>
            <w:rFonts w:ascii="Times New Roman" w:eastAsia="Times New Roman" w:hAnsi="Times New Roman" w:cs="Times New Roman"/>
            <w:color w:val="000000"/>
            <w:sz w:val="24"/>
            <w:szCs w:val="24"/>
          </w:rPr>
          <w:delText>initiative</w:delText>
        </w:r>
      </w:del>
      <w:r>
        <w:rPr>
          <w:rFonts w:ascii="Times New Roman" w:eastAsia="Times New Roman" w:hAnsi="Times New Roman" w:cs="Times New Roman"/>
          <w:color w:val="000000"/>
          <w:sz w:val="24"/>
          <w:szCs w:val="24"/>
        </w:rPr>
        <w:t xml:space="preserve">, including positive conclusions from an economic cost-benefit analysis (see Tebbens et al., 2010), or a control text describing the spread and detection of Polio (no mention </w:t>
      </w:r>
      <w:r>
        <w:rPr>
          <w:rFonts w:ascii="Times New Roman" w:eastAsia="Times New Roman" w:hAnsi="Times New Roman" w:cs="Times New Roman"/>
          <w:color w:val="000000"/>
          <w:sz w:val="24"/>
          <w:szCs w:val="24"/>
        </w:rPr>
        <w:lastRenderedPageBreak/>
        <w:t xml:space="preserve">of effectiveness). Here the image manipulation focused on a young girl </w:t>
      </w:r>
      <w:del w:id="561" w:author="Robin Bergh" w:date="2019-09-24T11:21:00Z">
        <w:r w:rsidDel="000A481B">
          <w:rPr>
            <w:rFonts w:ascii="Times New Roman" w:eastAsia="Times New Roman" w:hAnsi="Times New Roman" w:cs="Times New Roman"/>
            <w:color w:val="000000"/>
            <w:sz w:val="24"/>
            <w:szCs w:val="24"/>
          </w:rPr>
          <w:delText xml:space="preserve">being </w:delText>
        </w:r>
      </w:del>
      <w:r>
        <w:rPr>
          <w:rFonts w:ascii="Times New Roman" w:eastAsia="Times New Roman" w:hAnsi="Times New Roman" w:cs="Times New Roman"/>
          <w:color w:val="000000"/>
          <w:sz w:val="24"/>
          <w:szCs w:val="24"/>
        </w:rPr>
        <w:t>paralyzed from Polio (see https://www.flickr.com/photos/91311153</w:t>
      </w:r>
    </w:p>
    <w:p w14:paraId="6892A3FA" w14:textId="77777777" w:rsidR="00841F8A" w:rsidRDefault="00F37D5F" w:rsidP="000A481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@N02/8290596191). </w:t>
      </w:r>
    </w:p>
    <w:p w14:paraId="5CA9A627" w14:textId="77777777" w:rsidR="001854EB" w:rsidRDefault="00120687" w:rsidP="00FF32BA">
      <w:pPr>
        <w:spacing w:after="0" w:line="480" w:lineRule="auto"/>
        <w:ind w:firstLine="709"/>
        <w:rPr>
          <w:ins w:id="562" w:author="Robin Bergh" w:date="2019-09-19T15:21:00Z"/>
          <w:rFonts w:ascii="Times New Roman" w:eastAsia="Times New Roman" w:hAnsi="Times New Roman" w:cs="Times New Roman"/>
          <w:color w:val="000000"/>
          <w:sz w:val="24"/>
          <w:szCs w:val="24"/>
        </w:rPr>
      </w:pPr>
      <w:ins w:id="563" w:author="Robin Bergh" w:date="2019-09-11T23:41:00Z">
        <w:r>
          <w:rPr>
            <w:rFonts w:ascii="Times New Roman" w:eastAsia="Times New Roman" w:hAnsi="Times New Roman" w:cs="Times New Roman"/>
            <w:sz w:val="24"/>
            <w:szCs w:val="24"/>
          </w:rPr>
          <w:t>Study 6 focused on charity outcome effectiveness</w:t>
        </w:r>
      </w:ins>
      <w:ins w:id="564" w:author="Robin Bergh" w:date="2019-09-11T23:43:00Z">
        <w:r>
          <w:rPr>
            <w:rFonts w:ascii="Times New Roman" w:eastAsia="Times New Roman" w:hAnsi="Times New Roman" w:cs="Times New Roman"/>
            <w:sz w:val="24"/>
            <w:szCs w:val="24"/>
          </w:rPr>
          <w:t xml:space="preserve"> for </w:t>
        </w:r>
      </w:ins>
      <w:ins w:id="565" w:author="Robin Bergh" w:date="2019-09-11T23:44:00Z">
        <w:r>
          <w:rPr>
            <w:rFonts w:ascii="Times New Roman" w:eastAsia="Times New Roman" w:hAnsi="Times New Roman" w:cs="Times New Roman"/>
            <w:sz w:val="24"/>
            <w:szCs w:val="24"/>
          </w:rPr>
          <w:t>helping blind individuals (similar to an example given by Singer, 2015)</w:t>
        </w:r>
      </w:ins>
      <w:ins w:id="566" w:author="Robin Bergh" w:date="2019-09-11T23:42:00Z">
        <w:r>
          <w:rPr>
            <w:rFonts w:ascii="Times New Roman" w:eastAsia="Times New Roman" w:hAnsi="Times New Roman" w:cs="Times New Roman"/>
            <w:color w:val="000000"/>
            <w:sz w:val="24"/>
            <w:szCs w:val="24"/>
          </w:rPr>
          <w:t>. Like study 4, it also involved a conjoint evaluation of two charities</w:t>
        </w:r>
      </w:ins>
      <w:ins w:id="567" w:author="Robin Bergh" w:date="2019-09-11T23:45:00Z">
        <w:r>
          <w:rPr>
            <w:rFonts w:ascii="Times New Roman" w:eastAsia="Times New Roman" w:hAnsi="Times New Roman" w:cs="Times New Roman"/>
            <w:color w:val="000000"/>
            <w:sz w:val="24"/>
            <w:szCs w:val="24"/>
          </w:rPr>
          <w:t xml:space="preserve">. </w:t>
        </w:r>
      </w:ins>
      <w:ins w:id="568" w:author="Robin Bergh" w:date="2019-09-19T16:02:00Z">
        <w:r w:rsidR="00D166BD">
          <w:rPr>
            <w:rFonts w:ascii="Times New Roman" w:eastAsia="Times New Roman" w:hAnsi="Times New Roman" w:cs="Times New Roman"/>
            <w:color w:val="000000"/>
            <w:sz w:val="24"/>
            <w:szCs w:val="24"/>
          </w:rPr>
          <w:t>The effectiveness information described</w:t>
        </w:r>
      </w:ins>
      <w:ins w:id="569" w:author="Robin Bergh" w:date="2019-09-19T16:11:00Z">
        <w:r w:rsidR="00D166BD">
          <w:rPr>
            <w:rFonts w:ascii="Times New Roman" w:eastAsia="Times New Roman" w:hAnsi="Times New Roman" w:cs="Times New Roman"/>
            <w:color w:val="000000"/>
            <w:sz w:val="24"/>
            <w:szCs w:val="24"/>
          </w:rPr>
          <w:t xml:space="preserve"> </w:t>
        </w:r>
      </w:ins>
      <w:ins w:id="570" w:author="Robin Bergh" w:date="2019-09-24T11:21:00Z">
        <w:r w:rsidR="000A481B">
          <w:rPr>
            <w:rFonts w:ascii="Times New Roman" w:eastAsia="Times New Roman" w:hAnsi="Times New Roman" w:cs="Times New Roman"/>
            <w:color w:val="000000"/>
            <w:sz w:val="24"/>
            <w:szCs w:val="24"/>
          </w:rPr>
          <w:t>how</w:t>
        </w:r>
      </w:ins>
      <w:ins w:id="571" w:author="Robin Bergh" w:date="2019-09-19T16:09:00Z">
        <w:r w:rsidR="00D166BD">
          <w:rPr>
            <w:rFonts w:ascii="Times New Roman" w:eastAsia="Times New Roman" w:hAnsi="Times New Roman" w:cs="Times New Roman"/>
            <w:color w:val="000000"/>
            <w:sz w:val="24"/>
            <w:szCs w:val="24"/>
          </w:rPr>
          <w:t xml:space="preserve"> </w:t>
        </w:r>
      </w:ins>
      <w:ins w:id="572" w:author="Robin Bergh" w:date="2019-09-19T16:11:00Z">
        <w:r w:rsidR="00D166BD">
          <w:rPr>
            <w:rFonts w:ascii="Times New Roman" w:eastAsia="Times New Roman" w:hAnsi="Times New Roman" w:cs="Times New Roman"/>
            <w:color w:val="000000"/>
            <w:sz w:val="24"/>
            <w:szCs w:val="24"/>
          </w:rPr>
          <w:t xml:space="preserve">the lifetime cost for a guide dog is around </w:t>
        </w:r>
      </w:ins>
      <w:ins w:id="573" w:author="Robin Bergh" w:date="2019-09-19T16:09:00Z">
        <w:r w:rsidR="00D166BD">
          <w:rPr>
            <w:rFonts w:ascii="Times New Roman" w:eastAsia="Times New Roman" w:hAnsi="Times New Roman" w:cs="Times New Roman"/>
            <w:color w:val="000000"/>
            <w:sz w:val="24"/>
            <w:szCs w:val="24"/>
          </w:rPr>
          <w:t>£55,000</w:t>
        </w:r>
      </w:ins>
      <w:ins w:id="574" w:author="Robin Bergh" w:date="2019-09-24T10:58:00Z">
        <w:r w:rsidR="00993EAA">
          <w:rPr>
            <w:rFonts w:ascii="Times New Roman" w:eastAsia="Times New Roman" w:hAnsi="Times New Roman" w:cs="Times New Roman"/>
            <w:color w:val="000000"/>
            <w:sz w:val="24"/>
            <w:szCs w:val="24"/>
          </w:rPr>
          <w:t xml:space="preserve"> (cost-ineffective charity)</w:t>
        </w:r>
      </w:ins>
      <w:ins w:id="575" w:author="Robin Bergh" w:date="2019-09-19T16:09:00Z">
        <w:r w:rsidR="00D166BD">
          <w:rPr>
            <w:rFonts w:ascii="Times New Roman" w:eastAsia="Times New Roman" w:hAnsi="Times New Roman" w:cs="Times New Roman"/>
            <w:color w:val="000000"/>
            <w:sz w:val="24"/>
            <w:szCs w:val="24"/>
          </w:rPr>
          <w:t xml:space="preserve">, as compared to </w:t>
        </w:r>
      </w:ins>
      <w:ins w:id="576" w:author="Robin Bergh" w:date="2019-09-19T16:12:00Z">
        <w:r w:rsidR="00D166BD">
          <w:rPr>
            <w:rFonts w:ascii="Times New Roman" w:eastAsia="Times New Roman" w:hAnsi="Times New Roman" w:cs="Times New Roman"/>
            <w:color w:val="000000"/>
            <w:sz w:val="24"/>
            <w:szCs w:val="24"/>
          </w:rPr>
          <w:t xml:space="preserve">estimates of £75 to avert </w:t>
        </w:r>
      </w:ins>
      <w:ins w:id="577" w:author="Robin Bergh" w:date="2019-09-19T16:10:00Z">
        <w:r w:rsidR="00D166BD" w:rsidRPr="00D166BD">
          <w:rPr>
            <w:rFonts w:ascii="Times New Roman" w:eastAsia="Times New Roman" w:hAnsi="Times New Roman" w:cs="Times New Roman"/>
            <w:color w:val="000000"/>
            <w:sz w:val="24"/>
            <w:szCs w:val="24"/>
          </w:rPr>
          <w:t xml:space="preserve">10-50 years of serious debilitation </w:t>
        </w:r>
        <w:r w:rsidR="00D166BD">
          <w:rPr>
            <w:rFonts w:ascii="Times New Roman" w:eastAsia="Times New Roman" w:hAnsi="Times New Roman" w:cs="Times New Roman"/>
            <w:color w:val="000000"/>
            <w:sz w:val="24"/>
            <w:szCs w:val="24"/>
          </w:rPr>
          <w:t>from river blindness</w:t>
        </w:r>
      </w:ins>
      <w:ins w:id="578" w:author="Robin Bergh" w:date="2019-09-24T10:58:00Z">
        <w:r w:rsidR="00993EAA">
          <w:rPr>
            <w:rFonts w:ascii="Times New Roman" w:eastAsia="Times New Roman" w:hAnsi="Times New Roman" w:cs="Times New Roman"/>
            <w:color w:val="000000"/>
            <w:sz w:val="24"/>
            <w:szCs w:val="24"/>
          </w:rPr>
          <w:t xml:space="preserve"> </w:t>
        </w:r>
      </w:ins>
      <w:ins w:id="579" w:author="Robin Bergh" w:date="2019-09-24T10:59:00Z">
        <w:r w:rsidR="00993EAA">
          <w:rPr>
            <w:rFonts w:ascii="Times New Roman" w:eastAsia="Times New Roman" w:hAnsi="Times New Roman" w:cs="Times New Roman"/>
            <w:color w:val="000000"/>
            <w:sz w:val="24"/>
            <w:szCs w:val="24"/>
          </w:rPr>
          <w:t>(</w:t>
        </w:r>
      </w:ins>
      <w:ins w:id="580" w:author="Robin Bergh" w:date="2019-09-24T10:58:00Z">
        <w:r w:rsidR="00993EAA">
          <w:rPr>
            <w:rFonts w:ascii="Times New Roman" w:eastAsia="Times New Roman" w:hAnsi="Times New Roman" w:cs="Times New Roman"/>
            <w:color w:val="000000"/>
            <w:sz w:val="24"/>
            <w:szCs w:val="24"/>
          </w:rPr>
          <w:t>cost-effective charity</w:t>
        </w:r>
      </w:ins>
      <w:ins w:id="581" w:author="Robin Bergh" w:date="2019-09-24T10:59:00Z">
        <w:r w:rsidR="00993EAA">
          <w:rPr>
            <w:rFonts w:ascii="Times New Roman" w:eastAsia="Times New Roman" w:hAnsi="Times New Roman" w:cs="Times New Roman"/>
            <w:color w:val="000000"/>
            <w:sz w:val="24"/>
            <w:szCs w:val="24"/>
          </w:rPr>
          <w:t>)</w:t>
        </w:r>
      </w:ins>
      <w:ins w:id="582" w:author="Robin Bergh" w:date="2019-09-19T16:13:00Z">
        <w:r w:rsidR="00D166BD">
          <w:rPr>
            <w:rFonts w:ascii="Times New Roman" w:eastAsia="Times New Roman" w:hAnsi="Times New Roman" w:cs="Times New Roman"/>
            <w:color w:val="000000"/>
            <w:sz w:val="24"/>
            <w:szCs w:val="24"/>
          </w:rPr>
          <w:t>.</w:t>
        </w:r>
        <w:r w:rsidR="00FF32BA">
          <w:rPr>
            <w:rFonts w:ascii="Times New Roman" w:eastAsia="Times New Roman" w:hAnsi="Times New Roman" w:cs="Times New Roman"/>
            <w:color w:val="000000"/>
            <w:sz w:val="24"/>
            <w:szCs w:val="24"/>
          </w:rPr>
          <w:t xml:space="preserve"> </w:t>
        </w:r>
      </w:ins>
      <w:ins w:id="583" w:author="Robin Bergh" w:date="2019-09-11T23:46:00Z">
        <w:r>
          <w:rPr>
            <w:rFonts w:ascii="Times New Roman" w:eastAsia="Times New Roman" w:hAnsi="Times New Roman" w:cs="Times New Roman"/>
            <w:color w:val="000000"/>
            <w:sz w:val="24"/>
            <w:szCs w:val="24"/>
          </w:rPr>
          <w:t xml:space="preserve">The image depicted a blind teenage girl (see supplemental materials). </w:t>
        </w:r>
      </w:ins>
    </w:p>
    <w:p w14:paraId="73581B6E" w14:textId="785D473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all studies</w:t>
      </w:r>
      <w:ins w:id="584" w:author="Robin Bergh" w:date="2019-09-11T23:52:00Z">
        <w:r w:rsidR="001E681B">
          <w:rPr>
            <w:rFonts w:ascii="Times New Roman" w:eastAsia="Times New Roman" w:hAnsi="Times New Roman" w:cs="Times New Roman"/>
            <w:sz w:val="24"/>
            <w:szCs w:val="24"/>
          </w:rPr>
          <w:t>,</w:t>
        </w:r>
      </w:ins>
      <w:ins w:id="585" w:author="Robin Bergh" w:date="2019-09-11T23:41:00Z">
        <w:r w:rsidR="00120687">
          <w:rPr>
            <w:rFonts w:ascii="Times New Roman" w:eastAsia="Times New Roman" w:hAnsi="Times New Roman" w:cs="Times New Roman"/>
            <w:sz w:val="24"/>
            <w:szCs w:val="24"/>
          </w:rPr>
          <w:t xml:space="preserve"> </w:t>
        </w:r>
        <w:commentRangeStart w:id="586"/>
        <w:r w:rsidR="00120687">
          <w:rPr>
            <w:rFonts w:ascii="Times New Roman" w:eastAsia="Times New Roman" w:hAnsi="Times New Roman" w:cs="Times New Roman"/>
            <w:sz w:val="24"/>
            <w:szCs w:val="24"/>
          </w:rPr>
          <w:t>except the last one</w:t>
        </w:r>
      </w:ins>
      <w:commentRangeEnd w:id="586"/>
      <w:r w:rsidR="00FC46DD">
        <w:rPr>
          <w:rStyle w:val="CommentReference"/>
        </w:rPr>
        <w:commentReference w:id="586"/>
      </w:r>
      <w:r>
        <w:rPr>
          <w:rFonts w:ascii="Times New Roman" w:eastAsia="Times New Roman" w:hAnsi="Times New Roman" w:cs="Times New Roman"/>
          <w:sz w:val="24"/>
          <w:szCs w:val="24"/>
        </w:rPr>
        <w:t>, participants were asked if they would be willing to donate (yes/no) before being asked about actual donations. The timing of the commitment question, or rather the information seen before or after it (but before actual donations) varied across the current studies, in order to test different hypotheses about how images interact with efficiency information at different stages of the decision-making process to donate</w:t>
      </w:r>
      <w:ins w:id="587" w:author="Robin Bergh" w:date="2019-09-24T11:01:00Z">
        <w:r w:rsidR="00993EAA">
          <w:rPr>
            <w:rFonts w:ascii="Times New Roman" w:eastAsia="Times New Roman" w:hAnsi="Times New Roman" w:cs="Times New Roman"/>
            <w:sz w:val="24"/>
            <w:szCs w:val="24"/>
          </w:rPr>
          <w:t xml:space="preserve"> (see Supplementary materials for details)</w:t>
        </w:r>
      </w:ins>
      <w:r>
        <w:rPr>
          <w:rFonts w:ascii="Times New Roman" w:eastAsia="Times New Roman" w:hAnsi="Times New Roman" w:cs="Times New Roman"/>
          <w:sz w:val="24"/>
          <w:szCs w:val="24"/>
        </w:rPr>
        <w:t>.</w:t>
      </w:r>
      <w:del w:id="588" w:author="Robin Bergh" w:date="2019-09-24T11:01:00Z">
        <w:r w:rsidDel="00993EAA">
          <w:rPr>
            <w:rFonts w:ascii="Times New Roman" w:eastAsia="Times New Roman" w:hAnsi="Times New Roman" w:cs="Times New Roman"/>
            <w:sz w:val="24"/>
            <w:szCs w:val="24"/>
          </w:rPr>
          <w:delText xml:space="preserve"> In Studies 1, 3 and 5, the efficiency information came after the initial commitment, when combined with an image. In Study 2, all manipulated materials were presented before the commitment question. In Study 4 we manipulated whether the efficiency information was presented before or after the commitment</w:delText>
        </w:r>
      </w:del>
      <w:del w:id="589" w:author="Reinstein, David" w:date="2019-09-26T23:08:00Z">
        <w:r w:rsidDel="001813B7">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More systematic follow-up studies on the order effects (not reported here, due to different focus) </w:t>
      </w:r>
      <w:commentRangeStart w:id="590"/>
      <w:r>
        <w:rPr>
          <w:rFonts w:ascii="Times New Roman" w:eastAsia="Times New Roman" w:hAnsi="Times New Roman" w:cs="Times New Roman"/>
          <w:sz w:val="24"/>
          <w:szCs w:val="24"/>
        </w:rPr>
        <w:t>showed no systematic differences in terms of whether empathic and rational appeals occur</w:t>
      </w:r>
      <w:ins w:id="591" w:author="Reinstein, David" w:date="2019-09-26T23:09:00Z">
        <w:r w:rsidR="001813B7">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before or after donation commitments.</w:t>
      </w:r>
      <w:commentRangeEnd w:id="590"/>
      <w:r w:rsidR="001813B7">
        <w:rPr>
          <w:rStyle w:val="CommentReference"/>
        </w:rPr>
        <w:commentReference w:id="590"/>
      </w:r>
    </w:p>
    <w:p w14:paraId="16212F11" w14:textId="77777777" w:rsidR="00D90B59" w:rsidRDefault="00F37D5F">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primary outcome of interest was how much participants decided to donate, either from a bonus payment or prospective raffle winnings. Answers were given on a slider scale, and these had 1c increments for the $3 and $5 bonuses. For the $50 raffle winnings the scale had $1 increments (see </w:t>
      </w:r>
      <w:r>
        <w:rPr>
          <w:rFonts w:ascii="Times New Roman" w:eastAsia="Times New Roman" w:hAnsi="Times New Roman" w:cs="Times New Roman"/>
          <w:i/>
          <w:sz w:val="24"/>
          <w:szCs w:val="24"/>
        </w:rPr>
        <w:t>Participants</w:t>
      </w:r>
      <w:r>
        <w:rPr>
          <w:rFonts w:ascii="Times New Roman" w:eastAsia="Times New Roman" w:hAnsi="Times New Roman" w:cs="Times New Roman"/>
          <w:sz w:val="24"/>
          <w:szCs w:val="24"/>
        </w:rPr>
        <w:t xml:space="preserve"> for details about the payments). Decisions were consequential, and participants in Studies 1-3 were told that donations were going to the Syria Fund of Save the Children (and the efficiency information also specified the charity name). The two charities in </w:t>
      </w:r>
      <w:r>
        <w:rPr>
          <w:rFonts w:ascii="Times New Roman" w:eastAsia="Times New Roman" w:hAnsi="Times New Roman" w:cs="Times New Roman"/>
          <w:sz w:val="24"/>
          <w:szCs w:val="24"/>
        </w:rPr>
        <w:lastRenderedPageBreak/>
        <w:t xml:space="preserve">Study 4 were not named, and participants in the efficiency comparison conditions chose one of them from a display of their Charity Navigator ratings. Participants in Study 5 learned that donated amounts would go to the </w:t>
      </w:r>
      <w:r>
        <w:rPr>
          <w:rFonts w:ascii="Times New Roman" w:eastAsia="Times New Roman" w:hAnsi="Times New Roman" w:cs="Times New Roman"/>
          <w:color w:val="000000"/>
          <w:sz w:val="24"/>
          <w:szCs w:val="24"/>
        </w:rPr>
        <w:t xml:space="preserve">Polio Eradication Initiative. </w:t>
      </w:r>
      <w:ins w:id="592" w:author="Robin Bergh" w:date="2019-09-11T23:56:00Z">
        <w:r w:rsidR="001E681B">
          <w:rPr>
            <w:rFonts w:ascii="Times New Roman" w:eastAsia="Times New Roman" w:hAnsi="Times New Roman" w:cs="Times New Roman"/>
            <w:color w:val="000000"/>
            <w:sz w:val="24"/>
            <w:szCs w:val="24"/>
          </w:rPr>
          <w:t xml:space="preserve">In study 6, participants first chose </w:t>
        </w:r>
      </w:ins>
      <w:ins w:id="593" w:author="Robin Bergh" w:date="2019-09-24T11:03:00Z">
        <w:r w:rsidR="00993EAA">
          <w:rPr>
            <w:rFonts w:ascii="Times New Roman" w:eastAsia="Times New Roman" w:hAnsi="Times New Roman" w:cs="Times New Roman"/>
            <w:color w:val="000000"/>
            <w:sz w:val="24"/>
            <w:szCs w:val="24"/>
          </w:rPr>
          <w:t xml:space="preserve">between </w:t>
        </w:r>
      </w:ins>
      <w:ins w:id="594" w:author="Robin Bergh" w:date="2019-09-24T11:04:00Z">
        <w:r w:rsidR="00993EAA">
          <w:rPr>
            <w:rFonts w:ascii="Times New Roman" w:eastAsia="Times New Roman" w:hAnsi="Times New Roman" w:cs="Times New Roman"/>
            <w:color w:val="000000"/>
            <w:sz w:val="24"/>
            <w:szCs w:val="24"/>
          </w:rPr>
          <w:t xml:space="preserve">supporting </w:t>
        </w:r>
      </w:ins>
      <w:ins w:id="595" w:author="Robin Bergh" w:date="2019-09-24T11:03:00Z">
        <w:r w:rsidR="00993EAA">
          <w:rPr>
            <w:rFonts w:ascii="Times New Roman" w:eastAsia="Times New Roman" w:hAnsi="Times New Roman" w:cs="Times New Roman"/>
            <w:color w:val="000000"/>
            <w:sz w:val="24"/>
            <w:szCs w:val="24"/>
          </w:rPr>
          <w:t>guide dog</w:t>
        </w:r>
      </w:ins>
      <w:ins w:id="596" w:author="Robin Bergh" w:date="2019-09-24T11:04:00Z">
        <w:r w:rsidR="00993EAA">
          <w:rPr>
            <w:rFonts w:ascii="Times New Roman" w:eastAsia="Times New Roman" w:hAnsi="Times New Roman" w:cs="Times New Roman"/>
            <w:color w:val="000000"/>
            <w:sz w:val="24"/>
            <w:szCs w:val="24"/>
          </w:rPr>
          <w:t>s</w:t>
        </w:r>
      </w:ins>
      <w:ins w:id="597" w:author="Robin Bergh" w:date="2019-09-24T11:03:00Z">
        <w:r w:rsidR="00993EAA">
          <w:rPr>
            <w:rFonts w:ascii="Times New Roman" w:eastAsia="Times New Roman" w:hAnsi="Times New Roman" w:cs="Times New Roman"/>
            <w:color w:val="000000"/>
            <w:sz w:val="24"/>
            <w:szCs w:val="24"/>
          </w:rPr>
          <w:t xml:space="preserve"> or river blindness</w:t>
        </w:r>
      </w:ins>
      <w:ins w:id="598" w:author="Robin Bergh" w:date="2019-09-24T11:04:00Z">
        <w:r w:rsidR="00993EAA">
          <w:rPr>
            <w:rFonts w:ascii="Times New Roman" w:eastAsia="Times New Roman" w:hAnsi="Times New Roman" w:cs="Times New Roman"/>
            <w:color w:val="000000"/>
            <w:sz w:val="24"/>
            <w:szCs w:val="24"/>
          </w:rPr>
          <w:t xml:space="preserve"> interventions</w:t>
        </w:r>
      </w:ins>
      <w:ins w:id="599" w:author="Robin Bergh" w:date="2019-09-11T23:56:00Z">
        <w:r w:rsidR="00993EAA">
          <w:rPr>
            <w:rFonts w:ascii="Times New Roman" w:eastAsia="Times New Roman" w:hAnsi="Times New Roman" w:cs="Times New Roman"/>
            <w:color w:val="000000"/>
            <w:sz w:val="24"/>
            <w:szCs w:val="24"/>
          </w:rPr>
          <w:t xml:space="preserve">, </w:t>
        </w:r>
      </w:ins>
      <w:ins w:id="600" w:author="Robin Bergh" w:date="2019-09-24T11:04:00Z">
        <w:r w:rsidR="00993EAA">
          <w:rPr>
            <w:rFonts w:ascii="Times New Roman" w:eastAsia="Times New Roman" w:hAnsi="Times New Roman" w:cs="Times New Roman"/>
            <w:color w:val="000000"/>
            <w:sz w:val="24"/>
            <w:szCs w:val="24"/>
          </w:rPr>
          <w:t>or neither</w:t>
        </w:r>
      </w:ins>
      <w:ins w:id="601" w:author="Robin Bergh" w:date="2019-09-11T23:56:00Z">
        <w:r w:rsidR="001E681B">
          <w:rPr>
            <w:rFonts w:ascii="Times New Roman" w:eastAsia="Times New Roman" w:hAnsi="Times New Roman" w:cs="Times New Roman"/>
            <w:color w:val="000000"/>
            <w:sz w:val="24"/>
            <w:szCs w:val="24"/>
          </w:rPr>
          <w:t xml:space="preserve">, and then decided on an </w:t>
        </w:r>
      </w:ins>
      <w:r w:rsidR="00D90B59">
        <w:rPr>
          <w:rFonts w:ascii="Times New Roman" w:eastAsia="Times New Roman" w:hAnsi="Times New Roman" w:cs="Times New Roman"/>
          <w:color w:val="000000"/>
          <w:sz w:val="24"/>
          <w:szCs w:val="24"/>
        </w:rPr>
        <w:t>amount</w:t>
      </w:r>
      <w:ins w:id="602" w:author="Robin Bergh" w:date="2019-09-24T11:04:00Z">
        <w:r w:rsidR="00993EAA">
          <w:rPr>
            <w:rFonts w:ascii="Times New Roman" w:eastAsia="Times New Roman" w:hAnsi="Times New Roman" w:cs="Times New Roman"/>
            <w:color w:val="000000"/>
            <w:sz w:val="24"/>
            <w:szCs w:val="24"/>
          </w:rPr>
          <w:t xml:space="preserve"> to give</w:t>
        </w:r>
      </w:ins>
      <w:r w:rsidR="00D90B59">
        <w:rPr>
          <w:rFonts w:ascii="Times New Roman" w:eastAsia="Times New Roman" w:hAnsi="Times New Roman" w:cs="Times New Roman"/>
          <w:color w:val="000000"/>
          <w:sz w:val="24"/>
          <w:szCs w:val="24"/>
        </w:rPr>
        <w:t xml:space="preserve">. </w:t>
      </w:r>
    </w:p>
    <w:p w14:paraId="12176C6E" w14:textId="66945889" w:rsidR="00841F8A" w:rsidRDefault="00D90B59">
      <w:pPr>
        <w:spacing w:after="0" w:line="480" w:lineRule="auto"/>
        <w:ind w:firstLine="709"/>
        <w:rPr>
          <w:rFonts w:ascii="Times New Roman" w:eastAsia="Times New Roman" w:hAnsi="Times New Roman" w:cs="Times New Roman"/>
          <w:sz w:val="24"/>
          <w:szCs w:val="24"/>
        </w:rPr>
      </w:pPr>
      <w:del w:id="603" w:author="Robin Bergh" w:date="2019-09-24T11:05:00Z">
        <w:r w:rsidDel="00993EAA">
          <w:rPr>
            <w:rFonts w:ascii="Times New Roman" w:eastAsia="Times New Roman" w:hAnsi="Times New Roman" w:cs="Times New Roman"/>
            <w:color w:val="000000"/>
            <w:sz w:val="24"/>
            <w:szCs w:val="24"/>
          </w:rPr>
          <w:delText>All</w:delText>
        </w:r>
        <w:r w:rsidR="00F37D5F" w:rsidDel="00993EAA">
          <w:rPr>
            <w:rFonts w:ascii="Times New Roman" w:eastAsia="Times New Roman" w:hAnsi="Times New Roman" w:cs="Times New Roman"/>
            <w:color w:val="000000"/>
            <w:sz w:val="24"/>
            <w:szCs w:val="24"/>
          </w:rPr>
          <w:delText xml:space="preserve"> s</w:delText>
        </w:r>
      </w:del>
      <w:ins w:id="604" w:author="Robin Bergh" w:date="2019-09-24T11:05:00Z">
        <w:r w:rsidR="00993EAA">
          <w:rPr>
            <w:rFonts w:ascii="Times New Roman" w:eastAsia="Times New Roman" w:hAnsi="Times New Roman" w:cs="Times New Roman"/>
            <w:color w:val="000000"/>
            <w:sz w:val="24"/>
            <w:szCs w:val="24"/>
          </w:rPr>
          <w:t>S</w:t>
        </w:r>
      </w:ins>
      <w:r w:rsidR="00F37D5F">
        <w:rPr>
          <w:rFonts w:ascii="Times New Roman" w:eastAsia="Times New Roman" w:hAnsi="Times New Roman" w:cs="Times New Roman"/>
          <w:color w:val="000000"/>
          <w:sz w:val="24"/>
          <w:szCs w:val="24"/>
        </w:rPr>
        <w:t xml:space="preserve">tudies ended with a brief personality and value survey, followed by demographics and debriefing. The survey included measures of, for instance, </w:t>
      </w:r>
      <w:r w:rsidR="00F37D5F">
        <w:rPr>
          <w:rFonts w:ascii="Times New Roman" w:eastAsia="Times New Roman" w:hAnsi="Times New Roman" w:cs="Times New Roman"/>
          <w:sz w:val="24"/>
          <w:szCs w:val="24"/>
        </w:rPr>
        <w:t xml:space="preserve">empathic concern (Davis, 1983), and intellect (DeYoung, Quilty, &amp; Peterson, 2007). These two variables were tested as moderators for the experimental effects. However, we found no reliable moderation effects, and being secondary to our current aims, we report no results for these variables (analytic scripts and results are open to request). </w:t>
      </w:r>
      <w:ins w:id="605" w:author="Robin Bergh" w:date="2019-09-24T11:05:00Z">
        <w:r w:rsidR="00993EAA">
          <w:rPr>
            <w:rFonts w:ascii="Times New Roman" w:eastAsia="Times New Roman" w:hAnsi="Times New Roman" w:cs="Times New Roman"/>
            <w:sz w:val="24"/>
            <w:szCs w:val="24"/>
          </w:rPr>
          <w:t xml:space="preserve">The experimental manipulations in Study 6 were embedded within a larger survey, </w:t>
        </w:r>
      </w:ins>
      <w:ins w:id="606" w:author="Reinstein, David" w:date="2019-09-26T23:11:00Z">
        <w:r w:rsidR="00633D78">
          <w:rPr>
            <w:rFonts w:ascii="Times New Roman" w:eastAsia="Times New Roman" w:hAnsi="Times New Roman" w:cs="Times New Roman"/>
            <w:sz w:val="24"/>
            <w:szCs w:val="24"/>
          </w:rPr>
          <w:t>collecting a range of demographic and attitudinal</w:t>
        </w:r>
      </w:ins>
      <w:ins w:id="607" w:author="Reinstein, David" w:date="2019-09-26T23:12:00Z">
        <w:r w:rsidR="00633D78">
          <w:rPr>
            <w:rFonts w:ascii="Times New Roman" w:eastAsia="Times New Roman" w:hAnsi="Times New Roman" w:cs="Times New Roman"/>
            <w:sz w:val="24"/>
            <w:szCs w:val="24"/>
          </w:rPr>
          <w:t xml:space="preserve"> measure</w:t>
        </w:r>
      </w:ins>
      <w:ins w:id="608" w:author="Robin Bergh" w:date="2019-09-24T11:05:00Z">
        <w:del w:id="609" w:author="Reinstein, David" w:date="2019-09-26T23:12:00Z">
          <w:r w:rsidR="00993EAA" w:rsidDel="00633D78">
            <w:rPr>
              <w:rFonts w:ascii="Times New Roman" w:eastAsia="Times New Roman" w:hAnsi="Times New Roman" w:cs="Times New Roman"/>
              <w:sz w:val="24"/>
              <w:szCs w:val="24"/>
            </w:rPr>
            <w:delText>also focusing on values</w:delText>
          </w:r>
        </w:del>
      </w:ins>
      <w:ins w:id="610" w:author="Robin Bergh" w:date="2019-09-24T11:07:00Z">
        <w:del w:id="611" w:author="Reinstein, David" w:date="2019-09-26T23:12:00Z">
          <w:r w:rsidR="00616DAB" w:rsidDel="00633D78">
            <w:rPr>
              <w:rFonts w:ascii="Times New Roman" w:eastAsia="Times New Roman" w:hAnsi="Times New Roman" w:cs="Times New Roman"/>
              <w:sz w:val="24"/>
              <w:szCs w:val="24"/>
            </w:rPr>
            <w:delText xml:space="preserve"> and</w:delText>
          </w:r>
        </w:del>
      </w:ins>
      <w:ins w:id="612" w:author="Robin Bergh" w:date="2019-09-24T11:06:00Z">
        <w:del w:id="613" w:author="Reinstein, David" w:date="2019-09-26T23:12:00Z">
          <w:r w:rsidR="00616DAB" w:rsidDel="00633D78">
            <w:rPr>
              <w:rFonts w:ascii="Times New Roman" w:eastAsia="Times New Roman" w:hAnsi="Times New Roman" w:cs="Times New Roman"/>
              <w:sz w:val="24"/>
              <w:szCs w:val="24"/>
            </w:rPr>
            <w:delText xml:space="preserve"> attitude</w:delText>
          </w:r>
        </w:del>
        <w:r w:rsidR="00616DAB">
          <w:rPr>
            <w:rFonts w:ascii="Times New Roman" w:eastAsia="Times New Roman" w:hAnsi="Times New Roman" w:cs="Times New Roman"/>
            <w:sz w:val="24"/>
            <w:szCs w:val="24"/>
          </w:rPr>
          <w:t>s</w:t>
        </w:r>
      </w:ins>
      <w:ins w:id="614" w:author="Robin Bergh" w:date="2019-09-24T11:05:00Z">
        <w:r w:rsidR="00993EAA">
          <w:rPr>
            <w:rFonts w:ascii="Times New Roman" w:eastAsia="Times New Roman" w:hAnsi="Times New Roman" w:cs="Times New Roman"/>
            <w:sz w:val="24"/>
            <w:szCs w:val="24"/>
          </w:rPr>
          <w:t xml:space="preserve"> </w:t>
        </w:r>
      </w:ins>
      <w:ins w:id="615" w:author="Robin Bergh" w:date="2019-09-24T11:07:00Z">
        <w:r w:rsidR="00616DAB">
          <w:rPr>
            <w:rFonts w:ascii="Times New Roman" w:eastAsia="Times New Roman" w:hAnsi="Times New Roman" w:cs="Times New Roman"/>
            <w:sz w:val="24"/>
            <w:szCs w:val="24"/>
          </w:rPr>
          <w:t xml:space="preserve">(see Supplemental materials). </w:t>
        </w:r>
      </w:ins>
      <w:ins w:id="616" w:author="Robin Bergh" w:date="2019-09-24T11:06:00Z">
        <w:r w:rsidR="00616DAB">
          <w:rPr>
            <w:rFonts w:ascii="Times New Roman" w:eastAsia="Times New Roman" w:hAnsi="Times New Roman" w:cs="Times New Roman"/>
            <w:sz w:val="24"/>
            <w:szCs w:val="24"/>
          </w:rPr>
          <w:t xml:space="preserve"> </w:t>
        </w:r>
      </w:ins>
    </w:p>
    <w:p w14:paraId="27A775DB"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E610762" w14:textId="77777777" w:rsidR="00841F8A" w:rsidDel="001A19F9" w:rsidRDefault="00F37D5F">
      <w:pPr>
        <w:spacing w:after="0" w:line="480" w:lineRule="auto"/>
        <w:rPr>
          <w:del w:id="617" w:author="Robin Bergh" w:date="2019-09-19T22:31:00Z"/>
          <w:rFonts w:ascii="Times New Roman" w:eastAsia="Times New Roman" w:hAnsi="Times New Roman" w:cs="Times New Roman"/>
          <w:b/>
          <w:sz w:val="24"/>
          <w:szCs w:val="24"/>
        </w:rPr>
      </w:pPr>
      <w:del w:id="618" w:author="Robin Bergh" w:date="2019-09-19T22:31:00Z">
        <w:r w:rsidDel="001A19F9">
          <w:rPr>
            <w:rFonts w:ascii="Times New Roman" w:eastAsia="Times New Roman" w:hAnsi="Times New Roman" w:cs="Times New Roman"/>
            <w:b/>
            <w:sz w:val="24"/>
            <w:szCs w:val="24"/>
          </w:rPr>
          <w:delText>Preliminary Analyses</w:delText>
        </w:r>
      </w:del>
    </w:p>
    <w:p w14:paraId="4B65169D" w14:textId="77777777" w:rsidR="00841F8A" w:rsidRDefault="00F37D5F">
      <w:pPr>
        <w:spacing w:after="0" w:line="480" w:lineRule="auto"/>
        <w:ind w:firstLine="709"/>
        <w:rPr>
          <w:rFonts w:ascii="Times New Roman" w:eastAsia="Times New Roman" w:hAnsi="Times New Roman" w:cs="Times New Roman"/>
          <w:sz w:val="24"/>
          <w:szCs w:val="24"/>
        </w:rPr>
      </w:pPr>
      <w:del w:id="619" w:author="Robin Bergh" w:date="2019-09-19T22:24:00Z">
        <w:r w:rsidDel="001A19F9">
          <w:rPr>
            <w:rFonts w:ascii="Times New Roman" w:eastAsia="Times New Roman" w:hAnsi="Times New Roman" w:cs="Times New Roman"/>
            <w:sz w:val="24"/>
            <w:szCs w:val="24"/>
          </w:rPr>
          <w:delText xml:space="preserve">In the main analyses we examined decisions to donate anything (yes/no) and non-zero amounts separately. </w:delText>
        </w:r>
        <w:r w:rsidR="00F26F6B" w:rsidDel="001A19F9">
          <w:rPr>
            <w:rFonts w:ascii="Times New Roman" w:eastAsia="Times New Roman" w:hAnsi="Times New Roman" w:cs="Times New Roman"/>
            <w:sz w:val="24"/>
            <w:szCs w:val="24"/>
          </w:rPr>
          <w:delText xml:space="preserve">The </w:delText>
        </w:r>
        <w:r w:rsidDel="001A19F9">
          <w:rPr>
            <w:rFonts w:ascii="Times New Roman" w:eastAsia="Times New Roman" w:hAnsi="Times New Roman" w:cs="Times New Roman"/>
            <w:sz w:val="24"/>
            <w:szCs w:val="24"/>
          </w:rPr>
          <w:delText>ere w</w:delText>
        </w:r>
      </w:del>
      <w:del w:id="620" w:author="Robin Bergh" w:date="2019-09-19T22:25:00Z">
        <w:r w:rsidDel="001A19F9">
          <w:rPr>
            <w:rFonts w:ascii="Times New Roman" w:eastAsia="Times New Roman" w:hAnsi="Times New Roman" w:cs="Times New Roman"/>
            <w:sz w:val="24"/>
            <w:szCs w:val="24"/>
          </w:rPr>
          <w:delText>e report</w:delText>
        </w:r>
      </w:del>
      <w:ins w:id="621" w:author="Robin Bergh" w:date="2019-09-19T22:25:00Z">
        <w:r w:rsidR="001A19F9">
          <w:rPr>
            <w:rFonts w:ascii="Times New Roman" w:eastAsia="Times New Roman" w:hAnsi="Times New Roman" w:cs="Times New Roman"/>
            <w:sz w:val="24"/>
            <w:szCs w:val="24"/>
          </w:rPr>
          <w:t xml:space="preserve"> We first examined</w:t>
        </w:r>
      </w:ins>
      <w:r>
        <w:rPr>
          <w:rFonts w:ascii="Times New Roman" w:eastAsia="Times New Roman" w:hAnsi="Times New Roman" w:cs="Times New Roman"/>
          <w:sz w:val="24"/>
          <w:szCs w:val="24"/>
        </w:rPr>
        <w:t xml:space="preserve"> the experimental effects in </w:t>
      </w:r>
      <w:del w:id="622" w:author="Robin Bergh" w:date="2019-09-19T22:25:00Z">
        <w:r w:rsidDel="001A19F9">
          <w:rPr>
            <w:rFonts w:ascii="Times New Roman" w:eastAsia="Times New Roman" w:hAnsi="Times New Roman" w:cs="Times New Roman"/>
            <w:sz w:val="24"/>
            <w:szCs w:val="24"/>
          </w:rPr>
          <w:delText xml:space="preserve">regular </w:delText>
        </w:r>
      </w:del>
      <w:r>
        <w:rPr>
          <w:rFonts w:ascii="Times New Roman" w:eastAsia="Times New Roman" w:hAnsi="Times New Roman" w:cs="Times New Roman"/>
          <w:sz w:val="24"/>
          <w:szCs w:val="24"/>
        </w:rPr>
        <w:t xml:space="preserve">ANOVAs, including null-donations. </w:t>
      </w:r>
      <w:r w:rsidRPr="00DF1E80">
        <w:rPr>
          <w:rFonts w:ascii="Times New Roman" w:eastAsia="Times New Roman" w:hAnsi="Times New Roman" w:cs="Times New Roman"/>
          <w:sz w:val="24"/>
          <w:szCs w:val="24"/>
        </w:rPr>
        <w:t xml:space="preserve">There was a significant main effect of the image manipulation in every experiment, </w:t>
      </w:r>
      <w:commentRangeStart w:id="623"/>
      <w:r w:rsidRPr="00DF1E80">
        <w:rPr>
          <w:rFonts w:ascii="Times New Roman" w:eastAsia="Times New Roman" w:hAnsi="Times New Roman" w:cs="Times New Roman"/>
          <w:sz w:val="24"/>
          <w:szCs w:val="24"/>
        </w:rPr>
        <w:t>except study 2</w:t>
      </w:r>
      <w:r>
        <w:rPr>
          <w:rFonts w:ascii="Times New Roman" w:eastAsia="Times New Roman" w:hAnsi="Times New Roman" w:cs="Times New Roman"/>
          <w:sz w:val="24"/>
          <w:szCs w:val="24"/>
        </w:rPr>
        <w:t xml:space="preserve">. </w:t>
      </w:r>
      <w:commentRangeEnd w:id="623"/>
      <w:r w:rsidR="00633D78">
        <w:rPr>
          <w:rStyle w:val="CommentReference"/>
        </w:rPr>
        <w:commentReference w:id="623"/>
      </w:r>
      <w:r>
        <w:rPr>
          <w:rFonts w:ascii="Times New Roman" w:eastAsia="Times New Roman" w:hAnsi="Times New Roman" w:cs="Times New Roman"/>
          <w:sz w:val="24"/>
          <w:szCs w:val="24"/>
        </w:rPr>
        <w:t xml:space="preserve">There were no main effects of efficiency or effectiveness manipulations, and no significant interactions (see Table 1). </w:t>
      </w:r>
    </w:p>
    <w:p w14:paraId="002160FA" w14:textId="53BC19C2" w:rsidR="00E913C4" w:rsidRDefault="00F37D5F" w:rsidP="00520D55">
      <w:pPr>
        <w:spacing w:after="0" w:line="480" w:lineRule="auto"/>
        <w:ind w:firstLine="709"/>
        <w:rPr>
          <w:ins w:id="624" w:author="Robin Bergh" w:date="2019-09-24T18:2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conducted a mini meta-analysis (Goh et al., 2016) for the image and efficiency/effectiveness effects, and their interactions. Here we used a </w:t>
      </w:r>
      <w:bookmarkStart w:id="625" w:name="_GoBack"/>
      <w:r>
        <w:rPr>
          <w:rFonts w:ascii="Times New Roman" w:eastAsia="Times New Roman" w:hAnsi="Times New Roman" w:cs="Times New Roman"/>
          <w:sz w:val="24"/>
          <w:szCs w:val="24"/>
        </w:rPr>
        <w:t>regress</w:t>
      </w:r>
      <w:bookmarkEnd w:id="625"/>
      <w:r>
        <w:rPr>
          <w:rFonts w:ascii="Times New Roman" w:eastAsia="Times New Roman" w:hAnsi="Times New Roman" w:cs="Times New Roman"/>
          <w:sz w:val="24"/>
          <w:szCs w:val="24"/>
        </w:rPr>
        <w:t xml:space="preserve">ion framework, and point-biserial correlations as effect sizes, as in the main analyses. Given the experimental design, and matching the ANOVAs, we used effect coding </w:t>
      </w:r>
      <w:commentRangeStart w:id="626"/>
      <w:r>
        <w:rPr>
          <w:rFonts w:ascii="Times New Roman" w:eastAsia="Times New Roman" w:hAnsi="Times New Roman" w:cs="Times New Roman"/>
          <w:sz w:val="24"/>
          <w:szCs w:val="24"/>
        </w:rPr>
        <w:t>(+/-.</w:t>
      </w:r>
      <w:del w:id="627" w:author="Reinstein, David" w:date="2019-09-28T10:31:00Z">
        <w:r w:rsidDel="00FC1E4E">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5)</w:t>
      </w:r>
      <w:commentRangeEnd w:id="626"/>
      <w:r w:rsidR="00C43A50">
        <w:rPr>
          <w:rStyle w:val="CommentReference"/>
        </w:rPr>
        <w:commentReference w:id="626"/>
      </w:r>
      <w:r>
        <w:rPr>
          <w:rFonts w:ascii="Times New Roman" w:eastAsia="Times New Roman" w:hAnsi="Times New Roman" w:cs="Times New Roman"/>
          <w:sz w:val="24"/>
          <w:szCs w:val="24"/>
        </w:rPr>
        <w:t>. The meta-analysis include</w:t>
      </w:r>
      <w:ins w:id="628" w:author="Reinstein, David" w:date="2019-09-26T23:13:00Z">
        <w:r w:rsidR="00775BFB">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positive efficiency/</w:t>
      </w:r>
      <w:del w:id="629" w:author="Robin Bergh" w:date="2019-09-19T22:25:00Z">
        <w:r w:rsidDel="001A19F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effectiveness only (as we only had negative information in two studies), and in study 4 we used the average effect of early and late presentation. This analysis indicated a robust effect of </w:t>
      </w:r>
      <w:r>
        <w:rPr>
          <w:rFonts w:ascii="Times New Roman" w:eastAsia="Times New Roman" w:hAnsi="Times New Roman" w:cs="Times New Roman"/>
          <w:sz w:val="24"/>
          <w:szCs w:val="24"/>
        </w:rPr>
        <w:lastRenderedPageBreak/>
        <w:t xml:space="preserve">the image manipulation, no reliable influence of efficiency/effectiveness, and a </w:t>
      </w:r>
      <w:commentRangeStart w:id="630"/>
      <w:r>
        <w:rPr>
          <w:rFonts w:ascii="Times New Roman" w:eastAsia="Times New Roman" w:hAnsi="Times New Roman" w:cs="Times New Roman"/>
          <w:sz w:val="24"/>
          <w:szCs w:val="24"/>
        </w:rPr>
        <w:t xml:space="preserve">borderline significant interaction between these factors. </w:t>
      </w:r>
      <w:commentRangeEnd w:id="630"/>
      <w:r w:rsidR="00A72422">
        <w:rPr>
          <w:rStyle w:val="CommentReference"/>
        </w:rPr>
        <w:commentReference w:id="630"/>
      </w:r>
      <w:r>
        <w:rPr>
          <w:rFonts w:ascii="Times New Roman" w:eastAsia="Times New Roman" w:hAnsi="Times New Roman" w:cs="Times New Roman"/>
          <w:sz w:val="24"/>
          <w:szCs w:val="24"/>
        </w:rPr>
        <w:t xml:space="preserve">The interaction </w:t>
      </w:r>
      <w:del w:id="631" w:author="Reinstein, David" w:date="2019-09-26T23:13:00Z">
        <w:r w:rsidDel="00A72422">
          <w:rPr>
            <w:rFonts w:ascii="Times New Roman" w:eastAsia="Times New Roman" w:hAnsi="Times New Roman" w:cs="Times New Roman"/>
            <w:sz w:val="24"/>
            <w:szCs w:val="24"/>
          </w:rPr>
          <w:delText xml:space="preserve">indicated </w:delText>
        </w:r>
      </w:del>
      <w:ins w:id="632" w:author="Reinstein, David" w:date="2019-09-26T23:13:00Z">
        <w:r w:rsidR="00A72422">
          <w:rPr>
            <w:rFonts w:ascii="Times New Roman" w:eastAsia="Times New Roman" w:hAnsi="Times New Roman" w:cs="Times New Roman"/>
            <w:sz w:val="24"/>
            <w:szCs w:val="24"/>
          </w:rPr>
          <w:t>suggested</w:t>
        </w:r>
        <w:r w:rsidR="00A7242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that the image effect was suppressed when presented together with efficiency or effectiveness information (see </w:t>
      </w:r>
      <w:r w:rsidR="001A19F9" w:rsidRPr="001A19F9">
        <w:rPr>
          <w:rFonts w:ascii="Times New Roman" w:eastAsia="Times New Roman" w:hAnsi="Times New Roman" w:cs="Times New Roman"/>
          <w:sz w:val="24"/>
          <w:szCs w:val="24"/>
        </w:rPr>
        <w:t xml:space="preserve">Figure 1 and </w:t>
      </w:r>
      <w:r>
        <w:rPr>
          <w:rFonts w:ascii="Times New Roman" w:eastAsia="Times New Roman" w:hAnsi="Times New Roman" w:cs="Times New Roman"/>
          <w:sz w:val="24"/>
          <w:szCs w:val="24"/>
        </w:rPr>
        <w:t xml:space="preserve">right-hand column in Table 1). </w:t>
      </w:r>
    </w:p>
    <w:p w14:paraId="1B92056E" w14:textId="77777777" w:rsidR="00846908" w:rsidRDefault="00846908" w:rsidP="00520D55">
      <w:pPr>
        <w:spacing w:after="0" w:line="480" w:lineRule="auto"/>
        <w:ind w:firstLine="709"/>
        <w:rPr>
          <w:ins w:id="633" w:author="Robin Bergh" w:date="2019-09-24T18:20:00Z"/>
          <w:rFonts w:ascii="Times New Roman" w:eastAsia="Times New Roman" w:hAnsi="Times New Roman" w:cs="Times New Roman"/>
          <w:sz w:val="24"/>
          <w:szCs w:val="24"/>
        </w:rPr>
      </w:pPr>
    </w:p>
    <w:p w14:paraId="4BE6FFB0" w14:textId="77777777" w:rsidR="00846908" w:rsidRDefault="00846908" w:rsidP="00520D55">
      <w:pPr>
        <w:spacing w:after="0" w:line="480" w:lineRule="auto"/>
        <w:ind w:firstLine="709"/>
        <w:rPr>
          <w:rFonts w:ascii="Times New Roman" w:eastAsia="Times New Roman" w:hAnsi="Times New Roman" w:cs="Times New Roman"/>
          <w:sz w:val="24"/>
          <w:szCs w:val="24"/>
        </w:rPr>
      </w:pPr>
    </w:p>
    <w:tbl>
      <w:tblPr>
        <w:tblStyle w:val="2"/>
        <w:tblW w:w="94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25"/>
        <w:gridCol w:w="1105"/>
        <w:gridCol w:w="1114"/>
        <w:gridCol w:w="1114"/>
        <w:gridCol w:w="1113"/>
        <w:gridCol w:w="1114"/>
        <w:gridCol w:w="810"/>
        <w:gridCol w:w="1418"/>
        <w:tblGridChange w:id="634">
          <w:tblGrid>
            <w:gridCol w:w="1617"/>
            <w:gridCol w:w="1113"/>
            <w:gridCol w:w="1114"/>
            <w:gridCol w:w="1114"/>
            <w:gridCol w:w="1113"/>
            <w:gridCol w:w="1114"/>
            <w:gridCol w:w="810"/>
            <w:gridCol w:w="1418"/>
          </w:tblGrid>
        </w:tblGridChange>
      </w:tblGrid>
      <w:tr w:rsidR="00E1778A" w14:paraId="7A2C06D7" w14:textId="77777777" w:rsidTr="003F7235">
        <w:tc>
          <w:tcPr>
            <w:tcW w:w="9413" w:type="dxa"/>
            <w:gridSpan w:val="8"/>
            <w:tcBorders>
              <w:bottom w:val="single" w:sz="4" w:space="0" w:color="000000"/>
            </w:tcBorders>
            <w:tcMar>
              <w:left w:w="57" w:type="dxa"/>
              <w:right w:w="57" w:type="dxa"/>
            </w:tcMar>
          </w:tcPr>
          <w:p w14:paraId="77EBEA09" w14:textId="77777777" w:rsidR="00E1778A" w:rsidRDefault="00E1778A" w:rsidP="00520D55">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Table 1. </w:t>
            </w:r>
            <w:r>
              <w:rPr>
                <w:rFonts w:ascii="Times New Roman" w:eastAsia="Times New Roman" w:hAnsi="Times New Roman" w:cs="Times New Roman"/>
                <w:i/>
                <w:sz w:val="24"/>
                <w:szCs w:val="24"/>
              </w:rPr>
              <w:t>Analysis of Variance Results for Experimental Effects of Empathy-Inducing Imagery and Efficiency/ Effectiveness Information on Donations (including zeros).</w:t>
            </w:r>
          </w:p>
          <w:p w14:paraId="307E5913" w14:textId="77777777" w:rsidR="00E1778A" w:rsidRDefault="00E1778A" w:rsidP="00520D55">
            <w:pPr>
              <w:rPr>
                <w:rFonts w:ascii="Times New Roman" w:eastAsia="Times New Roman" w:hAnsi="Times New Roman" w:cs="Times New Roman"/>
                <w:sz w:val="24"/>
                <w:szCs w:val="24"/>
              </w:rPr>
            </w:pPr>
          </w:p>
        </w:tc>
      </w:tr>
      <w:tr w:rsidR="00E1778A" w14:paraId="4926CE2B"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35"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Borders>
              <w:top w:val="single" w:sz="4" w:space="0" w:color="000000"/>
            </w:tcBorders>
            <w:tcMar>
              <w:left w:w="57" w:type="dxa"/>
              <w:right w:w="57" w:type="dxa"/>
            </w:tcMar>
            <w:tcPrChange w:id="636" w:author="Reinstein, David" w:date="2019-09-26T23:02:00Z">
              <w:tcPr>
                <w:tcW w:w="1617" w:type="dxa"/>
                <w:tcBorders>
                  <w:top w:val="single" w:sz="4" w:space="0" w:color="000000"/>
                </w:tcBorders>
                <w:tcMar>
                  <w:left w:w="57" w:type="dxa"/>
                  <w:right w:w="57" w:type="dxa"/>
                </w:tcMar>
              </w:tcPr>
            </w:tcPrChange>
          </w:tcPr>
          <w:p w14:paraId="060F5740" w14:textId="77777777" w:rsidR="00E1778A" w:rsidRDefault="00E1778A" w:rsidP="00520D55">
            <w:pPr>
              <w:rPr>
                <w:rFonts w:ascii="Times New Roman" w:eastAsia="Times New Roman" w:hAnsi="Times New Roman" w:cs="Times New Roman"/>
                <w:sz w:val="20"/>
                <w:szCs w:val="20"/>
              </w:rPr>
            </w:pPr>
          </w:p>
        </w:tc>
        <w:tc>
          <w:tcPr>
            <w:tcW w:w="6370" w:type="dxa"/>
            <w:gridSpan w:val="6"/>
            <w:tcBorders>
              <w:top w:val="single" w:sz="4" w:space="0" w:color="000000"/>
              <w:bottom w:val="single" w:sz="4" w:space="0" w:color="000000"/>
            </w:tcBorders>
            <w:tcMar>
              <w:left w:w="57" w:type="dxa"/>
              <w:right w:w="57" w:type="dxa"/>
            </w:tcMar>
            <w:tcPrChange w:id="637" w:author="Reinstein, David" w:date="2019-09-26T23:02:00Z">
              <w:tcPr>
                <w:tcW w:w="6378" w:type="dxa"/>
                <w:gridSpan w:val="6"/>
                <w:tcBorders>
                  <w:top w:val="single" w:sz="4" w:space="0" w:color="000000"/>
                  <w:bottom w:val="single" w:sz="4" w:space="0" w:color="000000"/>
                </w:tcBorders>
                <w:tcMar>
                  <w:left w:w="57" w:type="dxa"/>
                  <w:right w:w="57" w:type="dxa"/>
                </w:tcMar>
              </w:tcPr>
            </w:tcPrChange>
          </w:tcPr>
          <w:p w14:paraId="1592F0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Study</w:t>
            </w:r>
          </w:p>
        </w:tc>
        <w:tc>
          <w:tcPr>
            <w:tcW w:w="1418" w:type="dxa"/>
            <w:tcBorders>
              <w:top w:val="single" w:sz="4" w:space="0" w:color="000000"/>
              <w:bottom w:val="single" w:sz="4" w:space="0" w:color="000000"/>
            </w:tcBorders>
            <w:tcMar>
              <w:left w:w="57" w:type="dxa"/>
              <w:right w:w="57" w:type="dxa"/>
            </w:tcMar>
            <w:tcPrChange w:id="638" w:author="Reinstein, David" w:date="2019-09-26T23:02:00Z">
              <w:tcPr>
                <w:tcW w:w="1418" w:type="dxa"/>
                <w:tcBorders>
                  <w:top w:val="single" w:sz="4" w:space="0" w:color="000000"/>
                  <w:bottom w:val="single" w:sz="4" w:space="0" w:color="000000"/>
                </w:tcBorders>
                <w:tcMar>
                  <w:left w:w="57" w:type="dxa"/>
                  <w:right w:w="57" w:type="dxa"/>
                </w:tcMar>
              </w:tcPr>
            </w:tcPrChange>
          </w:tcPr>
          <w:p w14:paraId="4121CF9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Meta-analytic effect</w:t>
            </w:r>
          </w:p>
        </w:tc>
      </w:tr>
      <w:tr w:rsidR="00E1778A" w14:paraId="68BE0346"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39"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Borders>
              <w:bottom w:val="single" w:sz="4" w:space="0" w:color="000000"/>
            </w:tcBorders>
            <w:tcMar>
              <w:left w:w="57" w:type="dxa"/>
              <w:right w:w="57" w:type="dxa"/>
            </w:tcMar>
            <w:tcPrChange w:id="640" w:author="Reinstein, David" w:date="2019-09-26T23:02:00Z">
              <w:tcPr>
                <w:tcW w:w="1617" w:type="dxa"/>
                <w:tcBorders>
                  <w:bottom w:val="single" w:sz="4" w:space="0" w:color="000000"/>
                </w:tcBorders>
                <w:tcMar>
                  <w:left w:w="57" w:type="dxa"/>
                  <w:right w:w="57" w:type="dxa"/>
                </w:tcMar>
              </w:tcPr>
            </w:tcPrChange>
          </w:tcPr>
          <w:p w14:paraId="70C0256E" w14:textId="77777777" w:rsidR="00E1778A" w:rsidRDefault="00E1778A" w:rsidP="00520D55">
            <w:pPr>
              <w:rPr>
                <w:rFonts w:ascii="Times New Roman" w:eastAsia="Times New Roman" w:hAnsi="Times New Roman" w:cs="Times New Roman"/>
                <w:sz w:val="20"/>
                <w:szCs w:val="20"/>
              </w:rPr>
            </w:pPr>
          </w:p>
        </w:tc>
        <w:tc>
          <w:tcPr>
            <w:tcW w:w="1105" w:type="dxa"/>
            <w:tcBorders>
              <w:top w:val="single" w:sz="4" w:space="0" w:color="000000"/>
              <w:bottom w:val="single" w:sz="4" w:space="0" w:color="000000"/>
            </w:tcBorders>
            <w:tcMar>
              <w:left w:w="57" w:type="dxa"/>
              <w:right w:w="57" w:type="dxa"/>
            </w:tcMar>
            <w:tcPrChange w:id="641" w:author="Reinstein, David" w:date="2019-09-26T23:02:00Z">
              <w:tcPr>
                <w:tcW w:w="1113" w:type="dxa"/>
                <w:tcBorders>
                  <w:top w:val="single" w:sz="4" w:space="0" w:color="000000"/>
                  <w:bottom w:val="single" w:sz="4" w:space="0" w:color="000000"/>
                </w:tcBorders>
                <w:tcMar>
                  <w:left w:w="57" w:type="dxa"/>
                  <w:right w:w="57" w:type="dxa"/>
                </w:tcMar>
              </w:tcPr>
            </w:tcPrChange>
          </w:tcPr>
          <w:p w14:paraId="1668D6B0"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4" w:type="dxa"/>
            <w:tcBorders>
              <w:top w:val="single" w:sz="4" w:space="0" w:color="000000"/>
              <w:bottom w:val="single" w:sz="4" w:space="0" w:color="000000"/>
            </w:tcBorders>
            <w:tcMar>
              <w:left w:w="57" w:type="dxa"/>
              <w:right w:w="57" w:type="dxa"/>
            </w:tcMar>
            <w:tcPrChange w:id="642" w:author="Reinstein, David" w:date="2019-09-26T23:02:00Z">
              <w:tcPr>
                <w:tcW w:w="1114" w:type="dxa"/>
                <w:tcBorders>
                  <w:top w:val="single" w:sz="4" w:space="0" w:color="000000"/>
                  <w:bottom w:val="single" w:sz="4" w:space="0" w:color="000000"/>
                </w:tcBorders>
                <w:tcMar>
                  <w:left w:w="57" w:type="dxa"/>
                  <w:right w:w="57" w:type="dxa"/>
                </w:tcMar>
              </w:tcPr>
            </w:tcPrChange>
          </w:tcPr>
          <w:p w14:paraId="4F00DCCD"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14" w:type="dxa"/>
            <w:tcBorders>
              <w:top w:val="single" w:sz="4" w:space="0" w:color="000000"/>
              <w:bottom w:val="single" w:sz="4" w:space="0" w:color="000000"/>
            </w:tcBorders>
            <w:tcMar>
              <w:left w:w="57" w:type="dxa"/>
              <w:right w:w="57" w:type="dxa"/>
            </w:tcMar>
            <w:tcPrChange w:id="643" w:author="Reinstein, David" w:date="2019-09-26T23:02:00Z">
              <w:tcPr>
                <w:tcW w:w="1114" w:type="dxa"/>
                <w:tcBorders>
                  <w:top w:val="single" w:sz="4" w:space="0" w:color="000000"/>
                  <w:bottom w:val="single" w:sz="4" w:space="0" w:color="000000"/>
                </w:tcBorders>
                <w:tcMar>
                  <w:left w:w="57" w:type="dxa"/>
                  <w:right w:w="57" w:type="dxa"/>
                </w:tcMar>
              </w:tcPr>
            </w:tcPrChange>
          </w:tcPr>
          <w:p w14:paraId="6F238D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13" w:type="dxa"/>
            <w:tcBorders>
              <w:top w:val="single" w:sz="4" w:space="0" w:color="000000"/>
              <w:bottom w:val="single" w:sz="4" w:space="0" w:color="000000"/>
            </w:tcBorders>
            <w:tcMar>
              <w:left w:w="57" w:type="dxa"/>
              <w:right w:w="57" w:type="dxa"/>
            </w:tcMar>
            <w:tcPrChange w:id="644" w:author="Reinstein, David" w:date="2019-09-26T23:02:00Z">
              <w:tcPr>
                <w:tcW w:w="1113" w:type="dxa"/>
                <w:tcBorders>
                  <w:top w:val="single" w:sz="4" w:space="0" w:color="000000"/>
                  <w:bottom w:val="single" w:sz="4" w:space="0" w:color="000000"/>
                </w:tcBorders>
                <w:tcMar>
                  <w:left w:w="57" w:type="dxa"/>
                  <w:right w:w="57" w:type="dxa"/>
                </w:tcMar>
              </w:tcPr>
            </w:tcPrChange>
          </w:tcPr>
          <w:p w14:paraId="41F91A7B"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14" w:type="dxa"/>
            <w:tcBorders>
              <w:top w:val="single" w:sz="4" w:space="0" w:color="000000"/>
              <w:bottom w:val="single" w:sz="4" w:space="0" w:color="000000"/>
            </w:tcBorders>
            <w:tcMar>
              <w:left w:w="57" w:type="dxa"/>
              <w:right w:w="57" w:type="dxa"/>
            </w:tcMar>
            <w:tcPrChange w:id="645" w:author="Reinstein, David" w:date="2019-09-26T23:02:00Z">
              <w:tcPr>
                <w:tcW w:w="1114" w:type="dxa"/>
                <w:tcBorders>
                  <w:top w:val="single" w:sz="4" w:space="0" w:color="000000"/>
                  <w:bottom w:val="single" w:sz="4" w:space="0" w:color="000000"/>
                </w:tcBorders>
                <w:tcMar>
                  <w:left w:w="57" w:type="dxa"/>
                  <w:right w:w="57" w:type="dxa"/>
                </w:tcMar>
              </w:tcPr>
            </w:tcPrChange>
          </w:tcPr>
          <w:p w14:paraId="0C79C192"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10" w:type="dxa"/>
            <w:tcBorders>
              <w:top w:val="single" w:sz="4" w:space="0" w:color="000000"/>
              <w:bottom w:val="single" w:sz="4" w:space="0" w:color="000000"/>
            </w:tcBorders>
            <w:tcMar>
              <w:left w:w="57" w:type="dxa"/>
              <w:right w:w="57" w:type="dxa"/>
            </w:tcMar>
            <w:tcPrChange w:id="646" w:author="Reinstein, David" w:date="2019-09-26T23:02:00Z">
              <w:tcPr>
                <w:tcW w:w="810" w:type="dxa"/>
                <w:tcBorders>
                  <w:top w:val="single" w:sz="4" w:space="0" w:color="000000"/>
                  <w:bottom w:val="single" w:sz="4" w:space="0" w:color="000000"/>
                </w:tcBorders>
                <w:tcMar>
                  <w:left w:w="57" w:type="dxa"/>
                  <w:right w:w="57" w:type="dxa"/>
                </w:tcMar>
              </w:tcPr>
            </w:tcPrChange>
          </w:tcPr>
          <w:p w14:paraId="3603AC32" w14:textId="77777777" w:rsidR="00E1778A" w:rsidRPr="00E1778A" w:rsidRDefault="00E1778A" w:rsidP="00520D55">
            <w:pPr>
              <w:jc w:val="center"/>
              <w:rPr>
                <w:rFonts w:ascii="Times New Roman" w:eastAsia="Times New Roman" w:hAnsi="Times New Roman" w:cs="Times New Roman"/>
                <w:sz w:val="20"/>
                <w:szCs w:val="20"/>
              </w:rPr>
            </w:pPr>
            <w:r w:rsidRPr="00E1778A">
              <w:rPr>
                <w:rFonts w:ascii="Times New Roman" w:eastAsia="Times New Roman" w:hAnsi="Times New Roman" w:cs="Times New Roman"/>
                <w:sz w:val="20"/>
                <w:szCs w:val="20"/>
              </w:rPr>
              <w:t>6</w:t>
            </w:r>
          </w:p>
        </w:tc>
        <w:tc>
          <w:tcPr>
            <w:tcW w:w="1418" w:type="dxa"/>
            <w:tcBorders>
              <w:top w:val="single" w:sz="4" w:space="0" w:color="000000"/>
              <w:bottom w:val="single" w:sz="4" w:space="0" w:color="000000"/>
            </w:tcBorders>
            <w:tcMar>
              <w:left w:w="57" w:type="dxa"/>
              <w:right w:w="57" w:type="dxa"/>
            </w:tcMar>
            <w:tcPrChange w:id="647" w:author="Reinstein, David" w:date="2019-09-26T23:02:00Z">
              <w:tcPr>
                <w:tcW w:w="1418" w:type="dxa"/>
                <w:tcBorders>
                  <w:top w:val="single" w:sz="4" w:space="0" w:color="000000"/>
                  <w:bottom w:val="single" w:sz="4" w:space="0" w:color="000000"/>
                </w:tcBorders>
                <w:tcMar>
                  <w:left w:w="57" w:type="dxa"/>
                  <w:right w:w="57" w:type="dxa"/>
                </w:tcMar>
              </w:tcPr>
            </w:tcPrChange>
          </w:tcPr>
          <w:p w14:paraId="45F1CFC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 xml:space="preserve">pb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CI</w:t>
            </w:r>
            <w:r>
              <w:rPr>
                <w:rFonts w:ascii="Times New Roman" w:eastAsia="Times New Roman" w:hAnsi="Times New Roman" w:cs="Times New Roman"/>
                <w:sz w:val="20"/>
                <w:szCs w:val="20"/>
              </w:rPr>
              <w:t>]</w:t>
            </w:r>
          </w:p>
        </w:tc>
      </w:tr>
      <w:tr w:rsidR="00E1778A" w14:paraId="33C9ADA7"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48"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Borders>
              <w:top w:val="single" w:sz="4" w:space="0" w:color="000000"/>
            </w:tcBorders>
            <w:tcMar>
              <w:left w:w="57" w:type="dxa"/>
              <w:right w:w="57" w:type="dxa"/>
            </w:tcMar>
            <w:tcPrChange w:id="649" w:author="Reinstein, David" w:date="2019-09-26T23:02:00Z">
              <w:tcPr>
                <w:tcW w:w="1617" w:type="dxa"/>
                <w:tcBorders>
                  <w:top w:val="single" w:sz="4" w:space="0" w:color="000000"/>
                </w:tcBorders>
                <w:tcMar>
                  <w:left w:w="57" w:type="dxa"/>
                  <w:right w:w="57" w:type="dxa"/>
                </w:tcMar>
              </w:tcPr>
            </w:tcPrChange>
          </w:tcPr>
          <w:p w14:paraId="5C9094C8"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Empathy-inducing  </w:t>
            </w:r>
          </w:p>
          <w:p w14:paraId="31A89C4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w:t>
            </w:r>
          </w:p>
        </w:tc>
        <w:tc>
          <w:tcPr>
            <w:tcW w:w="1105" w:type="dxa"/>
            <w:tcBorders>
              <w:top w:val="single" w:sz="4" w:space="0" w:color="000000"/>
            </w:tcBorders>
            <w:tcMar>
              <w:left w:w="57" w:type="dxa"/>
              <w:right w:w="57" w:type="dxa"/>
            </w:tcMar>
            <w:tcPrChange w:id="650" w:author="Reinstein, David" w:date="2019-09-26T23:02:00Z">
              <w:tcPr>
                <w:tcW w:w="1113" w:type="dxa"/>
                <w:tcBorders>
                  <w:top w:val="single" w:sz="4" w:space="0" w:color="000000"/>
                </w:tcBorders>
                <w:tcMar>
                  <w:left w:w="57" w:type="dxa"/>
                  <w:right w:w="57" w:type="dxa"/>
                </w:tcMar>
              </w:tcPr>
            </w:tcPrChange>
          </w:tcPr>
          <w:p w14:paraId="2C7FADDA"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Change w:id="651" w:author="Reinstein, David" w:date="2019-09-26T23:02:00Z">
              <w:tcPr>
                <w:tcW w:w="1114" w:type="dxa"/>
                <w:tcBorders>
                  <w:top w:val="single" w:sz="4" w:space="0" w:color="000000"/>
                </w:tcBorders>
                <w:tcMar>
                  <w:left w:w="57" w:type="dxa"/>
                  <w:right w:w="57" w:type="dxa"/>
                </w:tcMar>
              </w:tcPr>
            </w:tcPrChange>
          </w:tcPr>
          <w:p w14:paraId="393D532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Change w:id="652" w:author="Reinstein, David" w:date="2019-09-26T23:02:00Z">
              <w:tcPr>
                <w:tcW w:w="1114" w:type="dxa"/>
                <w:tcBorders>
                  <w:top w:val="single" w:sz="4" w:space="0" w:color="000000"/>
                </w:tcBorders>
                <w:tcMar>
                  <w:left w:w="57" w:type="dxa"/>
                  <w:right w:w="57" w:type="dxa"/>
                </w:tcMar>
              </w:tcPr>
            </w:tcPrChange>
          </w:tcPr>
          <w:p w14:paraId="00AC83B3"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Borders>
              <w:top w:val="single" w:sz="4" w:space="0" w:color="000000"/>
            </w:tcBorders>
            <w:tcMar>
              <w:left w:w="57" w:type="dxa"/>
              <w:right w:w="57" w:type="dxa"/>
            </w:tcMar>
            <w:tcPrChange w:id="653" w:author="Reinstein, David" w:date="2019-09-26T23:02:00Z">
              <w:tcPr>
                <w:tcW w:w="1113" w:type="dxa"/>
                <w:tcBorders>
                  <w:top w:val="single" w:sz="4" w:space="0" w:color="000000"/>
                </w:tcBorders>
                <w:tcMar>
                  <w:left w:w="57" w:type="dxa"/>
                  <w:right w:w="57" w:type="dxa"/>
                </w:tcMar>
              </w:tcPr>
            </w:tcPrChange>
          </w:tcPr>
          <w:p w14:paraId="75450CCB"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Change w:id="654" w:author="Reinstein, David" w:date="2019-09-26T23:02:00Z">
              <w:tcPr>
                <w:tcW w:w="1114" w:type="dxa"/>
                <w:tcBorders>
                  <w:top w:val="single" w:sz="4" w:space="0" w:color="000000"/>
                </w:tcBorders>
                <w:tcMar>
                  <w:left w:w="57" w:type="dxa"/>
                  <w:right w:w="57" w:type="dxa"/>
                </w:tcMar>
              </w:tcPr>
            </w:tcPrChange>
          </w:tcPr>
          <w:p w14:paraId="7508AC60"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Borders>
              <w:top w:val="single" w:sz="4" w:space="0" w:color="000000"/>
            </w:tcBorders>
            <w:tcMar>
              <w:left w:w="57" w:type="dxa"/>
              <w:right w:w="57" w:type="dxa"/>
            </w:tcMar>
            <w:tcPrChange w:id="655" w:author="Reinstein, David" w:date="2019-09-26T23:02:00Z">
              <w:tcPr>
                <w:tcW w:w="810" w:type="dxa"/>
                <w:tcBorders>
                  <w:top w:val="single" w:sz="4" w:space="0" w:color="000000"/>
                </w:tcBorders>
                <w:tcMar>
                  <w:left w:w="57" w:type="dxa"/>
                  <w:right w:w="57" w:type="dxa"/>
                </w:tcMar>
              </w:tcPr>
            </w:tcPrChange>
          </w:tcPr>
          <w:p w14:paraId="68C9C227"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Borders>
              <w:top w:val="single" w:sz="4" w:space="0" w:color="000000"/>
            </w:tcBorders>
            <w:tcMar>
              <w:left w:w="57" w:type="dxa"/>
              <w:right w:w="57" w:type="dxa"/>
            </w:tcMar>
            <w:tcPrChange w:id="656" w:author="Reinstein, David" w:date="2019-09-26T23:02:00Z">
              <w:tcPr>
                <w:tcW w:w="1418" w:type="dxa"/>
                <w:tcBorders>
                  <w:top w:val="single" w:sz="4" w:space="0" w:color="000000"/>
                </w:tcBorders>
                <w:tcMar>
                  <w:left w:w="57" w:type="dxa"/>
                  <w:right w:w="57" w:type="dxa"/>
                </w:tcMar>
              </w:tcPr>
            </w:tcPrChange>
          </w:tcPr>
          <w:p w14:paraId="1F2A45EF" w14:textId="77777777" w:rsidR="00E1778A" w:rsidRPr="00345F6C" w:rsidRDefault="00E1778A" w:rsidP="00520D55">
            <w:pPr>
              <w:jc w:val="center"/>
              <w:rPr>
                <w:rFonts w:ascii="Times New Roman" w:eastAsia="Times New Roman" w:hAnsi="Times New Roman" w:cs="Times New Roman"/>
                <w:sz w:val="20"/>
                <w:szCs w:val="20"/>
              </w:rPr>
            </w:pPr>
          </w:p>
        </w:tc>
      </w:tr>
      <w:tr w:rsidR="00206E02" w14:paraId="3A97D9FC"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57"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658" w:author="Reinstein, David" w:date="2019-09-26T23:02:00Z">
              <w:tcPr>
                <w:tcW w:w="1617" w:type="dxa"/>
                <w:tcMar>
                  <w:left w:w="57" w:type="dxa"/>
                  <w:right w:w="57" w:type="dxa"/>
                </w:tcMar>
              </w:tcPr>
            </w:tcPrChange>
          </w:tcPr>
          <w:p w14:paraId="5B17B29D" w14:textId="77777777" w:rsidR="00206E02" w:rsidRPr="00345F6C" w:rsidRDefault="00206E02" w:rsidP="00520D55">
            <w:pPr>
              <w:rPr>
                <w:rFonts w:ascii="Times New Roman" w:eastAsia="Times New Roman" w:hAnsi="Times New Roman" w:cs="Times New Roman"/>
                <w:i/>
                <w:sz w:val="20"/>
                <w:szCs w:val="20"/>
              </w:rPr>
            </w:pPr>
          </w:p>
        </w:tc>
        <w:tc>
          <w:tcPr>
            <w:tcW w:w="1105" w:type="dxa"/>
            <w:tcMar>
              <w:left w:w="57" w:type="dxa"/>
              <w:right w:w="57" w:type="dxa"/>
            </w:tcMar>
            <w:tcPrChange w:id="659" w:author="Reinstein, David" w:date="2019-09-26T23:02:00Z">
              <w:tcPr>
                <w:tcW w:w="1113" w:type="dxa"/>
                <w:tcMar>
                  <w:left w:w="57" w:type="dxa"/>
                  <w:right w:w="57" w:type="dxa"/>
                </w:tcMar>
              </w:tcPr>
            </w:tcPrChange>
          </w:tcPr>
          <w:p w14:paraId="372C0DCC" w14:textId="77777777" w:rsidR="00206E02" w:rsidRPr="005F2943" w:rsidRDefault="00206E02" w:rsidP="00520D55">
            <w:pPr>
              <w:jc w:val="center"/>
              <w:rPr>
                <w:rFonts w:ascii="Times New Roman" w:eastAsia="Times New Roman" w:hAnsi="Times New Roman" w:cs="Times New Roman"/>
                <w:sz w:val="20"/>
                <w:szCs w:val="20"/>
              </w:rPr>
            </w:pPr>
          </w:p>
        </w:tc>
        <w:tc>
          <w:tcPr>
            <w:tcW w:w="1114" w:type="dxa"/>
            <w:tcMar>
              <w:left w:w="57" w:type="dxa"/>
              <w:right w:w="57" w:type="dxa"/>
            </w:tcMar>
            <w:tcPrChange w:id="660" w:author="Reinstein, David" w:date="2019-09-26T23:02:00Z">
              <w:tcPr>
                <w:tcW w:w="1114" w:type="dxa"/>
                <w:tcMar>
                  <w:left w:w="57" w:type="dxa"/>
                  <w:right w:w="57" w:type="dxa"/>
                </w:tcMar>
              </w:tcPr>
            </w:tcPrChange>
          </w:tcPr>
          <w:p w14:paraId="301A2001"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Change w:id="661" w:author="Reinstein, David" w:date="2019-09-26T23:02:00Z">
              <w:tcPr>
                <w:tcW w:w="1114" w:type="dxa"/>
                <w:tcMar>
                  <w:left w:w="57" w:type="dxa"/>
                  <w:right w:w="57" w:type="dxa"/>
                </w:tcMar>
              </w:tcPr>
            </w:tcPrChange>
          </w:tcPr>
          <w:p w14:paraId="754A987B" w14:textId="77777777" w:rsidR="00206E02" w:rsidRPr="005F2943" w:rsidRDefault="00206E02" w:rsidP="00520D55">
            <w:pPr>
              <w:jc w:val="center"/>
              <w:rPr>
                <w:rFonts w:ascii="Times New Roman" w:eastAsia="Times New Roman" w:hAnsi="Times New Roman" w:cs="Times New Roman"/>
                <w:sz w:val="20"/>
                <w:szCs w:val="20"/>
              </w:rPr>
            </w:pPr>
          </w:p>
        </w:tc>
        <w:tc>
          <w:tcPr>
            <w:tcW w:w="1113" w:type="dxa"/>
            <w:tcMar>
              <w:left w:w="57" w:type="dxa"/>
              <w:right w:w="57" w:type="dxa"/>
            </w:tcMar>
            <w:tcPrChange w:id="662" w:author="Reinstein, David" w:date="2019-09-26T23:02:00Z">
              <w:tcPr>
                <w:tcW w:w="1113" w:type="dxa"/>
                <w:tcMar>
                  <w:left w:w="57" w:type="dxa"/>
                  <w:right w:w="57" w:type="dxa"/>
                </w:tcMar>
              </w:tcPr>
            </w:tcPrChange>
          </w:tcPr>
          <w:p w14:paraId="49C8A9E2"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Change w:id="663" w:author="Reinstein, David" w:date="2019-09-26T23:02:00Z">
              <w:tcPr>
                <w:tcW w:w="1114" w:type="dxa"/>
                <w:tcMar>
                  <w:left w:w="57" w:type="dxa"/>
                  <w:right w:w="57" w:type="dxa"/>
                </w:tcMar>
              </w:tcPr>
            </w:tcPrChange>
          </w:tcPr>
          <w:p w14:paraId="322A1F0A" w14:textId="77777777" w:rsidR="00206E02" w:rsidRPr="005F2943" w:rsidRDefault="00206E02" w:rsidP="00520D55">
            <w:pPr>
              <w:jc w:val="center"/>
              <w:rPr>
                <w:rFonts w:ascii="Times New Roman" w:eastAsia="Times New Roman" w:hAnsi="Times New Roman" w:cs="Times New Roman"/>
                <w:sz w:val="20"/>
                <w:szCs w:val="20"/>
              </w:rPr>
            </w:pPr>
          </w:p>
        </w:tc>
        <w:tc>
          <w:tcPr>
            <w:tcW w:w="810" w:type="dxa"/>
            <w:tcMar>
              <w:left w:w="57" w:type="dxa"/>
              <w:right w:w="57" w:type="dxa"/>
            </w:tcMar>
            <w:tcPrChange w:id="664" w:author="Reinstein, David" w:date="2019-09-26T23:02:00Z">
              <w:tcPr>
                <w:tcW w:w="810" w:type="dxa"/>
                <w:tcMar>
                  <w:left w:w="57" w:type="dxa"/>
                  <w:right w:w="57" w:type="dxa"/>
                </w:tcMar>
              </w:tcPr>
            </w:tcPrChange>
          </w:tcPr>
          <w:p w14:paraId="14F5979B" w14:textId="77777777" w:rsidR="00206E02" w:rsidRPr="00345F6C" w:rsidRDefault="00206E02" w:rsidP="00520D55">
            <w:pPr>
              <w:jc w:val="center"/>
              <w:rPr>
                <w:rFonts w:ascii="Times New Roman" w:eastAsia="Times New Roman" w:hAnsi="Times New Roman" w:cs="Times New Roman"/>
                <w:b/>
                <w:color w:val="FF0000"/>
                <w:sz w:val="20"/>
                <w:szCs w:val="20"/>
              </w:rPr>
            </w:pPr>
          </w:p>
        </w:tc>
        <w:tc>
          <w:tcPr>
            <w:tcW w:w="1418" w:type="dxa"/>
            <w:tcMar>
              <w:left w:w="57" w:type="dxa"/>
              <w:right w:w="57" w:type="dxa"/>
            </w:tcMar>
            <w:tcPrChange w:id="665" w:author="Reinstein, David" w:date="2019-09-26T23:02:00Z">
              <w:tcPr>
                <w:tcW w:w="1418" w:type="dxa"/>
                <w:tcMar>
                  <w:left w:w="57" w:type="dxa"/>
                  <w:right w:w="57" w:type="dxa"/>
                </w:tcMar>
              </w:tcPr>
            </w:tcPrChange>
          </w:tcPr>
          <w:p w14:paraId="2CC5C809" w14:textId="77777777" w:rsidR="00206E02" w:rsidRPr="005F2943" w:rsidRDefault="00206E02" w:rsidP="00520D55">
            <w:pPr>
              <w:jc w:val="center"/>
              <w:rPr>
                <w:rFonts w:ascii="Times New Roman" w:eastAsia="Times New Roman" w:hAnsi="Times New Roman" w:cs="Times New Roman"/>
                <w:color w:val="FF0000"/>
                <w:sz w:val="20"/>
                <w:szCs w:val="20"/>
              </w:rPr>
            </w:pPr>
          </w:p>
        </w:tc>
      </w:tr>
      <w:tr w:rsidR="00E51FAD" w14:paraId="4BD97686"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66"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667" w:author="Reinstein, David" w:date="2019-09-26T23:02:00Z">
              <w:tcPr>
                <w:tcW w:w="1617" w:type="dxa"/>
                <w:tcMar>
                  <w:left w:w="57" w:type="dxa"/>
                  <w:right w:w="57" w:type="dxa"/>
                </w:tcMar>
              </w:tcPr>
            </w:tcPrChange>
          </w:tcPr>
          <w:p w14:paraId="6E9274C8"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Change w:id="668" w:author="Reinstein, David" w:date="2019-09-26T23:02:00Z">
              <w:tcPr>
                <w:tcW w:w="1113" w:type="dxa"/>
                <w:tcMar>
                  <w:left w:w="57" w:type="dxa"/>
                  <w:right w:w="57" w:type="dxa"/>
                </w:tcMar>
              </w:tcPr>
            </w:tcPrChange>
          </w:tcPr>
          <w:p w14:paraId="03970D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8.56 </w:t>
            </w:r>
          </w:p>
        </w:tc>
        <w:tc>
          <w:tcPr>
            <w:tcW w:w="1114" w:type="dxa"/>
            <w:tcMar>
              <w:left w:w="57" w:type="dxa"/>
              <w:right w:w="57" w:type="dxa"/>
            </w:tcMar>
            <w:tcPrChange w:id="669" w:author="Reinstein, David" w:date="2019-09-26T23:02:00Z">
              <w:tcPr>
                <w:tcW w:w="1114" w:type="dxa"/>
                <w:tcMar>
                  <w:left w:w="57" w:type="dxa"/>
                  <w:right w:w="57" w:type="dxa"/>
                </w:tcMar>
              </w:tcPr>
            </w:tcPrChange>
          </w:tcPr>
          <w:p w14:paraId="54EDB04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2.46 </w:t>
            </w:r>
          </w:p>
        </w:tc>
        <w:tc>
          <w:tcPr>
            <w:tcW w:w="1114" w:type="dxa"/>
            <w:tcMar>
              <w:left w:w="57" w:type="dxa"/>
              <w:right w:w="57" w:type="dxa"/>
            </w:tcMar>
            <w:tcPrChange w:id="670" w:author="Reinstein, David" w:date="2019-09-26T23:02:00Z">
              <w:tcPr>
                <w:tcW w:w="1114" w:type="dxa"/>
                <w:tcMar>
                  <w:left w:w="57" w:type="dxa"/>
                  <w:right w:w="57" w:type="dxa"/>
                </w:tcMar>
              </w:tcPr>
            </w:tcPrChange>
          </w:tcPr>
          <w:p w14:paraId="3D8F95C4"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7.62</w:t>
            </w:r>
            <w:r w:rsidRPr="005F2943">
              <w:rPr>
                <w:rFonts w:ascii="Times New Roman" w:eastAsia="Times New Roman" w:hAnsi="Times New Roman" w:cs="Times New Roman"/>
                <w:color w:val="010205"/>
                <w:sz w:val="20"/>
                <w:szCs w:val="20"/>
              </w:rPr>
              <w:t xml:space="preserve"> </w:t>
            </w:r>
          </w:p>
        </w:tc>
        <w:tc>
          <w:tcPr>
            <w:tcW w:w="1113" w:type="dxa"/>
            <w:tcMar>
              <w:left w:w="57" w:type="dxa"/>
              <w:right w:w="57" w:type="dxa"/>
            </w:tcMar>
            <w:tcPrChange w:id="671" w:author="Reinstein, David" w:date="2019-09-26T23:02:00Z">
              <w:tcPr>
                <w:tcW w:w="1113" w:type="dxa"/>
                <w:tcMar>
                  <w:left w:w="57" w:type="dxa"/>
                  <w:right w:w="57" w:type="dxa"/>
                </w:tcMar>
              </w:tcPr>
            </w:tcPrChange>
          </w:tcPr>
          <w:p w14:paraId="4871461C"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11.70 </w:t>
            </w:r>
          </w:p>
        </w:tc>
        <w:tc>
          <w:tcPr>
            <w:tcW w:w="1114" w:type="dxa"/>
            <w:tcMar>
              <w:left w:w="57" w:type="dxa"/>
              <w:right w:w="57" w:type="dxa"/>
            </w:tcMar>
            <w:tcPrChange w:id="672" w:author="Reinstein, David" w:date="2019-09-26T23:02:00Z">
              <w:tcPr>
                <w:tcW w:w="1114" w:type="dxa"/>
                <w:tcMar>
                  <w:left w:w="57" w:type="dxa"/>
                  <w:right w:w="57" w:type="dxa"/>
                </w:tcMar>
              </w:tcPr>
            </w:tcPrChange>
          </w:tcPr>
          <w:p w14:paraId="3C9B8C12"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5.95 </w:t>
            </w:r>
          </w:p>
        </w:tc>
        <w:tc>
          <w:tcPr>
            <w:tcW w:w="810" w:type="dxa"/>
            <w:tcMar>
              <w:left w:w="57" w:type="dxa"/>
              <w:right w:w="57" w:type="dxa"/>
            </w:tcMar>
            <w:tcPrChange w:id="673" w:author="Reinstein, David" w:date="2019-09-26T23:02:00Z">
              <w:tcPr>
                <w:tcW w:w="810" w:type="dxa"/>
                <w:tcMar>
                  <w:left w:w="57" w:type="dxa"/>
                  <w:right w:w="57" w:type="dxa"/>
                </w:tcMar>
              </w:tcPr>
            </w:tcPrChange>
          </w:tcPr>
          <w:p w14:paraId="36595798" w14:textId="77777777" w:rsidR="00E51FAD" w:rsidRPr="00345F6C" w:rsidRDefault="00C73874" w:rsidP="00520D55">
            <w:pPr>
              <w:jc w:val="center"/>
              <w:rPr>
                <w:rFonts w:ascii="Times New Roman" w:eastAsia="Times New Roman" w:hAnsi="Times New Roman" w:cs="Times New Roman"/>
                <w:sz w:val="20"/>
                <w:szCs w:val="20"/>
                <w:highlight w:val="green"/>
              </w:rPr>
            </w:pPr>
            <w:r w:rsidRPr="00345F6C">
              <w:rPr>
                <w:rFonts w:ascii="Times New Roman" w:eastAsia="Times New Roman" w:hAnsi="Times New Roman" w:cs="Times New Roman"/>
                <w:sz w:val="20"/>
                <w:szCs w:val="20"/>
              </w:rPr>
              <w:t>1.28</w:t>
            </w:r>
            <w:r w:rsidR="00E51FAD" w:rsidRPr="00345F6C">
              <w:rPr>
                <w:rFonts w:ascii="Times New Roman" w:eastAsia="Times New Roman" w:hAnsi="Times New Roman" w:cs="Times New Roman"/>
                <w:sz w:val="20"/>
                <w:szCs w:val="20"/>
              </w:rPr>
              <w:t xml:space="preserve"> </w:t>
            </w:r>
          </w:p>
        </w:tc>
        <w:tc>
          <w:tcPr>
            <w:tcW w:w="1418" w:type="dxa"/>
            <w:tcMar>
              <w:left w:w="57" w:type="dxa"/>
              <w:right w:w="57" w:type="dxa"/>
            </w:tcMar>
            <w:tcPrChange w:id="674" w:author="Reinstein, David" w:date="2019-09-26T23:02:00Z">
              <w:tcPr>
                <w:tcW w:w="1418" w:type="dxa"/>
                <w:tcMar>
                  <w:left w:w="57" w:type="dxa"/>
                  <w:right w:w="57" w:type="dxa"/>
                </w:tcMar>
              </w:tcPr>
            </w:tcPrChange>
          </w:tcPr>
          <w:p w14:paraId="1C823FE2"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.09 [.06,.13]</w:t>
            </w:r>
          </w:p>
        </w:tc>
      </w:tr>
      <w:tr w:rsidR="00E51FAD" w14:paraId="31140A97" w14:textId="77777777" w:rsidTr="00FC1E4E">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75" w:author="Reinstein, David" w:date="2019-09-28T10:30: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rPr>
          <w:trHeight w:val="260"/>
        </w:trPr>
        <w:tc>
          <w:tcPr>
            <w:tcW w:w="1625" w:type="dxa"/>
            <w:tcMar>
              <w:left w:w="57" w:type="dxa"/>
              <w:right w:w="57" w:type="dxa"/>
            </w:tcMar>
            <w:tcPrChange w:id="676" w:author="Reinstein, David" w:date="2019-09-28T10:30:00Z">
              <w:tcPr>
                <w:tcW w:w="1617" w:type="dxa"/>
                <w:tcMar>
                  <w:left w:w="57" w:type="dxa"/>
                  <w:right w:w="57" w:type="dxa"/>
                </w:tcMar>
              </w:tcPr>
            </w:tcPrChange>
          </w:tcPr>
          <w:p w14:paraId="70A4E013" w14:textId="77777777" w:rsidR="00E51FAD" w:rsidRPr="00345F6C" w:rsidRDefault="00E51FAD"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Change w:id="677" w:author="Reinstein, David" w:date="2019-09-28T10:30:00Z">
              <w:tcPr>
                <w:tcW w:w="1113" w:type="dxa"/>
                <w:tcMar>
                  <w:left w:w="57" w:type="dxa"/>
                  <w:right w:w="57" w:type="dxa"/>
                </w:tcMar>
              </w:tcPr>
            </w:tcPrChange>
          </w:tcPr>
          <w:p w14:paraId="00351A3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Change w:id="678" w:author="Reinstein, David" w:date="2019-09-28T10:30:00Z">
              <w:tcPr>
                <w:tcW w:w="1114" w:type="dxa"/>
                <w:tcMar>
                  <w:left w:w="57" w:type="dxa"/>
                  <w:right w:w="57" w:type="dxa"/>
                </w:tcMar>
              </w:tcPr>
            </w:tcPrChange>
          </w:tcPr>
          <w:p w14:paraId="103C47D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.117</w:t>
            </w:r>
          </w:p>
        </w:tc>
        <w:tc>
          <w:tcPr>
            <w:tcW w:w="1114" w:type="dxa"/>
            <w:tcMar>
              <w:left w:w="57" w:type="dxa"/>
              <w:right w:w="57" w:type="dxa"/>
            </w:tcMar>
            <w:tcPrChange w:id="679" w:author="Reinstein, David" w:date="2019-09-28T10:30:00Z">
              <w:tcPr>
                <w:tcW w:w="1114" w:type="dxa"/>
                <w:tcMar>
                  <w:left w:w="57" w:type="dxa"/>
                  <w:right w:w="57" w:type="dxa"/>
                </w:tcMar>
              </w:tcPr>
            </w:tcPrChange>
          </w:tcPr>
          <w:p w14:paraId="739CC6F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.006</w:t>
            </w:r>
          </w:p>
        </w:tc>
        <w:tc>
          <w:tcPr>
            <w:tcW w:w="1113" w:type="dxa"/>
            <w:tcMar>
              <w:left w:w="57" w:type="dxa"/>
              <w:right w:w="57" w:type="dxa"/>
            </w:tcMar>
            <w:tcPrChange w:id="680" w:author="Reinstein, David" w:date="2019-09-28T10:30:00Z">
              <w:tcPr>
                <w:tcW w:w="1113" w:type="dxa"/>
                <w:tcMar>
                  <w:left w:w="57" w:type="dxa"/>
                  <w:right w:w="57" w:type="dxa"/>
                </w:tcMar>
              </w:tcPr>
            </w:tcPrChange>
          </w:tcPr>
          <w:p w14:paraId="608AD5D8"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.001</w:t>
            </w:r>
          </w:p>
        </w:tc>
        <w:tc>
          <w:tcPr>
            <w:tcW w:w="1114" w:type="dxa"/>
            <w:tcMar>
              <w:left w:w="57" w:type="dxa"/>
              <w:right w:w="57" w:type="dxa"/>
            </w:tcMar>
            <w:tcPrChange w:id="681" w:author="Reinstein, David" w:date="2019-09-28T10:30:00Z">
              <w:tcPr>
                <w:tcW w:w="1114" w:type="dxa"/>
                <w:tcMar>
                  <w:left w:w="57" w:type="dxa"/>
                  <w:right w:w="57" w:type="dxa"/>
                </w:tcMar>
              </w:tcPr>
            </w:tcPrChange>
          </w:tcPr>
          <w:p w14:paraId="493AAE23"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.015</w:t>
            </w:r>
          </w:p>
        </w:tc>
        <w:tc>
          <w:tcPr>
            <w:tcW w:w="810" w:type="dxa"/>
            <w:tcMar>
              <w:left w:w="57" w:type="dxa"/>
              <w:right w:w="57" w:type="dxa"/>
            </w:tcMar>
            <w:tcPrChange w:id="682" w:author="Reinstein, David" w:date="2019-09-28T10:30:00Z">
              <w:tcPr>
                <w:tcW w:w="810" w:type="dxa"/>
                <w:tcMar>
                  <w:left w:w="57" w:type="dxa"/>
                  <w:right w:w="57" w:type="dxa"/>
                </w:tcMar>
              </w:tcPr>
            </w:tcPrChange>
          </w:tcPr>
          <w:p w14:paraId="6B37596B"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.259</w:t>
            </w:r>
          </w:p>
        </w:tc>
        <w:tc>
          <w:tcPr>
            <w:tcW w:w="1418" w:type="dxa"/>
            <w:tcMar>
              <w:left w:w="57" w:type="dxa"/>
              <w:right w:w="57" w:type="dxa"/>
            </w:tcMar>
            <w:tcPrChange w:id="683" w:author="Reinstein, David" w:date="2019-09-28T10:30:00Z">
              <w:tcPr>
                <w:tcW w:w="1418" w:type="dxa"/>
                <w:tcMar>
                  <w:left w:w="57" w:type="dxa"/>
                  <w:right w:w="57" w:type="dxa"/>
                </w:tcMar>
              </w:tcPr>
            </w:tcPrChange>
          </w:tcPr>
          <w:p w14:paraId="456E3C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&lt;.001</w:t>
            </w:r>
          </w:p>
        </w:tc>
      </w:tr>
      <w:tr w:rsidR="00E51FAD" w14:paraId="4C46EE65" w14:textId="77777777" w:rsidTr="0035617D">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84" w:author="Reinstein, David" w:date="2019-09-26T23:46: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rPr>
          <w:trHeight w:val="260"/>
        </w:trPr>
        <w:tc>
          <w:tcPr>
            <w:tcW w:w="1625" w:type="dxa"/>
            <w:tcMar>
              <w:left w:w="57" w:type="dxa"/>
              <w:right w:w="57" w:type="dxa"/>
            </w:tcMar>
            <w:tcPrChange w:id="685" w:author="Reinstein, David" w:date="2019-09-26T23:46:00Z">
              <w:tcPr>
                <w:tcW w:w="1617" w:type="dxa"/>
                <w:tcMar>
                  <w:left w:w="57" w:type="dxa"/>
                  <w:right w:w="57" w:type="dxa"/>
                </w:tcMar>
              </w:tcPr>
            </w:tcPrChange>
          </w:tcPr>
          <w:p w14:paraId="68E701A5"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Change w:id="686" w:author="Reinstein, David" w:date="2019-09-26T23:46:00Z">
              <w:tcPr>
                <w:tcW w:w="1113" w:type="dxa"/>
                <w:tcMar>
                  <w:left w:w="57" w:type="dxa"/>
                  <w:right w:w="57" w:type="dxa"/>
                </w:tcMar>
              </w:tcPr>
            </w:tcPrChange>
          </w:tcPr>
          <w:p w14:paraId="0136F90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.021</w:t>
            </w:r>
          </w:p>
        </w:tc>
        <w:tc>
          <w:tcPr>
            <w:tcW w:w="1114" w:type="dxa"/>
            <w:tcMar>
              <w:left w:w="57" w:type="dxa"/>
              <w:right w:w="57" w:type="dxa"/>
            </w:tcMar>
            <w:tcPrChange w:id="687" w:author="Reinstein, David" w:date="2019-09-26T23:46:00Z">
              <w:tcPr>
                <w:tcW w:w="1114" w:type="dxa"/>
                <w:tcMar>
                  <w:left w:w="57" w:type="dxa"/>
                  <w:right w:w="57" w:type="dxa"/>
                </w:tcMar>
              </w:tcPr>
            </w:tcPrChange>
          </w:tcPr>
          <w:p w14:paraId="34FC2C1A"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Change w:id="688" w:author="Reinstein, David" w:date="2019-09-26T23:46:00Z">
              <w:tcPr>
                <w:tcW w:w="1114" w:type="dxa"/>
                <w:tcMar>
                  <w:left w:w="57" w:type="dxa"/>
                  <w:right w:w="57" w:type="dxa"/>
                </w:tcMar>
              </w:tcPr>
            </w:tcPrChange>
          </w:tcPr>
          <w:p w14:paraId="4934C1E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.012</w:t>
            </w:r>
          </w:p>
        </w:tc>
        <w:tc>
          <w:tcPr>
            <w:tcW w:w="1113" w:type="dxa"/>
            <w:tcMar>
              <w:left w:w="57" w:type="dxa"/>
              <w:right w:w="57" w:type="dxa"/>
            </w:tcMar>
            <w:tcPrChange w:id="689" w:author="Reinstein, David" w:date="2019-09-26T23:46:00Z">
              <w:tcPr>
                <w:tcW w:w="1113" w:type="dxa"/>
                <w:tcMar>
                  <w:left w:w="57" w:type="dxa"/>
                  <w:right w:w="57" w:type="dxa"/>
                </w:tcMar>
              </w:tcPr>
            </w:tcPrChange>
          </w:tcPr>
          <w:p w14:paraId="07FEB15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.019</w:t>
            </w:r>
          </w:p>
        </w:tc>
        <w:tc>
          <w:tcPr>
            <w:tcW w:w="1114" w:type="dxa"/>
            <w:tcMar>
              <w:left w:w="57" w:type="dxa"/>
              <w:right w:w="57" w:type="dxa"/>
            </w:tcMar>
            <w:tcPrChange w:id="690" w:author="Reinstein, David" w:date="2019-09-26T23:46:00Z">
              <w:tcPr>
                <w:tcW w:w="1114" w:type="dxa"/>
                <w:tcMar>
                  <w:left w:w="57" w:type="dxa"/>
                  <w:right w:w="57" w:type="dxa"/>
                </w:tcMar>
              </w:tcPr>
            </w:tcPrChange>
          </w:tcPr>
          <w:p w14:paraId="50E520AE"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.014</w:t>
            </w:r>
          </w:p>
        </w:tc>
        <w:tc>
          <w:tcPr>
            <w:tcW w:w="810" w:type="dxa"/>
            <w:tcMar>
              <w:left w:w="57" w:type="dxa"/>
              <w:right w:w="57" w:type="dxa"/>
            </w:tcMar>
            <w:tcPrChange w:id="691" w:author="Reinstein, David" w:date="2019-09-26T23:46:00Z">
              <w:tcPr>
                <w:tcW w:w="810" w:type="dxa"/>
                <w:tcMar>
                  <w:left w:w="57" w:type="dxa"/>
                  <w:right w:w="57" w:type="dxa"/>
                </w:tcMar>
              </w:tcPr>
            </w:tcPrChange>
          </w:tcPr>
          <w:p w14:paraId="01238C28"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.004</w:t>
            </w:r>
          </w:p>
        </w:tc>
        <w:tc>
          <w:tcPr>
            <w:tcW w:w="1418" w:type="dxa"/>
            <w:tcMar>
              <w:left w:w="57" w:type="dxa"/>
              <w:right w:w="57" w:type="dxa"/>
            </w:tcMar>
            <w:tcPrChange w:id="692" w:author="Reinstein, David" w:date="2019-09-26T23:46:00Z">
              <w:tcPr>
                <w:tcW w:w="1418" w:type="dxa"/>
                <w:tcMar>
                  <w:left w:w="57" w:type="dxa"/>
                  <w:right w:w="57" w:type="dxa"/>
                </w:tcMar>
              </w:tcPr>
            </w:tcPrChange>
          </w:tcPr>
          <w:p w14:paraId="4BC47EF2"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114923FC"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693"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694" w:author="Reinstein, David" w:date="2019-09-26T23:02:00Z">
              <w:tcPr>
                <w:tcW w:w="1617" w:type="dxa"/>
                <w:tcMar>
                  <w:left w:w="57" w:type="dxa"/>
                  <w:right w:w="57" w:type="dxa"/>
                </w:tcMar>
              </w:tcPr>
            </w:tcPrChange>
          </w:tcPr>
          <w:p w14:paraId="58346DE2" w14:textId="77777777" w:rsidR="00E51FAD" w:rsidRPr="00345F6C" w:rsidRDefault="00E51FAD" w:rsidP="00520D55">
            <w:pPr>
              <w:rPr>
                <w:rFonts w:ascii="Times New Roman" w:eastAsia="Times New Roman" w:hAnsi="Times New Roman" w:cs="Times New Roman"/>
                <w:sz w:val="20"/>
                <w:szCs w:val="20"/>
              </w:rPr>
            </w:pPr>
            <w:commentRangeStart w:id="695"/>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bscript"/>
              </w:rPr>
              <w:t xml:space="preserve">  </w:t>
            </w:r>
            <w:r w:rsidR="00FF32BA" w:rsidRPr="00FF32BA">
              <w:rPr>
                <w:rFonts w:ascii="Times New Roman" w:eastAsia="Times New Roman" w:hAnsi="Times New Roman" w:cs="Times New Roman"/>
                <w:sz w:val="20"/>
                <w:szCs w:val="20"/>
                <w:vertAlign w:val="superscript"/>
              </w:rPr>
              <w:t>a</w:t>
            </w:r>
            <w:commentRangeEnd w:id="695"/>
            <w:r w:rsidR="0035617D">
              <w:rPr>
                <w:rStyle w:val="CommentReference"/>
              </w:rPr>
              <w:commentReference w:id="695"/>
            </w:r>
          </w:p>
        </w:tc>
        <w:tc>
          <w:tcPr>
            <w:tcW w:w="1105" w:type="dxa"/>
            <w:tcMar>
              <w:left w:w="57" w:type="dxa"/>
              <w:right w:w="57" w:type="dxa"/>
            </w:tcMar>
            <w:tcPrChange w:id="696" w:author="Reinstein, David" w:date="2019-09-26T23:02:00Z">
              <w:tcPr>
                <w:tcW w:w="1113" w:type="dxa"/>
                <w:tcMar>
                  <w:left w:w="57" w:type="dxa"/>
                  <w:right w:w="57" w:type="dxa"/>
                </w:tcMar>
              </w:tcPr>
            </w:tcPrChange>
          </w:tcPr>
          <w:p w14:paraId="6E686518" w14:textId="77777777" w:rsidR="00E51FAD" w:rsidRPr="005F2943" w:rsidRDefault="005E4505"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6.39</w:t>
            </w:r>
          </w:p>
        </w:tc>
        <w:tc>
          <w:tcPr>
            <w:tcW w:w="1114" w:type="dxa"/>
            <w:tcMar>
              <w:left w:w="57" w:type="dxa"/>
              <w:right w:w="57" w:type="dxa"/>
            </w:tcMar>
            <w:tcPrChange w:id="697" w:author="Reinstein, David" w:date="2019-09-26T23:02:00Z">
              <w:tcPr>
                <w:tcW w:w="1114" w:type="dxa"/>
                <w:tcMar>
                  <w:left w:w="57" w:type="dxa"/>
                  <w:right w:w="57" w:type="dxa"/>
                </w:tcMar>
              </w:tcPr>
            </w:tcPrChange>
          </w:tcPr>
          <w:p w14:paraId="35FB3C6F" w14:textId="77777777" w:rsidR="00E51FAD" w:rsidRPr="005F2943"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0.30</w:t>
            </w:r>
          </w:p>
        </w:tc>
        <w:tc>
          <w:tcPr>
            <w:tcW w:w="1114" w:type="dxa"/>
            <w:tcMar>
              <w:left w:w="57" w:type="dxa"/>
              <w:right w:w="57" w:type="dxa"/>
            </w:tcMar>
            <w:tcPrChange w:id="698" w:author="Reinstein, David" w:date="2019-09-26T23:02:00Z">
              <w:tcPr>
                <w:tcW w:w="1114" w:type="dxa"/>
                <w:tcMar>
                  <w:left w:w="57" w:type="dxa"/>
                  <w:right w:w="57" w:type="dxa"/>
                </w:tcMar>
              </w:tcPr>
            </w:tcPrChange>
          </w:tcPr>
          <w:p w14:paraId="024A4BC4"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13.91</w:t>
            </w:r>
          </w:p>
        </w:tc>
        <w:tc>
          <w:tcPr>
            <w:tcW w:w="1113" w:type="dxa"/>
            <w:tcMar>
              <w:left w:w="57" w:type="dxa"/>
              <w:right w:w="57" w:type="dxa"/>
            </w:tcMar>
            <w:tcPrChange w:id="699" w:author="Reinstein, David" w:date="2019-09-26T23:02:00Z">
              <w:tcPr>
                <w:tcW w:w="1113" w:type="dxa"/>
                <w:tcMar>
                  <w:left w:w="57" w:type="dxa"/>
                  <w:right w:w="57" w:type="dxa"/>
                </w:tcMar>
              </w:tcPr>
            </w:tcPrChange>
          </w:tcPr>
          <w:p w14:paraId="77493EB8"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23.67</w:t>
            </w:r>
          </w:p>
        </w:tc>
        <w:tc>
          <w:tcPr>
            <w:tcW w:w="1114" w:type="dxa"/>
            <w:tcMar>
              <w:left w:w="57" w:type="dxa"/>
              <w:right w:w="57" w:type="dxa"/>
            </w:tcMar>
            <w:tcPrChange w:id="700" w:author="Reinstein, David" w:date="2019-09-26T23:02:00Z">
              <w:tcPr>
                <w:tcW w:w="1114" w:type="dxa"/>
                <w:tcMar>
                  <w:left w:w="57" w:type="dxa"/>
                  <w:right w:w="57" w:type="dxa"/>
                </w:tcMar>
              </w:tcPr>
            </w:tcPrChange>
          </w:tcPr>
          <w:p w14:paraId="4FF8129B"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1.86</w:t>
            </w:r>
          </w:p>
        </w:tc>
        <w:tc>
          <w:tcPr>
            <w:tcW w:w="810" w:type="dxa"/>
            <w:tcMar>
              <w:left w:w="57" w:type="dxa"/>
              <w:right w:w="57" w:type="dxa"/>
            </w:tcMar>
            <w:tcPrChange w:id="701" w:author="Reinstein, David" w:date="2019-09-26T23:02:00Z">
              <w:tcPr>
                <w:tcW w:w="810" w:type="dxa"/>
                <w:tcMar>
                  <w:left w:w="57" w:type="dxa"/>
                  <w:right w:w="57" w:type="dxa"/>
                </w:tcMar>
              </w:tcPr>
            </w:tcPrChange>
          </w:tcPr>
          <w:p w14:paraId="7AEE9527" w14:textId="77777777" w:rsidR="00E51FAD" w:rsidRPr="00345F6C" w:rsidRDefault="0096043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0.23</w:t>
            </w:r>
            <w:r w:rsidR="00FF32BA">
              <w:rPr>
                <w:rFonts w:ascii="Times New Roman" w:eastAsia="Times New Roman" w:hAnsi="Times New Roman" w:cs="Times New Roman"/>
                <w:sz w:val="20"/>
                <w:szCs w:val="20"/>
                <w:vertAlign w:val="superscript"/>
              </w:rPr>
              <w:t>c</w:t>
            </w:r>
          </w:p>
        </w:tc>
        <w:tc>
          <w:tcPr>
            <w:tcW w:w="1418" w:type="dxa"/>
            <w:tcMar>
              <w:left w:w="57" w:type="dxa"/>
              <w:right w:w="57" w:type="dxa"/>
            </w:tcMar>
            <w:tcPrChange w:id="702" w:author="Reinstein, David" w:date="2019-09-26T23:02:00Z">
              <w:tcPr>
                <w:tcW w:w="1418" w:type="dxa"/>
                <w:tcMar>
                  <w:left w:w="57" w:type="dxa"/>
                  <w:right w:w="57" w:type="dxa"/>
                </w:tcMar>
              </w:tcPr>
            </w:tcPrChange>
          </w:tcPr>
          <w:p w14:paraId="2DDCF8FF"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6A199BB8"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03"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04" w:author="Reinstein, David" w:date="2019-09-26T23:02:00Z">
              <w:tcPr>
                <w:tcW w:w="1617" w:type="dxa"/>
                <w:tcMar>
                  <w:left w:w="57" w:type="dxa"/>
                  <w:right w:w="57" w:type="dxa"/>
                </w:tcMar>
              </w:tcPr>
            </w:tcPrChange>
          </w:tcPr>
          <w:p w14:paraId="3DF629C1" w14:textId="77777777" w:rsidR="00E51FAD" w:rsidRPr="00345F6C" w:rsidRDefault="00E51FAD" w:rsidP="00520D55">
            <w:pPr>
              <w:rPr>
                <w:rFonts w:ascii="Times New Roman" w:eastAsia="Times New Roman" w:hAnsi="Times New Roman" w:cs="Times New Roman"/>
                <w:sz w:val="20"/>
                <w:szCs w:val="20"/>
              </w:rPr>
            </w:pPr>
          </w:p>
        </w:tc>
        <w:tc>
          <w:tcPr>
            <w:tcW w:w="1105" w:type="dxa"/>
            <w:tcMar>
              <w:left w:w="57" w:type="dxa"/>
              <w:right w:w="57" w:type="dxa"/>
            </w:tcMar>
            <w:tcPrChange w:id="705" w:author="Reinstein, David" w:date="2019-09-26T23:02:00Z">
              <w:tcPr>
                <w:tcW w:w="1113" w:type="dxa"/>
                <w:tcMar>
                  <w:left w:w="57" w:type="dxa"/>
                  <w:right w:w="57" w:type="dxa"/>
                </w:tcMar>
              </w:tcPr>
            </w:tcPrChange>
          </w:tcPr>
          <w:p w14:paraId="27AC953A"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06" w:author="Reinstein, David" w:date="2019-09-26T23:02:00Z">
              <w:tcPr>
                <w:tcW w:w="1114" w:type="dxa"/>
                <w:tcMar>
                  <w:left w:w="57" w:type="dxa"/>
                  <w:right w:w="57" w:type="dxa"/>
                </w:tcMar>
              </w:tcPr>
            </w:tcPrChange>
          </w:tcPr>
          <w:p w14:paraId="22E589D2"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07" w:author="Reinstein, David" w:date="2019-09-26T23:02:00Z">
              <w:tcPr>
                <w:tcW w:w="1114" w:type="dxa"/>
                <w:tcMar>
                  <w:left w:w="57" w:type="dxa"/>
                  <w:right w:w="57" w:type="dxa"/>
                </w:tcMar>
              </w:tcPr>
            </w:tcPrChange>
          </w:tcPr>
          <w:p w14:paraId="5AE4F629" w14:textId="77777777" w:rsidR="00E51FAD" w:rsidRPr="005F2943" w:rsidRDefault="00E51FAD" w:rsidP="00520D55">
            <w:pPr>
              <w:jc w:val="center"/>
              <w:rPr>
                <w:rFonts w:ascii="Times New Roman" w:eastAsia="Times New Roman" w:hAnsi="Times New Roman" w:cs="Times New Roman"/>
                <w:sz w:val="20"/>
                <w:szCs w:val="20"/>
              </w:rPr>
            </w:pPr>
          </w:p>
        </w:tc>
        <w:tc>
          <w:tcPr>
            <w:tcW w:w="1113" w:type="dxa"/>
            <w:tcMar>
              <w:left w:w="57" w:type="dxa"/>
              <w:right w:w="57" w:type="dxa"/>
            </w:tcMar>
            <w:tcPrChange w:id="708" w:author="Reinstein, David" w:date="2019-09-26T23:02:00Z">
              <w:tcPr>
                <w:tcW w:w="1113" w:type="dxa"/>
                <w:tcMar>
                  <w:left w:w="57" w:type="dxa"/>
                  <w:right w:w="57" w:type="dxa"/>
                </w:tcMar>
              </w:tcPr>
            </w:tcPrChange>
          </w:tcPr>
          <w:p w14:paraId="1CC45791"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09" w:author="Reinstein, David" w:date="2019-09-26T23:02:00Z">
              <w:tcPr>
                <w:tcW w:w="1114" w:type="dxa"/>
                <w:tcMar>
                  <w:left w:w="57" w:type="dxa"/>
                  <w:right w:w="57" w:type="dxa"/>
                </w:tcMar>
              </w:tcPr>
            </w:tcPrChange>
          </w:tcPr>
          <w:p w14:paraId="336012E5" w14:textId="77777777" w:rsidR="00E51FAD" w:rsidRPr="005F2943" w:rsidRDefault="00E51FAD" w:rsidP="00520D55">
            <w:pPr>
              <w:jc w:val="center"/>
              <w:rPr>
                <w:rFonts w:ascii="Times New Roman" w:eastAsia="Times New Roman" w:hAnsi="Times New Roman" w:cs="Times New Roman"/>
                <w:sz w:val="20"/>
                <w:szCs w:val="20"/>
              </w:rPr>
            </w:pPr>
          </w:p>
        </w:tc>
        <w:tc>
          <w:tcPr>
            <w:tcW w:w="810" w:type="dxa"/>
            <w:tcMar>
              <w:left w:w="57" w:type="dxa"/>
              <w:right w:w="57" w:type="dxa"/>
            </w:tcMar>
            <w:tcPrChange w:id="710" w:author="Reinstein, David" w:date="2019-09-26T23:02:00Z">
              <w:tcPr>
                <w:tcW w:w="810" w:type="dxa"/>
                <w:tcMar>
                  <w:left w:w="57" w:type="dxa"/>
                  <w:right w:w="57" w:type="dxa"/>
                </w:tcMar>
              </w:tcPr>
            </w:tcPrChange>
          </w:tcPr>
          <w:p w14:paraId="07C19E08" w14:textId="77777777" w:rsidR="00E51FAD" w:rsidRPr="00345F6C" w:rsidRDefault="00E51FAD"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Change w:id="711" w:author="Reinstein, David" w:date="2019-09-26T23:02:00Z">
              <w:tcPr>
                <w:tcW w:w="1418" w:type="dxa"/>
                <w:tcMar>
                  <w:left w:w="57" w:type="dxa"/>
                  <w:right w:w="57" w:type="dxa"/>
                </w:tcMar>
              </w:tcPr>
            </w:tcPrChange>
          </w:tcPr>
          <w:p w14:paraId="29D84D48" w14:textId="77777777" w:rsidR="00E51FAD" w:rsidRPr="00345F6C" w:rsidRDefault="00E51FAD" w:rsidP="00520D55">
            <w:pPr>
              <w:jc w:val="center"/>
              <w:rPr>
                <w:rFonts w:ascii="Times New Roman" w:eastAsia="Times New Roman" w:hAnsi="Times New Roman" w:cs="Times New Roman"/>
                <w:sz w:val="20"/>
                <w:szCs w:val="20"/>
                <w:highlight w:val="green"/>
              </w:rPr>
            </w:pPr>
          </w:p>
        </w:tc>
      </w:tr>
      <w:tr w:rsidR="00E1778A" w14:paraId="05703D37"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12"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13" w:author="Reinstein, David" w:date="2019-09-26T23:02:00Z">
              <w:tcPr>
                <w:tcW w:w="1617" w:type="dxa"/>
                <w:tcMar>
                  <w:left w:w="57" w:type="dxa"/>
                  <w:right w:w="57" w:type="dxa"/>
                </w:tcMar>
              </w:tcPr>
            </w:tcPrChange>
          </w:tcPr>
          <w:p w14:paraId="7377D681"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Efficiency</w:t>
            </w:r>
          </w:p>
          <w:p w14:paraId="576D0BF2" w14:textId="77777777" w:rsidR="00E1778A" w:rsidRPr="00345F6C" w:rsidRDefault="00345F6C"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1778A" w:rsidRPr="00345F6C">
              <w:rPr>
                <w:rFonts w:ascii="Times New Roman" w:eastAsia="Times New Roman" w:hAnsi="Times New Roman" w:cs="Times New Roman"/>
                <w:sz w:val="20"/>
                <w:szCs w:val="20"/>
              </w:rPr>
              <w:t>/effectiveness)</w:t>
            </w:r>
          </w:p>
        </w:tc>
        <w:tc>
          <w:tcPr>
            <w:tcW w:w="1105" w:type="dxa"/>
            <w:tcMar>
              <w:left w:w="57" w:type="dxa"/>
              <w:right w:w="57" w:type="dxa"/>
            </w:tcMar>
            <w:tcPrChange w:id="714" w:author="Reinstein, David" w:date="2019-09-26T23:02:00Z">
              <w:tcPr>
                <w:tcW w:w="1113" w:type="dxa"/>
                <w:tcMar>
                  <w:left w:w="57" w:type="dxa"/>
                  <w:right w:w="57" w:type="dxa"/>
                </w:tcMar>
              </w:tcPr>
            </w:tcPrChange>
          </w:tcPr>
          <w:p w14:paraId="0D703123"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15" w:author="Reinstein, David" w:date="2019-09-26T23:02:00Z">
              <w:tcPr>
                <w:tcW w:w="1114" w:type="dxa"/>
                <w:tcMar>
                  <w:left w:w="57" w:type="dxa"/>
                  <w:right w:w="57" w:type="dxa"/>
                </w:tcMar>
              </w:tcPr>
            </w:tcPrChange>
          </w:tcPr>
          <w:p w14:paraId="2419C69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16" w:author="Reinstein, David" w:date="2019-09-26T23:02:00Z">
              <w:tcPr>
                <w:tcW w:w="1114" w:type="dxa"/>
                <w:tcMar>
                  <w:left w:w="57" w:type="dxa"/>
                  <w:right w:w="57" w:type="dxa"/>
                </w:tcMar>
              </w:tcPr>
            </w:tcPrChange>
          </w:tcPr>
          <w:p w14:paraId="0BE51FAC"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Change w:id="717" w:author="Reinstein, David" w:date="2019-09-26T23:02:00Z">
              <w:tcPr>
                <w:tcW w:w="1113" w:type="dxa"/>
                <w:tcMar>
                  <w:left w:w="57" w:type="dxa"/>
                  <w:right w:w="57" w:type="dxa"/>
                </w:tcMar>
              </w:tcPr>
            </w:tcPrChange>
          </w:tcPr>
          <w:p w14:paraId="6FFCCA85"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18" w:author="Reinstein, David" w:date="2019-09-26T23:02:00Z">
              <w:tcPr>
                <w:tcW w:w="1114" w:type="dxa"/>
                <w:tcMar>
                  <w:left w:w="57" w:type="dxa"/>
                  <w:right w:w="57" w:type="dxa"/>
                </w:tcMar>
              </w:tcPr>
            </w:tcPrChange>
          </w:tcPr>
          <w:p w14:paraId="4FF243A1"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Change w:id="719" w:author="Reinstein, David" w:date="2019-09-26T23:02:00Z">
              <w:tcPr>
                <w:tcW w:w="810" w:type="dxa"/>
                <w:tcMar>
                  <w:left w:w="57" w:type="dxa"/>
                  <w:right w:w="57" w:type="dxa"/>
                </w:tcMar>
              </w:tcPr>
            </w:tcPrChange>
          </w:tcPr>
          <w:p w14:paraId="1C19664F" w14:textId="77777777" w:rsidR="00E1778A" w:rsidRPr="00345F6C" w:rsidRDefault="00E1778A"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Change w:id="720" w:author="Reinstein, David" w:date="2019-09-26T23:02:00Z">
              <w:tcPr>
                <w:tcW w:w="1418" w:type="dxa"/>
                <w:tcMar>
                  <w:left w:w="57" w:type="dxa"/>
                  <w:right w:w="57" w:type="dxa"/>
                </w:tcMar>
              </w:tcPr>
            </w:tcPrChange>
          </w:tcPr>
          <w:p w14:paraId="1576B0FB" w14:textId="77777777" w:rsidR="00E1778A" w:rsidRPr="00345F6C" w:rsidRDefault="00E1778A" w:rsidP="00520D55">
            <w:pPr>
              <w:jc w:val="center"/>
              <w:rPr>
                <w:rFonts w:ascii="Times New Roman" w:eastAsia="Times New Roman" w:hAnsi="Times New Roman" w:cs="Times New Roman"/>
                <w:sz w:val="20"/>
                <w:szCs w:val="20"/>
                <w:highlight w:val="green"/>
              </w:rPr>
            </w:pPr>
          </w:p>
        </w:tc>
      </w:tr>
      <w:tr w:rsidR="00435621" w14:paraId="71D68153" w14:textId="77777777" w:rsidTr="0043588D">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21" w:author="Reinstein, David" w:date="2019-09-27T10:59: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rPr>
          <w:trHeight w:val="274"/>
        </w:trPr>
        <w:tc>
          <w:tcPr>
            <w:tcW w:w="1625" w:type="dxa"/>
            <w:tcMar>
              <w:left w:w="57" w:type="dxa"/>
              <w:right w:w="57" w:type="dxa"/>
            </w:tcMar>
            <w:tcPrChange w:id="722" w:author="Reinstein, David" w:date="2019-09-27T10:59:00Z">
              <w:tcPr>
                <w:tcW w:w="1617" w:type="dxa"/>
                <w:tcMar>
                  <w:left w:w="57" w:type="dxa"/>
                  <w:right w:w="57" w:type="dxa"/>
                </w:tcMar>
              </w:tcPr>
            </w:tcPrChange>
          </w:tcPr>
          <w:p w14:paraId="3DE92B04"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w:t>
            </w:r>
            <w:r w:rsidR="00435621" w:rsidRPr="00345F6C">
              <w:rPr>
                <w:rFonts w:ascii="Times New Roman" w:eastAsia="Times New Roman" w:hAnsi="Times New Roman" w:cs="Times New Roman"/>
                <w:i/>
                <w:sz w:val="20"/>
                <w:szCs w:val="20"/>
              </w:rPr>
              <w:t>F</w:t>
            </w:r>
          </w:p>
        </w:tc>
        <w:tc>
          <w:tcPr>
            <w:tcW w:w="1105" w:type="dxa"/>
            <w:tcMar>
              <w:left w:w="57" w:type="dxa"/>
              <w:right w:w="57" w:type="dxa"/>
            </w:tcMar>
            <w:tcPrChange w:id="723" w:author="Reinstein, David" w:date="2019-09-27T10:59:00Z">
              <w:tcPr>
                <w:tcW w:w="1113" w:type="dxa"/>
                <w:tcMar>
                  <w:left w:w="57" w:type="dxa"/>
                  <w:right w:w="57" w:type="dxa"/>
                </w:tcMar>
              </w:tcPr>
            </w:tcPrChange>
          </w:tcPr>
          <w:p w14:paraId="35240F99"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0.02 </w:t>
            </w:r>
          </w:p>
        </w:tc>
        <w:tc>
          <w:tcPr>
            <w:tcW w:w="1114" w:type="dxa"/>
            <w:tcMar>
              <w:left w:w="57" w:type="dxa"/>
              <w:right w:w="57" w:type="dxa"/>
            </w:tcMar>
            <w:tcPrChange w:id="724" w:author="Reinstein, David" w:date="2019-09-27T10:59:00Z">
              <w:tcPr>
                <w:tcW w:w="1114" w:type="dxa"/>
                <w:tcMar>
                  <w:left w:w="57" w:type="dxa"/>
                  <w:right w:w="57" w:type="dxa"/>
                </w:tcMar>
              </w:tcPr>
            </w:tcPrChange>
          </w:tcPr>
          <w:p w14:paraId="43771D93"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0.54</w:t>
            </w:r>
          </w:p>
        </w:tc>
        <w:tc>
          <w:tcPr>
            <w:tcW w:w="1114" w:type="dxa"/>
            <w:tcMar>
              <w:left w:w="57" w:type="dxa"/>
              <w:right w:w="57" w:type="dxa"/>
            </w:tcMar>
            <w:tcPrChange w:id="725" w:author="Reinstein, David" w:date="2019-09-27T10:59:00Z">
              <w:tcPr>
                <w:tcW w:w="1114" w:type="dxa"/>
                <w:tcMar>
                  <w:left w:w="57" w:type="dxa"/>
                  <w:right w:w="57" w:type="dxa"/>
                </w:tcMar>
              </w:tcPr>
            </w:tcPrChange>
          </w:tcPr>
          <w:p w14:paraId="4BB664B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0.11</w:t>
            </w:r>
          </w:p>
        </w:tc>
        <w:tc>
          <w:tcPr>
            <w:tcW w:w="1113" w:type="dxa"/>
            <w:tcMar>
              <w:left w:w="57" w:type="dxa"/>
              <w:right w:w="57" w:type="dxa"/>
            </w:tcMar>
            <w:tcPrChange w:id="726" w:author="Reinstein, David" w:date="2019-09-27T10:59:00Z">
              <w:tcPr>
                <w:tcW w:w="1113" w:type="dxa"/>
                <w:tcMar>
                  <w:left w:w="57" w:type="dxa"/>
                  <w:right w:w="57" w:type="dxa"/>
                </w:tcMar>
              </w:tcPr>
            </w:tcPrChange>
          </w:tcPr>
          <w:p w14:paraId="2F41E7C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2.08</w:t>
            </w:r>
          </w:p>
        </w:tc>
        <w:tc>
          <w:tcPr>
            <w:tcW w:w="1114" w:type="dxa"/>
            <w:tcMar>
              <w:left w:w="57" w:type="dxa"/>
              <w:right w:w="57" w:type="dxa"/>
            </w:tcMar>
            <w:tcPrChange w:id="727" w:author="Reinstein, David" w:date="2019-09-27T10:59:00Z">
              <w:tcPr>
                <w:tcW w:w="1114" w:type="dxa"/>
                <w:tcMar>
                  <w:left w:w="57" w:type="dxa"/>
                  <w:right w:w="57" w:type="dxa"/>
                </w:tcMar>
              </w:tcPr>
            </w:tcPrChange>
          </w:tcPr>
          <w:p w14:paraId="0E6521A6"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0.01</w:t>
            </w:r>
          </w:p>
        </w:tc>
        <w:tc>
          <w:tcPr>
            <w:tcW w:w="810" w:type="dxa"/>
            <w:tcMar>
              <w:left w:w="57" w:type="dxa"/>
              <w:right w:w="57" w:type="dxa"/>
            </w:tcMar>
            <w:tcPrChange w:id="728" w:author="Reinstein, David" w:date="2019-09-27T10:59:00Z">
              <w:tcPr>
                <w:tcW w:w="810" w:type="dxa"/>
                <w:tcMar>
                  <w:left w:w="57" w:type="dxa"/>
                  <w:right w:w="57" w:type="dxa"/>
                </w:tcMar>
              </w:tcPr>
            </w:tcPrChange>
          </w:tcPr>
          <w:p w14:paraId="58C88FCE" w14:textId="77777777" w:rsidR="00435621"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0.79</w:t>
            </w:r>
          </w:p>
        </w:tc>
        <w:tc>
          <w:tcPr>
            <w:tcW w:w="1418" w:type="dxa"/>
            <w:tcMar>
              <w:left w:w="57" w:type="dxa"/>
              <w:right w:w="57" w:type="dxa"/>
            </w:tcMar>
            <w:tcPrChange w:id="729" w:author="Reinstein, David" w:date="2019-09-27T10:59:00Z">
              <w:tcPr>
                <w:tcW w:w="1418" w:type="dxa"/>
                <w:tcMar>
                  <w:left w:w="57" w:type="dxa"/>
                  <w:right w:w="57" w:type="dxa"/>
                </w:tcMar>
              </w:tcPr>
            </w:tcPrChange>
          </w:tcPr>
          <w:p w14:paraId="2141BC03"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-.03 [-.06,.01]</w:t>
            </w:r>
          </w:p>
        </w:tc>
      </w:tr>
      <w:tr w:rsidR="00435621" w14:paraId="1D096422"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30"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31" w:author="Reinstein, David" w:date="2019-09-26T23:02:00Z">
              <w:tcPr>
                <w:tcW w:w="1617" w:type="dxa"/>
                <w:tcMar>
                  <w:left w:w="57" w:type="dxa"/>
                  <w:right w:w="57" w:type="dxa"/>
                </w:tcMar>
              </w:tcPr>
            </w:tcPrChange>
          </w:tcPr>
          <w:p w14:paraId="4D2C3CDF" w14:textId="77777777" w:rsidR="00435621" w:rsidRPr="00345F6C" w:rsidRDefault="00435621"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Change w:id="732" w:author="Reinstein, David" w:date="2019-09-26T23:02:00Z">
              <w:tcPr>
                <w:tcW w:w="1113" w:type="dxa"/>
                <w:tcMar>
                  <w:left w:w="57" w:type="dxa"/>
                  <w:right w:w="57" w:type="dxa"/>
                </w:tcMar>
              </w:tcPr>
            </w:tcPrChange>
          </w:tcPr>
          <w:p w14:paraId="35280A4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.878</w:t>
            </w:r>
          </w:p>
        </w:tc>
        <w:tc>
          <w:tcPr>
            <w:tcW w:w="1114" w:type="dxa"/>
            <w:tcMar>
              <w:left w:w="57" w:type="dxa"/>
              <w:right w:w="57" w:type="dxa"/>
            </w:tcMar>
            <w:tcPrChange w:id="733" w:author="Reinstein, David" w:date="2019-09-26T23:02:00Z">
              <w:tcPr>
                <w:tcW w:w="1114" w:type="dxa"/>
                <w:tcMar>
                  <w:left w:w="57" w:type="dxa"/>
                  <w:right w:w="57" w:type="dxa"/>
                </w:tcMar>
              </w:tcPr>
            </w:tcPrChange>
          </w:tcPr>
          <w:p w14:paraId="5C1E583F"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.583</w:t>
            </w:r>
          </w:p>
        </w:tc>
        <w:tc>
          <w:tcPr>
            <w:tcW w:w="1114" w:type="dxa"/>
            <w:tcMar>
              <w:left w:w="57" w:type="dxa"/>
              <w:right w:w="57" w:type="dxa"/>
            </w:tcMar>
            <w:tcPrChange w:id="734" w:author="Reinstein, David" w:date="2019-09-26T23:02:00Z">
              <w:tcPr>
                <w:tcW w:w="1114" w:type="dxa"/>
                <w:tcMar>
                  <w:left w:w="57" w:type="dxa"/>
                  <w:right w:w="57" w:type="dxa"/>
                </w:tcMar>
              </w:tcPr>
            </w:tcPrChange>
          </w:tcPr>
          <w:p w14:paraId="132C53A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.893</w:t>
            </w:r>
          </w:p>
        </w:tc>
        <w:tc>
          <w:tcPr>
            <w:tcW w:w="1113" w:type="dxa"/>
            <w:tcMar>
              <w:left w:w="57" w:type="dxa"/>
              <w:right w:w="57" w:type="dxa"/>
            </w:tcMar>
            <w:tcPrChange w:id="735" w:author="Reinstein, David" w:date="2019-09-26T23:02:00Z">
              <w:tcPr>
                <w:tcW w:w="1113" w:type="dxa"/>
                <w:tcMar>
                  <w:left w:w="57" w:type="dxa"/>
                  <w:right w:w="57" w:type="dxa"/>
                </w:tcMar>
              </w:tcPr>
            </w:tcPrChange>
          </w:tcPr>
          <w:p w14:paraId="26924E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.126</w:t>
            </w:r>
          </w:p>
        </w:tc>
        <w:tc>
          <w:tcPr>
            <w:tcW w:w="1114" w:type="dxa"/>
            <w:tcMar>
              <w:left w:w="57" w:type="dxa"/>
              <w:right w:w="57" w:type="dxa"/>
            </w:tcMar>
            <w:tcPrChange w:id="736" w:author="Reinstein, David" w:date="2019-09-26T23:02:00Z">
              <w:tcPr>
                <w:tcW w:w="1114" w:type="dxa"/>
                <w:tcMar>
                  <w:left w:w="57" w:type="dxa"/>
                  <w:right w:w="57" w:type="dxa"/>
                </w:tcMar>
              </w:tcPr>
            </w:tcPrChange>
          </w:tcPr>
          <w:p w14:paraId="55C7BE3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.945</w:t>
            </w:r>
          </w:p>
        </w:tc>
        <w:tc>
          <w:tcPr>
            <w:tcW w:w="810" w:type="dxa"/>
            <w:tcMar>
              <w:left w:w="57" w:type="dxa"/>
              <w:right w:w="57" w:type="dxa"/>
            </w:tcMar>
            <w:tcPrChange w:id="737" w:author="Reinstein, David" w:date="2019-09-26T23:02:00Z">
              <w:tcPr>
                <w:tcW w:w="810" w:type="dxa"/>
                <w:tcMar>
                  <w:left w:w="57" w:type="dxa"/>
                  <w:right w:w="57" w:type="dxa"/>
                </w:tcMar>
              </w:tcPr>
            </w:tcPrChange>
          </w:tcPr>
          <w:p w14:paraId="6AD8A70E"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372</w:t>
            </w:r>
          </w:p>
        </w:tc>
        <w:tc>
          <w:tcPr>
            <w:tcW w:w="1418" w:type="dxa"/>
            <w:tcMar>
              <w:left w:w="57" w:type="dxa"/>
              <w:right w:w="57" w:type="dxa"/>
            </w:tcMar>
            <w:tcPrChange w:id="738" w:author="Reinstein, David" w:date="2019-09-26T23:02:00Z">
              <w:tcPr>
                <w:tcW w:w="1418" w:type="dxa"/>
                <w:tcMar>
                  <w:left w:w="57" w:type="dxa"/>
                  <w:right w:w="57" w:type="dxa"/>
                </w:tcMar>
              </w:tcPr>
            </w:tcPrChange>
          </w:tcPr>
          <w:p w14:paraId="148DBFF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16</w:t>
            </w:r>
            <w:r w:rsidR="001A41D8" w:rsidRPr="00345F6C">
              <w:rPr>
                <w:rFonts w:ascii="Times New Roman" w:eastAsia="Times New Roman" w:hAnsi="Times New Roman" w:cs="Times New Roman"/>
                <w:sz w:val="20"/>
                <w:szCs w:val="20"/>
              </w:rPr>
              <w:t>9</w:t>
            </w:r>
          </w:p>
        </w:tc>
      </w:tr>
      <w:tr w:rsidR="00435621" w14:paraId="21113333"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39"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40" w:author="Reinstein, David" w:date="2019-09-26T23:02:00Z">
              <w:tcPr>
                <w:tcW w:w="1617" w:type="dxa"/>
                <w:tcMar>
                  <w:left w:w="57" w:type="dxa"/>
                  <w:right w:w="57" w:type="dxa"/>
                </w:tcMar>
              </w:tcPr>
            </w:tcPrChange>
          </w:tcPr>
          <w:p w14:paraId="0C532F31" w14:textId="77777777" w:rsidR="00435621" w:rsidRPr="00345F6C" w:rsidRDefault="00435621"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Change w:id="741" w:author="Reinstein, David" w:date="2019-09-26T23:02:00Z">
              <w:tcPr>
                <w:tcW w:w="1113" w:type="dxa"/>
                <w:tcMar>
                  <w:left w:w="57" w:type="dxa"/>
                  <w:right w:w="57" w:type="dxa"/>
                </w:tcMar>
              </w:tcPr>
            </w:tcPrChange>
          </w:tcPr>
          <w:p w14:paraId="6E461F2C"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w:t>
            </w:r>
            <w:r w:rsidR="00435621" w:rsidRPr="00345F6C">
              <w:rPr>
                <w:rFonts w:ascii="Times New Roman" w:eastAsia="Times New Roman" w:hAnsi="Times New Roman" w:cs="Times New Roman"/>
                <w:sz w:val="20"/>
                <w:szCs w:val="20"/>
              </w:rPr>
              <w:t>.001</w:t>
            </w:r>
          </w:p>
        </w:tc>
        <w:tc>
          <w:tcPr>
            <w:tcW w:w="1114" w:type="dxa"/>
            <w:tcMar>
              <w:left w:w="57" w:type="dxa"/>
              <w:right w:w="57" w:type="dxa"/>
            </w:tcMar>
            <w:tcPrChange w:id="742" w:author="Reinstein, David" w:date="2019-09-26T23:02:00Z">
              <w:tcPr>
                <w:tcW w:w="1114" w:type="dxa"/>
                <w:tcMar>
                  <w:left w:w="57" w:type="dxa"/>
                  <w:right w:w="57" w:type="dxa"/>
                </w:tcMar>
              </w:tcPr>
            </w:tcPrChange>
          </w:tcPr>
          <w:p w14:paraId="1326D9E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.002</w:t>
            </w:r>
          </w:p>
        </w:tc>
        <w:tc>
          <w:tcPr>
            <w:tcW w:w="1114" w:type="dxa"/>
            <w:tcMar>
              <w:left w:w="57" w:type="dxa"/>
              <w:right w:w="57" w:type="dxa"/>
            </w:tcMar>
            <w:tcPrChange w:id="743" w:author="Reinstein, David" w:date="2019-09-26T23:02:00Z">
              <w:tcPr>
                <w:tcW w:w="1114" w:type="dxa"/>
                <w:tcMar>
                  <w:left w:w="57" w:type="dxa"/>
                  <w:right w:w="57" w:type="dxa"/>
                </w:tcMar>
              </w:tcPr>
            </w:tcPrChange>
          </w:tcPr>
          <w:p w14:paraId="5482B475"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Mar>
              <w:left w:w="57" w:type="dxa"/>
              <w:right w:w="57" w:type="dxa"/>
            </w:tcMar>
            <w:tcPrChange w:id="744" w:author="Reinstein, David" w:date="2019-09-26T23:02:00Z">
              <w:tcPr>
                <w:tcW w:w="1113" w:type="dxa"/>
                <w:tcMar>
                  <w:left w:w="57" w:type="dxa"/>
                  <w:right w:w="57" w:type="dxa"/>
                </w:tcMar>
              </w:tcPr>
            </w:tcPrChange>
          </w:tcPr>
          <w:p w14:paraId="3551CD2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.007</w:t>
            </w:r>
          </w:p>
        </w:tc>
        <w:tc>
          <w:tcPr>
            <w:tcW w:w="1114" w:type="dxa"/>
            <w:tcMar>
              <w:left w:w="57" w:type="dxa"/>
              <w:right w:w="57" w:type="dxa"/>
            </w:tcMar>
            <w:tcPrChange w:id="745" w:author="Reinstein, David" w:date="2019-09-26T23:02:00Z">
              <w:tcPr>
                <w:tcW w:w="1114" w:type="dxa"/>
                <w:tcMar>
                  <w:left w:w="57" w:type="dxa"/>
                  <w:right w:w="57" w:type="dxa"/>
                </w:tcMar>
              </w:tcPr>
            </w:tcPrChange>
          </w:tcPr>
          <w:p w14:paraId="1E3883E0"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Mar>
              <w:left w:w="57" w:type="dxa"/>
              <w:right w:w="57" w:type="dxa"/>
            </w:tcMar>
            <w:tcPrChange w:id="746" w:author="Reinstein, David" w:date="2019-09-26T23:02:00Z">
              <w:tcPr>
                <w:tcW w:w="810" w:type="dxa"/>
                <w:tcMar>
                  <w:left w:w="57" w:type="dxa"/>
                  <w:right w:w="57" w:type="dxa"/>
                </w:tcMar>
              </w:tcPr>
            </w:tcPrChange>
          </w:tcPr>
          <w:p w14:paraId="7927E4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03</w:t>
            </w:r>
          </w:p>
        </w:tc>
        <w:tc>
          <w:tcPr>
            <w:tcW w:w="1418" w:type="dxa"/>
            <w:tcMar>
              <w:left w:w="57" w:type="dxa"/>
              <w:right w:w="57" w:type="dxa"/>
            </w:tcMar>
            <w:tcPrChange w:id="747" w:author="Reinstein, David" w:date="2019-09-26T23:02:00Z">
              <w:tcPr>
                <w:tcW w:w="1418" w:type="dxa"/>
                <w:tcMar>
                  <w:left w:w="57" w:type="dxa"/>
                  <w:right w:w="57" w:type="dxa"/>
                </w:tcMar>
              </w:tcPr>
            </w:tcPrChange>
          </w:tcPr>
          <w:p w14:paraId="0A635DC6"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683B8B27"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48"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49" w:author="Reinstein, David" w:date="2019-09-26T23:02:00Z">
              <w:tcPr>
                <w:tcW w:w="1617" w:type="dxa"/>
                <w:tcMar>
                  <w:left w:w="57" w:type="dxa"/>
                  <w:right w:w="57" w:type="dxa"/>
                </w:tcMar>
              </w:tcPr>
            </w:tcPrChange>
          </w:tcPr>
          <w:p w14:paraId="2BE5DCD5"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w:t>
            </w:r>
            <w:r w:rsidR="00435621" w:rsidRPr="00345F6C">
              <w:rPr>
                <w:rFonts w:ascii="Times New Roman" w:eastAsia="Times New Roman" w:hAnsi="Times New Roman" w:cs="Times New Roman"/>
                <w:sz w:val="20"/>
                <w:szCs w:val="20"/>
              </w:rPr>
              <w:t>factor</w:t>
            </w:r>
            <w:r w:rsidR="00960438" w:rsidRPr="00345F6C">
              <w:rPr>
                <w:rFonts w:ascii="Times New Roman" w:eastAsia="Times New Roman" w:hAnsi="Times New Roman" w:cs="Times New Roman"/>
                <w:sz w:val="20"/>
                <w:szCs w:val="20"/>
                <w:vertAlign w:val="subscript"/>
              </w:rPr>
              <w:t>10</w:t>
            </w:r>
          </w:p>
        </w:tc>
        <w:tc>
          <w:tcPr>
            <w:tcW w:w="1105" w:type="dxa"/>
            <w:tcMar>
              <w:left w:w="57" w:type="dxa"/>
              <w:right w:w="57" w:type="dxa"/>
            </w:tcMar>
            <w:tcPrChange w:id="750" w:author="Reinstein, David" w:date="2019-09-26T23:02:00Z">
              <w:tcPr>
                <w:tcW w:w="1113" w:type="dxa"/>
                <w:tcMar>
                  <w:left w:w="57" w:type="dxa"/>
                  <w:right w:w="57" w:type="dxa"/>
                </w:tcMar>
              </w:tcPr>
            </w:tcPrChange>
          </w:tcPr>
          <w:p w14:paraId="2C559EC9" w14:textId="77777777" w:rsidR="00435621" w:rsidRPr="00345F6C" w:rsidRDefault="005E4505"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E77431">
              <w:rPr>
                <w:rFonts w:ascii="Times New Roman" w:eastAsia="Times New Roman" w:hAnsi="Times New Roman" w:cs="Times New Roman"/>
                <w:sz w:val="20"/>
                <w:szCs w:val="20"/>
              </w:rPr>
              <w:t>11</w:t>
            </w:r>
          </w:p>
        </w:tc>
        <w:tc>
          <w:tcPr>
            <w:tcW w:w="1114" w:type="dxa"/>
            <w:tcMar>
              <w:left w:w="57" w:type="dxa"/>
              <w:right w:w="57" w:type="dxa"/>
            </w:tcMar>
            <w:tcPrChange w:id="751" w:author="Reinstein, David" w:date="2019-09-26T23:02:00Z">
              <w:tcPr>
                <w:tcW w:w="1114" w:type="dxa"/>
                <w:tcMar>
                  <w:left w:w="57" w:type="dxa"/>
                  <w:right w:w="57" w:type="dxa"/>
                </w:tcMar>
              </w:tcPr>
            </w:tcPrChange>
          </w:tcPr>
          <w:p w14:paraId="6BB962D4"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0.03</w:t>
            </w:r>
          </w:p>
        </w:tc>
        <w:tc>
          <w:tcPr>
            <w:tcW w:w="1114" w:type="dxa"/>
            <w:tcMar>
              <w:left w:w="57" w:type="dxa"/>
              <w:right w:w="57" w:type="dxa"/>
            </w:tcMar>
            <w:tcPrChange w:id="752" w:author="Reinstein, David" w:date="2019-09-26T23:02:00Z">
              <w:tcPr>
                <w:tcW w:w="1114" w:type="dxa"/>
                <w:tcMar>
                  <w:left w:w="57" w:type="dxa"/>
                  <w:right w:w="57" w:type="dxa"/>
                </w:tcMar>
              </w:tcPr>
            </w:tcPrChange>
          </w:tcPr>
          <w:p w14:paraId="421148BD"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3" w:type="dxa"/>
            <w:tcMar>
              <w:left w:w="57" w:type="dxa"/>
              <w:right w:w="57" w:type="dxa"/>
            </w:tcMar>
            <w:tcPrChange w:id="753" w:author="Reinstein, David" w:date="2019-09-26T23:02:00Z">
              <w:tcPr>
                <w:tcW w:w="1113" w:type="dxa"/>
                <w:tcMar>
                  <w:left w:w="57" w:type="dxa"/>
                  <w:right w:w="57" w:type="dxa"/>
                </w:tcMar>
              </w:tcPr>
            </w:tcPrChange>
          </w:tcPr>
          <w:p w14:paraId="2C205FE4"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114" w:type="dxa"/>
            <w:tcMar>
              <w:left w:w="57" w:type="dxa"/>
              <w:right w:w="57" w:type="dxa"/>
            </w:tcMar>
            <w:tcPrChange w:id="754" w:author="Reinstein, David" w:date="2019-09-26T23:02:00Z">
              <w:tcPr>
                <w:tcW w:w="1114" w:type="dxa"/>
                <w:tcMar>
                  <w:left w:w="57" w:type="dxa"/>
                  <w:right w:w="57" w:type="dxa"/>
                </w:tcMar>
              </w:tcPr>
            </w:tcPrChange>
          </w:tcPr>
          <w:p w14:paraId="710B7083"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w:t>
            </w:r>
          </w:p>
        </w:tc>
        <w:tc>
          <w:tcPr>
            <w:tcW w:w="810" w:type="dxa"/>
            <w:tcMar>
              <w:left w:w="57" w:type="dxa"/>
              <w:right w:w="57" w:type="dxa"/>
            </w:tcMar>
            <w:tcPrChange w:id="755" w:author="Reinstein, David" w:date="2019-09-26T23:02:00Z">
              <w:tcPr>
                <w:tcW w:w="810" w:type="dxa"/>
                <w:tcMar>
                  <w:left w:w="57" w:type="dxa"/>
                  <w:right w:w="57" w:type="dxa"/>
                </w:tcMar>
              </w:tcPr>
            </w:tcPrChange>
          </w:tcPr>
          <w:p w14:paraId="5EE844C1" w14:textId="77777777" w:rsidR="00435621" w:rsidRPr="00345F6C" w:rsidRDefault="001A41D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0.18</w:t>
            </w:r>
          </w:p>
        </w:tc>
        <w:tc>
          <w:tcPr>
            <w:tcW w:w="1418" w:type="dxa"/>
            <w:tcMar>
              <w:left w:w="57" w:type="dxa"/>
              <w:right w:w="57" w:type="dxa"/>
            </w:tcMar>
            <w:tcPrChange w:id="756" w:author="Reinstein, David" w:date="2019-09-26T23:02:00Z">
              <w:tcPr>
                <w:tcW w:w="1418" w:type="dxa"/>
                <w:tcMar>
                  <w:left w:w="57" w:type="dxa"/>
                  <w:right w:w="57" w:type="dxa"/>
                </w:tcMar>
              </w:tcPr>
            </w:tcPrChange>
          </w:tcPr>
          <w:p w14:paraId="0FA2810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39C49A7E"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57"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58" w:author="Reinstein, David" w:date="2019-09-26T23:02:00Z">
              <w:tcPr>
                <w:tcW w:w="1617" w:type="dxa"/>
                <w:tcMar>
                  <w:left w:w="57" w:type="dxa"/>
                  <w:right w:w="57" w:type="dxa"/>
                </w:tcMar>
              </w:tcPr>
            </w:tcPrChange>
          </w:tcPr>
          <w:p w14:paraId="4F56532C" w14:textId="77777777" w:rsidR="00435621" w:rsidRPr="00345F6C" w:rsidRDefault="00435621" w:rsidP="00520D55">
            <w:pPr>
              <w:rPr>
                <w:rFonts w:ascii="Times New Roman" w:eastAsia="Times New Roman" w:hAnsi="Times New Roman" w:cs="Times New Roman"/>
                <w:sz w:val="20"/>
                <w:szCs w:val="20"/>
              </w:rPr>
            </w:pPr>
          </w:p>
        </w:tc>
        <w:tc>
          <w:tcPr>
            <w:tcW w:w="1105" w:type="dxa"/>
            <w:tcMar>
              <w:left w:w="57" w:type="dxa"/>
              <w:right w:w="57" w:type="dxa"/>
            </w:tcMar>
            <w:tcPrChange w:id="759" w:author="Reinstein, David" w:date="2019-09-26T23:02:00Z">
              <w:tcPr>
                <w:tcW w:w="1113" w:type="dxa"/>
                <w:tcMar>
                  <w:left w:w="57" w:type="dxa"/>
                  <w:right w:w="57" w:type="dxa"/>
                </w:tcMar>
              </w:tcPr>
            </w:tcPrChange>
          </w:tcPr>
          <w:p w14:paraId="3DC1B06D"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60" w:author="Reinstein, David" w:date="2019-09-26T23:02:00Z">
              <w:tcPr>
                <w:tcW w:w="1114" w:type="dxa"/>
                <w:tcMar>
                  <w:left w:w="57" w:type="dxa"/>
                  <w:right w:w="57" w:type="dxa"/>
                </w:tcMar>
              </w:tcPr>
            </w:tcPrChange>
          </w:tcPr>
          <w:p w14:paraId="4A9A1F96"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61" w:author="Reinstein, David" w:date="2019-09-26T23:02:00Z">
              <w:tcPr>
                <w:tcW w:w="1114" w:type="dxa"/>
                <w:tcMar>
                  <w:left w:w="57" w:type="dxa"/>
                  <w:right w:w="57" w:type="dxa"/>
                </w:tcMar>
              </w:tcPr>
            </w:tcPrChange>
          </w:tcPr>
          <w:p w14:paraId="15BA9D1B" w14:textId="77777777" w:rsidR="00435621" w:rsidRPr="00345F6C" w:rsidRDefault="00435621" w:rsidP="00520D55">
            <w:pPr>
              <w:jc w:val="center"/>
              <w:rPr>
                <w:rFonts w:ascii="Times New Roman" w:eastAsia="Times New Roman" w:hAnsi="Times New Roman" w:cs="Times New Roman"/>
                <w:sz w:val="20"/>
                <w:szCs w:val="20"/>
              </w:rPr>
            </w:pPr>
          </w:p>
        </w:tc>
        <w:tc>
          <w:tcPr>
            <w:tcW w:w="1113" w:type="dxa"/>
            <w:tcMar>
              <w:left w:w="57" w:type="dxa"/>
              <w:right w:w="57" w:type="dxa"/>
            </w:tcMar>
            <w:tcPrChange w:id="762" w:author="Reinstein, David" w:date="2019-09-26T23:02:00Z">
              <w:tcPr>
                <w:tcW w:w="1113" w:type="dxa"/>
                <w:tcMar>
                  <w:left w:w="57" w:type="dxa"/>
                  <w:right w:w="57" w:type="dxa"/>
                </w:tcMar>
              </w:tcPr>
            </w:tcPrChange>
          </w:tcPr>
          <w:p w14:paraId="3329BF98"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63" w:author="Reinstein, David" w:date="2019-09-26T23:02:00Z">
              <w:tcPr>
                <w:tcW w:w="1114" w:type="dxa"/>
                <w:tcMar>
                  <w:left w:w="57" w:type="dxa"/>
                  <w:right w:w="57" w:type="dxa"/>
                </w:tcMar>
              </w:tcPr>
            </w:tcPrChange>
          </w:tcPr>
          <w:p w14:paraId="63A7F931" w14:textId="77777777" w:rsidR="00435621" w:rsidRPr="00345F6C" w:rsidRDefault="00435621" w:rsidP="00520D55">
            <w:pPr>
              <w:jc w:val="center"/>
              <w:rPr>
                <w:rFonts w:ascii="Times New Roman" w:eastAsia="Times New Roman" w:hAnsi="Times New Roman" w:cs="Times New Roman"/>
                <w:sz w:val="20"/>
                <w:szCs w:val="20"/>
              </w:rPr>
            </w:pPr>
          </w:p>
        </w:tc>
        <w:tc>
          <w:tcPr>
            <w:tcW w:w="810" w:type="dxa"/>
            <w:tcMar>
              <w:left w:w="57" w:type="dxa"/>
              <w:right w:w="57" w:type="dxa"/>
            </w:tcMar>
            <w:tcPrChange w:id="764" w:author="Reinstein, David" w:date="2019-09-26T23:02:00Z">
              <w:tcPr>
                <w:tcW w:w="810" w:type="dxa"/>
                <w:tcMar>
                  <w:left w:w="57" w:type="dxa"/>
                  <w:right w:w="57" w:type="dxa"/>
                </w:tcMar>
              </w:tcPr>
            </w:tcPrChange>
          </w:tcPr>
          <w:p w14:paraId="3E0FB7E0" w14:textId="77777777" w:rsidR="00435621" w:rsidRPr="00345F6C" w:rsidRDefault="00435621"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Change w:id="765" w:author="Reinstein, David" w:date="2019-09-26T23:02:00Z">
              <w:tcPr>
                <w:tcW w:w="1418" w:type="dxa"/>
                <w:tcMar>
                  <w:left w:w="57" w:type="dxa"/>
                  <w:right w:w="57" w:type="dxa"/>
                </w:tcMar>
              </w:tcPr>
            </w:tcPrChange>
          </w:tcPr>
          <w:p w14:paraId="7C0DD58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E1778A" w14:paraId="5247F506"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66"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67" w:author="Reinstein, David" w:date="2019-09-26T23:02:00Z">
              <w:tcPr>
                <w:tcW w:w="1617" w:type="dxa"/>
                <w:tcMar>
                  <w:left w:w="57" w:type="dxa"/>
                  <w:right w:w="57" w:type="dxa"/>
                </w:tcMar>
              </w:tcPr>
            </w:tcPrChange>
          </w:tcPr>
          <w:p w14:paraId="4667AB8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 × efficiency</w:t>
            </w:r>
          </w:p>
          <w:p w14:paraId="122BB555"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(/effectiveness)</w:t>
            </w:r>
          </w:p>
        </w:tc>
        <w:tc>
          <w:tcPr>
            <w:tcW w:w="1105" w:type="dxa"/>
            <w:tcMar>
              <w:left w:w="57" w:type="dxa"/>
              <w:right w:w="57" w:type="dxa"/>
            </w:tcMar>
            <w:tcPrChange w:id="768" w:author="Reinstein, David" w:date="2019-09-26T23:02:00Z">
              <w:tcPr>
                <w:tcW w:w="1113" w:type="dxa"/>
                <w:tcMar>
                  <w:left w:w="57" w:type="dxa"/>
                  <w:right w:w="57" w:type="dxa"/>
                </w:tcMar>
              </w:tcPr>
            </w:tcPrChange>
          </w:tcPr>
          <w:p w14:paraId="31D83135"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69" w:author="Reinstein, David" w:date="2019-09-26T23:02:00Z">
              <w:tcPr>
                <w:tcW w:w="1114" w:type="dxa"/>
                <w:tcMar>
                  <w:left w:w="57" w:type="dxa"/>
                  <w:right w:w="57" w:type="dxa"/>
                </w:tcMar>
              </w:tcPr>
            </w:tcPrChange>
          </w:tcPr>
          <w:p w14:paraId="4DE481FD"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70" w:author="Reinstein, David" w:date="2019-09-26T23:02:00Z">
              <w:tcPr>
                <w:tcW w:w="1114" w:type="dxa"/>
                <w:tcMar>
                  <w:left w:w="57" w:type="dxa"/>
                  <w:right w:w="57" w:type="dxa"/>
                </w:tcMar>
              </w:tcPr>
            </w:tcPrChange>
          </w:tcPr>
          <w:p w14:paraId="525BA88A" w14:textId="77777777" w:rsidR="00E1778A" w:rsidRPr="00345F6C"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Change w:id="771" w:author="Reinstein, David" w:date="2019-09-26T23:02:00Z">
              <w:tcPr>
                <w:tcW w:w="1113" w:type="dxa"/>
                <w:tcMar>
                  <w:left w:w="57" w:type="dxa"/>
                  <w:right w:w="57" w:type="dxa"/>
                </w:tcMar>
              </w:tcPr>
            </w:tcPrChange>
          </w:tcPr>
          <w:p w14:paraId="215DA9F9"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Change w:id="772" w:author="Reinstein, David" w:date="2019-09-26T23:02:00Z">
              <w:tcPr>
                <w:tcW w:w="1114" w:type="dxa"/>
                <w:tcMar>
                  <w:left w:w="57" w:type="dxa"/>
                  <w:right w:w="57" w:type="dxa"/>
                </w:tcMar>
              </w:tcPr>
            </w:tcPrChange>
          </w:tcPr>
          <w:p w14:paraId="214E8841" w14:textId="77777777" w:rsidR="00E1778A" w:rsidRPr="00345F6C"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Change w:id="773" w:author="Reinstein, David" w:date="2019-09-26T23:02:00Z">
              <w:tcPr>
                <w:tcW w:w="810" w:type="dxa"/>
                <w:tcMar>
                  <w:left w:w="57" w:type="dxa"/>
                  <w:right w:w="57" w:type="dxa"/>
                </w:tcMar>
              </w:tcPr>
            </w:tcPrChange>
          </w:tcPr>
          <w:p w14:paraId="5CCDF470"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Mar>
              <w:left w:w="57" w:type="dxa"/>
              <w:right w:w="57" w:type="dxa"/>
            </w:tcMar>
            <w:tcPrChange w:id="774" w:author="Reinstein, David" w:date="2019-09-26T23:02:00Z">
              <w:tcPr>
                <w:tcW w:w="1418" w:type="dxa"/>
                <w:tcMar>
                  <w:left w:w="57" w:type="dxa"/>
                  <w:right w:w="57" w:type="dxa"/>
                </w:tcMar>
              </w:tcPr>
            </w:tcPrChange>
          </w:tcPr>
          <w:p w14:paraId="642749D2" w14:textId="77777777" w:rsidR="00E1778A" w:rsidRPr="00345F6C" w:rsidRDefault="00E1778A" w:rsidP="00520D55">
            <w:pPr>
              <w:jc w:val="center"/>
              <w:rPr>
                <w:rFonts w:ascii="Times New Roman" w:eastAsia="Times New Roman" w:hAnsi="Times New Roman" w:cs="Times New Roman"/>
                <w:color w:val="FF0000"/>
                <w:sz w:val="20"/>
                <w:szCs w:val="20"/>
              </w:rPr>
            </w:pPr>
          </w:p>
        </w:tc>
      </w:tr>
      <w:tr w:rsidR="00E51FAD" w14:paraId="18FA97AD"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75"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76" w:author="Reinstein, David" w:date="2019-09-26T23:02:00Z">
              <w:tcPr>
                <w:tcW w:w="1617" w:type="dxa"/>
                <w:tcMar>
                  <w:left w:w="57" w:type="dxa"/>
                  <w:right w:w="57" w:type="dxa"/>
                </w:tcMar>
              </w:tcPr>
            </w:tcPrChange>
          </w:tcPr>
          <w:p w14:paraId="2D8FCB10"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Change w:id="777" w:author="Reinstein, David" w:date="2019-09-26T23:02:00Z">
              <w:tcPr>
                <w:tcW w:w="1113" w:type="dxa"/>
                <w:tcMar>
                  <w:left w:w="57" w:type="dxa"/>
                  <w:right w:w="57" w:type="dxa"/>
                </w:tcMar>
              </w:tcPr>
            </w:tcPrChange>
          </w:tcPr>
          <w:p w14:paraId="006DDD2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1.15</w:t>
            </w:r>
          </w:p>
        </w:tc>
        <w:tc>
          <w:tcPr>
            <w:tcW w:w="1114" w:type="dxa"/>
            <w:tcMar>
              <w:left w:w="57" w:type="dxa"/>
              <w:right w:w="57" w:type="dxa"/>
            </w:tcMar>
            <w:tcPrChange w:id="778" w:author="Reinstein, David" w:date="2019-09-26T23:02:00Z">
              <w:tcPr>
                <w:tcW w:w="1114" w:type="dxa"/>
                <w:tcMar>
                  <w:left w:w="57" w:type="dxa"/>
                  <w:right w:w="57" w:type="dxa"/>
                </w:tcMar>
              </w:tcPr>
            </w:tcPrChange>
          </w:tcPr>
          <w:p w14:paraId="11CA3827"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2.02</w:t>
            </w:r>
          </w:p>
        </w:tc>
        <w:tc>
          <w:tcPr>
            <w:tcW w:w="1114" w:type="dxa"/>
            <w:tcMar>
              <w:left w:w="57" w:type="dxa"/>
              <w:right w:w="57" w:type="dxa"/>
            </w:tcMar>
            <w:tcPrChange w:id="779" w:author="Reinstein, David" w:date="2019-09-26T23:02:00Z">
              <w:tcPr>
                <w:tcW w:w="1114" w:type="dxa"/>
                <w:tcMar>
                  <w:left w:w="57" w:type="dxa"/>
                  <w:right w:w="57" w:type="dxa"/>
                </w:tcMar>
              </w:tcPr>
            </w:tcPrChange>
          </w:tcPr>
          <w:p w14:paraId="15D8E3DF"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 xml:space="preserve">0.10 </w:t>
            </w:r>
          </w:p>
        </w:tc>
        <w:tc>
          <w:tcPr>
            <w:tcW w:w="1113" w:type="dxa"/>
            <w:tcMar>
              <w:left w:w="57" w:type="dxa"/>
              <w:right w:w="57" w:type="dxa"/>
            </w:tcMar>
            <w:tcPrChange w:id="780" w:author="Reinstein, David" w:date="2019-09-26T23:02:00Z">
              <w:tcPr>
                <w:tcW w:w="1113" w:type="dxa"/>
                <w:tcMar>
                  <w:left w:w="57" w:type="dxa"/>
                  <w:right w:w="57" w:type="dxa"/>
                </w:tcMar>
              </w:tcPr>
            </w:tcPrChange>
          </w:tcPr>
          <w:p w14:paraId="3CAAADB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0.76</w:t>
            </w:r>
          </w:p>
        </w:tc>
        <w:tc>
          <w:tcPr>
            <w:tcW w:w="1114" w:type="dxa"/>
            <w:tcMar>
              <w:left w:w="57" w:type="dxa"/>
              <w:right w:w="57" w:type="dxa"/>
            </w:tcMar>
            <w:tcPrChange w:id="781" w:author="Reinstein, David" w:date="2019-09-26T23:02:00Z">
              <w:tcPr>
                <w:tcW w:w="1114" w:type="dxa"/>
                <w:tcMar>
                  <w:left w:w="57" w:type="dxa"/>
                  <w:right w:w="57" w:type="dxa"/>
                </w:tcMar>
              </w:tcPr>
            </w:tcPrChange>
          </w:tcPr>
          <w:p w14:paraId="7AD7943E"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810" w:type="dxa"/>
            <w:tcMar>
              <w:left w:w="57" w:type="dxa"/>
              <w:right w:w="57" w:type="dxa"/>
            </w:tcMar>
            <w:tcPrChange w:id="782" w:author="Reinstein, David" w:date="2019-09-26T23:02:00Z">
              <w:tcPr>
                <w:tcW w:w="810" w:type="dxa"/>
                <w:tcMar>
                  <w:left w:w="57" w:type="dxa"/>
                  <w:right w:w="57" w:type="dxa"/>
                </w:tcMar>
              </w:tcPr>
            </w:tcPrChange>
          </w:tcPr>
          <w:p w14:paraId="3B5F049C"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1.77</w:t>
            </w:r>
          </w:p>
        </w:tc>
        <w:tc>
          <w:tcPr>
            <w:tcW w:w="1418" w:type="dxa"/>
            <w:tcMar>
              <w:left w:w="57" w:type="dxa"/>
              <w:right w:w="57" w:type="dxa"/>
            </w:tcMar>
            <w:tcPrChange w:id="783" w:author="Reinstein, David" w:date="2019-09-26T23:02:00Z">
              <w:tcPr>
                <w:tcW w:w="1418" w:type="dxa"/>
                <w:tcMar>
                  <w:left w:w="57" w:type="dxa"/>
                  <w:right w:w="57" w:type="dxa"/>
                </w:tcMar>
              </w:tcPr>
            </w:tcPrChange>
          </w:tcPr>
          <w:p w14:paraId="4740B8B3" w14:textId="77777777" w:rsidR="00E51FAD" w:rsidRPr="00345F6C" w:rsidRDefault="00345F6C"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-.03 [-.06,.01]</w:t>
            </w:r>
          </w:p>
        </w:tc>
      </w:tr>
      <w:tr w:rsidR="00B55490" w14:paraId="5A46C34F"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84"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Mar>
              <w:left w:w="57" w:type="dxa"/>
              <w:right w:w="57" w:type="dxa"/>
            </w:tcMar>
            <w:tcPrChange w:id="785" w:author="Reinstein, David" w:date="2019-09-26T23:02:00Z">
              <w:tcPr>
                <w:tcW w:w="1617" w:type="dxa"/>
                <w:tcMar>
                  <w:left w:w="57" w:type="dxa"/>
                  <w:right w:w="57" w:type="dxa"/>
                </w:tcMar>
              </w:tcPr>
            </w:tcPrChange>
          </w:tcPr>
          <w:p w14:paraId="609989DC" w14:textId="77777777" w:rsidR="00B55490" w:rsidRPr="00345F6C" w:rsidRDefault="00B55490"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Change w:id="786" w:author="Reinstein, David" w:date="2019-09-26T23:02:00Z">
              <w:tcPr>
                <w:tcW w:w="1113" w:type="dxa"/>
                <w:tcMar>
                  <w:left w:w="57" w:type="dxa"/>
                  <w:right w:w="57" w:type="dxa"/>
                </w:tcMar>
              </w:tcPr>
            </w:tcPrChange>
          </w:tcPr>
          <w:p w14:paraId="7D4A97B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.283</w:t>
            </w:r>
          </w:p>
        </w:tc>
        <w:tc>
          <w:tcPr>
            <w:tcW w:w="1114" w:type="dxa"/>
            <w:tcMar>
              <w:left w:w="57" w:type="dxa"/>
              <w:right w:w="57" w:type="dxa"/>
            </w:tcMar>
            <w:tcPrChange w:id="787" w:author="Reinstein, David" w:date="2019-09-26T23:02:00Z">
              <w:tcPr>
                <w:tcW w:w="1114" w:type="dxa"/>
                <w:tcMar>
                  <w:left w:w="57" w:type="dxa"/>
                  <w:right w:w="57" w:type="dxa"/>
                </w:tcMar>
              </w:tcPr>
            </w:tcPrChange>
          </w:tcPr>
          <w:p w14:paraId="31ABE6D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.133</w:t>
            </w:r>
          </w:p>
        </w:tc>
        <w:tc>
          <w:tcPr>
            <w:tcW w:w="1114" w:type="dxa"/>
            <w:tcMar>
              <w:left w:w="57" w:type="dxa"/>
              <w:right w:w="57" w:type="dxa"/>
            </w:tcMar>
            <w:tcPrChange w:id="788" w:author="Reinstein, David" w:date="2019-09-26T23:02:00Z">
              <w:tcPr>
                <w:tcW w:w="1114" w:type="dxa"/>
                <w:tcMar>
                  <w:left w:w="57" w:type="dxa"/>
                  <w:right w:w="57" w:type="dxa"/>
                </w:tcMar>
              </w:tcPr>
            </w:tcPrChange>
          </w:tcPr>
          <w:p w14:paraId="2AC343A2"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.905</w:t>
            </w:r>
          </w:p>
        </w:tc>
        <w:tc>
          <w:tcPr>
            <w:tcW w:w="1113" w:type="dxa"/>
            <w:tcMar>
              <w:left w:w="57" w:type="dxa"/>
              <w:right w:w="57" w:type="dxa"/>
            </w:tcMar>
            <w:tcPrChange w:id="789" w:author="Reinstein, David" w:date="2019-09-26T23:02:00Z">
              <w:tcPr>
                <w:tcW w:w="1113" w:type="dxa"/>
                <w:tcMar>
                  <w:left w:w="57" w:type="dxa"/>
                  <w:right w:w="57" w:type="dxa"/>
                </w:tcMar>
              </w:tcPr>
            </w:tcPrChange>
          </w:tcPr>
          <w:p w14:paraId="200677E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.469</w:t>
            </w:r>
          </w:p>
        </w:tc>
        <w:tc>
          <w:tcPr>
            <w:tcW w:w="1114" w:type="dxa"/>
            <w:tcMar>
              <w:left w:w="57" w:type="dxa"/>
              <w:right w:w="57" w:type="dxa"/>
            </w:tcMar>
            <w:tcPrChange w:id="790" w:author="Reinstein, David" w:date="2019-09-26T23:02:00Z">
              <w:tcPr>
                <w:tcW w:w="1114" w:type="dxa"/>
                <w:tcMar>
                  <w:left w:w="57" w:type="dxa"/>
                  <w:right w:w="57" w:type="dxa"/>
                </w:tcMar>
              </w:tcPr>
            </w:tcPrChange>
          </w:tcPr>
          <w:p w14:paraId="33333296"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.792</w:t>
            </w:r>
          </w:p>
        </w:tc>
        <w:tc>
          <w:tcPr>
            <w:tcW w:w="810" w:type="dxa"/>
            <w:tcMar>
              <w:left w:w="57" w:type="dxa"/>
              <w:right w:w="57" w:type="dxa"/>
            </w:tcMar>
            <w:tcPrChange w:id="791" w:author="Reinstein, David" w:date="2019-09-26T23:02:00Z">
              <w:tcPr>
                <w:tcW w:w="810" w:type="dxa"/>
                <w:tcMar>
                  <w:left w:w="57" w:type="dxa"/>
                  <w:right w:w="57" w:type="dxa"/>
                </w:tcMar>
              </w:tcPr>
            </w:tcPrChange>
          </w:tcPr>
          <w:p w14:paraId="4E28718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1A41D8" w:rsidRPr="00345F6C">
              <w:rPr>
                <w:rFonts w:ascii="Times New Roman" w:eastAsia="Times New Roman" w:hAnsi="Times New Roman" w:cs="Times New Roman"/>
                <w:sz w:val="20"/>
                <w:szCs w:val="20"/>
              </w:rPr>
              <w:t>184</w:t>
            </w:r>
          </w:p>
        </w:tc>
        <w:tc>
          <w:tcPr>
            <w:tcW w:w="1418" w:type="dxa"/>
            <w:tcMar>
              <w:left w:w="57" w:type="dxa"/>
              <w:right w:w="57" w:type="dxa"/>
            </w:tcMar>
            <w:tcPrChange w:id="792" w:author="Reinstein, David" w:date="2019-09-26T23:02:00Z">
              <w:tcPr>
                <w:tcW w:w="1418" w:type="dxa"/>
                <w:tcMar>
                  <w:left w:w="57" w:type="dxa"/>
                  <w:right w:w="57" w:type="dxa"/>
                </w:tcMar>
              </w:tcPr>
            </w:tcPrChange>
          </w:tcPr>
          <w:p w14:paraId="0097CAAB" w14:textId="77777777" w:rsidR="00B55490" w:rsidRPr="00345F6C" w:rsidRDefault="003F7235"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.170</w:t>
            </w:r>
          </w:p>
        </w:tc>
      </w:tr>
      <w:tr w:rsidR="00E51FAD" w14:paraId="4E485C9E"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793"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Borders>
              <w:bottom w:val="nil"/>
            </w:tcBorders>
            <w:tcMar>
              <w:left w:w="57" w:type="dxa"/>
              <w:right w:w="57" w:type="dxa"/>
            </w:tcMar>
            <w:tcPrChange w:id="794" w:author="Reinstein, David" w:date="2019-09-26T23:02:00Z">
              <w:tcPr>
                <w:tcW w:w="1617" w:type="dxa"/>
                <w:tcBorders>
                  <w:bottom w:val="nil"/>
                </w:tcBorders>
                <w:tcMar>
                  <w:left w:w="57" w:type="dxa"/>
                  <w:right w:w="57" w:type="dxa"/>
                </w:tcMar>
              </w:tcPr>
            </w:tcPrChange>
          </w:tcPr>
          <w:p w14:paraId="67BF8896"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Borders>
              <w:bottom w:val="nil"/>
            </w:tcBorders>
            <w:tcMar>
              <w:left w:w="57" w:type="dxa"/>
              <w:right w:w="57" w:type="dxa"/>
            </w:tcMar>
            <w:tcPrChange w:id="795" w:author="Reinstein, David" w:date="2019-09-26T23:02:00Z">
              <w:tcPr>
                <w:tcW w:w="1113" w:type="dxa"/>
                <w:tcBorders>
                  <w:bottom w:val="nil"/>
                </w:tcBorders>
                <w:tcMar>
                  <w:left w:w="57" w:type="dxa"/>
                  <w:right w:w="57" w:type="dxa"/>
                </w:tcMar>
              </w:tcPr>
            </w:tcPrChange>
          </w:tcPr>
          <w:p w14:paraId="39E7D47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.003</w:t>
            </w:r>
          </w:p>
        </w:tc>
        <w:tc>
          <w:tcPr>
            <w:tcW w:w="1114" w:type="dxa"/>
            <w:tcBorders>
              <w:bottom w:val="nil"/>
            </w:tcBorders>
            <w:tcMar>
              <w:left w:w="57" w:type="dxa"/>
              <w:right w:w="57" w:type="dxa"/>
            </w:tcMar>
            <w:tcPrChange w:id="796" w:author="Reinstein, David" w:date="2019-09-26T23:02:00Z">
              <w:tcPr>
                <w:tcW w:w="1114" w:type="dxa"/>
                <w:tcBorders>
                  <w:bottom w:val="nil"/>
                </w:tcBorders>
                <w:tcMar>
                  <w:left w:w="57" w:type="dxa"/>
                  <w:right w:w="57" w:type="dxa"/>
                </w:tcMar>
              </w:tcPr>
            </w:tcPrChange>
          </w:tcPr>
          <w:p w14:paraId="0DCE70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4" w:type="dxa"/>
            <w:tcBorders>
              <w:bottom w:val="nil"/>
            </w:tcBorders>
            <w:tcMar>
              <w:left w:w="57" w:type="dxa"/>
              <w:right w:w="57" w:type="dxa"/>
            </w:tcMar>
            <w:tcPrChange w:id="797" w:author="Reinstein, David" w:date="2019-09-26T23:02:00Z">
              <w:tcPr>
                <w:tcW w:w="1114" w:type="dxa"/>
                <w:tcBorders>
                  <w:bottom w:val="nil"/>
                </w:tcBorders>
                <w:tcMar>
                  <w:left w:w="57" w:type="dxa"/>
                  <w:right w:w="57" w:type="dxa"/>
                </w:tcMar>
              </w:tcPr>
            </w:tcPrChange>
          </w:tcPr>
          <w:p w14:paraId="43CE5D68"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Borders>
              <w:bottom w:val="nil"/>
            </w:tcBorders>
            <w:tcMar>
              <w:left w:w="57" w:type="dxa"/>
              <w:right w:w="57" w:type="dxa"/>
            </w:tcMar>
            <w:tcPrChange w:id="798" w:author="Reinstein, David" w:date="2019-09-26T23:02:00Z">
              <w:tcPr>
                <w:tcW w:w="1113" w:type="dxa"/>
                <w:tcBorders>
                  <w:bottom w:val="nil"/>
                </w:tcBorders>
                <w:tcMar>
                  <w:left w:w="57" w:type="dxa"/>
                  <w:right w:w="57" w:type="dxa"/>
                </w:tcMar>
              </w:tcPr>
            </w:tcPrChange>
          </w:tcPr>
          <w:p w14:paraId="5EE2328D"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.003</w:t>
            </w:r>
          </w:p>
        </w:tc>
        <w:tc>
          <w:tcPr>
            <w:tcW w:w="1114" w:type="dxa"/>
            <w:tcBorders>
              <w:bottom w:val="nil"/>
            </w:tcBorders>
            <w:tcMar>
              <w:left w:w="57" w:type="dxa"/>
              <w:right w:w="57" w:type="dxa"/>
            </w:tcMar>
            <w:tcPrChange w:id="799" w:author="Reinstein, David" w:date="2019-09-26T23:02:00Z">
              <w:tcPr>
                <w:tcW w:w="1114" w:type="dxa"/>
                <w:tcBorders>
                  <w:bottom w:val="nil"/>
                </w:tcBorders>
                <w:tcMar>
                  <w:left w:w="57" w:type="dxa"/>
                  <w:right w:w="57" w:type="dxa"/>
                </w:tcMar>
              </w:tcPr>
            </w:tcPrChange>
          </w:tcPr>
          <w:p w14:paraId="26BA27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Borders>
              <w:bottom w:val="nil"/>
            </w:tcBorders>
            <w:tcMar>
              <w:left w:w="57" w:type="dxa"/>
              <w:right w:w="57" w:type="dxa"/>
            </w:tcMar>
            <w:tcPrChange w:id="800" w:author="Reinstein, David" w:date="2019-09-26T23:02:00Z">
              <w:tcPr>
                <w:tcW w:w="810" w:type="dxa"/>
                <w:tcBorders>
                  <w:bottom w:val="nil"/>
                </w:tcBorders>
                <w:tcMar>
                  <w:left w:w="57" w:type="dxa"/>
                  <w:right w:w="57" w:type="dxa"/>
                </w:tcMar>
              </w:tcPr>
            </w:tcPrChange>
          </w:tcPr>
          <w:p w14:paraId="4E99E392"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06</w:t>
            </w:r>
          </w:p>
        </w:tc>
        <w:tc>
          <w:tcPr>
            <w:tcW w:w="1418" w:type="dxa"/>
            <w:tcBorders>
              <w:bottom w:val="nil"/>
            </w:tcBorders>
            <w:tcMar>
              <w:left w:w="57" w:type="dxa"/>
              <w:right w:w="57" w:type="dxa"/>
            </w:tcMar>
            <w:tcPrChange w:id="801" w:author="Reinstein, David" w:date="2019-09-26T23:02:00Z">
              <w:tcPr>
                <w:tcW w:w="1418" w:type="dxa"/>
                <w:tcBorders>
                  <w:bottom w:val="nil"/>
                </w:tcBorders>
                <w:tcMar>
                  <w:left w:w="57" w:type="dxa"/>
                  <w:right w:w="57" w:type="dxa"/>
                </w:tcMar>
              </w:tcPr>
            </w:tcPrChange>
          </w:tcPr>
          <w:p w14:paraId="00BC2E49" w14:textId="77777777" w:rsidR="00E51FAD" w:rsidRPr="00345F6C" w:rsidRDefault="00E51FAD" w:rsidP="00520D55">
            <w:pPr>
              <w:jc w:val="center"/>
              <w:rPr>
                <w:rFonts w:ascii="Times New Roman" w:eastAsia="Times New Roman" w:hAnsi="Times New Roman" w:cs="Times New Roman"/>
                <w:sz w:val="20"/>
                <w:szCs w:val="20"/>
              </w:rPr>
            </w:pPr>
          </w:p>
        </w:tc>
      </w:tr>
      <w:tr w:rsidR="00E51FAD" w14:paraId="4B22D36E" w14:textId="77777777" w:rsidTr="009E6ADC">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Change w:id="802" w:author="Reinstein, David" w:date="2019-09-26T23:02:00Z">
            <w:tblPrEx>
              <w:tblW w:w="9413" w:type="dxa"/>
              <w:tblInd w:w="0" w:type="dxa"/>
              <w:tblBorders>
                <w:top w:val="nil"/>
                <w:left w:val="nil"/>
                <w:bottom w:val="nil"/>
                <w:right w:val="nil"/>
                <w:insideH w:val="nil"/>
                <w:insideV w:val="nil"/>
              </w:tblBorders>
              <w:tblLayout w:type="fixed"/>
              <w:tblLook w:val="0400" w:firstRow="0" w:lastRow="0" w:firstColumn="0" w:lastColumn="0" w:noHBand="0" w:noVBand="1"/>
            </w:tblPrEx>
          </w:tblPrExChange>
        </w:tblPrEx>
        <w:tc>
          <w:tcPr>
            <w:tcW w:w="1625" w:type="dxa"/>
            <w:tcBorders>
              <w:top w:val="nil"/>
              <w:bottom w:val="single" w:sz="4" w:space="0" w:color="000000"/>
            </w:tcBorders>
            <w:tcMar>
              <w:left w:w="57" w:type="dxa"/>
              <w:right w:w="57" w:type="dxa"/>
            </w:tcMar>
            <w:tcPrChange w:id="803" w:author="Reinstein, David" w:date="2019-09-26T23:02:00Z">
              <w:tcPr>
                <w:tcW w:w="1617" w:type="dxa"/>
                <w:tcBorders>
                  <w:top w:val="nil"/>
                  <w:bottom w:val="single" w:sz="4" w:space="0" w:color="000000"/>
                </w:tcBorders>
                <w:tcMar>
                  <w:left w:w="57" w:type="dxa"/>
                  <w:right w:w="57" w:type="dxa"/>
                </w:tcMar>
              </w:tcPr>
            </w:tcPrChange>
          </w:tcPr>
          <w:p w14:paraId="4915F8C8" w14:textId="77777777" w:rsidR="00E51FAD" w:rsidRPr="00345F6C" w:rsidRDefault="00E51FAD" w:rsidP="00520D55">
            <w:pPr>
              <w:rPr>
                <w:rFonts w:ascii="Times New Roman" w:eastAsia="Times New Roman" w:hAnsi="Times New Roman" w:cs="Times New Roman"/>
                <w:sz w:val="20"/>
                <w:szCs w:val="20"/>
                <w:vertAlign w:val="superscript"/>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perscript"/>
              </w:rPr>
              <w:t xml:space="preserve"> b</w:t>
            </w:r>
          </w:p>
        </w:tc>
        <w:tc>
          <w:tcPr>
            <w:tcW w:w="1105" w:type="dxa"/>
            <w:tcBorders>
              <w:top w:val="nil"/>
              <w:bottom w:val="single" w:sz="4" w:space="0" w:color="000000"/>
            </w:tcBorders>
            <w:tcMar>
              <w:left w:w="57" w:type="dxa"/>
              <w:right w:w="57" w:type="dxa"/>
            </w:tcMar>
            <w:tcPrChange w:id="804" w:author="Reinstein, David" w:date="2019-09-26T23:02:00Z">
              <w:tcPr>
                <w:tcW w:w="1113" w:type="dxa"/>
                <w:tcBorders>
                  <w:top w:val="nil"/>
                  <w:bottom w:val="single" w:sz="4" w:space="0" w:color="000000"/>
                </w:tcBorders>
                <w:tcMar>
                  <w:left w:w="57" w:type="dxa"/>
                  <w:right w:w="57" w:type="dxa"/>
                </w:tcMar>
              </w:tcPr>
            </w:tcPrChange>
          </w:tcPr>
          <w:p w14:paraId="6AF5FEB9" w14:textId="77777777" w:rsidR="00E51FAD" w:rsidRPr="00345F6C" w:rsidRDefault="00E77431"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114" w:type="dxa"/>
            <w:tcBorders>
              <w:top w:val="nil"/>
              <w:bottom w:val="single" w:sz="4" w:space="0" w:color="000000"/>
            </w:tcBorders>
            <w:tcMar>
              <w:left w:w="57" w:type="dxa"/>
              <w:right w:w="57" w:type="dxa"/>
            </w:tcMar>
            <w:tcPrChange w:id="805" w:author="Reinstein, David" w:date="2019-09-26T23:02:00Z">
              <w:tcPr>
                <w:tcW w:w="1114" w:type="dxa"/>
                <w:tcBorders>
                  <w:top w:val="nil"/>
                  <w:bottom w:val="single" w:sz="4" w:space="0" w:color="000000"/>
                </w:tcBorders>
                <w:tcMar>
                  <w:left w:w="57" w:type="dxa"/>
                  <w:right w:w="57" w:type="dxa"/>
                </w:tcMar>
              </w:tcPr>
            </w:tcPrChange>
          </w:tcPr>
          <w:p w14:paraId="7A39F8E3"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0.22</w:t>
            </w:r>
          </w:p>
        </w:tc>
        <w:tc>
          <w:tcPr>
            <w:tcW w:w="1114" w:type="dxa"/>
            <w:tcBorders>
              <w:top w:val="nil"/>
              <w:bottom w:val="single" w:sz="4" w:space="0" w:color="000000"/>
            </w:tcBorders>
            <w:tcMar>
              <w:left w:w="57" w:type="dxa"/>
              <w:right w:w="57" w:type="dxa"/>
            </w:tcMar>
            <w:tcPrChange w:id="806" w:author="Reinstein, David" w:date="2019-09-26T23:02:00Z">
              <w:tcPr>
                <w:tcW w:w="1114" w:type="dxa"/>
                <w:tcBorders>
                  <w:top w:val="nil"/>
                  <w:bottom w:val="single" w:sz="4" w:space="0" w:color="000000"/>
                </w:tcBorders>
                <w:tcMar>
                  <w:left w:w="57" w:type="dxa"/>
                  <w:right w:w="57" w:type="dxa"/>
                </w:tcMar>
              </w:tcPr>
            </w:tcPrChange>
          </w:tcPr>
          <w:p w14:paraId="1D0E1C12" w14:textId="77777777" w:rsidR="00E51FAD" w:rsidRPr="00345F6C" w:rsidRDefault="00345F6C" w:rsidP="00520D55">
            <w:pPr>
              <w:jc w:val="center"/>
              <w:rPr>
                <w:rFonts w:ascii="Times New Roman" w:eastAsia="Times New Roman" w:hAnsi="Times New Roman" w:cs="Times New Roman"/>
                <w:color w:val="010205"/>
                <w:sz w:val="20"/>
                <w:szCs w:val="20"/>
              </w:rPr>
            </w:pPr>
            <w:r w:rsidRPr="00345F6C">
              <w:rPr>
                <w:rFonts w:ascii="Times New Roman" w:eastAsia="Times New Roman" w:hAnsi="Times New Roman" w:cs="Times New Roman"/>
                <w:color w:val="010205"/>
                <w:sz w:val="20"/>
                <w:szCs w:val="20"/>
              </w:rPr>
              <w:t>0.04</w:t>
            </w:r>
          </w:p>
        </w:tc>
        <w:tc>
          <w:tcPr>
            <w:tcW w:w="1113" w:type="dxa"/>
            <w:tcBorders>
              <w:top w:val="nil"/>
              <w:bottom w:val="single" w:sz="4" w:space="0" w:color="000000"/>
            </w:tcBorders>
            <w:tcMar>
              <w:left w:w="57" w:type="dxa"/>
              <w:right w:w="57" w:type="dxa"/>
            </w:tcMar>
            <w:tcPrChange w:id="807" w:author="Reinstein, David" w:date="2019-09-26T23:02:00Z">
              <w:tcPr>
                <w:tcW w:w="1113" w:type="dxa"/>
                <w:tcBorders>
                  <w:top w:val="nil"/>
                  <w:bottom w:val="single" w:sz="4" w:space="0" w:color="000000"/>
                </w:tcBorders>
                <w:tcMar>
                  <w:left w:w="57" w:type="dxa"/>
                  <w:right w:w="57" w:type="dxa"/>
                </w:tcMar>
              </w:tcPr>
            </w:tcPrChange>
          </w:tcPr>
          <w:p w14:paraId="41579EE7" w14:textId="77777777" w:rsidR="00E51FAD" w:rsidRPr="00345F6C" w:rsidRDefault="00345F6C" w:rsidP="00520D55">
            <w:pPr>
              <w:jc w:val="center"/>
              <w:rPr>
                <w:rFonts w:ascii="Times New Roman" w:eastAsia="Times New Roman" w:hAnsi="Times New Roman" w:cs="Times New Roman"/>
                <w:color w:val="010205"/>
                <w:sz w:val="20"/>
                <w:szCs w:val="20"/>
              </w:rPr>
            </w:pPr>
            <w:r>
              <w:rPr>
                <w:rFonts w:ascii="Times New Roman" w:eastAsia="Times New Roman" w:hAnsi="Times New Roman" w:cs="Times New Roman"/>
                <w:color w:val="010205"/>
                <w:sz w:val="20"/>
                <w:szCs w:val="20"/>
              </w:rPr>
              <w:t>0.07</w:t>
            </w:r>
          </w:p>
        </w:tc>
        <w:tc>
          <w:tcPr>
            <w:tcW w:w="1114" w:type="dxa"/>
            <w:tcBorders>
              <w:top w:val="nil"/>
              <w:bottom w:val="single" w:sz="4" w:space="0" w:color="000000"/>
            </w:tcBorders>
            <w:tcMar>
              <w:left w:w="57" w:type="dxa"/>
              <w:right w:w="57" w:type="dxa"/>
            </w:tcMar>
            <w:tcPrChange w:id="808" w:author="Reinstein, David" w:date="2019-09-26T23:02:00Z">
              <w:tcPr>
                <w:tcW w:w="1114" w:type="dxa"/>
                <w:tcBorders>
                  <w:top w:val="nil"/>
                  <w:bottom w:val="single" w:sz="4" w:space="0" w:color="000000"/>
                </w:tcBorders>
                <w:tcMar>
                  <w:left w:w="57" w:type="dxa"/>
                  <w:right w:w="57" w:type="dxa"/>
                </w:tcMar>
              </w:tcPr>
            </w:tcPrChange>
          </w:tcPr>
          <w:p w14:paraId="5977DEE1" w14:textId="77777777" w:rsidR="00E51FAD" w:rsidRPr="00345F6C" w:rsidRDefault="00182B09"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c>
          <w:tcPr>
            <w:tcW w:w="810" w:type="dxa"/>
            <w:tcBorders>
              <w:top w:val="nil"/>
              <w:bottom w:val="single" w:sz="4" w:space="0" w:color="000000"/>
            </w:tcBorders>
            <w:tcMar>
              <w:left w:w="57" w:type="dxa"/>
              <w:right w:w="57" w:type="dxa"/>
            </w:tcMar>
            <w:tcPrChange w:id="809" w:author="Reinstein, David" w:date="2019-09-26T23:02:00Z">
              <w:tcPr>
                <w:tcW w:w="810" w:type="dxa"/>
                <w:tcBorders>
                  <w:top w:val="nil"/>
                  <w:bottom w:val="single" w:sz="4" w:space="0" w:color="000000"/>
                </w:tcBorders>
                <w:tcMar>
                  <w:left w:w="57" w:type="dxa"/>
                  <w:right w:w="57" w:type="dxa"/>
                </w:tcMar>
              </w:tcPr>
            </w:tcPrChange>
          </w:tcPr>
          <w:p w14:paraId="66AE4B3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1A41D8" w:rsidRPr="00345F6C">
              <w:rPr>
                <w:rFonts w:ascii="Times New Roman" w:eastAsia="Times New Roman" w:hAnsi="Times New Roman" w:cs="Times New Roman"/>
                <w:sz w:val="20"/>
                <w:szCs w:val="20"/>
              </w:rPr>
              <w:t>38</w:t>
            </w:r>
          </w:p>
        </w:tc>
        <w:tc>
          <w:tcPr>
            <w:tcW w:w="1418" w:type="dxa"/>
            <w:tcBorders>
              <w:top w:val="nil"/>
              <w:bottom w:val="single" w:sz="4" w:space="0" w:color="000000"/>
            </w:tcBorders>
            <w:tcMar>
              <w:left w:w="57" w:type="dxa"/>
              <w:right w:w="57" w:type="dxa"/>
            </w:tcMar>
            <w:tcPrChange w:id="810" w:author="Reinstein, David" w:date="2019-09-26T23:02:00Z">
              <w:tcPr>
                <w:tcW w:w="1418" w:type="dxa"/>
                <w:tcBorders>
                  <w:top w:val="nil"/>
                  <w:bottom w:val="single" w:sz="4" w:space="0" w:color="000000"/>
                </w:tcBorders>
                <w:tcMar>
                  <w:left w:w="57" w:type="dxa"/>
                  <w:right w:w="57" w:type="dxa"/>
                </w:tcMar>
              </w:tcPr>
            </w:tcPrChange>
          </w:tcPr>
          <w:p w14:paraId="4788188E" w14:textId="77777777" w:rsidR="00E51FAD" w:rsidRPr="00345F6C" w:rsidRDefault="00E51FAD" w:rsidP="00520D55">
            <w:pPr>
              <w:jc w:val="center"/>
              <w:rPr>
                <w:rFonts w:ascii="Times New Roman" w:eastAsia="Times New Roman" w:hAnsi="Times New Roman" w:cs="Times New Roman"/>
                <w:sz w:val="20"/>
                <w:szCs w:val="20"/>
              </w:rPr>
            </w:pPr>
          </w:p>
        </w:tc>
      </w:tr>
      <w:tr w:rsidR="00101D6D" w14:paraId="596C6266" w14:textId="77777777" w:rsidTr="003F7235">
        <w:tc>
          <w:tcPr>
            <w:tcW w:w="9413" w:type="dxa"/>
            <w:gridSpan w:val="8"/>
            <w:tcBorders>
              <w:top w:val="single" w:sz="4" w:space="0" w:color="000000"/>
              <w:bottom w:val="nil"/>
            </w:tcBorders>
            <w:tcMar>
              <w:left w:w="57" w:type="dxa"/>
              <w:right w:w="57" w:type="dxa"/>
            </w:tcMar>
          </w:tcPr>
          <w:p w14:paraId="1216069E" w14:textId="77777777" w:rsidR="00101D6D" w:rsidRDefault="00101D6D" w:rsidP="00520D55">
            <w:pPr>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pb</w:t>
            </w:r>
            <w:r>
              <w:rPr>
                <w:rFonts w:ascii="Times New Roman" w:eastAsia="Times New Roman" w:hAnsi="Times New Roman" w:cs="Times New Roman"/>
                <w:i/>
                <w:sz w:val="20"/>
                <w:szCs w:val="20"/>
              </w:rPr>
              <w:t xml:space="preserve"> = </w:t>
            </w:r>
            <w:r>
              <w:rPr>
                <w:rFonts w:ascii="Times New Roman" w:eastAsia="Times New Roman" w:hAnsi="Times New Roman" w:cs="Times New Roman"/>
                <w:sz w:val="20"/>
                <w:szCs w:val="20"/>
              </w:rPr>
              <w:t>point-biserial correlation.</w:t>
            </w:r>
          </w:p>
          <w:p w14:paraId="7208A533" w14:textId="0C767DCB" w:rsidR="00FF32BA" w:rsidRDefault="00FF32BA" w:rsidP="00520D55">
            <w:pPr>
              <w:rPr>
                <w:rFonts w:ascii="Times New Roman" w:eastAsia="Times New Roman" w:hAnsi="Times New Roman" w:cs="Times New Roman"/>
                <w:sz w:val="20"/>
                <w:szCs w:val="20"/>
              </w:rPr>
            </w:pPr>
            <w:r w:rsidRPr="00FF32BA">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 xml:space="preserve"> </w:t>
            </w:r>
            <w:ins w:id="811" w:author="Reinstein, David" w:date="2019-09-26T23:01:00Z">
              <w:r w:rsidR="009E6ADC">
                <w:rPr>
                  <w:rFonts w:ascii="Times New Roman" w:eastAsia="Times New Roman" w:hAnsi="Times New Roman" w:cs="Times New Roman"/>
                  <w:sz w:val="20"/>
                  <w:szCs w:val="20"/>
                </w:rPr>
                <w:t>E</w:t>
              </w:r>
            </w:ins>
            <w:r>
              <w:rPr>
                <w:rFonts w:ascii="Times New Roman" w:eastAsia="Times New Roman" w:hAnsi="Times New Roman" w:cs="Times New Roman"/>
                <w:sz w:val="20"/>
                <w:szCs w:val="20"/>
              </w:rPr>
              <w:t xml:space="preserve">stimated in JASP using a non-informative prior (default). </w:t>
            </w:r>
          </w:p>
          <w:p w14:paraId="50B69282" w14:textId="77777777" w:rsidR="00C27D8C"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sidR="00345F6C">
              <w:rPr>
                <w:rFonts w:ascii="Times New Roman" w:eastAsia="Times New Roman" w:hAnsi="Times New Roman" w:cs="Times New Roman"/>
                <w:sz w:val="20"/>
                <w:szCs w:val="20"/>
              </w:rPr>
              <w:t xml:space="preserve"> Comparing interaction + main effects to main effects only.</w:t>
            </w:r>
          </w:p>
          <w:p w14:paraId="071F5E2C" w14:textId="77777777" w:rsidR="00A863F1"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c</w:t>
            </w:r>
            <w:r w:rsidR="00A863F1">
              <w:rPr>
                <w:rFonts w:ascii="Times New Roman" w:eastAsia="Times New Roman" w:hAnsi="Times New Roman" w:cs="Times New Roman"/>
                <w:sz w:val="20"/>
                <w:szCs w:val="20"/>
              </w:rPr>
              <w:t xml:space="preserve"> Effect in unanticipated direction.</w:t>
            </w:r>
          </w:p>
        </w:tc>
      </w:tr>
    </w:tbl>
    <w:p w14:paraId="2E07C789" w14:textId="77777777" w:rsidR="00703FCC" w:rsidRDefault="00703FCC" w:rsidP="00520D55">
      <w:pPr>
        <w:spacing w:after="0" w:line="480" w:lineRule="auto"/>
        <w:rPr>
          <w:rFonts w:ascii="Times New Roman" w:hAnsi="Times New Roman" w:cs="Times New Roman"/>
          <w:sz w:val="24"/>
          <w:szCs w:val="24"/>
        </w:rPr>
      </w:pPr>
    </w:p>
    <w:p w14:paraId="7B7E9C7F" w14:textId="77777777" w:rsidR="00345F6C" w:rsidRDefault="00345F6C" w:rsidP="00520D55">
      <w:pPr>
        <w:spacing w:after="0" w:line="480" w:lineRule="auto"/>
        <w:rPr>
          <w:rFonts w:ascii="Times New Roman" w:hAnsi="Times New Roman" w:cs="Times New Roman"/>
          <w:sz w:val="24"/>
          <w:szCs w:val="24"/>
        </w:rPr>
      </w:pPr>
    </w:p>
    <w:p w14:paraId="4346AA26" w14:textId="77777777" w:rsidR="00A76FF9" w:rsidRDefault="00A76FF9" w:rsidP="00520D55">
      <w:pPr>
        <w:spacing w:after="0" w:line="480" w:lineRule="auto"/>
        <w:rPr>
          <w:rFonts w:ascii="Times New Roman" w:hAnsi="Times New Roman" w:cs="Times New Roman"/>
          <w:sz w:val="24"/>
          <w:szCs w:val="24"/>
        </w:rPr>
      </w:pPr>
    </w:p>
    <w:p w14:paraId="08FA50F2" w14:textId="77777777" w:rsidR="001A19F9" w:rsidRDefault="001A19F9" w:rsidP="00520D55">
      <w:pPr>
        <w:spacing w:after="0" w:line="480" w:lineRule="auto"/>
        <w:rPr>
          <w:rFonts w:ascii="Times New Roman" w:eastAsia="Times New Roman" w:hAnsi="Times New Roman" w:cs="Times New Roman"/>
          <w:i/>
          <w:sz w:val="24"/>
          <w:szCs w:val="24"/>
        </w:rPr>
      </w:pPr>
    </w:p>
    <w:p w14:paraId="05FFFEED" w14:textId="77777777" w:rsidR="00520D55" w:rsidRDefault="00520D55">
      <w:pPr>
        <w:spacing w:after="0" w:line="480" w:lineRule="auto"/>
        <w:rPr>
          <w:ins w:id="812" w:author="Robin Bergh" w:date="2019-09-24T16:20:00Z"/>
          <w:rFonts w:ascii="Times New Roman" w:eastAsia="Times New Roman" w:hAnsi="Times New Roman" w:cs="Times New Roman"/>
          <w:i/>
          <w:sz w:val="24"/>
          <w:szCs w:val="24"/>
        </w:rPr>
      </w:pPr>
      <w:commentRangeStart w:id="813"/>
      <w:ins w:id="814" w:author="Robin Bergh" w:date="2019-09-24T16:20:00Z">
        <w:r>
          <w:rPr>
            <w:rFonts w:ascii="Times New Roman" w:eastAsia="Times New Roman" w:hAnsi="Times New Roman" w:cs="Times New Roman"/>
            <w:i/>
            <w:noProof/>
            <w:sz w:val="24"/>
            <w:szCs w:val="24"/>
            <w:rPrChange w:id="815" w:author="Unknown">
              <w:rPr>
                <w:noProof/>
              </w:rPr>
            </w:rPrChange>
          </w:rPr>
          <w:lastRenderedPageBreak/>
          <w:drawing>
            <wp:inline distT="0" distB="0" distL="0" distR="0" wp14:anchorId="4F1D25A3" wp14:editId="2C39B894">
              <wp:extent cx="5972810" cy="621538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6215380"/>
                      </a:xfrm>
                      <a:prstGeom prst="rect">
                        <a:avLst/>
                      </a:prstGeom>
                    </pic:spPr>
                  </pic:pic>
                </a:graphicData>
              </a:graphic>
            </wp:inline>
          </w:drawing>
        </w:r>
      </w:ins>
      <w:commentRangeEnd w:id="813"/>
      <w:r w:rsidR="004937F9">
        <w:rPr>
          <w:rStyle w:val="CommentReference"/>
        </w:rPr>
        <w:commentReference w:id="813"/>
      </w:r>
    </w:p>
    <w:p w14:paraId="48E3879D" w14:textId="77777777" w:rsidR="009425F6" w:rsidRDefault="00A76FF9">
      <w:pPr>
        <w:spacing w:after="0" w:line="480" w:lineRule="auto"/>
        <w:rPr>
          <w:ins w:id="816" w:author="Robin Bergh" w:date="2019-09-24T18:20:00Z"/>
          <w:rFonts w:ascii="Times New Roman" w:eastAsia="Times New Roman" w:hAnsi="Times New Roman" w:cs="Times New Roman"/>
          <w:sz w:val="24"/>
          <w:szCs w:val="24"/>
        </w:rPr>
      </w:pPr>
      <w:commentRangeStart w:id="817"/>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Graphs are showing average donations (/prospective donations from raffle winnings) in each study as a function of efficiency/effectiveness and an image of an identified victim. Error bars represent 95% CIs.</w:t>
      </w:r>
      <w:commentRangeEnd w:id="817"/>
      <w:r w:rsidR="00ED2D68">
        <w:rPr>
          <w:rStyle w:val="CommentReference"/>
        </w:rPr>
        <w:commentReference w:id="817"/>
      </w:r>
    </w:p>
    <w:p w14:paraId="5BD670BE" w14:textId="77777777" w:rsidR="00846908" w:rsidRDefault="00846908">
      <w:pPr>
        <w:spacing w:after="0" w:line="480" w:lineRule="auto"/>
        <w:rPr>
          <w:ins w:id="818" w:author="Robin Bergh" w:date="2019-09-24T18:20:00Z"/>
          <w:rFonts w:ascii="Times New Roman" w:eastAsia="Times New Roman" w:hAnsi="Times New Roman" w:cs="Times New Roman"/>
          <w:sz w:val="24"/>
          <w:szCs w:val="24"/>
        </w:rPr>
      </w:pPr>
    </w:p>
    <w:p w14:paraId="4CB019A4" w14:textId="77777777" w:rsidR="00846908" w:rsidRDefault="00846908">
      <w:pPr>
        <w:spacing w:after="0" w:line="480" w:lineRule="auto"/>
        <w:rPr>
          <w:rFonts w:ascii="Times New Roman" w:eastAsia="Times New Roman" w:hAnsi="Times New Roman" w:cs="Times New Roman"/>
          <w:b/>
          <w:sz w:val="24"/>
          <w:szCs w:val="24"/>
        </w:rPr>
      </w:pPr>
    </w:p>
    <w:p w14:paraId="1AD482A5" w14:textId="77777777" w:rsidR="00841F8A" w:rsidDel="001A19F9" w:rsidRDefault="001A19F9">
      <w:pPr>
        <w:spacing w:after="0" w:line="480" w:lineRule="auto"/>
        <w:rPr>
          <w:del w:id="819" w:author="Robin Bergh" w:date="2019-09-19T22:31:00Z"/>
          <w:rFonts w:ascii="Times New Roman" w:eastAsia="Times New Roman" w:hAnsi="Times New Roman" w:cs="Times New Roman"/>
          <w:b/>
          <w:sz w:val="24"/>
          <w:szCs w:val="24"/>
        </w:rPr>
      </w:pPr>
      <w:ins w:id="820" w:author="Robin Bergh" w:date="2019-09-19T22:31:00Z">
        <w:r>
          <w:rPr>
            <w:rFonts w:ascii="Times New Roman" w:eastAsia="Times New Roman" w:hAnsi="Times New Roman" w:cs="Times New Roman"/>
            <w:b/>
            <w:sz w:val="24"/>
            <w:szCs w:val="24"/>
          </w:rPr>
          <w:lastRenderedPageBreak/>
          <w:t xml:space="preserve">Predicting Donation </w:t>
        </w:r>
      </w:ins>
      <w:ins w:id="821" w:author="Robin Bergh" w:date="2019-09-19T22:32:00Z">
        <w:r>
          <w:rPr>
            <w:rFonts w:ascii="Times New Roman" w:eastAsia="Times New Roman" w:hAnsi="Times New Roman" w:cs="Times New Roman"/>
            <w:b/>
            <w:sz w:val="24"/>
            <w:szCs w:val="24"/>
          </w:rPr>
          <w:t>I</w:t>
        </w:r>
      </w:ins>
      <w:ins w:id="822" w:author="Robin Bergh" w:date="2019-09-19T22:31:00Z">
        <w:r>
          <w:rPr>
            <w:rFonts w:ascii="Times New Roman" w:eastAsia="Times New Roman" w:hAnsi="Times New Roman" w:cs="Times New Roman"/>
            <w:b/>
            <w:sz w:val="24"/>
            <w:szCs w:val="24"/>
          </w:rPr>
          <w:t xml:space="preserve">ncidence and </w:t>
        </w:r>
      </w:ins>
      <w:ins w:id="823" w:author="Robin Bergh" w:date="2019-09-19T22:32:00Z">
        <w:r>
          <w:rPr>
            <w:rFonts w:ascii="Times New Roman" w:eastAsia="Times New Roman" w:hAnsi="Times New Roman" w:cs="Times New Roman"/>
            <w:b/>
            <w:sz w:val="24"/>
            <w:szCs w:val="24"/>
          </w:rPr>
          <w:t>G</w:t>
        </w:r>
      </w:ins>
      <w:ins w:id="824" w:author="Robin Bergh" w:date="2019-09-19T22:31:00Z">
        <w:r>
          <w:rPr>
            <w:rFonts w:ascii="Times New Roman" w:eastAsia="Times New Roman" w:hAnsi="Times New Roman" w:cs="Times New Roman"/>
            <w:b/>
            <w:sz w:val="24"/>
            <w:szCs w:val="24"/>
          </w:rPr>
          <w:t xml:space="preserve">iven </w:t>
        </w:r>
      </w:ins>
      <w:ins w:id="825" w:author="Robin Bergh" w:date="2019-09-19T22:32:00Z">
        <w:r>
          <w:rPr>
            <w:rFonts w:ascii="Times New Roman" w:eastAsia="Times New Roman" w:hAnsi="Times New Roman" w:cs="Times New Roman"/>
            <w:b/>
            <w:sz w:val="24"/>
            <w:szCs w:val="24"/>
          </w:rPr>
          <w:t>A</w:t>
        </w:r>
      </w:ins>
      <w:ins w:id="826" w:author="Robin Bergh" w:date="2019-09-19T22:31:00Z">
        <w:r>
          <w:rPr>
            <w:rFonts w:ascii="Times New Roman" w:eastAsia="Times New Roman" w:hAnsi="Times New Roman" w:cs="Times New Roman"/>
            <w:b/>
            <w:sz w:val="24"/>
            <w:szCs w:val="24"/>
          </w:rPr>
          <w:t>mounts</w:t>
        </w:r>
      </w:ins>
      <w:ins w:id="827" w:author="Robin Bergh" w:date="2019-09-24T15:50:00Z">
        <w:r w:rsidR="001A756C">
          <w:rPr>
            <w:rFonts w:ascii="Times New Roman" w:eastAsia="Times New Roman" w:hAnsi="Times New Roman" w:cs="Times New Roman"/>
            <w:b/>
            <w:sz w:val="24"/>
            <w:szCs w:val="24"/>
          </w:rPr>
          <w:t>.</w:t>
        </w:r>
      </w:ins>
      <w:ins w:id="828" w:author="Robin Bergh" w:date="2019-09-19T22:31:00Z">
        <w:r>
          <w:rPr>
            <w:rFonts w:ascii="Times New Roman" w:eastAsia="Times New Roman" w:hAnsi="Times New Roman" w:cs="Times New Roman"/>
            <w:b/>
            <w:sz w:val="24"/>
            <w:szCs w:val="24"/>
          </w:rPr>
          <w:t xml:space="preserve"> </w:t>
        </w:r>
      </w:ins>
      <w:del w:id="829" w:author="Robin Bergh" w:date="2019-09-19T22:31:00Z">
        <w:r w:rsidR="00F37D5F" w:rsidDel="001A19F9">
          <w:rPr>
            <w:rFonts w:ascii="Times New Roman" w:eastAsia="Times New Roman" w:hAnsi="Times New Roman" w:cs="Times New Roman"/>
            <w:b/>
            <w:sz w:val="24"/>
            <w:szCs w:val="24"/>
          </w:rPr>
          <w:delText>Logistic and Linear Regression</w:delText>
        </w:r>
      </w:del>
    </w:p>
    <w:p w14:paraId="5E3FBDBF" w14:textId="7D8F66E2" w:rsidR="000A33D1" w:rsidRDefault="00F37D5F" w:rsidP="00626E61">
      <w:pPr>
        <w:spacing w:after="0" w:line="480" w:lineRule="auto"/>
        <w:ind w:firstLine="709"/>
        <w:rPr>
          <w:ins w:id="830" w:author="Reinstein, David" w:date="2019-09-26T23:1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if images </w:t>
      </w:r>
      <w:ins w:id="831" w:author="david reinstein" w:date="2019-08-21T21:23:00Z">
        <w:r>
          <w:rPr>
            <w:rFonts w:ascii="Times New Roman" w:eastAsia="Times New Roman" w:hAnsi="Times New Roman" w:cs="Times New Roman"/>
            <w:sz w:val="24"/>
            <w:szCs w:val="24"/>
          </w:rPr>
          <w:t xml:space="preserve">impact the decision </w:t>
        </w:r>
        <w:del w:id="832" w:author="Robin Bergh" w:date="2019-09-19T16:41:00Z">
          <w:r w:rsidDel="00773B2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whether to donate</w:t>
        </w:r>
      </w:ins>
      <w:ins w:id="833" w:author="Robin Bergh" w:date="2019-09-19T16:41:00Z">
        <w:r w:rsidR="00773B29">
          <w:rPr>
            <w:rFonts w:ascii="Times New Roman" w:eastAsia="Times New Roman" w:hAnsi="Times New Roman" w:cs="Times New Roman"/>
            <w:sz w:val="24"/>
            <w:szCs w:val="24"/>
          </w:rPr>
          <w:t xml:space="preserve"> or not,</w:t>
        </w:r>
      </w:ins>
      <w:ins w:id="834" w:author="david reinstein" w:date="2019-08-21T21:23:00Z">
        <w:del w:id="835" w:author="Robin Bergh" w:date="2019-09-19T16:41:00Z">
          <w:r w:rsidDel="00773B29">
            <w:rPr>
              <w:rFonts w:ascii="Times New Roman" w:eastAsia="Times New Roman" w:hAnsi="Times New Roman" w:cs="Times New Roman"/>
              <w:sz w:val="24"/>
              <w:szCs w:val="24"/>
            </w:rPr>
            <w:delText>’</w:delText>
          </w:r>
        </w:del>
        <w:del w:id="836" w:author="david reinstein" w:date="2019-08-21T21:23:00Z">
          <w:r>
            <w:rPr>
              <w:rFonts w:ascii="Times New Roman" w:eastAsia="Times New Roman" w:hAnsi="Times New Roman" w:cs="Times New Roman"/>
              <w:sz w:val="24"/>
              <w:szCs w:val="24"/>
            </w:rPr>
            <w:delText xml:space="preserve"> </w:delText>
          </w:r>
        </w:del>
      </w:ins>
      <w:del w:id="837" w:author="david reinstein" w:date="2019-08-21T21:23:00Z">
        <w:r>
          <w:rPr>
            <w:rFonts w:ascii="Times New Roman" w:eastAsia="Times New Roman" w:hAnsi="Times New Roman" w:cs="Times New Roman"/>
            <w:sz w:val="24"/>
            <w:szCs w:val="24"/>
          </w:rPr>
          <w:delText>make people decide to donate at all</w:delText>
        </w:r>
      </w:del>
      <w:del w:id="838" w:author="Reinstein, David" w:date="2019-09-26T23:20:00Z">
        <w:r w:rsidDel="000A33D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while efficiency </w:t>
      </w:r>
      <w:ins w:id="839" w:author="david reinstein" w:date="2019-08-21T21:24:00Z">
        <w:r>
          <w:rPr>
            <w:rFonts w:ascii="Times New Roman" w:eastAsia="Times New Roman" w:hAnsi="Times New Roman" w:cs="Times New Roman"/>
            <w:sz w:val="24"/>
            <w:szCs w:val="24"/>
          </w:rPr>
          <w:t>information impacts the amount given</w:t>
        </w:r>
      </w:ins>
      <w:del w:id="840" w:author="david reinstein" w:date="2019-08-21T21:24:00Z">
        <w:r>
          <w:rPr>
            <w:rFonts w:ascii="Times New Roman" w:eastAsia="Times New Roman" w:hAnsi="Times New Roman" w:cs="Times New Roman"/>
            <w:sz w:val="24"/>
            <w:szCs w:val="24"/>
          </w:rPr>
          <w:delText>may tune amounts to give</w:delText>
        </w:r>
      </w:del>
      <w:r>
        <w:rPr>
          <w:rFonts w:ascii="Times New Roman" w:eastAsia="Times New Roman" w:hAnsi="Times New Roman" w:cs="Times New Roman"/>
          <w:sz w:val="24"/>
          <w:szCs w:val="24"/>
        </w:rPr>
        <w:t xml:space="preserve">, we </w:t>
      </w:r>
      <w:del w:id="841" w:author="david reinstein" w:date="2019-08-21T21:24:00Z">
        <w:r>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conducted logistic regression analyses for the first decision (no [0], yes [1]), followed by regressions on the non-zero amounts. </w:t>
      </w:r>
    </w:p>
    <w:p w14:paraId="6CECFD32" w14:textId="1EA66A7D" w:rsidR="005F3452" w:rsidRDefault="000A33D1" w:rsidP="00626E61">
      <w:pPr>
        <w:spacing w:after="0" w:line="480" w:lineRule="auto"/>
        <w:ind w:firstLine="709"/>
        <w:rPr>
          <w:ins w:id="842" w:author="Reinstein, David" w:date="2019-09-26T23:30:00Z"/>
          <w:rFonts w:ascii="Times New Roman" w:eastAsia="Times New Roman" w:hAnsi="Times New Roman" w:cs="Times New Roman"/>
          <w:sz w:val="24"/>
          <w:szCs w:val="24"/>
        </w:rPr>
      </w:pPr>
      <w:ins w:id="843" w:author="Reinstein, David" w:date="2019-09-26T23:18:00Z">
        <w:r>
          <w:rPr>
            <w:rFonts w:ascii="Times New Roman" w:eastAsia="Times New Roman" w:hAnsi="Times New Roman" w:cs="Times New Roman"/>
            <w:sz w:val="24"/>
            <w:szCs w:val="24"/>
          </w:rPr>
          <w:t xml:space="preserve"> </w:t>
        </w:r>
      </w:ins>
      <w:r w:rsidR="00F37D5F">
        <w:rPr>
          <w:rFonts w:ascii="Times New Roman" w:eastAsia="Times New Roman" w:hAnsi="Times New Roman" w:cs="Times New Roman"/>
          <w:sz w:val="24"/>
          <w:szCs w:val="24"/>
        </w:rPr>
        <w:t>We also ran linear regressions on mid-range donations, setting aside a spike of maximum donation responses (12-17% in each study</w:t>
      </w:r>
      <w:del w:id="844" w:author="Reinstein, David" w:date="2019-09-26T23:30:00Z">
        <w:r w:rsidR="00F37D5F" w:rsidDel="005F3452">
          <w:rPr>
            <w:rFonts w:ascii="Times New Roman" w:eastAsia="Times New Roman" w:hAnsi="Times New Roman" w:cs="Times New Roman"/>
            <w:sz w:val="24"/>
            <w:szCs w:val="24"/>
          </w:rPr>
          <w:delText xml:space="preserve">). </w:delText>
        </w:r>
      </w:del>
      <w:ins w:id="845" w:author="Reinstein, David" w:date="2019-09-26T23:29:00Z">
        <w:r w:rsidR="009B6AE1">
          <w:rPr>
            <w:rFonts w:ascii="Times New Roman" w:eastAsia="Times New Roman" w:hAnsi="Times New Roman" w:cs="Times New Roman"/>
            <w:sz w:val="24"/>
            <w:szCs w:val="24"/>
          </w:rPr>
          <w:t xml:space="preserve"> </w:t>
        </w:r>
      </w:ins>
      <w:r w:rsidR="00F37D5F">
        <w:rPr>
          <w:rFonts w:ascii="Times New Roman" w:eastAsia="Times New Roman" w:hAnsi="Times New Roman" w:cs="Times New Roman"/>
          <w:sz w:val="24"/>
          <w:szCs w:val="24"/>
        </w:rPr>
        <w:t>The rationale here was that donating everything may seem like a heuristic, emotional decision, whereas mid-range donations may have been most influenced by deliberation (about efficiency/ effectiveness).</w:t>
      </w:r>
    </w:p>
    <w:p w14:paraId="65A4B427" w14:textId="3FD53FC9" w:rsidR="00841F8A" w:rsidRDefault="005F3452" w:rsidP="00626E61">
      <w:pPr>
        <w:spacing w:after="0" w:line="480" w:lineRule="auto"/>
        <w:ind w:firstLine="709"/>
        <w:rPr>
          <w:rFonts w:ascii="Times New Roman" w:eastAsia="Times New Roman" w:hAnsi="Times New Roman" w:cs="Times New Roman"/>
          <w:sz w:val="24"/>
          <w:szCs w:val="24"/>
        </w:rPr>
      </w:pPr>
      <w:ins w:id="846" w:author="Reinstein, David" w:date="2019-09-26T23:30:00Z">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recognize that such “conditional on positive” </w:t>
        </w:r>
      </w:ins>
      <w:ins w:id="847" w:author="Reinstein, David" w:date="2019-09-26T23:31:00Z">
        <w:r>
          <w:rPr>
            <w:rFonts w:ascii="Times New Roman" w:eastAsia="Times New Roman" w:hAnsi="Times New Roman" w:cs="Times New Roman"/>
            <w:sz w:val="24"/>
            <w:szCs w:val="24"/>
          </w:rPr>
          <w:t>estimates</w:t>
        </w:r>
      </w:ins>
      <w:ins w:id="848" w:author="Reinstein, David" w:date="2019-09-26T23:30:00Z">
        <w:r>
          <w:rPr>
            <w:rFonts w:ascii="Times New Roman" w:eastAsia="Times New Roman" w:hAnsi="Times New Roman" w:cs="Times New Roman"/>
            <w:sz w:val="24"/>
            <w:szCs w:val="24"/>
          </w:rPr>
          <w:t xml:space="preserve"> </w:t>
        </w:r>
      </w:ins>
      <w:ins w:id="849" w:author="Reinstein, David" w:date="2019-09-26T23:31:00Z">
        <w:r>
          <w:rPr>
            <w:rFonts w:ascii="Times New Roman" w:eastAsia="Times New Roman" w:hAnsi="Times New Roman" w:cs="Times New Roman"/>
            <w:sz w:val="24"/>
            <w:szCs w:val="24"/>
          </w:rPr>
          <w:t>are imperfect:</w:t>
        </w:r>
      </w:ins>
      <w:r w:rsidR="00F37D5F">
        <w:rPr>
          <w:rFonts w:ascii="Times New Roman" w:eastAsia="Times New Roman" w:hAnsi="Times New Roman" w:cs="Times New Roman"/>
          <w:sz w:val="24"/>
          <w:szCs w:val="24"/>
        </w:rPr>
        <w:t xml:space="preserve"> </w:t>
      </w:r>
      <w:ins w:id="850" w:author="Robin Bergh" w:date="2019-09-19T23:03:00Z">
        <w:del w:id="851" w:author="Reinstein, David" w:date="2019-09-26T23:30:00Z">
          <w:r w:rsidR="0042174F" w:rsidDel="005F3452">
            <w:rPr>
              <w:rFonts w:ascii="Times New Roman" w:eastAsia="Times New Roman" w:hAnsi="Times New Roman" w:cs="Times New Roman"/>
              <w:sz w:val="24"/>
              <w:szCs w:val="24"/>
            </w:rPr>
            <w:delText>Importantly,</w:delText>
          </w:r>
        </w:del>
      </w:ins>
      <w:ins w:id="852" w:author="Robin Bergh" w:date="2019-09-19T23:02:00Z">
        <w:del w:id="853" w:author="Reinstein, David" w:date="2019-09-26T23:30:00Z">
          <w:r w:rsidR="0042174F" w:rsidDel="005F3452">
            <w:rPr>
              <w:rFonts w:ascii="Times New Roman" w:eastAsia="Times New Roman" w:hAnsi="Times New Roman" w:cs="Times New Roman"/>
              <w:sz w:val="24"/>
              <w:szCs w:val="24"/>
            </w:rPr>
            <w:delText xml:space="preserve"> </w:delText>
          </w:r>
        </w:del>
        <w:r w:rsidR="0042174F">
          <w:rPr>
            <w:rFonts w:ascii="Times New Roman" w:eastAsia="Times New Roman" w:hAnsi="Times New Roman" w:cs="Times New Roman"/>
            <w:sz w:val="24"/>
            <w:szCs w:val="24"/>
          </w:rPr>
          <w:t xml:space="preserve">if </w:t>
        </w:r>
      </w:ins>
      <w:ins w:id="854" w:author="Robin Bergh" w:date="2019-09-19T22:41:00Z">
        <w:r w:rsidR="0042174F">
          <w:rPr>
            <w:rFonts w:ascii="Times New Roman" w:eastAsia="Times New Roman" w:hAnsi="Times New Roman" w:cs="Times New Roman"/>
            <w:sz w:val="24"/>
            <w:szCs w:val="24"/>
          </w:rPr>
          <w:t xml:space="preserve">a manipulation </w:t>
        </w:r>
      </w:ins>
      <w:ins w:id="855" w:author="Robin Bergh" w:date="2019-09-19T23:02:00Z">
        <w:r w:rsidR="0042174F">
          <w:rPr>
            <w:rFonts w:ascii="Times New Roman" w:eastAsia="Times New Roman" w:hAnsi="Times New Roman" w:cs="Times New Roman"/>
            <w:sz w:val="24"/>
            <w:szCs w:val="24"/>
          </w:rPr>
          <w:t>impacts</w:t>
        </w:r>
      </w:ins>
      <w:ins w:id="856" w:author="Robin Bergh" w:date="2019-09-19T22:59:00Z">
        <w:r w:rsidR="0042174F">
          <w:rPr>
            <w:rFonts w:ascii="Times New Roman" w:eastAsia="Times New Roman" w:hAnsi="Times New Roman" w:cs="Times New Roman"/>
            <w:sz w:val="24"/>
            <w:szCs w:val="24"/>
          </w:rPr>
          <w:t xml:space="preserve"> </w:t>
        </w:r>
      </w:ins>
      <w:ins w:id="857" w:author="Robin Bergh" w:date="2019-09-19T23:00:00Z">
        <w:r w:rsidR="0042174F">
          <w:rPr>
            <w:rFonts w:ascii="Times New Roman" w:eastAsia="Times New Roman" w:hAnsi="Times New Roman" w:cs="Times New Roman"/>
            <w:sz w:val="24"/>
            <w:szCs w:val="24"/>
          </w:rPr>
          <w:t xml:space="preserve">donation </w:t>
        </w:r>
      </w:ins>
      <w:ins w:id="858" w:author="Robin Bergh" w:date="2019-09-19T22:59:00Z">
        <w:r w:rsidR="0042174F">
          <w:rPr>
            <w:rFonts w:ascii="Times New Roman" w:eastAsia="Times New Roman" w:hAnsi="Times New Roman" w:cs="Times New Roman"/>
            <w:sz w:val="24"/>
            <w:szCs w:val="24"/>
          </w:rPr>
          <w:t xml:space="preserve">incidence </w:t>
        </w:r>
      </w:ins>
      <w:ins w:id="859" w:author="Robin Bergh" w:date="2019-09-19T23:02:00Z">
        <w:r w:rsidR="0042174F">
          <w:rPr>
            <w:rFonts w:ascii="Times New Roman" w:eastAsia="Times New Roman" w:hAnsi="Times New Roman" w:cs="Times New Roman"/>
            <w:sz w:val="24"/>
            <w:szCs w:val="24"/>
          </w:rPr>
          <w:t>t</w:t>
        </w:r>
      </w:ins>
      <w:ins w:id="860" w:author="Robin Bergh" w:date="2019-09-19T23:03:00Z">
        <w:r w:rsidR="0042174F">
          <w:rPr>
            <w:rFonts w:ascii="Times New Roman" w:eastAsia="Times New Roman" w:hAnsi="Times New Roman" w:cs="Times New Roman"/>
            <w:sz w:val="24"/>
            <w:szCs w:val="24"/>
          </w:rPr>
          <w:t>hen its effect</w:t>
        </w:r>
      </w:ins>
      <w:ins w:id="861" w:author="Robin Bergh" w:date="2019-09-19T23:04:00Z">
        <w:r w:rsidR="004A7414">
          <w:rPr>
            <w:rFonts w:ascii="Times New Roman" w:eastAsia="Times New Roman" w:hAnsi="Times New Roman" w:cs="Times New Roman"/>
            <w:sz w:val="24"/>
            <w:szCs w:val="24"/>
          </w:rPr>
          <w:t>s</w:t>
        </w:r>
      </w:ins>
      <w:ins w:id="862" w:author="Robin Bergh" w:date="2019-09-19T23:02:00Z">
        <w:r w:rsidR="0042174F">
          <w:rPr>
            <w:rFonts w:ascii="Times New Roman" w:eastAsia="Times New Roman" w:hAnsi="Times New Roman" w:cs="Times New Roman"/>
            <w:sz w:val="24"/>
            <w:szCs w:val="24"/>
          </w:rPr>
          <w:t xml:space="preserve"> on </w:t>
        </w:r>
      </w:ins>
      <w:ins w:id="863" w:author="Robin Bergh" w:date="2019-09-19T22:59:00Z">
        <w:r w:rsidR="0042174F">
          <w:rPr>
            <w:rFonts w:ascii="Times New Roman" w:eastAsia="Times New Roman" w:hAnsi="Times New Roman" w:cs="Times New Roman"/>
            <w:sz w:val="24"/>
            <w:szCs w:val="24"/>
          </w:rPr>
          <w:t>non-zero amounts</w:t>
        </w:r>
      </w:ins>
      <w:ins w:id="864" w:author="Robin Bergh" w:date="2019-09-19T23:02:00Z">
        <w:r w:rsidR="004A7414">
          <w:rPr>
            <w:rFonts w:ascii="Times New Roman" w:eastAsia="Times New Roman" w:hAnsi="Times New Roman" w:cs="Times New Roman"/>
            <w:sz w:val="24"/>
            <w:szCs w:val="24"/>
          </w:rPr>
          <w:t xml:space="preserve"> </w:t>
        </w:r>
      </w:ins>
      <w:ins w:id="865" w:author="Robin Bergh" w:date="2019-09-19T23:04:00Z">
        <w:r w:rsidR="004A7414">
          <w:rPr>
            <w:rFonts w:ascii="Times New Roman" w:eastAsia="Times New Roman" w:hAnsi="Times New Roman" w:cs="Times New Roman"/>
            <w:sz w:val="24"/>
            <w:szCs w:val="24"/>
          </w:rPr>
          <w:t xml:space="preserve">becomes </w:t>
        </w:r>
      </w:ins>
      <w:ins w:id="866" w:author="Robin Bergh" w:date="2019-09-19T22:59:00Z">
        <w:r w:rsidR="0042174F">
          <w:rPr>
            <w:rFonts w:ascii="Times New Roman" w:eastAsia="Times New Roman" w:hAnsi="Times New Roman" w:cs="Times New Roman"/>
            <w:sz w:val="24"/>
            <w:szCs w:val="24"/>
          </w:rPr>
          <w:t>difficult to interpret (</w:t>
        </w:r>
        <w:commentRangeStart w:id="867"/>
        <w:r w:rsidR="0042174F">
          <w:rPr>
            <w:rFonts w:ascii="Times New Roman" w:eastAsia="Times New Roman" w:hAnsi="Times New Roman" w:cs="Times New Roman"/>
            <w:sz w:val="24"/>
            <w:szCs w:val="24"/>
          </w:rPr>
          <w:t xml:space="preserve">see Supplementary materials for </w:t>
        </w:r>
      </w:ins>
      <w:ins w:id="868" w:author="Robin Bergh" w:date="2019-09-19T23:04:00Z">
        <w:r w:rsidR="004A7414">
          <w:rPr>
            <w:rFonts w:ascii="Times New Roman" w:eastAsia="Times New Roman" w:hAnsi="Times New Roman" w:cs="Times New Roman"/>
            <w:sz w:val="24"/>
            <w:szCs w:val="24"/>
          </w:rPr>
          <w:t>alternative analyses addressing this issue)</w:t>
        </w:r>
      </w:ins>
      <w:commentRangeEnd w:id="867"/>
      <w:r w:rsidR="003F1330">
        <w:rPr>
          <w:rStyle w:val="CommentReference"/>
        </w:rPr>
        <w:commentReference w:id="867"/>
      </w:r>
      <w:ins w:id="869" w:author="Robin Bergh" w:date="2019-09-19T23:04:00Z">
        <w:r w:rsidR="004A7414">
          <w:rPr>
            <w:rFonts w:ascii="Times New Roman" w:eastAsia="Times New Roman" w:hAnsi="Times New Roman" w:cs="Times New Roman"/>
            <w:sz w:val="24"/>
            <w:szCs w:val="24"/>
          </w:rPr>
          <w:t>.</w:t>
        </w:r>
      </w:ins>
      <w:ins w:id="870" w:author="Reinstein, David" w:date="2019-09-26T23:31:00Z">
        <w:r w:rsidRPr="005F3452">
          <w:rPr>
            <w:rStyle w:val="FootnoteReference"/>
            <w:rFonts w:ascii="Times New Roman" w:eastAsia="Times New Roman" w:hAnsi="Times New Roman" w:cs="Times New Roman"/>
            <w:sz w:val="24"/>
            <w:szCs w:val="24"/>
          </w:rPr>
          <w:t xml:space="preserve"> </w:t>
        </w:r>
        <w:r>
          <w:rPr>
            <w:rStyle w:val="FootnoteReference"/>
            <w:rFonts w:ascii="Times New Roman" w:eastAsia="Times New Roman" w:hAnsi="Times New Roman" w:cs="Times New Roman"/>
            <w:sz w:val="24"/>
            <w:szCs w:val="24"/>
          </w:rPr>
          <w:footnoteReference w:id="2"/>
        </w:r>
      </w:ins>
      <w:ins w:id="873" w:author="Robin Bergh" w:date="2019-09-19T23:04:00Z">
        <w:r w:rsidR="004A7414">
          <w:rPr>
            <w:rFonts w:ascii="Times New Roman" w:eastAsia="Times New Roman" w:hAnsi="Times New Roman" w:cs="Times New Roman"/>
            <w:sz w:val="24"/>
            <w:szCs w:val="24"/>
          </w:rPr>
          <w:t xml:space="preserve"> </w:t>
        </w:r>
      </w:ins>
      <w:ins w:id="874" w:author="Robin Bergh" w:date="2019-09-19T23:06:00Z">
        <w:r w:rsidR="004A7414">
          <w:rPr>
            <w:rFonts w:ascii="Times New Roman" w:eastAsia="Times New Roman" w:hAnsi="Times New Roman" w:cs="Times New Roman"/>
            <w:sz w:val="24"/>
            <w:szCs w:val="24"/>
          </w:rPr>
          <w:t>Yet</w:t>
        </w:r>
      </w:ins>
      <w:ins w:id="875" w:author="Robin Bergh" w:date="2019-09-19T23:04:00Z">
        <w:r w:rsidR="004A7414">
          <w:rPr>
            <w:rFonts w:ascii="Times New Roman" w:eastAsia="Times New Roman" w:hAnsi="Times New Roman" w:cs="Times New Roman"/>
            <w:sz w:val="24"/>
            <w:szCs w:val="24"/>
          </w:rPr>
          <w:t xml:space="preserve">, we included </w:t>
        </w:r>
      </w:ins>
      <w:ins w:id="876" w:author="Robin Bergh" w:date="2019-09-19T23:06:00Z">
        <w:r w:rsidR="004A7414">
          <w:rPr>
            <w:rFonts w:ascii="Times New Roman" w:eastAsia="Times New Roman" w:hAnsi="Times New Roman" w:cs="Times New Roman"/>
            <w:sz w:val="24"/>
            <w:szCs w:val="24"/>
          </w:rPr>
          <w:t>separate</w:t>
        </w:r>
      </w:ins>
      <w:ins w:id="877" w:author="Robin Bergh" w:date="2019-09-19T23:04:00Z">
        <w:r w:rsidR="004A7414">
          <w:rPr>
            <w:rFonts w:ascii="Times New Roman" w:eastAsia="Times New Roman" w:hAnsi="Times New Roman" w:cs="Times New Roman"/>
            <w:sz w:val="24"/>
            <w:szCs w:val="24"/>
          </w:rPr>
          <w:t xml:space="preserve"> analysis of </w:t>
        </w:r>
      </w:ins>
      <w:ins w:id="878" w:author="Robin Bergh" w:date="2019-09-19T22:41:00Z">
        <w:r w:rsidR="00D90B59">
          <w:rPr>
            <w:rFonts w:ascii="Times New Roman" w:eastAsia="Times New Roman" w:hAnsi="Times New Roman" w:cs="Times New Roman"/>
            <w:sz w:val="24"/>
            <w:szCs w:val="24"/>
          </w:rPr>
          <w:t xml:space="preserve">non-zero and mid-range amounts </w:t>
        </w:r>
      </w:ins>
      <w:ins w:id="879" w:author="Robin Bergh" w:date="2019-09-19T23:05:00Z">
        <w:r w:rsidR="004A7414">
          <w:rPr>
            <w:rFonts w:ascii="Times New Roman" w:eastAsia="Times New Roman" w:hAnsi="Times New Roman" w:cs="Times New Roman"/>
            <w:sz w:val="24"/>
            <w:szCs w:val="24"/>
          </w:rPr>
          <w:t xml:space="preserve">because they </w:t>
        </w:r>
        <w:commentRangeStart w:id="880"/>
        <w:r w:rsidR="004A7414">
          <w:rPr>
            <w:rFonts w:ascii="Times New Roman" w:eastAsia="Times New Roman" w:hAnsi="Times New Roman" w:cs="Times New Roman"/>
            <w:sz w:val="24"/>
            <w:szCs w:val="24"/>
          </w:rPr>
          <w:t xml:space="preserve">are informative about </w:t>
        </w:r>
      </w:ins>
      <w:ins w:id="881" w:author="Robin Bergh" w:date="2019-09-19T23:06:00Z">
        <w:r w:rsidR="004A7414">
          <w:rPr>
            <w:rFonts w:ascii="Times New Roman" w:eastAsia="Times New Roman" w:hAnsi="Times New Roman" w:cs="Times New Roman"/>
            <w:sz w:val="24"/>
            <w:szCs w:val="24"/>
          </w:rPr>
          <w:t>experimental effects that are independent of donation incidence</w:t>
        </w:r>
      </w:ins>
      <w:ins w:id="882" w:author="Robin Bergh" w:date="2019-09-19T23:07:00Z">
        <w:r w:rsidR="004A7414">
          <w:rPr>
            <w:rFonts w:ascii="Times New Roman" w:eastAsia="Times New Roman" w:hAnsi="Times New Roman" w:cs="Times New Roman"/>
            <w:sz w:val="24"/>
            <w:szCs w:val="24"/>
          </w:rPr>
          <w:t>.</w:t>
        </w:r>
      </w:ins>
      <w:commentRangeEnd w:id="880"/>
      <w:r>
        <w:rPr>
          <w:rStyle w:val="CommentReference"/>
        </w:rPr>
        <w:commentReference w:id="880"/>
      </w:r>
      <w:ins w:id="883" w:author="Robin Bergh" w:date="2019-09-19T23:07:00Z">
        <w:r w:rsidR="004A7414">
          <w:rPr>
            <w:rFonts w:ascii="Times New Roman" w:eastAsia="Times New Roman" w:hAnsi="Times New Roman" w:cs="Times New Roman"/>
            <w:sz w:val="24"/>
            <w:szCs w:val="24"/>
          </w:rPr>
          <w:t xml:space="preserve"> </w:t>
        </w:r>
      </w:ins>
      <w:ins w:id="884" w:author="Robin Bergh" w:date="2019-09-19T23:12:00Z">
        <w:r w:rsidR="004A7414">
          <w:rPr>
            <w:rFonts w:ascii="Times New Roman" w:eastAsia="Times New Roman" w:hAnsi="Times New Roman" w:cs="Times New Roman"/>
            <w:sz w:val="24"/>
            <w:szCs w:val="24"/>
          </w:rPr>
          <w:t xml:space="preserve">Such effects could also be synthesized </w:t>
        </w:r>
      </w:ins>
      <w:ins w:id="885" w:author="Robin Bergh" w:date="2019-09-19T23:13:00Z">
        <w:r w:rsidR="004A7414">
          <w:rPr>
            <w:rFonts w:ascii="Times New Roman" w:eastAsia="Times New Roman" w:hAnsi="Times New Roman" w:cs="Times New Roman"/>
            <w:sz w:val="24"/>
            <w:szCs w:val="24"/>
          </w:rPr>
          <w:t xml:space="preserve">in meta-analysis, based on the same regression framework </w:t>
        </w:r>
      </w:ins>
      <w:ins w:id="886" w:author="Robin Bergh" w:date="2019-09-19T23:14:00Z">
        <w:r w:rsidR="00626E61">
          <w:rPr>
            <w:rFonts w:ascii="Times New Roman" w:eastAsia="Times New Roman" w:hAnsi="Times New Roman" w:cs="Times New Roman"/>
            <w:sz w:val="24"/>
            <w:szCs w:val="24"/>
          </w:rPr>
          <w:t>used for the initial ANOVA results</w:t>
        </w:r>
      </w:ins>
      <w:ins w:id="887" w:author="Robin Bergh" w:date="2019-09-19T23:15:00Z">
        <w:r w:rsidR="00626E61">
          <w:rPr>
            <w:rFonts w:ascii="Times New Roman" w:eastAsia="Times New Roman" w:hAnsi="Times New Roman" w:cs="Times New Roman"/>
            <w:sz w:val="24"/>
            <w:szCs w:val="24"/>
          </w:rPr>
          <w:t xml:space="preserve">. </w:t>
        </w:r>
      </w:ins>
      <w:del w:id="888" w:author="Robin Bergh" w:date="2019-09-19T23:09:00Z">
        <w:r w:rsidR="00F37D5F" w:rsidDel="004A7414">
          <w:rPr>
            <w:rFonts w:ascii="Times New Roman" w:eastAsia="Times New Roman" w:hAnsi="Times New Roman" w:cs="Times New Roman"/>
            <w:sz w:val="24"/>
            <w:szCs w:val="24"/>
          </w:rPr>
          <w:delText xml:space="preserve">Finally, we </w:delText>
        </w:r>
      </w:del>
      <w:ins w:id="889" w:author="david reinstein" w:date="2019-08-21T21:28:00Z">
        <w:del w:id="890" w:author="Robin Bergh" w:date="2019-09-19T23:09:00Z">
          <w:r w:rsidR="00F37D5F" w:rsidDel="004A7414">
            <w:rPr>
              <w:rFonts w:ascii="Times New Roman" w:eastAsia="Times New Roman" w:hAnsi="Times New Roman" w:cs="Times New Roman"/>
              <w:sz w:val="24"/>
              <w:szCs w:val="24"/>
            </w:rPr>
            <w:delText xml:space="preserve">brought together </w:delText>
          </w:r>
        </w:del>
      </w:ins>
      <w:del w:id="891" w:author="Robin Bergh" w:date="2019-09-19T23:09:00Z">
        <w:r w:rsidR="00F37D5F" w:rsidDel="004A7414">
          <w:rPr>
            <w:rFonts w:ascii="Times New Roman" w:eastAsia="Times New Roman" w:hAnsi="Times New Roman" w:cs="Times New Roman"/>
            <w:sz w:val="24"/>
            <w:szCs w:val="24"/>
          </w:rPr>
          <w:delText xml:space="preserve">summarized the </w:delText>
        </w:r>
      </w:del>
      <w:ins w:id="892" w:author="david reinstein" w:date="2019-08-21T21:28:00Z">
        <w:del w:id="893" w:author="Robin Bergh" w:date="2019-09-19T23:09:00Z">
          <w:r w:rsidR="00F37D5F" w:rsidDel="004A7414">
            <w:rPr>
              <w:rFonts w:ascii="Times New Roman" w:eastAsia="Times New Roman" w:hAnsi="Times New Roman" w:cs="Times New Roman"/>
              <w:sz w:val="24"/>
              <w:szCs w:val="24"/>
            </w:rPr>
            <w:delText xml:space="preserve">evidence </w:delText>
          </w:r>
        </w:del>
      </w:ins>
      <w:del w:id="894" w:author="Robin Bergh" w:date="2019-09-19T23:09:00Z">
        <w:r w:rsidR="00F37D5F" w:rsidDel="004A7414">
          <w:rPr>
            <w:rFonts w:ascii="Times New Roman" w:eastAsia="Times New Roman" w:hAnsi="Times New Roman" w:cs="Times New Roman"/>
            <w:sz w:val="24"/>
            <w:szCs w:val="24"/>
          </w:rPr>
          <w:delText xml:space="preserve">findings </w:delText>
        </w:r>
      </w:del>
      <w:ins w:id="895" w:author="david reinstein" w:date="2019-08-21T21:27:00Z">
        <w:del w:id="896" w:author="Robin Bergh" w:date="2019-09-19T23:09:00Z">
          <w:r w:rsidR="00F37D5F" w:rsidDel="004A7414">
            <w:rPr>
              <w:rFonts w:ascii="Times New Roman" w:eastAsia="Times New Roman" w:hAnsi="Times New Roman" w:cs="Times New Roman"/>
              <w:sz w:val="24"/>
              <w:szCs w:val="24"/>
            </w:rPr>
            <w:delText xml:space="preserve">in </w:delText>
          </w:r>
        </w:del>
      </w:ins>
      <w:del w:id="897" w:author="Robin Bergh" w:date="2019-09-19T23:15:00Z">
        <w:r w:rsidR="00F37D5F" w:rsidDel="00626E61">
          <w:rPr>
            <w:rFonts w:ascii="Times New Roman" w:eastAsia="Times New Roman" w:hAnsi="Times New Roman" w:cs="Times New Roman"/>
            <w:sz w:val="24"/>
            <w:szCs w:val="24"/>
          </w:rPr>
          <w:delText xml:space="preserve">a mini meta-analysis for each outcome, using the same procedures as in the </w:delText>
        </w:r>
      </w:del>
      <w:ins w:id="898" w:author="david reinstein" w:date="2019-08-21T21:28:00Z">
        <w:del w:id="899" w:author="Robin Bergh" w:date="2019-09-19T23:15:00Z">
          <w:r w:rsidR="00F37D5F" w:rsidDel="00626E61">
            <w:rPr>
              <w:rFonts w:ascii="Times New Roman" w:eastAsia="Times New Roman" w:hAnsi="Times New Roman" w:cs="Times New Roman"/>
              <w:sz w:val="24"/>
              <w:szCs w:val="24"/>
            </w:rPr>
            <w:delText>prior</w:delText>
          </w:r>
        </w:del>
      </w:ins>
      <w:del w:id="900" w:author="Robin Bergh" w:date="2019-09-19T23:15:00Z">
        <w:r w:rsidR="00F37D5F" w:rsidDel="00626E61">
          <w:rPr>
            <w:rFonts w:ascii="Times New Roman" w:eastAsia="Times New Roman" w:hAnsi="Times New Roman" w:cs="Times New Roman"/>
            <w:sz w:val="24"/>
            <w:szCs w:val="24"/>
          </w:rPr>
          <w:delText xml:space="preserve">preliminary analysis. </w:delText>
        </w:r>
      </w:del>
      <w:r w:rsidR="00F37D5F">
        <w:rPr>
          <w:rFonts w:ascii="Times New Roman" w:eastAsia="Times New Roman" w:hAnsi="Times New Roman" w:cs="Times New Roman"/>
          <w:sz w:val="24"/>
          <w:szCs w:val="24"/>
        </w:rPr>
        <w:t xml:space="preserve">All </w:t>
      </w:r>
      <w:del w:id="901" w:author="Robin Bergh" w:date="2019-09-19T23:15:00Z">
        <w:r w:rsidR="00F37D5F" w:rsidDel="00626E61">
          <w:rPr>
            <w:rFonts w:ascii="Times New Roman" w:eastAsia="Times New Roman" w:hAnsi="Times New Roman" w:cs="Times New Roman"/>
            <w:sz w:val="24"/>
            <w:szCs w:val="24"/>
          </w:rPr>
          <w:delText xml:space="preserve">results </w:delText>
        </w:r>
      </w:del>
      <w:ins w:id="902" w:author="Robin Bergh" w:date="2019-09-19T23:15:00Z">
        <w:r w:rsidR="00626E61">
          <w:rPr>
            <w:rFonts w:ascii="Times New Roman" w:eastAsia="Times New Roman" w:hAnsi="Times New Roman" w:cs="Times New Roman"/>
            <w:sz w:val="24"/>
            <w:szCs w:val="24"/>
          </w:rPr>
          <w:t xml:space="preserve">effects on donation incidence and given amounts </w:t>
        </w:r>
      </w:ins>
      <w:r w:rsidR="00F37D5F">
        <w:rPr>
          <w:rFonts w:ascii="Times New Roman" w:eastAsia="Times New Roman" w:hAnsi="Times New Roman" w:cs="Times New Roman"/>
          <w:sz w:val="24"/>
          <w:szCs w:val="24"/>
        </w:rPr>
        <w:t>are presented in Table 2</w:t>
      </w:r>
      <w:ins w:id="903" w:author="Robin Bergh" w:date="2019-09-19T23:16:00Z">
        <w:r w:rsidR="00626E61">
          <w:rPr>
            <w:rFonts w:ascii="Times New Roman" w:eastAsia="Times New Roman" w:hAnsi="Times New Roman" w:cs="Times New Roman"/>
            <w:sz w:val="24"/>
            <w:szCs w:val="24"/>
          </w:rPr>
          <w:t>, along with meta-analytic estimates</w:t>
        </w:r>
      </w:ins>
      <w:r w:rsidR="00F37D5F">
        <w:rPr>
          <w:rFonts w:ascii="Times New Roman" w:eastAsia="Times New Roman" w:hAnsi="Times New Roman" w:cs="Times New Roman"/>
          <w:sz w:val="24"/>
          <w:szCs w:val="24"/>
        </w:rPr>
        <w:t xml:space="preserve">. </w:t>
      </w:r>
    </w:p>
    <w:p w14:paraId="7AA02F8E" w14:textId="1493BAD3" w:rsidR="00A76FF9"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varying in terms of significance, the</w:t>
      </w:r>
      <w:ins w:id="904" w:author="Reinstein, David" w:date="2019-09-26T23:36:00Z">
        <w:r w:rsidR="00822141">
          <w:rPr>
            <w:rFonts w:ascii="Times New Roman" w:eastAsia="Times New Roman" w:hAnsi="Times New Roman" w:cs="Times New Roman"/>
            <w:sz w:val="24"/>
            <w:szCs w:val="24"/>
          </w:rPr>
          <w:t xml:space="preserve"> overall evidence suggests </w:t>
        </w:r>
      </w:ins>
      <w:del w:id="905" w:author="Reinstein, David" w:date="2019-09-26T23:36:00Z">
        <w:r w:rsidDel="00822141">
          <w:rPr>
            <w:rFonts w:ascii="Times New Roman" w:eastAsia="Times New Roman" w:hAnsi="Times New Roman" w:cs="Times New Roman"/>
            <w:sz w:val="24"/>
            <w:szCs w:val="24"/>
          </w:rPr>
          <w:delText>re were clear trends</w:delText>
        </w:r>
      </w:del>
      <w:r>
        <w:rPr>
          <w:rFonts w:ascii="Times New Roman" w:eastAsia="Times New Roman" w:hAnsi="Times New Roman" w:cs="Times New Roman"/>
          <w:sz w:val="24"/>
          <w:szCs w:val="24"/>
        </w:rPr>
        <w:t xml:space="preserve"> that </w:t>
      </w:r>
      <w:del w:id="906" w:author="Robin Bergh" w:date="2019-09-19T15:15:00Z">
        <w:r w:rsidDel="007030B5">
          <w:rPr>
            <w:rFonts w:ascii="Times New Roman" w:eastAsia="Times New Roman" w:hAnsi="Times New Roman" w:cs="Times New Roman"/>
            <w:sz w:val="24"/>
            <w:szCs w:val="24"/>
          </w:rPr>
          <w:delText xml:space="preserve">empathy-inducing </w:delText>
        </w:r>
      </w:del>
      <w:ins w:id="907" w:author="Robin Bergh" w:date="2019-09-19T15:15:00Z">
        <w:r w:rsidR="007030B5">
          <w:rPr>
            <w:rFonts w:ascii="Times New Roman" w:eastAsia="Times New Roman" w:hAnsi="Times New Roman" w:cs="Times New Roman"/>
            <w:sz w:val="24"/>
            <w:szCs w:val="24"/>
          </w:rPr>
          <w:t xml:space="preserve">victim </w:t>
        </w:r>
      </w:ins>
      <w:r>
        <w:rPr>
          <w:rFonts w:ascii="Times New Roman" w:eastAsia="Times New Roman" w:hAnsi="Times New Roman" w:cs="Times New Roman"/>
          <w:sz w:val="24"/>
          <w:szCs w:val="24"/>
        </w:rPr>
        <w:t>images influenced the decision to donate</w:t>
      </w:r>
      <w:ins w:id="908" w:author="Robin Bergh" w:date="2019-09-19T16:42:00Z">
        <w:r w:rsidR="00773B29">
          <w:rPr>
            <w:rFonts w:ascii="Times New Roman" w:eastAsia="Times New Roman" w:hAnsi="Times New Roman" w:cs="Times New Roman"/>
            <w:sz w:val="24"/>
            <w:szCs w:val="24"/>
          </w:rPr>
          <w:t xml:space="preserve"> or not</w:t>
        </w:r>
      </w:ins>
      <w:del w:id="909" w:author="david reinstein" w:date="2019-08-21T21:29:00Z">
        <w:r>
          <w:rPr>
            <w:rFonts w:ascii="Times New Roman" w:eastAsia="Times New Roman" w:hAnsi="Times New Roman" w:cs="Times New Roman"/>
            <w:sz w:val="24"/>
            <w:szCs w:val="24"/>
          </w:rPr>
          <w:delText xml:space="preserve"> in the first place</w:delText>
        </w:r>
      </w:del>
      <w:r>
        <w:rPr>
          <w:rFonts w:ascii="Times New Roman" w:eastAsia="Times New Roman" w:hAnsi="Times New Roman" w:cs="Times New Roman"/>
          <w:sz w:val="24"/>
          <w:szCs w:val="24"/>
        </w:rPr>
        <w:t xml:space="preserve">, as well as </w:t>
      </w:r>
      <w:del w:id="910" w:author="david reinstein" w:date="2019-08-21T21:29:00Z">
        <w:r>
          <w:rPr>
            <w:rFonts w:ascii="Times New Roman" w:eastAsia="Times New Roman" w:hAnsi="Times New Roman" w:cs="Times New Roman"/>
            <w:sz w:val="24"/>
            <w:szCs w:val="24"/>
          </w:rPr>
          <w:delText xml:space="preserve">given </w:delText>
        </w:r>
      </w:del>
      <w:r>
        <w:rPr>
          <w:rFonts w:ascii="Times New Roman" w:eastAsia="Times New Roman" w:hAnsi="Times New Roman" w:cs="Times New Roman"/>
          <w:sz w:val="24"/>
          <w:szCs w:val="24"/>
        </w:rPr>
        <w:t>amounts</w:t>
      </w:r>
      <w:ins w:id="911" w:author="david reinstein" w:date="2019-08-21T21:29:00Z">
        <w:r>
          <w:rPr>
            <w:rFonts w:ascii="Times New Roman" w:eastAsia="Times New Roman" w:hAnsi="Times New Roman" w:cs="Times New Roman"/>
            <w:sz w:val="24"/>
            <w:szCs w:val="24"/>
          </w:rPr>
          <w:t xml:space="preserve"> given</w:t>
        </w:r>
      </w:ins>
      <w:r>
        <w:rPr>
          <w:rFonts w:ascii="Times New Roman" w:eastAsia="Times New Roman" w:hAnsi="Times New Roman" w:cs="Times New Roman"/>
          <w:sz w:val="24"/>
          <w:szCs w:val="24"/>
        </w:rPr>
        <w:t xml:space="preserve"> (see</w:t>
      </w:r>
      <w:ins w:id="912" w:author="Reinstein, David" w:date="2019-09-26T23:38:00Z">
        <w:r w:rsidR="001E5B73">
          <w:rPr>
            <w:rFonts w:ascii="Times New Roman" w:eastAsia="Times New Roman" w:hAnsi="Times New Roman" w:cs="Times New Roman"/>
            <w:sz w:val="24"/>
            <w:szCs w:val="24"/>
          </w:rPr>
          <w:t xml:space="preserve"> the highly-significant </w:t>
        </w:r>
      </w:ins>
      <w:r>
        <w:rPr>
          <w:rFonts w:ascii="Times New Roman" w:eastAsia="Times New Roman" w:hAnsi="Times New Roman" w:cs="Times New Roman"/>
          <w:sz w:val="24"/>
          <w:szCs w:val="24"/>
        </w:rPr>
        <w:t xml:space="preserve"> meta-analytic effects). However, there were no </w:t>
      </w:r>
      <w:ins w:id="913" w:author="david reinstein" w:date="2019-08-21T21:30:00Z">
        <w:del w:id="914" w:author="Robin Bergh" w:date="2019-09-19T16:36:00Z">
          <w:r w:rsidDel="00F50664">
            <w:rPr>
              <w:rFonts w:ascii="Times New Roman" w:eastAsia="Times New Roman" w:hAnsi="Times New Roman" w:cs="Times New Roman"/>
              <w:sz w:val="24"/>
              <w:szCs w:val="24"/>
            </w:rPr>
            <w:delText xml:space="preserve">statistically </w:delText>
          </w:r>
        </w:del>
        <w:r>
          <w:rPr>
            <w:rFonts w:ascii="Times New Roman" w:eastAsia="Times New Roman" w:hAnsi="Times New Roman" w:cs="Times New Roman"/>
            <w:sz w:val="24"/>
            <w:szCs w:val="24"/>
          </w:rPr>
          <w:t xml:space="preserve">significant </w:t>
        </w:r>
      </w:ins>
      <w:r>
        <w:rPr>
          <w:rFonts w:ascii="Times New Roman" w:eastAsia="Times New Roman" w:hAnsi="Times New Roman" w:cs="Times New Roman"/>
          <w:sz w:val="24"/>
          <w:szCs w:val="24"/>
        </w:rPr>
        <w:t xml:space="preserve">image effects on mid-range amounts. Efficiency/ effectiveness did not </w:t>
      </w:r>
      <w:ins w:id="915" w:author="david reinstein" w:date="2019-08-21T21:31:00Z">
        <w:r>
          <w:rPr>
            <w:rFonts w:ascii="Times New Roman" w:eastAsia="Times New Roman" w:hAnsi="Times New Roman" w:cs="Times New Roman"/>
            <w:sz w:val="24"/>
            <w:szCs w:val="24"/>
          </w:rPr>
          <w:t xml:space="preserve">have a statistically significant </w:t>
        </w:r>
      </w:ins>
      <w:r>
        <w:rPr>
          <w:rFonts w:ascii="Times New Roman" w:eastAsia="Times New Roman" w:hAnsi="Times New Roman" w:cs="Times New Roman"/>
          <w:sz w:val="24"/>
          <w:szCs w:val="24"/>
        </w:rPr>
        <w:t>influence</w:t>
      </w:r>
      <w:ins w:id="916" w:author="david reinstein" w:date="2019-08-21T21:31:00Z">
        <w:r>
          <w:rPr>
            <w:rFonts w:ascii="Times New Roman" w:eastAsia="Times New Roman" w:hAnsi="Times New Roman" w:cs="Times New Roman"/>
            <w:sz w:val="24"/>
            <w:szCs w:val="24"/>
          </w:rPr>
          <w:t xml:space="preserve"> on </w:t>
        </w:r>
      </w:ins>
      <w:del w:id="917" w:author="Robin Bergh" w:date="2019-09-19T16:36:00Z">
        <w:r w:rsidDel="00F5066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an</w:t>
      </w:r>
      <w:commentRangeStart w:id="918"/>
      <w:r>
        <w:rPr>
          <w:rFonts w:ascii="Times New Roman" w:eastAsia="Times New Roman" w:hAnsi="Times New Roman" w:cs="Times New Roman"/>
          <w:sz w:val="24"/>
          <w:szCs w:val="24"/>
        </w:rPr>
        <w:t>y of the outcomes</w:t>
      </w:r>
      <w:ins w:id="919" w:author="david reinstein" w:date="2019-08-21T21:31:00Z">
        <w:r>
          <w:rPr>
            <w:rFonts w:ascii="Times New Roman" w:eastAsia="Times New Roman" w:hAnsi="Times New Roman" w:cs="Times New Roman"/>
            <w:sz w:val="24"/>
            <w:szCs w:val="24"/>
          </w:rPr>
          <w:t xml:space="preserve"> (although confidence intervals were rather wide)</w:t>
        </w:r>
      </w:ins>
      <w:ins w:id="920" w:author="Robin Bergh" w:date="2019-09-19T16:36:00Z">
        <w:r w:rsidR="00F50664">
          <w:rPr>
            <w:rFonts w:ascii="Times New Roman" w:eastAsia="Times New Roman" w:hAnsi="Times New Roman" w:cs="Times New Roman"/>
            <w:sz w:val="24"/>
            <w:szCs w:val="24"/>
          </w:rPr>
          <w:t>.</w:t>
        </w:r>
      </w:ins>
      <w:ins w:id="921" w:author="david reinstein" w:date="2019-08-21T21:31:00Z">
        <w:r>
          <w:rPr>
            <w:rFonts w:ascii="Times New Roman" w:eastAsia="Times New Roman" w:hAnsi="Times New Roman" w:cs="Times New Roman"/>
            <w:sz w:val="24"/>
            <w:szCs w:val="24"/>
          </w:rPr>
          <w:t xml:space="preserve"> </w:t>
        </w:r>
      </w:ins>
      <w:commentRangeEnd w:id="918"/>
      <w:r w:rsidR="00822141">
        <w:rPr>
          <w:rStyle w:val="CommentReference"/>
        </w:rPr>
        <w:commentReference w:id="918"/>
      </w:r>
      <w:ins w:id="922" w:author="david reinstein" w:date="2019-08-21T21:31:00Z">
        <w:r>
          <w:rPr>
            <w:rFonts w:ascii="Times New Roman" w:eastAsia="Times New Roman" w:hAnsi="Times New Roman" w:cs="Times New Roman"/>
            <w:sz w:val="24"/>
            <w:szCs w:val="24"/>
          </w:rPr>
          <w:t>However</w:t>
        </w:r>
      </w:ins>
      <w:del w:id="923" w:author="david reinstein" w:date="2019-08-21T21:31:00Z">
        <w:r>
          <w:rPr>
            <w:rFonts w:ascii="Times New Roman" w:eastAsia="Times New Roman" w:hAnsi="Times New Roman" w:cs="Times New Roman"/>
            <w:sz w:val="24"/>
            <w:szCs w:val="24"/>
          </w:rPr>
          <w:delText>, but</w:delText>
        </w:r>
      </w:del>
      <w:r>
        <w:rPr>
          <w:rFonts w:ascii="Times New Roman" w:eastAsia="Times New Roman" w:hAnsi="Times New Roman" w:cs="Times New Roman"/>
          <w:sz w:val="24"/>
          <w:szCs w:val="24"/>
        </w:rPr>
        <w:t xml:space="preserve"> in study 2 it </w:t>
      </w:r>
      <w:r>
        <w:rPr>
          <w:rFonts w:ascii="Times New Roman" w:eastAsia="Times New Roman" w:hAnsi="Times New Roman" w:cs="Times New Roman"/>
          <w:sz w:val="24"/>
          <w:szCs w:val="24"/>
        </w:rPr>
        <w:lastRenderedPageBreak/>
        <w:t>interacted with image manipulation relation to donated amounts, including mid-range donations. In particular, information about efficiency/effectiveness suppressed amounts given, compared to the image alone</w:t>
      </w:r>
      <w:del w:id="924" w:author="Robin Bergh" w:date="2019-09-19T16:42:00Z">
        <w:r w:rsidDel="00773B29">
          <w:rPr>
            <w:rFonts w:ascii="Times New Roman" w:eastAsia="Times New Roman" w:hAnsi="Times New Roman" w:cs="Times New Roman"/>
            <w:sz w:val="24"/>
            <w:szCs w:val="24"/>
          </w:rPr>
          <w:delText xml:space="preserve">, and </w:delText>
        </w:r>
      </w:del>
      <w:ins w:id="925" w:author="Robin Bergh" w:date="2019-09-19T16:42:00Z">
        <w:r w:rsidR="00773B29">
          <w:rPr>
            <w:rFonts w:ascii="Times New Roman" w:eastAsia="Times New Roman" w:hAnsi="Times New Roman" w:cs="Times New Roman"/>
            <w:sz w:val="24"/>
            <w:szCs w:val="24"/>
          </w:rPr>
          <w:t>. T</w:t>
        </w:r>
      </w:ins>
      <w:del w:id="926" w:author="Robin Bergh" w:date="2019-09-19T16:42:00Z">
        <w:r w:rsidDel="00773B29">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here were similar </w:t>
      </w:r>
      <w:commentRangeStart w:id="927"/>
      <w:r>
        <w:rPr>
          <w:rFonts w:ascii="Times New Roman" w:eastAsia="Times New Roman" w:hAnsi="Times New Roman" w:cs="Times New Roman"/>
          <w:sz w:val="24"/>
          <w:szCs w:val="24"/>
        </w:rPr>
        <w:t xml:space="preserve">trends </w:t>
      </w:r>
      <w:commentRangeEnd w:id="927"/>
      <w:r w:rsidR="00092398">
        <w:rPr>
          <w:rStyle w:val="CommentReference"/>
        </w:rPr>
        <w:commentReference w:id="927"/>
      </w:r>
      <w:r>
        <w:rPr>
          <w:rFonts w:ascii="Times New Roman" w:eastAsia="Times New Roman" w:hAnsi="Times New Roman" w:cs="Times New Roman"/>
          <w:sz w:val="24"/>
          <w:szCs w:val="24"/>
        </w:rPr>
        <w:t xml:space="preserve">in Study 1 and 4 (see Figure 1). Aggregating across studies, these interaction trends were </w:t>
      </w:r>
      <w:del w:id="928" w:author="Robin Bergh" w:date="2019-09-19T22:34:00Z">
        <w:r w:rsidDel="00D90B59">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significant in the meta-analysis.</w:t>
      </w:r>
      <w:ins w:id="929" w:author="Robin Bergh" w:date="2019-09-24T15:49:00Z">
        <w:r w:rsidR="001A756C" w:rsidDel="001A756C">
          <w:rPr>
            <w:rFonts w:ascii="Times New Roman" w:eastAsia="Times New Roman" w:hAnsi="Times New Roman" w:cs="Times New Roman"/>
            <w:sz w:val="24"/>
            <w:szCs w:val="24"/>
          </w:rPr>
          <w:t xml:space="preserve"> </w:t>
        </w:r>
      </w:ins>
    </w:p>
    <w:tbl>
      <w:tblPr>
        <w:tblW w:w="9445" w:type="dxa"/>
        <w:tblInd w:w="93" w:type="dxa"/>
        <w:tblLayout w:type="fixed"/>
        <w:tblCellMar>
          <w:left w:w="28" w:type="dxa"/>
          <w:right w:w="28" w:type="dxa"/>
        </w:tblCellMar>
        <w:tblLook w:val="04A0" w:firstRow="1" w:lastRow="0" w:firstColumn="1" w:lastColumn="0" w:noHBand="0" w:noVBand="1"/>
        <w:tblPrChange w:id="930" w:author="Reinstein, David" w:date="2019-09-26T23:33:00Z">
          <w:tblPr>
            <w:tblW w:w="9445" w:type="dxa"/>
            <w:tblInd w:w="93" w:type="dxa"/>
            <w:tblLayout w:type="fixed"/>
            <w:tblCellMar>
              <w:left w:w="28" w:type="dxa"/>
              <w:right w:w="28" w:type="dxa"/>
            </w:tblCellMar>
            <w:tblLook w:val="04A0" w:firstRow="1" w:lastRow="0" w:firstColumn="1" w:lastColumn="0" w:noHBand="0" w:noVBand="1"/>
          </w:tblPr>
        </w:tblPrChange>
      </w:tblPr>
      <w:tblGrid>
        <w:gridCol w:w="1636"/>
        <w:gridCol w:w="1466"/>
        <w:gridCol w:w="519"/>
        <w:gridCol w:w="503"/>
        <w:gridCol w:w="142"/>
        <w:gridCol w:w="1545"/>
        <w:gridCol w:w="439"/>
        <w:gridCol w:w="502"/>
        <w:gridCol w:w="141"/>
        <w:gridCol w:w="1701"/>
        <w:gridCol w:w="431"/>
        <w:gridCol w:w="420"/>
        <w:tblGridChange w:id="931">
          <w:tblGrid>
            <w:gridCol w:w="1636"/>
            <w:gridCol w:w="1466"/>
            <w:gridCol w:w="519"/>
            <w:gridCol w:w="503"/>
            <w:gridCol w:w="142"/>
            <w:gridCol w:w="1559"/>
            <w:gridCol w:w="425"/>
            <w:gridCol w:w="502"/>
            <w:gridCol w:w="141"/>
            <w:gridCol w:w="1701"/>
            <w:gridCol w:w="431"/>
            <w:gridCol w:w="420"/>
          </w:tblGrid>
        </w:tblGridChange>
      </w:tblGrid>
      <w:tr w:rsidR="00520D55" w:rsidRPr="00354EB6" w14:paraId="6CCEEEBA" w14:textId="77777777" w:rsidTr="002B592C">
        <w:trPr>
          <w:trHeight w:val="861"/>
          <w:trPrChange w:id="932" w:author="Reinstein, David" w:date="2019-09-26T23:33:00Z">
            <w:trPr>
              <w:trHeight w:val="300"/>
            </w:trPr>
          </w:trPrChange>
        </w:trPr>
        <w:tc>
          <w:tcPr>
            <w:tcW w:w="9445" w:type="dxa"/>
            <w:gridSpan w:val="12"/>
            <w:tcBorders>
              <w:left w:val="nil"/>
              <w:bottom w:val="single" w:sz="4" w:space="0" w:color="auto"/>
              <w:right w:val="nil"/>
            </w:tcBorders>
            <w:shd w:val="clear" w:color="auto" w:fill="auto"/>
            <w:noWrap/>
            <w:vAlign w:val="center"/>
            <w:tcPrChange w:id="933" w:author="Reinstein, David" w:date="2019-09-26T23:33:00Z">
              <w:tcPr>
                <w:tcW w:w="9445" w:type="dxa"/>
                <w:gridSpan w:val="12"/>
                <w:tcBorders>
                  <w:left w:val="nil"/>
                  <w:bottom w:val="single" w:sz="4" w:space="0" w:color="auto"/>
                  <w:right w:val="nil"/>
                </w:tcBorders>
                <w:shd w:val="clear" w:color="auto" w:fill="auto"/>
                <w:noWrap/>
                <w:vAlign w:val="center"/>
              </w:tcPr>
            </w:tcPrChange>
          </w:tcPr>
          <w:p w14:paraId="6E4D504C" w14:textId="77777777" w:rsidR="00520D55" w:rsidRPr="00354EB6" w:rsidRDefault="00520D55" w:rsidP="00A41E52">
            <w:pPr>
              <w:spacing w:after="0" w:line="240" w:lineRule="auto"/>
              <w:contextualSpacing/>
              <w:rPr>
                <w:rFonts w:ascii="Times New Roman" w:hAnsi="Times New Roman" w:cs="Times New Roman"/>
                <w:i/>
                <w:sz w:val="24"/>
                <w:szCs w:val="24"/>
              </w:rPr>
            </w:pPr>
            <w:r w:rsidRPr="00354EB6">
              <w:rPr>
                <w:rFonts w:ascii="Times New Roman" w:hAnsi="Times New Roman" w:cs="Times New Roman"/>
                <w:sz w:val="24"/>
                <w:szCs w:val="24"/>
              </w:rPr>
              <w:t>Table 2.</w:t>
            </w:r>
            <w:r w:rsidRPr="00354EB6">
              <w:rPr>
                <w:rFonts w:ascii="Times New Roman" w:hAnsi="Times New Roman" w:cs="Times New Roman"/>
                <w:i/>
                <w:sz w:val="24"/>
                <w:szCs w:val="24"/>
              </w:rPr>
              <w:t xml:space="preserve"> Logistic and Linear Regression Analyses for Effects of Victim Imagery and Efficiency/Effectiveness Information on Decisions to Donate (No/Yes) and </w:t>
            </w:r>
            <w:commentRangeStart w:id="934"/>
            <w:r w:rsidRPr="00354EB6">
              <w:rPr>
                <w:rFonts w:ascii="Times New Roman" w:hAnsi="Times New Roman" w:cs="Times New Roman"/>
                <w:i/>
                <w:sz w:val="24"/>
                <w:szCs w:val="24"/>
              </w:rPr>
              <w:t>Amounts Given</w:t>
            </w:r>
            <w:commentRangeEnd w:id="934"/>
            <w:r w:rsidR="00B63887">
              <w:rPr>
                <w:rStyle w:val="CommentReference"/>
              </w:rPr>
              <w:commentReference w:id="934"/>
            </w:r>
            <w:r w:rsidRPr="00354EB6">
              <w:rPr>
                <w:rFonts w:ascii="Times New Roman" w:hAnsi="Times New Roman" w:cs="Times New Roman"/>
                <w:i/>
                <w:sz w:val="24"/>
                <w:szCs w:val="24"/>
              </w:rPr>
              <w:t>.</w:t>
            </w:r>
          </w:p>
          <w:p w14:paraId="270E5B3D" w14:textId="77777777" w:rsidR="00520D55" w:rsidRPr="00354EB6" w:rsidRDefault="00520D55" w:rsidP="00A41E52">
            <w:pPr>
              <w:spacing w:after="0" w:line="240" w:lineRule="auto"/>
              <w:contextualSpacing/>
              <w:rPr>
                <w:rFonts w:ascii="Times New Roman" w:hAnsi="Times New Roman" w:cs="Times New Roman"/>
                <w:i/>
                <w:sz w:val="24"/>
                <w:szCs w:val="24"/>
              </w:rPr>
            </w:pPr>
          </w:p>
        </w:tc>
      </w:tr>
      <w:tr w:rsidR="00520D55" w:rsidRPr="00354EB6" w14:paraId="17C8CB6A" w14:textId="77777777" w:rsidTr="00A41E52">
        <w:trPr>
          <w:trHeight w:val="300"/>
        </w:trPr>
        <w:tc>
          <w:tcPr>
            <w:tcW w:w="1636" w:type="dxa"/>
            <w:tcBorders>
              <w:top w:val="single" w:sz="4" w:space="0" w:color="auto"/>
              <w:left w:val="nil"/>
              <w:right w:val="nil"/>
            </w:tcBorders>
            <w:shd w:val="clear" w:color="auto" w:fill="auto"/>
            <w:noWrap/>
            <w:vAlign w:val="center"/>
          </w:tcPr>
          <w:p w14:paraId="59A93EEB"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2488" w:type="dxa"/>
            <w:gridSpan w:val="3"/>
            <w:tcBorders>
              <w:top w:val="single" w:sz="4" w:space="0" w:color="auto"/>
              <w:left w:val="nil"/>
              <w:bottom w:val="single" w:sz="4" w:space="0" w:color="auto"/>
              <w:right w:val="nil"/>
            </w:tcBorders>
            <w:shd w:val="clear" w:color="auto" w:fill="auto"/>
            <w:noWrap/>
            <w:vAlign w:val="bottom"/>
          </w:tcPr>
          <w:p w14:paraId="4CDFA632"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r w:rsidRPr="00354EB6">
              <w:rPr>
                <w:rFonts w:ascii="Times New Roman" w:hAnsi="Times New Roman" w:cs="Times New Roman"/>
                <w:sz w:val="18"/>
                <w:szCs w:val="18"/>
              </w:rPr>
              <w:t>Donation: Yes/No</w:t>
            </w:r>
          </w:p>
        </w:tc>
        <w:tc>
          <w:tcPr>
            <w:tcW w:w="142" w:type="dxa"/>
            <w:tcBorders>
              <w:top w:val="single" w:sz="4" w:space="0" w:color="auto"/>
              <w:left w:val="nil"/>
              <w:right w:val="nil"/>
            </w:tcBorders>
            <w:shd w:val="clear" w:color="auto" w:fill="auto"/>
            <w:noWrap/>
            <w:vAlign w:val="bottom"/>
          </w:tcPr>
          <w:p w14:paraId="3AF7A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2486" w:type="dxa"/>
            <w:gridSpan w:val="3"/>
            <w:tcBorders>
              <w:top w:val="single" w:sz="4" w:space="0" w:color="auto"/>
              <w:left w:val="nil"/>
              <w:bottom w:val="single" w:sz="4" w:space="0" w:color="auto"/>
              <w:right w:val="nil"/>
            </w:tcBorders>
            <w:shd w:val="clear" w:color="auto" w:fill="auto"/>
            <w:noWrap/>
            <w:vAlign w:val="bottom"/>
          </w:tcPr>
          <w:p w14:paraId="4A51DE68" w14:textId="2FFDC244"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ins w:id="935" w:author="Reinstein, David" w:date="2019-09-26T23:15:00Z">
              <w:r w:rsidR="00A72422">
                <w:rPr>
                  <w:rFonts w:ascii="Times New Roman" w:hAnsi="Times New Roman" w:cs="Times New Roman"/>
                  <w:sz w:val="18"/>
                  <w:szCs w:val="18"/>
                </w:rPr>
                <w:t xml:space="preserve"> (positive donations only)</w:t>
              </w:r>
            </w:ins>
          </w:p>
        </w:tc>
        <w:tc>
          <w:tcPr>
            <w:tcW w:w="141" w:type="dxa"/>
            <w:tcBorders>
              <w:top w:val="single" w:sz="4" w:space="0" w:color="auto"/>
              <w:left w:val="nil"/>
              <w:bottom w:val="single" w:sz="4" w:space="0" w:color="auto"/>
              <w:right w:val="nil"/>
            </w:tcBorders>
          </w:tcPr>
          <w:p w14:paraId="41CE083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2552" w:type="dxa"/>
            <w:gridSpan w:val="3"/>
            <w:tcBorders>
              <w:top w:val="single" w:sz="4" w:space="0" w:color="auto"/>
              <w:left w:val="nil"/>
              <w:bottom w:val="single" w:sz="4" w:space="0" w:color="auto"/>
              <w:right w:val="nil"/>
            </w:tcBorders>
            <w:vAlign w:val="bottom"/>
          </w:tcPr>
          <w:p w14:paraId="181DBD96"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p>
          <w:p w14:paraId="47FEDF49"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(Mid-range)</w:t>
            </w:r>
          </w:p>
        </w:tc>
      </w:tr>
      <w:tr w:rsidR="00520D55" w:rsidRPr="00354EB6" w14:paraId="08C28590" w14:textId="77777777" w:rsidTr="00A72422">
        <w:trPr>
          <w:trHeight w:val="300"/>
          <w:trPrChange w:id="936" w:author="Reinstein, David" w:date="2019-09-26T23:16:00Z">
            <w:trPr>
              <w:trHeight w:val="300"/>
            </w:trPr>
          </w:trPrChange>
        </w:trPr>
        <w:tc>
          <w:tcPr>
            <w:tcW w:w="1636" w:type="dxa"/>
            <w:tcBorders>
              <w:top w:val="nil"/>
              <w:left w:val="nil"/>
              <w:bottom w:val="single" w:sz="4" w:space="0" w:color="auto"/>
              <w:right w:val="nil"/>
            </w:tcBorders>
            <w:shd w:val="clear" w:color="auto" w:fill="auto"/>
            <w:noWrap/>
            <w:vAlign w:val="center"/>
            <w:tcPrChange w:id="937" w:author="Reinstein, David" w:date="2019-09-26T23:16:00Z">
              <w:tcPr>
                <w:tcW w:w="1636" w:type="dxa"/>
                <w:tcBorders>
                  <w:top w:val="nil"/>
                  <w:left w:val="nil"/>
                  <w:bottom w:val="single" w:sz="4" w:space="0" w:color="auto"/>
                  <w:right w:val="nil"/>
                </w:tcBorders>
                <w:shd w:val="clear" w:color="auto" w:fill="auto"/>
                <w:noWrap/>
                <w:vAlign w:val="center"/>
              </w:tcPr>
            </w:tcPrChange>
          </w:tcPr>
          <w:p w14:paraId="0D305776"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single" w:sz="4" w:space="0" w:color="auto"/>
              <w:left w:val="nil"/>
              <w:bottom w:val="single" w:sz="4" w:space="0" w:color="auto"/>
              <w:right w:val="nil"/>
            </w:tcBorders>
            <w:shd w:val="clear" w:color="auto" w:fill="auto"/>
            <w:noWrap/>
            <w:vAlign w:val="bottom"/>
            <w:tcPrChange w:id="938" w:author="Reinstein, David" w:date="2019-09-26T23:16:00Z">
              <w:tcPr>
                <w:tcW w:w="1466" w:type="dxa"/>
                <w:tcBorders>
                  <w:top w:val="single" w:sz="4" w:space="0" w:color="auto"/>
                  <w:left w:val="nil"/>
                  <w:bottom w:val="single" w:sz="4" w:space="0" w:color="auto"/>
                  <w:right w:val="nil"/>
                </w:tcBorders>
                <w:shd w:val="clear" w:color="auto" w:fill="auto"/>
                <w:noWrap/>
                <w:vAlign w:val="bottom"/>
              </w:tcPr>
            </w:tcPrChange>
          </w:tcPr>
          <w:p w14:paraId="1297F4F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519" w:type="dxa"/>
            <w:tcBorders>
              <w:top w:val="single" w:sz="4" w:space="0" w:color="auto"/>
              <w:left w:val="nil"/>
              <w:bottom w:val="single" w:sz="4" w:space="0" w:color="auto"/>
              <w:right w:val="nil"/>
            </w:tcBorders>
            <w:shd w:val="clear" w:color="auto" w:fill="auto"/>
            <w:noWrap/>
            <w:vAlign w:val="bottom"/>
            <w:tcPrChange w:id="939" w:author="Reinstein, David" w:date="2019-09-26T23:16:00Z">
              <w:tcPr>
                <w:tcW w:w="519" w:type="dxa"/>
                <w:tcBorders>
                  <w:top w:val="single" w:sz="4" w:space="0" w:color="auto"/>
                  <w:left w:val="nil"/>
                  <w:bottom w:val="single" w:sz="4" w:space="0" w:color="auto"/>
                  <w:right w:val="nil"/>
                </w:tcBorders>
                <w:shd w:val="clear" w:color="auto" w:fill="auto"/>
                <w:noWrap/>
                <w:vAlign w:val="bottom"/>
              </w:tcPr>
            </w:tcPrChange>
          </w:tcPr>
          <w:p w14:paraId="6A9CF91F" w14:textId="77777777" w:rsidR="00520D55" w:rsidRPr="00354EB6" w:rsidRDefault="00520D55" w:rsidP="00A41E52">
            <w:pPr>
              <w:spacing w:after="0" w:line="240" w:lineRule="auto"/>
              <w:contextualSpacing/>
              <w:jc w:val="center"/>
              <w:rPr>
                <w:rFonts w:ascii="Times New Roman" w:eastAsia="Times New Roman" w:hAnsi="Times New Roman" w:cs="Times New Roman"/>
                <w:i/>
                <w:sz w:val="18"/>
                <w:szCs w:val="18"/>
              </w:rPr>
            </w:pPr>
            <w:r w:rsidRPr="00354EB6">
              <w:rPr>
                <w:rFonts w:ascii="Times New Roman" w:hAnsi="Times New Roman" w:cs="Times New Roman"/>
                <w:i/>
                <w:sz w:val="18"/>
                <w:szCs w:val="18"/>
              </w:rPr>
              <w:t>OR</w:t>
            </w:r>
          </w:p>
        </w:tc>
        <w:tc>
          <w:tcPr>
            <w:tcW w:w="503" w:type="dxa"/>
            <w:tcBorders>
              <w:top w:val="single" w:sz="4" w:space="0" w:color="auto"/>
              <w:left w:val="nil"/>
              <w:bottom w:val="single" w:sz="4" w:space="0" w:color="auto"/>
              <w:right w:val="nil"/>
            </w:tcBorders>
            <w:shd w:val="clear" w:color="auto" w:fill="auto"/>
            <w:noWrap/>
            <w:vAlign w:val="bottom"/>
            <w:tcPrChange w:id="940" w:author="Reinstein, David" w:date="2019-09-26T23:16:00Z">
              <w:tcPr>
                <w:tcW w:w="503" w:type="dxa"/>
                <w:tcBorders>
                  <w:top w:val="single" w:sz="4" w:space="0" w:color="auto"/>
                  <w:left w:val="nil"/>
                  <w:bottom w:val="single" w:sz="4" w:space="0" w:color="auto"/>
                  <w:right w:val="nil"/>
                </w:tcBorders>
                <w:shd w:val="clear" w:color="auto" w:fill="auto"/>
                <w:noWrap/>
                <w:vAlign w:val="bottom"/>
              </w:tcPr>
            </w:tcPrChange>
          </w:tcPr>
          <w:p w14:paraId="230E1B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2" w:type="dxa"/>
            <w:tcBorders>
              <w:top w:val="nil"/>
              <w:left w:val="nil"/>
              <w:bottom w:val="single" w:sz="4" w:space="0" w:color="auto"/>
              <w:right w:val="nil"/>
            </w:tcBorders>
            <w:shd w:val="clear" w:color="auto" w:fill="auto"/>
            <w:noWrap/>
            <w:vAlign w:val="bottom"/>
            <w:tcPrChange w:id="941" w:author="Reinstein, David" w:date="2019-09-26T23:16:00Z">
              <w:tcPr>
                <w:tcW w:w="142" w:type="dxa"/>
                <w:tcBorders>
                  <w:top w:val="nil"/>
                  <w:left w:val="nil"/>
                  <w:bottom w:val="single" w:sz="4" w:space="0" w:color="auto"/>
                  <w:right w:val="nil"/>
                </w:tcBorders>
                <w:shd w:val="clear" w:color="auto" w:fill="auto"/>
                <w:noWrap/>
                <w:vAlign w:val="bottom"/>
              </w:tcPr>
            </w:tcPrChange>
          </w:tcPr>
          <w:p w14:paraId="6F36D7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single" w:sz="4" w:space="0" w:color="auto"/>
              <w:left w:val="nil"/>
              <w:bottom w:val="single" w:sz="4" w:space="0" w:color="auto"/>
              <w:right w:val="nil"/>
            </w:tcBorders>
            <w:shd w:val="clear" w:color="auto" w:fill="auto"/>
            <w:noWrap/>
            <w:vAlign w:val="bottom"/>
            <w:tcPrChange w:id="942" w:author="Reinstein, David" w:date="2019-09-26T23:16:00Z">
              <w:tcPr>
                <w:tcW w:w="1559" w:type="dxa"/>
                <w:tcBorders>
                  <w:top w:val="single" w:sz="4" w:space="0" w:color="auto"/>
                  <w:left w:val="nil"/>
                  <w:bottom w:val="single" w:sz="4" w:space="0" w:color="auto"/>
                  <w:right w:val="nil"/>
                </w:tcBorders>
                <w:shd w:val="clear" w:color="auto" w:fill="auto"/>
                <w:noWrap/>
                <w:vAlign w:val="bottom"/>
              </w:tcPr>
            </w:tcPrChange>
          </w:tcPr>
          <w:p w14:paraId="25FA52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9" w:type="dxa"/>
            <w:tcBorders>
              <w:top w:val="single" w:sz="4" w:space="0" w:color="auto"/>
              <w:left w:val="nil"/>
              <w:bottom w:val="single" w:sz="4" w:space="0" w:color="auto"/>
              <w:right w:val="nil"/>
            </w:tcBorders>
            <w:shd w:val="clear" w:color="auto" w:fill="auto"/>
            <w:noWrap/>
            <w:vAlign w:val="bottom"/>
            <w:tcPrChange w:id="943" w:author="Reinstein, David" w:date="2019-09-26T23:16:00Z">
              <w:tcPr>
                <w:tcW w:w="425" w:type="dxa"/>
                <w:tcBorders>
                  <w:top w:val="single" w:sz="4" w:space="0" w:color="auto"/>
                  <w:left w:val="nil"/>
                  <w:bottom w:val="single" w:sz="4" w:space="0" w:color="auto"/>
                  <w:right w:val="nil"/>
                </w:tcBorders>
                <w:shd w:val="clear" w:color="auto" w:fill="auto"/>
                <w:noWrap/>
                <w:vAlign w:val="bottom"/>
              </w:tcPr>
            </w:tcPrChange>
          </w:tcPr>
          <w:p w14:paraId="0F30DA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502" w:type="dxa"/>
            <w:tcBorders>
              <w:top w:val="single" w:sz="4" w:space="0" w:color="auto"/>
              <w:left w:val="nil"/>
              <w:bottom w:val="single" w:sz="4" w:space="0" w:color="auto"/>
              <w:right w:val="nil"/>
            </w:tcBorders>
            <w:shd w:val="clear" w:color="auto" w:fill="auto"/>
            <w:noWrap/>
            <w:vAlign w:val="bottom"/>
            <w:tcPrChange w:id="944" w:author="Reinstein, David" w:date="2019-09-26T23:16:00Z">
              <w:tcPr>
                <w:tcW w:w="502" w:type="dxa"/>
                <w:tcBorders>
                  <w:top w:val="single" w:sz="4" w:space="0" w:color="auto"/>
                  <w:left w:val="nil"/>
                  <w:bottom w:val="single" w:sz="4" w:space="0" w:color="auto"/>
                  <w:right w:val="nil"/>
                </w:tcBorders>
                <w:shd w:val="clear" w:color="auto" w:fill="auto"/>
                <w:noWrap/>
                <w:vAlign w:val="bottom"/>
              </w:tcPr>
            </w:tcPrChange>
          </w:tcPr>
          <w:p w14:paraId="602914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1" w:type="dxa"/>
            <w:tcBorders>
              <w:top w:val="single" w:sz="4" w:space="0" w:color="auto"/>
              <w:left w:val="nil"/>
              <w:bottom w:val="single" w:sz="4" w:space="0" w:color="auto"/>
              <w:right w:val="nil"/>
            </w:tcBorders>
            <w:tcPrChange w:id="945" w:author="Reinstein, David" w:date="2019-09-26T23:16:00Z">
              <w:tcPr>
                <w:tcW w:w="141" w:type="dxa"/>
                <w:tcBorders>
                  <w:top w:val="single" w:sz="4" w:space="0" w:color="auto"/>
                  <w:left w:val="nil"/>
                  <w:bottom w:val="single" w:sz="4" w:space="0" w:color="auto"/>
                  <w:right w:val="nil"/>
                </w:tcBorders>
              </w:tcPr>
            </w:tcPrChange>
          </w:tcPr>
          <w:p w14:paraId="2300E021"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p>
        </w:tc>
        <w:tc>
          <w:tcPr>
            <w:tcW w:w="1701" w:type="dxa"/>
            <w:tcBorders>
              <w:top w:val="single" w:sz="4" w:space="0" w:color="auto"/>
              <w:left w:val="nil"/>
              <w:bottom w:val="single" w:sz="4" w:space="0" w:color="auto"/>
              <w:right w:val="nil"/>
            </w:tcBorders>
            <w:vAlign w:val="bottom"/>
            <w:tcPrChange w:id="946" w:author="Reinstein, David" w:date="2019-09-26T23:16:00Z">
              <w:tcPr>
                <w:tcW w:w="1701" w:type="dxa"/>
                <w:tcBorders>
                  <w:top w:val="single" w:sz="4" w:space="0" w:color="auto"/>
                  <w:left w:val="nil"/>
                  <w:bottom w:val="single" w:sz="4" w:space="0" w:color="auto"/>
                  <w:right w:val="nil"/>
                </w:tcBorders>
                <w:vAlign w:val="bottom"/>
              </w:tcPr>
            </w:tcPrChange>
          </w:tcPr>
          <w:p w14:paraId="73A31F9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1" w:type="dxa"/>
            <w:tcBorders>
              <w:top w:val="single" w:sz="4" w:space="0" w:color="auto"/>
              <w:left w:val="nil"/>
              <w:bottom w:val="single" w:sz="4" w:space="0" w:color="auto"/>
              <w:right w:val="nil"/>
            </w:tcBorders>
            <w:vAlign w:val="bottom"/>
            <w:tcPrChange w:id="947" w:author="Reinstein, David" w:date="2019-09-26T23:16:00Z">
              <w:tcPr>
                <w:tcW w:w="431" w:type="dxa"/>
                <w:tcBorders>
                  <w:top w:val="single" w:sz="4" w:space="0" w:color="auto"/>
                  <w:left w:val="nil"/>
                  <w:bottom w:val="single" w:sz="4" w:space="0" w:color="auto"/>
                  <w:right w:val="nil"/>
                </w:tcBorders>
                <w:vAlign w:val="bottom"/>
              </w:tcPr>
            </w:tcPrChange>
          </w:tcPr>
          <w:p w14:paraId="5400AA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420" w:type="dxa"/>
            <w:tcBorders>
              <w:top w:val="single" w:sz="4" w:space="0" w:color="auto"/>
              <w:left w:val="nil"/>
              <w:bottom w:val="single" w:sz="4" w:space="0" w:color="auto"/>
              <w:right w:val="nil"/>
            </w:tcBorders>
            <w:vAlign w:val="bottom"/>
            <w:tcPrChange w:id="948" w:author="Reinstein, David" w:date="2019-09-26T23:16:00Z">
              <w:tcPr>
                <w:tcW w:w="420" w:type="dxa"/>
                <w:tcBorders>
                  <w:top w:val="single" w:sz="4" w:space="0" w:color="auto"/>
                  <w:left w:val="nil"/>
                  <w:bottom w:val="single" w:sz="4" w:space="0" w:color="auto"/>
                  <w:right w:val="nil"/>
                </w:tcBorders>
                <w:vAlign w:val="bottom"/>
              </w:tcPr>
            </w:tcPrChange>
          </w:tcPr>
          <w:p w14:paraId="38A40E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r>
      <w:tr w:rsidR="00520D55" w:rsidRPr="00354EB6" w14:paraId="219C4C16" w14:textId="77777777" w:rsidTr="00A72422">
        <w:trPr>
          <w:trHeight w:val="300"/>
          <w:trPrChange w:id="949" w:author="Reinstein, David" w:date="2019-09-26T23:16:00Z">
            <w:trPr>
              <w:trHeight w:val="300"/>
            </w:trPr>
          </w:trPrChange>
        </w:trPr>
        <w:tc>
          <w:tcPr>
            <w:tcW w:w="1636" w:type="dxa"/>
            <w:tcBorders>
              <w:top w:val="single" w:sz="4" w:space="0" w:color="auto"/>
              <w:left w:val="nil"/>
              <w:bottom w:val="nil"/>
              <w:right w:val="nil"/>
            </w:tcBorders>
            <w:shd w:val="clear" w:color="auto" w:fill="auto"/>
            <w:noWrap/>
            <w:tcPrChange w:id="950" w:author="Reinstein, David" w:date="2019-09-26T23:16:00Z">
              <w:tcPr>
                <w:tcW w:w="1636" w:type="dxa"/>
                <w:tcBorders>
                  <w:top w:val="single" w:sz="4" w:space="0" w:color="auto"/>
                  <w:left w:val="nil"/>
                  <w:bottom w:val="nil"/>
                  <w:right w:val="nil"/>
                </w:tcBorders>
                <w:shd w:val="clear" w:color="auto" w:fill="auto"/>
                <w:noWrap/>
              </w:tcPr>
            </w:tcPrChange>
          </w:tcPr>
          <w:p w14:paraId="298AAB8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1</w:t>
            </w:r>
          </w:p>
        </w:tc>
        <w:tc>
          <w:tcPr>
            <w:tcW w:w="1466" w:type="dxa"/>
            <w:tcBorders>
              <w:top w:val="single" w:sz="4" w:space="0" w:color="auto"/>
              <w:left w:val="nil"/>
              <w:bottom w:val="nil"/>
              <w:right w:val="nil"/>
            </w:tcBorders>
            <w:shd w:val="clear" w:color="auto" w:fill="auto"/>
            <w:noWrap/>
            <w:vAlign w:val="center"/>
            <w:tcPrChange w:id="951" w:author="Reinstein, David" w:date="2019-09-26T23:16:00Z">
              <w:tcPr>
                <w:tcW w:w="1466" w:type="dxa"/>
                <w:tcBorders>
                  <w:top w:val="single" w:sz="4" w:space="0" w:color="auto"/>
                  <w:left w:val="nil"/>
                  <w:bottom w:val="nil"/>
                  <w:right w:val="nil"/>
                </w:tcBorders>
                <w:shd w:val="clear" w:color="auto" w:fill="auto"/>
                <w:noWrap/>
                <w:vAlign w:val="center"/>
              </w:tcPr>
            </w:tcPrChange>
          </w:tcPr>
          <w:p w14:paraId="47E2EEB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single" w:sz="4" w:space="0" w:color="auto"/>
              <w:left w:val="nil"/>
              <w:bottom w:val="nil"/>
              <w:right w:val="nil"/>
            </w:tcBorders>
            <w:shd w:val="clear" w:color="auto" w:fill="auto"/>
            <w:noWrap/>
            <w:vAlign w:val="center"/>
            <w:tcPrChange w:id="952" w:author="Reinstein, David" w:date="2019-09-26T23:16:00Z">
              <w:tcPr>
                <w:tcW w:w="519" w:type="dxa"/>
                <w:tcBorders>
                  <w:top w:val="single" w:sz="4" w:space="0" w:color="auto"/>
                  <w:left w:val="nil"/>
                  <w:bottom w:val="nil"/>
                  <w:right w:val="nil"/>
                </w:tcBorders>
                <w:shd w:val="clear" w:color="auto" w:fill="auto"/>
                <w:noWrap/>
                <w:vAlign w:val="center"/>
              </w:tcPr>
            </w:tcPrChange>
          </w:tcPr>
          <w:p w14:paraId="67ED0E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single" w:sz="4" w:space="0" w:color="auto"/>
              <w:left w:val="nil"/>
              <w:bottom w:val="nil"/>
              <w:right w:val="nil"/>
            </w:tcBorders>
            <w:shd w:val="clear" w:color="auto" w:fill="auto"/>
            <w:noWrap/>
            <w:vAlign w:val="center"/>
            <w:tcPrChange w:id="953" w:author="Reinstein, David" w:date="2019-09-26T23:16:00Z">
              <w:tcPr>
                <w:tcW w:w="503" w:type="dxa"/>
                <w:tcBorders>
                  <w:top w:val="single" w:sz="4" w:space="0" w:color="auto"/>
                  <w:left w:val="nil"/>
                  <w:bottom w:val="nil"/>
                  <w:right w:val="nil"/>
                </w:tcBorders>
                <w:shd w:val="clear" w:color="auto" w:fill="auto"/>
                <w:noWrap/>
                <w:vAlign w:val="center"/>
              </w:tcPr>
            </w:tcPrChange>
          </w:tcPr>
          <w:p w14:paraId="0C445A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single" w:sz="4" w:space="0" w:color="auto"/>
              <w:left w:val="nil"/>
              <w:bottom w:val="nil"/>
              <w:right w:val="nil"/>
            </w:tcBorders>
            <w:shd w:val="clear" w:color="auto" w:fill="auto"/>
            <w:noWrap/>
            <w:vAlign w:val="center"/>
            <w:tcPrChange w:id="954" w:author="Reinstein, David" w:date="2019-09-26T23:16:00Z">
              <w:tcPr>
                <w:tcW w:w="142" w:type="dxa"/>
                <w:tcBorders>
                  <w:top w:val="single" w:sz="4" w:space="0" w:color="auto"/>
                  <w:left w:val="nil"/>
                  <w:bottom w:val="nil"/>
                  <w:right w:val="nil"/>
                </w:tcBorders>
                <w:shd w:val="clear" w:color="auto" w:fill="auto"/>
                <w:noWrap/>
                <w:vAlign w:val="center"/>
              </w:tcPr>
            </w:tcPrChange>
          </w:tcPr>
          <w:p w14:paraId="3546A3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single" w:sz="4" w:space="0" w:color="auto"/>
              <w:left w:val="nil"/>
              <w:bottom w:val="nil"/>
              <w:right w:val="nil"/>
            </w:tcBorders>
            <w:shd w:val="clear" w:color="auto" w:fill="auto"/>
            <w:noWrap/>
            <w:vAlign w:val="center"/>
            <w:tcPrChange w:id="955" w:author="Reinstein, David" w:date="2019-09-26T23:16:00Z">
              <w:tcPr>
                <w:tcW w:w="1559" w:type="dxa"/>
                <w:tcBorders>
                  <w:top w:val="single" w:sz="4" w:space="0" w:color="auto"/>
                  <w:left w:val="nil"/>
                  <w:bottom w:val="nil"/>
                  <w:right w:val="nil"/>
                </w:tcBorders>
                <w:shd w:val="clear" w:color="auto" w:fill="auto"/>
                <w:noWrap/>
                <w:vAlign w:val="center"/>
              </w:tcPr>
            </w:tcPrChange>
          </w:tcPr>
          <w:p w14:paraId="720916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single" w:sz="4" w:space="0" w:color="auto"/>
              <w:left w:val="nil"/>
              <w:bottom w:val="nil"/>
              <w:right w:val="nil"/>
            </w:tcBorders>
            <w:shd w:val="clear" w:color="auto" w:fill="auto"/>
            <w:noWrap/>
            <w:vAlign w:val="center"/>
            <w:tcPrChange w:id="956" w:author="Reinstein, David" w:date="2019-09-26T23:16:00Z">
              <w:tcPr>
                <w:tcW w:w="425" w:type="dxa"/>
                <w:tcBorders>
                  <w:top w:val="single" w:sz="4" w:space="0" w:color="auto"/>
                  <w:left w:val="nil"/>
                  <w:bottom w:val="nil"/>
                  <w:right w:val="nil"/>
                </w:tcBorders>
                <w:shd w:val="clear" w:color="auto" w:fill="auto"/>
                <w:noWrap/>
                <w:vAlign w:val="center"/>
              </w:tcPr>
            </w:tcPrChange>
          </w:tcPr>
          <w:p w14:paraId="61B5B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single" w:sz="4" w:space="0" w:color="auto"/>
              <w:left w:val="nil"/>
              <w:bottom w:val="nil"/>
              <w:right w:val="nil"/>
            </w:tcBorders>
            <w:shd w:val="clear" w:color="auto" w:fill="auto"/>
            <w:noWrap/>
            <w:vAlign w:val="center"/>
            <w:tcPrChange w:id="957" w:author="Reinstein, David" w:date="2019-09-26T23:16:00Z">
              <w:tcPr>
                <w:tcW w:w="502" w:type="dxa"/>
                <w:tcBorders>
                  <w:top w:val="single" w:sz="4" w:space="0" w:color="auto"/>
                  <w:left w:val="nil"/>
                  <w:bottom w:val="nil"/>
                  <w:right w:val="nil"/>
                </w:tcBorders>
                <w:shd w:val="clear" w:color="auto" w:fill="auto"/>
                <w:noWrap/>
                <w:vAlign w:val="center"/>
              </w:tcPr>
            </w:tcPrChange>
          </w:tcPr>
          <w:p w14:paraId="13C3EA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single" w:sz="4" w:space="0" w:color="auto"/>
              <w:left w:val="nil"/>
              <w:bottom w:val="nil"/>
              <w:right w:val="nil"/>
            </w:tcBorders>
            <w:vAlign w:val="center"/>
            <w:tcPrChange w:id="958" w:author="Reinstein, David" w:date="2019-09-26T23:16:00Z">
              <w:tcPr>
                <w:tcW w:w="141" w:type="dxa"/>
                <w:tcBorders>
                  <w:top w:val="single" w:sz="4" w:space="0" w:color="auto"/>
                  <w:left w:val="nil"/>
                  <w:bottom w:val="nil"/>
                  <w:right w:val="nil"/>
                </w:tcBorders>
                <w:vAlign w:val="center"/>
              </w:tcPr>
            </w:tcPrChange>
          </w:tcPr>
          <w:p w14:paraId="5E1494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single" w:sz="4" w:space="0" w:color="auto"/>
              <w:left w:val="nil"/>
              <w:bottom w:val="nil"/>
              <w:right w:val="nil"/>
            </w:tcBorders>
            <w:vAlign w:val="center"/>
            <w:tcPrChange w:id="959" w:author="Reinstein, David" w:date="2019-09-26T23:16:00Z">
              <w:tcPr>
                <w:tcW w:w="1701" w:type="dxa"/>
                <w:tcBorders>
                  <w:top w:val="single" w:sz="4" w:space="0" w:color="auto"/>
                  <w:left w:val="nil"/>
                  <w:bottom w:val="nil"/>
                  <w:right w:val="nil"/>
                </w:tcBorders>
                <w:vAlign w:val="center"/>
              </w:tcPr>
            </w:tcPrChange>
          </w:tcPr>
          <w:p w14:paraId="569CF8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single" w:sz="4" w:space="0" w:color="auto"/>
              <w:left w:val="nil"/>
              <w:bottom w:val="nil"/>
              <w:right w:val="nil"/>
            </w:tcBorders>
            <w:vAlign w:val="center"/>
            <w:tcPrChange w:id="960" w:author="Reinstein, David" w:date="2019-09-26T23:16:00Z">
              <w:tcPr>
                <w:tcW w:w="431" w:type="dxa"/>
                <w:tcBorders>
                  <w:top w:val="single" w:sz="4" w:space="0" w:color="auto"/>
                  <w:left w:val="nil"/>
                  <w:bottom w:val="nil"/>
                  <w:right w:val="nil"/>
                </w:tcBorders>
                <w:vAlign w:val="center"/>
              </w:tcPr>
            </w:tcPrChange>
          </w:tcPr>
          <w:p w14:paraId="5EE4EF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single" w:sz="4" w:space="0" w:color="auto"/>
              <w:left w:val="nil"/>
              <w:bottom w:val="nil"/>
              <w:right w:val="nil"/>
            </w:tcBorders>
            <w:vAlign w:val="center"/>
            <w:tcPrChange w:id="961" w:author="Reinstein, David" w:date="2019-09-26T23:16:00Z">
              <w:tcPr>
                <w:tcW w:w="420" w:type="dxa"/>
                <w:tcBorders>
                  <w:top w:val="single" w:sz="4" w:space="0" w:color="auto"/>
                  <w:left w:val="nil"/>
                  <w:bottom w:val="nil"/>
                  <w:right w:val="nil"/>
                </w:tcBorders>
                <w:vAlign w:val="center"/>
              </w:tcPr>
            </w:tcPrChange>
          </w:tcPr>
          <w:p w14:paraId="0FC2073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25023E8" w14:textId="77777777" w:rsidTr="00A72422">
        <w:trPr>
          <w:trHeight w:val="300"/>
          <w:trPrChange w:id="962" w:author="Reinstein, David" w:date="2019-09-26T23:16:00Z">
            <w:trPr>
              <w:trHeight w:val="300"/>
            </w:trPr>
          </w:trPrChange>
        </w:trPr>
        <w:tc>
          <w:tcPr>
            <w:tcW w:w="1636" w:type="dxa"/>
            <w:tcBorders>
              <w:top w:val="nil"/>
              <w:left w:val="nil"/>
              <w:bottom w:val="nil"/>
              <w:right w:val="nil"/>
            </w:tcBorders>
            <w:shd w:val="clear" w:color="auto" w:fill="auto"/>
            <w:noWrap/>
            <w:tcPrChange w:id="963" w:author="Reinstein, David" w:date="2019-09-26T23:16:00Z">
              <w:tcPr>
                <w:tcW w:w="1636" w:type="dxa"/>
                <w:tcBorders>
                  <w:top w:val="nil"/>
                  <w:left w:val="nil"/>
                  <w:bottom w:val="nil"/>
                  <w:right w:val="nil"/>
                </w:tcBorders>
                <w:shd w:val="clear" w:color="auto" w:fill="auto"/>
                <w:noWrap/>
              </w:tcPr>
            </w:tcPrChange>
          </w:tcPr>
          <w:p w14:paraId="041F9F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w:t>
            </w:r>
          </w:p>
          <w:p w14:paraId="4C42D4C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Change w:id="964" w:author="Reinstein, David" w:date="2019-09-26T23:16:00Z">
              <w:tcPr>
                <w:tcW w:w="1466" w:type="dxa"/>
                <w:tcBorders>
                  <w:top w:val="nil"/>
                  <w:left w:val="nil"/>
                  <w:bottom w:val="nil"/>
                  <w:right w:val="nil"/>
                </w:tcBorders>
                <w:shd w:val="clear" w:color="auto" w:fill="auto"/>
                <w:noWrap/>
                <w:vAlign w:val="center"/>
              </w:tcPr>
            </w:tcPrChange>
          </w:tcPr>
          <w:p w14:paraId="3AE933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[0.02, 0.87]</w:t>
            </w:r>
          </w:p>
        </w:tc>
        <w:tc>
          <w:tcPr>
            <w:tcW w:w="519" w:type="dxa"/>
            <w:tcBorders>
              <w:top w:val="nil"/>
              <w:left w:val="nil"/>
              <w:bottom w:val="nil"/>
              <w:right w:val="nil"/>
            </w:tcBorders>
            <w:shd w:val="clear" w:color="auto" w:fill="auto"/>
            <w:noWrap/>
            <w:vAlign w:val="center"/>
            <w:tcPrChange w:id="965" w:author="Reinstein, David" w:date="2019-09-26T23:16:00Z">
              <w:tcPr>
                <w:tcW w:w="519" w:type="dxa"/>
                <w:tcBorders>
                  <w:top w:val="nil"/>
                  <w:left w:val="nil"/>
                  <w:bottom w:val="nil"/>
                  <w:right w:val="nil"/>
                </w:tcBorders>
                <w:shd w:val="clear" w:color="auto" w:fill="auto"/>
                <w:noWrap/>
                <w:vAlign w:val="center"/>
              </w:tcPr>
            </w:tcPrChange>
          </w:tcPr>
          <w:p w14:paraId="1F7330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1.54</w:t>
            </w:r>
          </w:p>
        </w:tc>
        <w:tc>
          <w:tcPr>
            <w:tcW w:w="503" w:type="dxa"/>
            <w:tcBorders>
              <w:top w:val="nil"/>
              <w:left w:val="nil"/>
              <w:bottom w:val="nil"/>
              <w:right w:val="nil"/>
            </w:tcBorders>
            <w:shd w:val="clear" w:color="auto" w:fill="auto"/>
            <w:noWrap/>
            <w:vAlign w:val="center"/>
            <w:tcPrChange w:id="966" w:author="Reinstein, David" w:date="2019-09-26T23:16:00Z">
              <w:tcPr>
                <w:tcW w:w="503" w:type="dxa"/>
                <w:tcBorders>
                  <w:top w:val="nil"/>
                  <w:left w:val="nil"/>
                  <w:bottom w:val="nil"/>
                  <w:right w:val="nil"/>
                </w:tcBorders>
                <w:shd w:val="clear" w:color="auto" w:fill="auto"/>
                <w:noWrap/>
                <w:vAlign w:val="center"/>
              </w:tcPr>
            </w:tcPrChange>
          </w:tcPr>
          <w:p w14:paraId="21204F1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2" w:type="dxa"/>
            <w:tcBorders>
              <w:top w:val="nil"/>
              <w:left w:val="nil"/>
              <w:bottom w:val="nil"/>
              <w:right w:val="nil"/>
            </w:tcBorders>
            <w:shd w:val="clear" w:color="auto" w:fill="auto"/>
            <w:noWrap/>
            <w:vAlign w:val="center"/>
            <w:tcPrChange w:id="967" w:author="Reinstein, David" w:date="2019-09-26T23:16:00Z">
              <w:tcPr>
                <w:tcW w:w="142" w:type="dxa"/>
                <w:tcBorders>
                  <w:top w:val="nil"/>
                  <w:left w:val="nil"/>
                  <w:bottom w:val="nil"/>
                  <w:right w:val="nil"/>
                </w:tcBorders>
                <w:shd w:val="clear" w:color="auto" w:fill="auto"/>
                <w:noWrap/>
                <w:vAlign w:val="center"/>
              </w:tcPr>
            </w:tcPrChange>
          </w:tcPr>
          <w:p w14:paraId="6F862BAB"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968" w:author="Reinstein, David" w:date="2019-09-26T23:16:00Z">
              <w:tcPr>
                <w:tcW w:w="1559" w:type="dxa"/>
                <w:tcBorders>
                  <w:top w:val="nil"/>
                  <w:left w:val="nil"/>
                  <w:bottom w:val="nil"/>
                  <w:right w:val="nil"/>
                </w:tcBorders>
                <w:shd w:val="clear" w:color="auto" w:fill="auto"/>
                <w:noWrap/>
                <w:vAlign w:val="center"/>
              </w:tcPr>
            </w:tcPrChange>
          </w:tcPr>
          <w:p w14:paraId="09463FE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[0.01, 0.49]</w:t>
            </w:r>
          </w:p>
        </w:tc>
        <w:tc>
          <w:tcPr>
            <w:tcW w:w="439" w:type="dxa"/>
            <w:tcBorders>
              <w:top w:val="nil"/>
              <w:left w:val="nil"/>
              <w:bottom w:val="nil"/>
              <w:right w:val="nil"/>
            </w:tcBorders>
            <w:shd w:val="clear" w:color="auto" w:fill="auto"/>
            <w:noWrap/>
            <w:vAlign w:val="center"/>
            <w:tcPrChange w:id="969" w:author="Reinstein, David" w:date="2019-09-26T23:16:00Z">
              <w:tcPr>
                <w:tcW w:w="425" w:type="dxa"/>
                <w:tcBorders>
                  <w:top w:val="nil"/>
                  <w:left w:val="nil"/>
                  <w:bottom w:val="nil"/>
                  <w:right w:val="nil"/>
                </w:tcBorders>
                <w:shd w:val="clear" w:color="auto" w:fill="auto"/>
                <w:noWrap/>
                <w:vAlign w:val="center"/>
              </w:tcPr>
            </w:tcPrChange>
          </w:tcPr>
          <w:p w14:paraId="670F23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502" w:type="dxa"/>
            <w:tcBorders>
              <w:top w:val="nil"/>
              <w:left w:val="nil"/>
              <w:bottom w:val="nil"/>
              <w:right w:val="nil"/>
            </w:tcBorders>
            <w:shd w:val="clear" w:color="auto" w:fill="auto"/>
            <w:noWrap/>
            <w:vAlign w:val="center"/>
            <w:tcPrChange w:id="970" w:author="Reinstein, David" w:date="2019-09-26T23:16:00Z">
              <w:tcPr>
                <w:tcW w:w="502" w:type="dxa"/>
                <w:tcBorders>
                  <w:top w:val="nil"/>
                  <w:left w:val="nil"/>
                  <w:bottom w:val="nil"/>
                  <w:right w:val="nil"/>
                </w:tcBorders>
                <w:shd w:val="clear" w:color="auto" w:fill="auto"/>
                <w:noWrap/>
                <w:vAlign w:val="center"/>
              </w:tcPr>
            </w:tcPrChange>
          </w:tcPr>
          <w:p w14:paraId="4ADFBB0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1" w:type="dxa"/>
            <w:tcBorders>
              <w:top w:val="nil"/>
              <w:left w:val="nil"/>
              <w:bottom w:val="nil"/>
              <w:right w:val="nil"/>
            </w:tcBorders>
            <w:vAlign w:val="center"/>
            <w:tcPrChange w:id="971" w:author="Reinstein, David" w:date="2019-09-26T23:16:00Z">
              <w:tcPr>
                <w:tcW w:w="141" w:type="dxa"/>
                <w:tcBorders>
                  <w:top w:val="nil"/>
                  <w:left w:val="nil"/>
                  <w:bottom w:val="nil"/>
                  <w:right w:val="nil"/>
                </w:tcBorders>
                <w:vAlign w:val="center"/>
              </w:tcPr>
            </w:tcPrChange>
          </w:tcPr>
          <w:p w14:paraId="04173BB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972" w:author="Reinstein, David" w:date="2019-09-26T23:16:00Z">
              <w:tcPr>
                <w:tcW w:w="1701" w:type="dxa"/>
                <w:tcBorders>
                  <w:top w:val="nil"/>
                  <w:left w:val="nil"/>
                  <w:bottom w:val="nil"/>
                  <w:right w:val="nil"/>
                </w:tcBorders>
                <w:vAlign w:val="center"/>
              </w:tcPr>
            </w:tcPrChange>
          </w:tcPr>
          <w:p w14:paraId="0A5B719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[-0.08, 0.27]</w:t>
            </w:r>
          </w:p>
        </w:tc>
        <w:tc>
          <w:tcPr>
            <w:tcW w:w="431" w:type="dxa"/>
            <w:tcBorders>
              <w:top w:val="nil"/>
              <w:left w:val="nil"/>
              <w:bottom w:val="nil"/>
              <w:right w:val="nil"/>
            </w:tcBorders>
            <w:vAlign w:val="center"/>
            <w:tcPrChange w:id="973" w:author="Reinstein, David" w:date="2019-09-26T23:16:00Z">
              <w:tcPr>
                <w:tcW w:w="431" w:type="dxa"/>
                <w:tcBorders>
                  <w:top w:val="nil"/>
                  <w:left w:val="nil"/>
                  <w:bottom w:val="nil"/>
                  <w:right w:val="nil"/>
                </w:tcBorders>
                <w:vAlign w:val="center"/>
              </w:tcPr>
            </w:tcPrChange>
          </w:tcPr>
          <w:p w14:paraId="712277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bottom w:val="nil"/>
              <w:right w:val="nil"/>
            </w:tcBorders>
            <w:vAlign w:val="center"/>
            <w:tcPrChange w:id="974" w:author="Reinstein, David" w:date="2019-09-26T23:16:00Z">
              <w:tcPr>
                <w:tcW w:w="420" w:type="dxa"/>
                <w:tcBorders>
                  <w:top w:val="nil"/>
                  <w:left w:val="nil"/>
                  <w:bottom w:val="nil"/>
                  <w:right w:val="nil"/>
                </w:tcBorders>
                <w:vAlign w:val="center"/>
              </w:tcPr>
            </w:tcPrChange>
          </w:tcPr>
          <w:p w14:paraId="524DEB7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.33</w:t>
            </w:r>
          </w:p>
        </w:tc>
      </w:tr>
      <w:tr w:rsidR="00520D55" w:rsidRPr="00354EB6" w14:paraId="6BFF29B9" w14:textId="77777777" w:rsidTr="00A72422">
        <w:trPr>
          <w:trHeight w:val="300"/>
          <w:trPrChange w:id="975" w:author="Reinstein, David" w:date="2019-09-26T23:16:00Z">
            <w:trPr>
              <w:trHeight w:val="300"/>
            </w:trPr>
          </w:trPrChange>
        </w:trPr>
        <w:tc>
          <w:tcPr>
            <w:tcW w:w="1636" w:type="dxa"/>
            <w:tcBorders>
              <w:top w:val="nil"/>
              <w:left w:val="nil"/>
              <w:bottom w:val="nil"/>
              <w:right w:val="nil"/>
            </w:tcBorders>
            <w:shd w:val="clear" w:color="auto" w:fill="auto"/>
            <w:noWrap/>
            <w:hideMark/>
            <w:tcPrChange w:id="976" w:author="Reinstein, David" w:date="2019-09-26T23:16:00Z">
              <w:tcPr>
                <w:tcW w:w="1636" w:type="dxa"/>
                <w:tcBorders>
                  <w:top w:val="nil"/>
                  <w:left w:val="nil"/>
                  <w:bottom w:val="nil"/>
                  <w:right w:val="nil"/>
                </w:tcBorders>
                <w:shd w:val="clear" w:color="auto" w:fill="auto"/>
                <w:noWrap/>
                <w:hideMark/>
              </w:tcPr>
            </w:tcPrChange>
          </w:tcPr>
          <w:p w14:paraId="277E3AA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309DA59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977" w:author="Reinstein, David" w:date="2019-09-26T23:16:00Z">
              <w:tcPr>
                <w:tcW w:w="1466" w:type="dxa"/>
                <w:tcBorders>
                  <w:top w:val="nil"/>
                  <w:left w:val="nil"/>
                  <w:bottom w:val="nil"/>
                  <w:right w:val="nil"/>
                </w:tcBorders>
                <w:shd w:val="clear" w:color="auto" w:fill="auto"/>
                <w:noWrap/>
                <w:vAlign w:val="center"/>
              </w:tcPr>
            </w:tcPrChange>
          </w:tcPr>
          <w:p w14:paraId="2AE641D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-0.19 [-0.61, 0.22]</w:t>
            </w:r>
          </w:p>
        </w:tc>
        <w:tc>
          <w:tcPr>
            <w:tcW w:w="519" w:type="dxa"/>
            <w:tcBorders>
              <w:top w:val="nil"/>
              <w:left w:val="nil"/>
              <w:bottom w:val="nil"/>
              <w:right w:val="nil"/>
            </w:tcBorders>
            <w:shd w:val="clear" w:color="auto" w:fill="auto"/>
            <w:noWrap/>
            <w:vAlign w:val="center"/>
            <w:tcPrChange w:id="978" w:author="Reinstein, David" w:date="2019-09-26T23:16:00Z">
              <w:tcPr>
                <w:tcW w:w="519" w:type="dxa"/>
                <w:tcBorders>
                  <w:top w:val="nil"/>
                  <w:left w:val="nil"/>
                  <w:bottom w:val="nil"/>
                  <w:right w:val="nil"/>
                </w:tcBorders>
                <w:shd w:val="clear" w:color="auto" w:fill="auto"/>
                <w:noWrap/>
                <w:vAlign w:val="center"/>
              </w:tcPr>
            </w:tcPrChange>
          </w:tcPr>
          <w:p w14:paraId="5E7785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0.83</w:t>
            </w:r>
          </w:p>
        </w:tc>
        <w:tc>
          <w:tcPr>
            <w:tcW w:w="503" w:type="dxa"/>
            <w:tcBorders>
              <w:top w:val="nil"/>
              <w:left w:val="nil"/>
              <w:bottom w:val="nil"/>
              <w:right w:val="nil"/>
            </w:tcBorders>
            <w:shd w:val="clear" w:color="auto" w:fill="auto"/>
            <w:noWrap/>
            <w:vAlign w:val="center"/>
            <w:tcPrChange w:id="979" w:author="Reinstein, David" w:date="2019-09-26T23:16:00Z">
              <w:tcPr>
                <w:tcW w:w="503" w:type="dxa"/>
                <w:tcBorders>
                  <w:top w:val="nil"/>
                  <w:left w:val="nil"/>
                  <w:bottom w:val="nil"/>
                  <w:right w:val="nil"/>
                </w:tcBorders>
                <w:shd w:val="clear" w:color="auto" w:fill="auto"/>
                <w:noWrap/>
                <w:vAlign w:val="center"/>
              </w:tcPr>
            </w:tcPrChange>
          </w:tcPr>
          <w:p w14:paraId="2A4E4CC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.38</w:t>
            </w:r>
          </w:p>
        </w:tc>
        <w:tc>
          <w:tcPr>
            <w:tcW w:w="142" w:type="dxa"/>
            <w:tcBorders>
              <w:top w:val="nil"/>
              <w:left w:val="nil"/>
              <w:bottom w:val="nil"/>
              <w:right w:val="nil"/>
            </w:tcBorders>
            <w:shd w:val="clear" w:color="auto" w:fill="auto"/>
            <w:noWrap/>
            <w:vAlign w:val="center"/>
            <w:tcPrChange w:id="980" w:author="Reinstein, David" w:date="2019-09-26T23:16:00Z">
              <w:tcPr>
                <w:tcW w:w="142" w:type="dxa"/>
                <w:tcBorders>
                  <w:top w:val="nil"/>
                  <w:left w:val="nil"/>
                  <w:bottom w:val="nil"/>
                  <w:right w:val="nil"/>
                </w:tcBorders>
                <w:shd w:val="clear" w:color="auto" w:fill="auto"/>
                <w:noWrap/>
                <w:vAlign w:val="center"/>
              </w:tcPr>
            </w:tcPrChange>
          </w:tcPr>
          <w:p w14:paraId="18E344B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981" w:author="Reinstein, David" w:date="2019-09-26T23:16:00Z">
              <w:tcPr>
                <w:tcW w:w="1559" w:type="dxa"/>
                <w:tcBorders>
                  <w:top w:val="nil"/>
                  <w:left w:val="nil"/>
                  <w:bottom w:val="nil"/>
                  <w:right w:val="nil"/>
                </w:tcBorders>
                <w:shd w:val="clear" w:color="auto" w:fill="auto"/>
                <w:noWrap/>
                <w:vAlign w:val="center"/>
              </w:tcPr>
            </w:tcPrChange>
          </w:tcPr>
          <w:p w14:paraId="61D091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[-0.15, 0.32]</w:t>
            </w:r>
          </w:p>
        </w:tc>
        <w:tc>
          <w:tcPr>
            <w:tcW w:w="439" w:type="dxa"/>
            <w:tcBorders>
              <w:top w:val="nil"/>
              <w:left w:val="nil"/>
              <w:bottom w:val="nil"/>
              <w:right w:val="nil"/>
            </w:tcBorders>
            <w:shd w:val="clear" w:color="auto" w:fill="auto"/>
            <w:noWrap/>
            <w:vAlign w:val="center"/>
            <w:tcPrChange w:id="982" w:author="Reinstein, David" w:date="2019-09-26T23:16:00Z">
              <w:tcPr>
                <w:tcW w:w="425" w:type="dxa"/>
                <w:tcBorders>
                  <w:top w:val="nil"/>
                  <w:left w:val="nil"/>
                  <w:bottom w:val="nil"/>
                  <w:right w:val="nil"/>
                </w:tcBorders>
                <w:shd w:val="clear" w:color="auto" w:fill="auto"/>
                <w:noWrap/>
                <w:vAlign w:val="center"/>
              </w:tcPr>
            </w:tcPrChange>
          </w:tcPr>
          <w:p w14:paraId="197448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Change w:id="983" w:author="Reinstein, David" w:date="2019-09-26T23:16:00Z">
              <w:tcPr>
                <w:tcW w:w="502" w:type="dxa"/>
                <w:tcBorders>
                  <w:top w:val="nil"/>
                  <w:left w:val="nil"/>
                  <w:bottom w:val="nil"/>
                  <w:right w:val="nil"/>
                </w:tcBorders>
                <w:shd w:val="clear" w:color="auto" w:fill="auto"/>
                <w:noWrap/>
                <w:vAlign w:val="center"/>
              </w:tcPr>
            </w:tcPrChange>
          </w:tcPr>
          <w:p w14:paraId="1CFE96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.46</w:t>
            </w:r>
          </w:p>
        </w:tc>
        <w:tc>
          <w:tcPr>
            <w:tcW w:w="141" w:type="dxa"/>
            <w:tcBorders>
              <w:top w:val="nil"/>
              <w:left w:val="nil"/>
              <w:bottom w:val="nil"/>
              <w:right w:val="nil"/>
            </w:tcBorders>
            <w:vAlign w:val="center"/>
            <w:tcPrChange w:id="984" w:author="Reinstein, David" w:date="2019-09-26T23:16:00Z">
              <w:tcPr>
                <w:tcW w:w="141" w:type="dxa"/>
                <w:tcBorders>
                  <w:top w:val="nil"/>
                  <w:left w:val="nil"/>
                  <w:bottom w:val="nil"/>
                  <w:right w:val="nil"/>
                </w:tcBorders>
                <w:vAlign w:val="center"/>
              </w:tcPr>
            </w:tcPrChange>
          </w:tcPr>
          <w:p w14:paraId="6DD858F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985" w:author="Reinstein, David" w:date="2019-09-26T23:16:00Z">
              <w:tcPr>
                <w:tcW w:w="1701" w:type="dxa"/>
                <w:tcBorders>
                  <w:top w:val="nil"/>
                  <w:left w:val="nil"/>
                  <w:bottom w:val="nil"/>
                  <w:right w:val="nil"/>
                </w:tcBorders>
                <w:vAlign w:val="center"/>
              </w:tcPr>
            </w:tcPrChange>
          </w:tcPr>
          <w:p w14:paraId="1FDAE66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[-0.07, 0.28]</w:t>
            </w:r>
          </w:p>
        </w:tc>
        <w:tc>
          <w:tcPr>
            <w:tcW w:w="431" w:type="dxa"/>
            <w:tcBorders>
              <w:top w:val="nil"/>
              <w:left w:val="nil"/>
              <w:bottom w:val="nil"/>
              <w:right w:val="nil"/>
            </w:tcBorders>
            <w:vAlign w:val="center"/>
            <w:tcPrChange w:id="986" w:author="Reinstein, David" w:date="2019-09-26T23:16:00Z">
              <w:tcPr>
                <w:tcW w:w="431" w:type="dxa"/>
                <w:tcBorders>
                  <w:top w:val="nil"/>
                  <w:left w:val="nil"/>
                  <w:bottom w:val="nil"/>
                  <w:right w:val="nil"/>
                </w:tcBorders>
                <w:vAlign w:val="center"/>
              </w:tcPr>
            </w:tcPrChange>
          </w:tcPr>
          <w:p w14:paraId="2BC51C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420" w:type="dxa"/>
            <w:tcBorders>
              <w:top w:val="nil"/>
              <w:left w:val="nil"/>
              <w:bottom w:val="nil"/>
              <w:right w:val="nil"/>
            </w:tcBorders>
            <w:vAlign w:val="center"/>
            <w:tcPrChange w:id="987" w:author="Reinstein, David" w:date="2019-09-26T23:16:00Z">
              <w:tcPr>
                <w:tcW w:w="420" w:type="dxa"/>
                <w:tcBorders>
                  <w:top w:val="nil"/>
                  <w:left w:val="nil"/>
                  <w:bottom w:val="nil"/>
                  <w:right w:val="nil"/>
                </w:tcBorders>
                <w:vAlign w:val="center"/>
              </w:tcPr>
            </w:tcPrChange>
          </w:tcPr>
          <w:p w14:paraId="43F012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w:t>
            </w:r>
          </w:p>
        </w:tc>
      </w:tr>
      <w:tr w:rsidR="00520D55" w:rsidRPr="00354EB6" w14:paraId="06793DFF" w14:textId="77777777" w:rsidTr="00A72422">
        <w:trPr>
          <w:trHeight w:val="300"/>
          <w:trPrChange w:id="988" w:author="Reinstein, David" w:date="2019-09-26T23:16:00Z">
            <w:trPr>
              <w:trHeight w:val="300"/>
            </w:trPr>
          </w:trPrChange>
        </w:trPr>
        <w:tc>
          <w:tcPr>
            <w:tcW w:w="1636" w:type="dxa"/>
            <w:tcBorders>
              <w:top w:val="nil"/>
              <w:left w:val="nil"/>
              <w:bottom w:val="nil"/>
              <w:right w:val="nil"/>
            </w:tcBorders>
            <w:shd w:val="clear" w:color="auto" w:fill="auto"/>
            <w:noWrap/>
            <w:hideMark/>
            <w:tcPrChange w:id="989" w:author="Reinstein, David" w:date="2019-09-26T23:16:00Z">
              <w:tcPr>
                <w:tcW w:w="1636" w:type="dxa"/>
                <w:tcBorders>
                  <w:top w:val="nil"/>
                  <w:left w:val="nil"/>
                  <w:bottom w:val="nil"/>
                  <w:right w:val="nil"/>
                </w:tcBorders>
                <w:shd w:val="clear" w:color="auto" w:fill="auto"/>
                <w:noWrap/>
                <w:hideMark/>
              </w:tcPr>
            </w:tcPrChange>
          </w:tcPr>
          <w:p w14:paraId="36F087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44877B85"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990" w:author="Reinstein, David" w:date="2019-09-26T23:16:00Z">
              <w:tcPr>
                <w:tcW w:w="1466" w:type="dxa"/>
                <w:tcBorders>
                  <w:top w:val="nil"/>
                  <w:left w:val="nil"/>
                  <w:bottom w:val="nil"/>
                  <w:right w:val="nil"/>
                </w:tcBorders>
                <w:shd w:val="clear" w:color="auto" w:fill="auto"/>
                <w:noWrap/>
                <w:vAlign w:val="center"/>
              </w:tcPr>
            </w:tcPrChange>
          </w:tcPr>
          <w:p w14:paraId="1C9A75E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-0.21 [-1.08, 0.65]</w:t>
            </w:r>
          </w:p>
        </w:tc>
        <w:tc>
          <w:tcPr>
            <w:tcW w:w="519" w:type="dxa"/>
            <w:tcBorders>
              <w:top w:val="nil"/>
              <w:left w:val="nil"/>
              <w:bottom w:val="nil"/>
              <w:right w:val="nil"/>
            </w:tcBorders>
            <w:shd w:val="clear" w:color="auto" w:fill="auto"/>
            <w:noWrap/>
            <w:vAlign w:val="center"/>
            <w:tcPrChange w:id="991" w:author="Reinstein, David" w:date="2019-09-26T23:16:00Z">
              <w:tcPr>
                <w:tcW w:w="519" w:type="dxa"/>
                <w:tcBorders>
                  <w:top w:val="nil"/>
                  <w:left w:val="nil"/>
                  <w:bottom w:val="nil"/>
                  <w:right w:val="nil"/>
                </w:tcBorders>
                <w:shd w:val="clear" w:color="auto" w:fill="auto"/>
                <w:noWrap/>
                <w:vAlign w:val="center"/>
              </w:tcPr>
            </w:tcPrChange>
          </w:tcPr>
          <w:p w14:paraId="6CA92D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0.81</w:t>
            </w:r>
          </w:p>
        </w:tc>
        <w:tc>
          <w:tcPr>
            <w:tcW w:w="503" w:type="dxa"/>
            <w:tcBorders>
              <w:top w:val="nil"/>
              <w:left w:val="nil"/>
              <w:bottom w:val="nil"/>
              <w:right w:val="nil"/>
            </w:tcBorders>
            <w:shd w:val="clear" w:color="auto" w:fill="auto"/>
            <w:noWrap/>
            <w:vAlign w:val="center"/>
            <w:tcPrChange w:id="992" w:author="Reinstein, David" w:date="2019-09-26T23:16:00Z">
              <w:tcPr>
                <w:tcW w:w="503" w:type="dxa"/>
                <w:tcBorders>
                  <w:top w:val="nil"/>
                  <w:left w:val="nil"/>
                  <w:bottom w:val="nil"/>
                  <w:right w:val="nil"/>
                </w:tcBorders>
                <w:shd w:val="clear" w:color="auto" w:fill="auto"/>
                <w:noWrap/>
                <w:vAlign w:val="center"/>
              </w:tcPr>
            </w:tcPrChange>
          </w:tcPr>
          <w:p w14:paraId="313F9B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c>
          <w:tcPr>
            <w:tcW w:w="142" w:type="dxa"/>
            <w:tcBorders>
              <w:top w:val="nil"/>
              <w:left w:val="nil"/>
              <w:bottom w:val="nil"/>
              <w:right w:val="nil"/>
            </w:tcBorders>
            <w:shd w:val="clear" w:color="auto" w:fill="auto"/>
            <w:noWrap/>
            <w:vAlign w:val="center"/>
            <w:tcPrChange w:id="993" w:author="Reinstein, David" w:date="2019-09-26T23:16:00Z">
              <w:tcPr>
                <w:tcW w:w="142" w:type="dxa"/>
                <w:tcBorders>
                  <w:top w:val="nil"/>
                  <w:left w:val="nil"/>
                  <w:bottom w:val="nil"/>
                  <w:right w:val="nil"/>
                </w:tcBorders>
                <w:shd w:val="clear" w:color="auto" w:fill="auto"/>
                <w:noWrap/>
                <w:vAlign w:val="center"/>
              </w:tcPr>
            </w:tcPrChange>
          </w:tcPr>
          <w:p w14:paraId="702F7BE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994" w:author="Reinstein, David" w:date="2019-09-26T23:16:00Z">
              <w:tcPr>
                <w:tcW w:w="1559" w:type="dxa"/>
                <w:tcBorders>
                  <w:top w:val="nil"/>
                  <w:left w:val="nil"/>
                  <w:bottom w:val="nil"/>
                  <w:right w:val="nil"/>
                </w:tcBorders>
                <w:shd w:val="clear" w:color="auto" w:fill="auto"/>
                <w:noWrap/>
                <w:vAlign w:val="center"/>
              </w:tcPr>
            </w:tcPrChange>
          </w:tcPr>
          <w:p w14:paraId="68B2611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[-0.73, 0.23]</w:t>
            </w:r>
          </w:p>
        </w:tc>
        <w:tc>
          <w:tcPr>
            <w:tcW w:w="439" w:type="dxa"/>
            <w:tcBorders>
              <w:top w:val="nil"/>
              <w:left w:val="nil"/>
              <w:bottom w:val="nil"/>
              <w:right w:val="nil"/>
            </w:tcBorders>
            <w:shd w:val="clear" w:color="auto" w:fill="auto"/>
            <w:noWrap/>
            <w:vAlign w:val="center"/>
            <w:tcPrChange w:id="995" w:author="Reinstein, David" w:date="2019-09-26T23:16:00Z">
              <w:tcPr>
                <w:tcW w:w="425" w:type="dxa"/>
                <w:tcBorders>
                  <w:top w:val="nil"/>
                  <w:left w:val="nil"/>
                  <w:bottom w:val="nil"/>
                  <w:right w:val="nil"/>
                </w:tcBorders>
                <w:shd w:val="clear" w:color="auto" w:fill="auto"/>
                <w:noWrap/>
                <w:vAlign w:val="center"/>
              </w:tcPr>
            </w:tcPrChange>
          </w:tcPr>
          <w:p w14:paraId="1E433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502" w:type="dxa"/>
            <w:tcBorders>
              <w:top w:val="nil"/>
              <w:left w:val="nil"/>
              <w:bottom w:val="nil"/>
              <w:right w:val="nil"/>
            </w:tcBorders>
            <w:shd w:val="clear" w:color="auto" w:fill="auto"/>
            <w:noWrap/>
            <w:vAlign w:val="center"/>
            <w:tcPrChange w:id="996" w:author="Reinstein, David" w:date="2019-09-26T23:16:00Z">
              <w:tcPr>
                <w:tcW w:w="502" w:type="dxa"/>
                <w:tcBorders>
                  <w:top w:val="nil"/>
                  <w:left w:val="nil"/>
                  <w:bottom w:val="nil"/>
                  <w:right w:val="nil"/>
                </w:tcBorders>
                <w:shd w:val="clear" w:color="auto" w:fill="auto"/>
                <w:noWrap/>
                <w:vAlign w:val="center"/>
              </w:tcPr>
            </w:tcPrChange>
          </w:tcPr>
          <w:p w14:paraId="132628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.29</w:t>
            </w:r>
          </w:p>
        </w:tc>
        <w:tc>
          <w:tcPr>
            <w:tcW w:w="141" w:type="dxa"/>
            <w:tcBorders>
              <w:top w:val="nil"/>
              <w:left w:val="nil"/>
              <w:bottom w:val="nil"/>
              <w:right w:val="nil"/>
            </w:tcBorders>
            <w:vAlign w:val="center"/>
            <w:tcPrChange w:id="997" w:author="Reinstein, David" w:date="2019-09-26T23:16:00Z">
              <w:tcPr>
                <w:tcW w:w="141" w:type="dxa"/>
                <w:tcBorders>
                  <w:top w:val="nil"/>
                  <w:left w:val="nil"/>
                  <w:bottom w:val="nil"/>
                  <w:right w:val="nil"/>
                </w:tcBorders>
                <w:vAlign w:val="center"/>
              </w:tcPr>
            </w:tcPrChange>
          </w:tcPr>
          <w:p w14:paraId="39E3A3C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998" w:author="Reinstein, David" w:date="2019-09-26T23:16:00Z">
              <w:tcPr>
                <w:tcW w:w="1701" w:type="dxa"/>
                <w:tcBorders>
                  <w:top w:val="nil"/>
                  <w:left w:val="nil"/>
                  <w:bottom w:val="nil"/>
                  <w:right w:val="nil"/>
                </w:tcBorders>
                <w:vAlign w:val="center"/>
              </w:tcPr>
            </w:tcPrChange>
          </w:tcPr>
          <w:p w14:paraId="6D0ED2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[-0.47, 0.24]</w:t>
            </w:r>
          </w:p>
        </w:tc>
        <w:tc>
          <w:tcPr>
            <w:tcW w:w="431" w:type="dxa"/>
            <w:tcBorders>
              <w:top w:val="nil"/>
              <w:left w:val="nil"/>
              <w:bottom w:val="nil"/>
              <w:right w:val="nil"/>
            </w:tcBorders>
            <w:vAlign w:val="center"/>
            <w:tcPrChange w:id="999" w:author="Reinstein, David" w:date="2019-09-26T23:16:00Z">
              <w:tcPr>
                <w:tcW w:w="431" w:type="dxa"/>
                <w:tcBorders>
                  <w:top w:val="nil"/>
                  <w:left w:val="nil"/>
                  <w:bottom w:val="nil"/>
                  <w:right w:val="nil"/>
                </w:tcBorders>
                <w:vAlign w:val="center"/>
              </w:tcPr>
            </w:tcPrChange>
          </w:tcPr>
          <w:p w14:paraId="6CAB5D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Change w:id="1000" w:author="Reinstein, David" w:date="2019-09-26T23:16:00Z">
              <w:tcPr>
                <w:tcW w:w="420" w:type="dxa"/>
                <w:tcBorders>
                  <w:top w:val="nil"/>
                  <w:left w:val="nil"/>
                  <w:bottom w:val="nil"/>
                  <w:right w:val="nil"/>
                </w:tcBorders>
                <w:vAlign w:val="center"/>
              </w:tcPr>
            </w:tcPrChange>
          </w:tcPr>
          <w:p w14:paraId="053CBF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r>
      <w:tr w:rsidR="00520D55" w:rsidRPr="00354EB6" w14:paraId="5E08B7BB" w14:textId="77777777" w:rsidTr="00A72422">
        <w:trPr>
          <w:trHeight w:val="300"/>
          <w:trPrChange w:id="1001" w:author="Reinstein, David" w:date="2019-09-26T23:16:00Z">
            <w:trPr>
              <w:trHeight w:val="300"/>
            </w:trPr>
          </w:trPrChange>
        </w:trPr>
        <w:tc>
          <w:tcPr>
            <w:tcW w:w="1636" w:type="dxa"/>
            <w:tcBorders>
              <w:top w:val="nil"/>
              <w:left w:val="nil"/>
              <w:bottom w:val="nil"/>
              <w:right w:val="nil"/>
            </w:tcBorders>
            <w:shd w:val="clear" w:color="auto" w:fill="auto"/>
            <w:noWrap/>
            <w:vAlign w:val="bottom"/>
            <w:hideMark/>
            <w:tcPrChange w:id="1002" w:author="Reinstein, David" w:date="2019-09-26T23:16:00Z">
              <w:tcPr>
                <w:tcW w:w="1636" w:type="dxa"/>
                <w:tcBorders>
                  <w:top w:val="nil"/>
                  <w:left w:val="nil"/>
                  <w:bottom w:val="nil"/>
                  <w:right w:val="nil"/>
                </w:tcBorders>
                <w:shd w:val="clear" w:color="auto" w:fill="auto"/>
                <w:noWrap/>
                <w:vAlign w:val="bottom"/>
                <w:hideMark/>
              </w:tcPr>
            </w:tcPrChange>
          </w:tcPr>
          <w:p w14:paraId="744C19EE"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nil"/>
              <w:left w:val="nil"/>
              <w:bottom w:val="nil"/>
              <w:right w:val="nil"/>
            </w:tcBorders>
            <w:shd w:val="clear" w:color="auto" w:fill="auto"/>
            <w:noWrap/>
            <w:vAlign w:val="center"/>
            <w:tcPrChange w:id="1003" w:author="Reinstein, David" w:date="2019-09-26T23:16:00Z">
              <w:tcPr>
                <w:tcW w:w="1466" w:type="dxa"/>
                <w:tcBorders>
                  <w:top w:val="nil"/>
                  <w:left w:val="nil"/>
                  <w:bottom w:val="nil"/>
                  <w:right w:val="nil"/>
                </w:tcBorders>
                <w:shd w:val="clear" w:color="auto" w:fill="auto"/>
                <w:noWrap/>
                <w:vAlign w:val="center"/>
              </w:tcPr>
            </w:tcPrChange>
          </w:tcPr>
          <w:p w14:paraId="268BA57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004" w:author="Reinstein, David" w:date="2019-09-26T23:16:00Z">
              <w:tcPr>
                <w:tcW w:w="519" w:type="dxa"/>
                <w:tcBorders>
                  <w:top w:val="nil"/>
                  <w:left w:val="nil"/>
                  <w:bottom w:val="nil"/>
                  <w:right w:val="nil"/>
                </w:tcBorders>
                <w:shd w:val="clear" w:color="auto" w:fill="auto"/>
                <w:noWrap/>
                <w:vAlign w:val="center"/>
              </w:tcPr>
            </w:tcPrChange>
          </w:tcPr>
          <w:p w14:paraId="56569B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005" w:author="Reinstein, David" w:date="2019-09-26T23:16:00Z">
              <w:tcPr>
                <w:tcW w:w="503" w:type="dxa"/>
                <w:tcBorders>
                  <w:top w:val="nil"/>
                  <w:left w:val="nil"/>
                  <w:bottom w:val="nil"/>
                  <w:right w:val="nil"/>
                </w:tcBorders>
                <w:shd w:val="clear" w:color="auto" w:fill="auto"/>
                <w:noWrap/>
                <w:vAlign w:val="center"/>
              </w:tcPr>
            </w:tcPrChange>
          </w:tcPr>
          <w:p w14:paraId="53A2A5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006" w:author="Reinstein, David" w:date="2019-09-26T23:16:00Z">
              <w:tcPr>
                <w:tcW w:w="142" w:type="dxa"/>
                <w:tcBorders>
                  <w:top w:val="nil"/>
                  <w:left w:val="nil"/>
                  <w:bottom w:val="nil"/>
                  <w:right w:val="nil"/>
                </w:tcBorders>
                <w:shd w:val="clear" w:color="auto" w:fill="auto"/>
                <w:noWrap/>
                <w:vAlign w:val="center"/>
              </w:tcPr>
            </w:tcPrChange>
          </w:tcPr>
          <w:p w14:paraId="21B38CD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07" w:author="Reinstein, David" w:date="2019-09-26T23:16:00Z">
              <w:tcPr>
                <w:tcW w:w="1559" w:type="dxa"/>
                <w:tcBorders>
                  <w:top w:val="nil"/>
                  <w:left w:val="nil"/>
                  <w:bottom w:val="nil"/>
                  <w:right w:val="nil"/>
                </w:tcBorders>
                <w:shd w:val="clear" w:color="auto" w:fill="auto"/>
                <w:noWrap/>
                <w:vAlign w:val="center"/>
              </w:tcPr>
            </w:tcPrChange>
          </w:tcPr>
          <w:p w14:paraId="002F0B8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008" w:author="Reinstein, David" w:date="2019-09-26T23:16:00Z">
              <w:tcPr>
                <w:tcW w:w="425" w:type="dxa"/>
                <w:tcBorders>
                  <w:top w:val="nil"/>
                  <w:left w:val="nil"/>
                  <w:bottom w:val="nil"/>
                  <w:right w:val="nil"/>
                </w:tcBorders>
                <w:shd w:val="clear" w:color="auto" w:fill="auto"/>
                <w:noWrap/>
                <w:vAlign w:val="center"/>
              </w:tcPr>
            </w:tcPrChange>
          </w:tcPr>
          <w:p w14:paraId="27DA9B8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009" w:author="Reinstein, David" w:date="2019-09-26T23:16:00Z">
              <w:tcPr>
                <w:tcW w:w="502" w:type="dxa"/>
                <w:tcBorders>
                  <w:top w:val="nil"/>
                  <w:left w:val="nil"/>
                  <w:bottom w:val="nil"/>
                  <w:right w:val="nil"/>
                </w:tcBorders>
                <w:shd w:val="clear" w:color="auto" w:fill="auto"/>
                <w:noWrap/>
                <w:vAlign w:val="center"/>
              </w:tcPr>
            </w:tcPrChange>
          </w:tcPr>
          <w:p w14:paraId="088C6C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010" w:author="Reinstein, David" w:date="2019-09-26T23:16:00Z">
              <w:tcPr>
                <w:tcW w:w="141" w:type="dxa"/>
                <w:tcBorders>
                  <w:top w:val="nil"/>
                  <w:left w:val="nil"/>
                  <w:bottom w:val="nil"/>
                  <w:right w:val="nil"/>
                </w:tcBorders>
                <w:vAlign w:val="center"/>
              </w:tcPr>
            </w:tcPrChange>
          </w:tcPr>
          <w:p w14:paraId="0E32BFC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011" w:author="Reinstein, David" w:date="2019-09-26T23:16:00Z">
              <w:tcPr>
                <w:tcW w:w="1701" w:type="dxa"/>
                <w:tcBorders>
                  <w:top w:val="nil"/>
                  <w:left w:val="nil"/>
                  <w:bottom w:val="nil"/>
                  <w:right w:val="nil"/>
                </w:tcBorders>
                <w:vAlign w:val="center"/>
              </w:tcPr>
            </w:tcPrChange>
          </w:tcPr>
          <w:p w14:paraId="4BF525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012" w:author="Reinstein, David" w:date="2019-09-26T23:16:00Z">
              <w:tcPr>
                <w:tcW w:w="431" w:type="dxa"/>
                <w:tcBorders>
                  <w:top w:val="nil"/>
                  <w:left w:val="nil"/>
                  <w:bottom w:val="nil"/>
                  <w:right w:val="nil"/>
                </w:tcBorders>
                <w:vAlign w:val="center"/>
              </w:tcPr>
            </w:tcPrChange>
          </w:tcPr>
          <w:p w14:paraId="16A09D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013" w:author="Reinstein, David" w:date="2019-09-26T23:16:00Z">
              <w:tcPr>
                <w:tcW w:w="420" w:type="dxa"/>
                <w:tcBorders>
                  <w:top w:val="nil"/>
                  <w:left w:val="nil"/>
                  <w:bottom w:val="nil"/>
                  <w:right w:val="nil"/>
                </w:tcBorders>
                <w:vAlign w:val="center"/>
              </w:tcPr>
            </w:tcPrChange>
          </w:tcPr>
          <w:p w14:paraId="2AB788D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F90F208" w14:textId="77777777" w:rsidTr="00A72422">
        <w:trPr>
          <w:trHeight w:val="300"/>
          <w:trPrChange w:id="1014" w:author="Reinstein, David" w:date="2019-09-26T23:16:00Z">
            <w:trPr>
              <w:trHeight w:val="300"/>
            </w:trPr>
          </w:trPrChange>
        </w:trPr>
        <w:tc>
          <w:tcPr>
            <w:tcW w:w="1636" w:type="dxa"/>
            <w:tcBorders>
              <w:top w:val="nil"/>
              <w:left w:val="nil"/>
              <w:bottom w:val="nil"/>
              <w:right w:val="nil"/>
            </w:tcBorders>
            <w:shd w:val="clear" w:color="auto" w:fill="auto"/>
            <w:noWrap/>
            <w:hideMark/>
            <w:tcPrChange w:id="1015" w:author="Reinstein, David" w:date="2019-09-26T23:16:00Z">
              <w:tcPr>
                <w:tcW w:w="1636" w:type="dxa"/>
                <w:tcBorders>
                  <w:top w:val="nil"/>
                  <w:left w:val="nil"/>
                  <w:bottom w:val="nil"/>
                  <w:right w:val="nil"/>
                </w:tcBorders>
                <w:shd w:val="clear" w:color="auto" w:fill="auto"/>
                <w:noWrap/>
                <w:hideMark/>
              </w:tcPr>
            </w:tcPrChange>
          </w:tcPr>
          <w:p w14:paraId="0F7D59C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2</w:t>
            </w:r>
          </w:p>
        </w:tc>
        <w:tc>
          <w:tcPr>
            <w:tcW w:w="1466" w:type="dxa"/>
            <w:tcBorders>
              <w:top w:val="nil"/>
              <w:left w:val="nil"/>
              <w:bottom w:val="nil"/>
              <w:right w:val="nil"/>
            </w:tcBorders>
            <w:shd w:val="clear" w:color="auto" w:fill="auto"/>
            <w:noWrap/>
            <w:vAlign w:val="center"/>
            <w:tcPrChange w:id="1016" w:author="Reinstein, David" w:date="2019-09-26T23:16:00Z">
              <w:tcPr>
                <w:tcW w:w="1466" w:type="dxa"/>
                <w:tcBorders>
                  <w:top w:val="nil"/>
                  <w:left w:val="nil"/>
                  <w:bottom w:val="nil"/>
                  <w:right w:val="nil"/>
                </w:tcBorders>
                <w:shd w:val="clear" w:color="auto" w:fill="auto"/>
                <w:noWrap/>
                <w:vAlign w:val="center"/>
              </w:tcPr>
            </w:tcPrChange>
          </w:tcPr>
          <w:p w14:paraId="56EAD1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017" w:author="Reinstein, David" w:date="2019-09-26T23:16:00Z">
              <w:tcPr>
                <w:tcW w:w="519" w:type="dxa"/>
                <w:tcBorders>
                  <w:top w:val="nil"/>
                  <w:left w:val="nil"/>
                  <w:bottom w:val="nil"/>
                  <w:right w:val="nil"/>
                </w:tcBorders>
                <w:shd w:val="clear" w:color="auto" w:fill="auto"/>
                <w:noWrap/>
                <w:vAlign w:val="center"/>
              </w:tcPr>
            </w:tcPrChange>
          </w:tcPr>
          <w:p w14:paraId="096B9FC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018" w:author="Reinstein, David" w:date="2019-09-26T23:16:00Z">
              <w:tcPr>
                <w:tcW w:w="503" w:type="dxa"/>
                <w:tcBorders>
                  <w:top w:val="nil"/>
                  <w:left w:val="nil"/>
                  <w:bottom w:val="nil"/>
                  <w:right w:val="nil"/>
                </w:tcBorders>
                <w:shd w:val="clear" w:color="auto" w:fill="auto"/>
                <w:noWrap/>
                <w:vAlign w:val="center"/>
              </w:tcPr>
            </w:tcPrChange>
          </w:tcPr>
          <w:p w14:paraId="00DC9E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019" w:author="Reinstein, David" w:date="2019-09-26T23:16:00Z">
              <w:tcPr>
                <w:tcW w:w="142" w:type="dxa"/>
                <w:tcBorders>
                  <w:top w:val="nil"/>
                  <w:left w:val="nil"/>
                  <w:bottom w:val="nil"/>
                  <w:right w:val="nil"/>
                </w:tcBorders>
                <w:shd w:val="clear" w:color="auto" w:fill="auto"/>
                <w:noWrap/>
                <w:vAlign w:val="center"/>
              </w:tcPr>
            </w:tcPrChange>
          </w:tcPr>
          <w:p w14:paraId="2AC624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20" w:author="Reinstein, David" w:date="2019-09-26T23:16:00Z">
              <w:tcPr>
                <w:tcW w:w="1559" w:type="dxa"/>
                <w:tcBorders>
                  <w:top w:val="nil"/>
                  <w:left w:val="nil"/>
                  <w:bottom w:val="nil"/>
                  <w:right w:val="nil"/>
                </w:tcBorders>
                <w:shd w:val="clear" w:color="auto" w:fill="auto"/>
                <w:noWrap/>
                <w:vAlign w:val="center"/>
              </w:tcPr>
            </w:tcPrChange>
          </w:tcPr>
          <w:p w14:paraId="0E75008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021" w:author="Reinstein, David" w:date="2019-09-26T23:16:00Z">
              <w:tcPr>
                <w:tcW w:w="425" w:type="dxa"/>
                <w:tcBorders>
                  <w:top w:val="nil"/>
                  <w:left w:val="nil"/>
                  <w:bottom w:val="nil"/>
                  <w:right w:val="nil"/>
                </w:tcBorders>
                <w:shd w:val="clear" w:color="auto" w:fill="auto"/>
                <w:noWrap/>
                <w:vAlign w:val="center"/>
              </w:tcPr>
            </w:tcPrChange>
          </w:tcPr>
          <w:p w14:paraId="39A20F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022" w:author="Reinstein, David" w:date="2019-09-26T23:16:00Z">
              <w:tcPr>
                <w:tcW w:w="502" w:type="dxa"/>
                <w:tcBorders>
                  <w:top w:val="nil"/>
                  <w:left w:val="nil"/>
                  <w:bottom w:val="nil"/>
                  <w:right w:val="nil"/>
                </w:tcBorders>
                <w:shd w:val="clear" w:color="auto" w:fill="auto"/>
                <w:noWrap/>
                <w:vAlign w:val="center"/>
              </w:tcPr>
            </w:tcPrChange>
          </w:tcPr>
          <w:p w14:paraId="19292DC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023" w:author="Reinstein, David" w:date="2019-09-26T23:16:00Z">
              <w:tcPr>
                <w:tcW w:w="141" w:type="dxa"/>
                <w:tcBorders>
                  <w:top w:val="nil"/>
                  <w:left w:val="nil"/>
                  <w:bottom w:val="nil"/>
                  <w:right w:val="nil"/>
                </w:tcBorders>
                <w:vAlign w:val="center"/>
              </w:tcPr>
            </w:tcPrChange>
          </w:tcPr>
          <w:p w14:paraId="5BCEBD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024" w:author="Reinstein, David" w:date="2019-09-26T23:16:00Z">
              <w:tcPr>
                <w:tcW w:w="1701" w:type="dxa"/>
                <w:tcBorders>
                  <w:top w:val="nil"/>
                  <w:left w:val="nil"/>
                  <w:bottom w:val="nil"/>
                  <w:right w:val="nil"/>
                </w:tcBorders>
                <w:vAlign w:val="center"/>
              </w:tcPr>
            </w:tcPrChange>
          </w:tcPr>
          <w:p w14:paraId="25555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025" w:author="Reinstein, David" w:date="2019-09-26T23:16:00Z">
              <w:tcPr>
                <w:tcW w:w="431" w:type="dxa"/>
                <w:tcBorders>
                  <w:top w:val="nil"/>
                  <w:left w:val="nil"/>
                  <w:bottom w:val="nil"/>
                  <w:right w:val="nil"/>
                </w:tcBorders>
                <w:vAlign w:val="center"/>
              </w:tcPr>
            </w:tcPrChange>
          </w:tcPr>
          <w:p w14:paraId="56C04B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026" w:author="Reinstein, David" w:date="2019-09-26T23:16:00Z">
              <w:tcPr>
                <w:tcW w:w="420" w:type="dxa"/>
                <w:tcBorders>
                  <w:top w:val="nil"/>
                  <w:left w:val="nil"/>
                  <w:bottom w:val="nil"/>
                  <w:right w:val="nil"/>
                </w:tcBorders>
                <w:vAlign w:val="center"/>
              </w:tcPr>
            </w:tcPrChange>
          </w:tcPr>
          <w:p w14:paraId="2A0C29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4EF96F63" w14:textId="77777777" w:rsidTr="00A72422">
        <w:trPr>
          <w:trHeight w:val="300"/>
          <w:trPrChange w:id="1027" w:author="Reinstein, David" w:date="2019-09-26T23:16:00Z">
            <w:trPr>
              <w:trHeight w:val="300"/>
            </w:trPr>
          </w:trPrChange>
        </w:trPr>
        <w:tc>
          <w:tcPr>
            <w:tcW w:w="1636" w:type="dxa"/>
            <w:tcBorders>
              <w:top w:val="nil"/>
              <w:left w:val="nil"/>
              <w:bottom w:val="nil"/>
              <w:right w:val="nil"/>
            </w:tcBorders>
            <w:shd w:val="clear" w:color="auto" w:fill="auto"/>
            <w:noWrap/>
            <w:hideMark/>
            <w:tcPrChange w:id="1028" w:author="Reinstein, David" w:date="2019-09-26T23:16:00Z">
              <w:tcPr>
                <w:tcW w:w="1636" w:type="dxa"/>
                <w:tcBorders>
                  <w:top w:val="nil"/>
                  <w:left w:val="nil"/>
                  <w:bottom w:val="nil"/>
                  <w:right w:val="nil"/>
                </w:tcBorders>
                <w:shd w:val="clear" w:color="auto" w:fill="auto"/>
                <w:noWrap/>
                <w:hideMark/>
              </w:tcPr>
            </w:tcPrChange>
          </w:tcPr>
          <w:p w14:paraId="66A1E9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6C95654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Change w:id="1029" w:author="Reinstein, David" w:date="2019-09-26T23:16:00Z">
              <w:tcPr>
                <w:tcW w:w="1466" w:type="dxa"/>
                <w:tcBorders>
                  <w:top w:val="nil"/>
                  <w:left w:val="nil"/>
                  <w:bottom w:val="nil"/>
                  <w:right w:val="nil"/>
                </w:tcBorders>
                <w:shd w:val="clear" w:color="auto" w:fill="auto"/>
                <w:noWrap/>
                <w:vAlign w:val="center"/>
              </w:tcPr>
            </w:tcPrChange>
          </w:tcPr>
          <w:p w14:paraId="3A5C26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[-0.23, 0.45]</w:t>
            </w:r>
          </w:p>
        </w:tc>
        <w:tc>
          <w:tcPr>
            <w:tcW w:w="519" w:type="dxa"/>
            <w:tcBorders>
              <w:top w:val="nil"/>
              <w:left w:val="nil"/>
              <w:bottom w:val="nil"/>
              <w:right w:val="nil"/>
            </w:tcBorders>
            <w:shd w:val="clear" w:color="auto" w:fill="auto"/>
            <w:noWrap/>
            <w:vAlign w:val="center"/>
            <w:tcPrChange w:id="1030" w:author="Reinstein, David" w:date="2019-09-26T23:16:00Z">
              <w:tcPr>
                <w:tcW w:w="519" w:type="dxa"/>
                <w:tcBorders>
                  <w:top w:val="nil"/>
                  <w:left w:val="nil"/>
                  <w:bottom w:val="nil"/>
                  <w:right w:val="nil"/>
                </w:tcBorders>
                <w:shd w:val="clear" w:color="auto" w:fill="auto"/>
                <w:noWrap/>
                <w:vAlign w:val="center"/>
              </w:tcPr>
            </w:tcPrChange>
          </w:tcPr>
          <w:p w14:paraId="7C4362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1.11</w:t>
            </w:r>
          </w:p>
        </w:tc>
        <w:tc>
          <w:tcPr>
            <w:tcW w:w="503" w:type="dxa"/>
            <w:tcBorders>
              <w:top w:val="nil"/>
              <w:left w:val="nil"/>
              <w:bottom w:val="nil"/>
              <w:right w:val="nil"/>
            </w:tcBorders>
            <w:shd w:val="clear" w:color="auto" w:fill="auto"/>
            <w:noWrap/>
            <w:vAlign w:val="center"/>
            <w:tcPrChange w:id="1031" w:author="Reinstein, David" w:date="2019-09-26T23:16:00Z">
              <w:tcPr>
                <w:tcW w:w="503" w:type="dxa"/>
                <w:tcBorders>
                  <w:top w:val="nil"/>
                  <w:left w:val="nil"/>
                  <w:bottom w:val="nil"/>
                  <w:right w:val="nil"/>
                </w:tcBorders>
                <w:shd w:val="clear" w:color="auto" w:fill="auto"/>
                <w:noWrap/>
                <w:vAlign w:val="center"/>
              </w:tcPr>
            </w:tcPrChange>
          </w:tcPr>
          <w:p w14:paraId="4027C60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c>
          <w:tcPr>
            <w:tcW w:w="142" w:type="dxa"/>
            <w:tcBorders>
              <w:top w:val="nil"/>
              <w:left w:val="nil"/>
              <w:bottom w:val="nil"/>
              <w:right w:val="nil"/>
            </w:tcBorders>
            <w:shd w:val="clear" w:color="auto" w:fill="auto"/>
            <w:noWrap/>
            <w:vAlign w:val="center"/>
            <w:tcPrChange w:id="1032" w:author="Reinstein, David" w:date="2019-09-26T23:16:00Z">
              <w:tcPr>
                <w:tcW w:w="142" w:type="dxa"/>
                <w:tcBorders>
                  <w:top w:val="nil"/>
                  <w:left w:val="nil"/>
                  <w:bottom w:val="nil"/>
                  <w:right w:val="nil"/>
                </w:tcBorders>
                <w:shd w:val="clear" w:color="auto" w:fill="auto"/>
                <w:noWrap/>
                <w:vAlign w:val="center"/>
              </w:tcPr>
            </w:tcPrChange>
          </w:tcPr>
          <w:p w14:paraId="50E51DD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33" w:author="Reinstein, David" w:date="2019-09-26T23:16:00Z">
              <w:tcPr>
                <w:tcW w:w="1559" w:type="dxa"/>
                <w:tcBorders>
                  <w:top w:val="nil"/>
                  <w:left w:val="nil"/>
                  <w:bottom w:val="nil"/>
                  <w:right w:val="nil"/>
                </w:tcBorders>
                <w:shd w:val="clear" w:color="auto" w:fill="auto"/>
                <w:noWrap/>
                <w:vAlign w:val="center"/>
              </w:tcPr>
            </w:tcPrChange>
          </w:tcPr>
          <w:p w14:paraId="00B586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[-0.05, 0.31]</w:t>
            </w:r>
          </w:p>
        </w:tc>
        <w:tc>
          <w:tcPr>
            <w:tcW w:w="439" w:type="dxa"/>
            <w:tcBorders>
              <w:top w:val="nil"/>
              <w:left w:val="nil"/>
              <w:bottom w:val="nil"/>
              <w:right w:val="nil"/>
            </w:tcBorders>
            <w:shd w:val="clear" w:color="auto" w:fill="auto"/>
            <w:noWrap/>
            <w:vAlign w:val="center"/>
            <w:tcPrChange w:id="1034" w:author="Reinstein, David" w:date="2019-09-26T23:16:00Z">
              <w:tcPr>
                <w:tcW w:w="425" w:type="dxa"/>
                <w:tcBorders>
                  <w:top w:val="nil"/>
                  <w:left w:val="nil"/>
                  <w:bottom w:val="nil"/>
                  <w:right w:val="nil"/>
                </w:tcBorders>
                <w:shd w:val="clear" w:color="auto" w:fill="auto"/>
                <w:noWrap/>
                <w:vAlign w:val="center"/>
              </w:tcPr>
            </w:tcPrChange>
          </w:tcPr>
          <w:p w14:paraId="4EF704A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Change w:id="1035" w:author="Reinstein, David" w:date="2019-09-26T23:16:00Z">
              <w:tcPr>
                <w:tcW w:w="502" w:type="dxa"/>
                <w:tcBorders>
                  <w:top w:val="nil"/>
                  <w:left w:val="nil"/>
                  <w:bottom w:val="nil"/>
                  <w:right w:val="nil"/>
                </w:tcBorders>
                <w:shd w:val="clear" w:color="auto" w:fill="auto"/>
                <w:noWrap/>
                <w:vAlign w:val="center"/>
              </w:tcPr>
            </w:tcPrChange>
          </w:tcPr>
          <w:p w14:paraId="757AF8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1" w:type="dxa"/>
            <w:tcBorders>
              <w:top w:val="nil"/>
              <w:left w:val="nil"/>
              <w:bottom w:val="nil"/>
              <w:right w:val="nil"/>
            </w:tcBorders>
            <w:vAlign w:val="center"/>
            <w:tcPrChange w:id="1036" w:author="Reinstein, David" w:date="2019-09-26T23:16:00Z">
              <w:tcPr>
                <w:tcW w:w="141" w:type="dxa"/>
                <w:tcBorders>
                  <w:top w:val="nil"/>
                  <w:left w:val="nil"/>
                  <w:bottom w:val="nil"/>
                  <w:right w:val="nil"/>
                </w:tcBorders>
                <w:vAlign w:val="center"/>
              </w:tcPr>
            </w:tcPrChange>
          </w:tcPr>
          <w:p w14:paraId="0991A1C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037" w:author="Reinstein, David" w:date="2019-09-26T23:16:00Z">
              <w:tcPr>
                <w:tcW w:w="1701" w:type="dxa"/>
                <w:tcBorders>
                  <w:top w:val="nil"/>
                  <w:left w:val="nil"/>
                  <w:bottom w:val="nil"/>
                  <w:right w:val="nil"/>
                </w:tcBorders>
                <w:vAlign w:val="center"/>
              </w:tcPr>
            </w:tcPrChange>
          </w:tcPr>
          <w:p w14:paraId="32F8784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0.04 [-0.09, 0.18]</w:t>
            </w:r>
          </w:p>
        </w:tc>
        <w:tc>
          <w:tcPr>
            <w:tcW w:w="431" w:type="dxa"/>
            <w:tcBorders>
              <w:top w:val="nil"/>
              <w:left w:val="nil"/>
              <w:bottom w:val="nil"/>
              <w:right w:val="nil"/>
            </w:tcBorders>
            <w:vAlign w:val="center"/>
            <w:tcPrChange w:id="1038" w:author="Reinstein, David" w:date="2019-09-26T23:16:00Z">
              <w:tcPr>
                <w:tcW w:w="431" w:type="dxa"/>
                <w:tcBorders>
                  <w:top w:val="nil"/>
                  <w:left w:val="nil"/>
                  <w:bottom w:val="nil"/>
                  <w:right w:val="nil"/>
                </w:tcBorders>
                <w:vAlign w:val="center"/>
              </w:tcPr>
            </w:tcPrChange>
          </w:tcPr>
          <w:p w14:paraId="012A46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Change w:id="1039" w:author="Reinstein, David" w:date="2019-09-26T23:16:00Z">
              <w:tcPr>
                <w:tcW w:w="420" w:type="dxa"/>
                <w:tcBorders>
                  <w:top w:val="nil"/>
                  <w:left w:val="nil"/>
                  <w:bottom w:val="nil"/>
                  <w:right w:val="nil"/>
                </w:tcBorders>
                <w:vAlign w:val="center"/>
              </w:tcPr>
            </w:tcPrChange>
          </w:tcPr>
          <w:p w14:paraId="4DDDBF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.53</w:t>
            </w:r>
          </w:p>
        </w:tc>
      </w:tr>
      <w:tr w:rsidR="00520D55" w:rsidRPr="00354EB6" w14:paraId="29C06ED3" w14:textId="77777777" w:rsidTr="00A72422">
        <w:trPr>
          <w:trHeight w:val="300"/>
          <w:trPrChange w:id="1040" w:author="Reinstein, David" w:date="2019-09-26T23:16:00Z">
            <w:trPr>
              <w:trHeight w:val="300"/>
            </w:trPr>
          </w:trPrChange>
        </w:trPr>
        <w:tc>
          <w:tcPr>
            <w:tcW w:w="1636" w:type="dxa"/>
            <w:tcBorders>
              <w:top w:val="nil"/>
              <w:left w:val="nil"/>
              <w:bottom w:val="nil"/>
              <w:right w:val="nil"/>
            </w:tcBorders>
            <w:shd w:val="clear" w:color="auto" w:fill="auto"/>
            <w:noWrap/>
            <w:hideMark/>
            <w:tcPrChange w:id="1041" w:author="Reinstein, David" w:date="2019-09-26T23:16:00Z">
              <w:tcPr>
                <w:tcW w:w="1636" w:type="dxa"/>
                <w:tcBorders>
                  <w:top w:val="nil"/>
                  <w:left w:val="nil"/>
                  <w:bottom w:val="nil"/>
                  <w:right w:val="nil"/>
                </w:tcBorders>
                <w:shd w:val="clear" w:color="auto" w:fill="auto"/>
                <w:noWrap/>
                <w:hideMark/>
              </w:tcPr>
            </w:tcPrChange>
          </w:tcPr>
          <w:p w14:paraId="5233029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09F6C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042" w:author="Reinstein, David" w:date="2019-09-26T23:16:00Z">
              <w:tcPr>
                <w:tcW w:w="1466" w:type="dxa"/>
                <w:tcBorders>
                  <w:top w:val="nil"/>
                  <w:left w:val="nil"/>
                  <w:bottom w:val="nil"/>
                  <w:right w:val="nil"/>
                </w:tcBorders>
                <w:shd w:val="clear" w:color="auto" w:fill="auto"/>
                <w:noWrap/>
                <w:vAlign w:val="center"/>
              </w:tcPr>
            </w:tcPrChange>
          </w:tcPr>
          <w:p w14:paraId="5BD298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-0.17 [-0.65, 0.32]</w:t>
            </w:r>
          </w:p>
        </w:tc>
        <w:tc>
          <w:tcPr>
            <w:tcW w:w="519" w:type="dxa"/>
            <w:tcBorders>
              <w:top w:val="nil"/>
              <w:left w:val="nil"/>
              <w:bottom w:val="nil"/>
              <w:right w:val="nil"/>
            </w:tcBorders>
            <w:shd w:val="clear" w:color="auto" w:fill="auto"/>
            <w:noWrap/>
            <w:vAlign w:val="center"/>
            <w:tcPrChange w:id="1043" w:author="Reinstein, David" w:date="2019-09-26T23:16:00Z">
              <w:tcPr>
                <w:tcW w:w="519" w:type="dxa"/>
                <w:tcBorders>
                  <w:top w:val="nil"/>
                  <w:left w:val="nil"/>
                  <w:bottom w:val="nil"/>
                  <w:right w:val="nil"/>
                </w:tcBorders>
                <w:shd w:val="clear" w:color="auto" w:fill="auto"/>
                <w:noWrap/>
                <w:vAlign w:val="center"/>
              </w:tcPr>
            </w:tcPrChange>
          </w:tcPr>
          <w:p w14:paraId="394249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0.85</w:t>
            </w:r>
          </w:p>
        </w:tc>
        <w:tc>
          <w:tcPr>
            <w:tcW w:w="503" w:type="dxa"/>
            <w:tcBorders>
              <w:top w:val="nil"/>
              <w:left w:val="nil"/>
              <w:bottom w:val="nil"/>
              <w:right w:val="nil"/>
            </w:tcBorders>
            <w:shd w:val="clear" w:color="auto" w:fill="auto"/>
            <w:noWrap/>
            <w:vAlign w:val="center"/>
            <w:tcPrChange w:id="1044" w:author="Reinstein, David" w:date="2019-09-26T23:16:00Z">
              <w:tcPr>
                <w:tcW w:w="503" w:type="dxa"/>
                <w:tcBorders>
                  <w:top w:val="nil"/>
                  <w:left w:val="nil"/>
                  <w:bottom w:val="nil"/>
                  <w:right w:val="nil"/>
                </w:tcBorders>
                <w:shd w:val="clear" w:color="auto" w:fill="auto"/>
                <w:noWrap/>
                <w:vAlign w:val="center"/>
              </w:tcPr>
            </w:tcPrChange>
          </w:tcPr>
          <w:p w14:paraId="3EF7F4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.48</w:t>
            </w:r>
          </w:p>
        </w:tc>
        <w:tc>
          <w:tcPr>
            <w:tcW w:w="142" w:type="dxa"/>
            <w:tcBorders>
              <w:top w:val="nil"/>
              <w:left w:val="nil"/>
              <w:bottom w:val="nil"/>
              <w:right w:val="nil"/>
            </w:tcBorders>
            <w:shd w:val="clear" w:color="auto" w:fill="auto"/>
            <w:noWrap/>
            <w:vAlign w:val="center"/>
            <w:tcPrChange w:id="1045" w:author="Reinstein, David" w:date="2019-09-26T23:16:00Z">
              <w:tcPr>
                <w:tcW w:w="142" w:type="dxa"/>
                <w:tcBorders>
                  <w:top w:val="nil"/>
                  <w:left w:val="nil"/>
                  <w:bottom w:val="nil"/>
                  <w:right w:val="nil"/>
                </w:tcBorders>
                <w:shd w:val="clear" w:color="auto" w:fill="auto"/>
                <w:noWrap/>
                <w:vAlign w:val="center"/>
              </w:tcPr>
            </w:tcPrChange>
          </w:tcPr>
          <w:p w14:paraId="49760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46" w:author="Reinstein, David" w:date="2019-09-26T23:16:00Z">
              <w:tcPr>
                <w:tcW w:w="1559" w:type="dxa"/>
                <w:tcBorders>
                  <w:top w:val="nil"/>
                  <w:left w:val="nil"/>
                  <w:bottom w:val="nil"/>
                  <w:right w:val="nil"/>
                </w:tcBorders>
                <w:shd w:val="clear" w:color="auto" w:fill="auto"/>
                <w:noWrap/>
                <w:vAlign w:val="center"/>
              </w:tcPr>
            </w:tcPrChange>
          </w:tcPr>
          <w:p w14:paraId="50DD6D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0.02 [-0.24, 0.28]</w:t>
            </w:r>
          </w:p>
        </w:tc>
        <w:tc>
          <w:tcPr>
            <w:tcW w:w="439" w:type="dxa"/>
            <w:tcBorders>
              <w:top w:val="nil"/>
              <w:left w:val="nil"/>
              <w:bottom w:val="nil"/>
              <w:right w:val="nil"/>
            </w:tcBorders>
            <w:shd w:val="clear" w:color="auto" w:fill="auto"/>
            <w:noWrap/>
            <w:vAlign w:val="center"/>
            <w:tcPrChange w:id="1047" w:author="Reinstein, David" w:date="2019-09-26T23:16:00Z">
              <w:tcPr>
                <w:tcW w:w="425" w:type="dxa"/>
                <w:tcBorders>
                  <w:top w:val="nil"/>
                  <w:left w:val="nil"/>
                  <w:bottom w:val="nil"/>
                  <w:right w:val="nil"/>
                </w:tcBorders>
                <w:shd w:val="clear" w:color="auto" w:fill="auto"/>
                <w:noWrap/>
                <w:vAlign w:val="center"/>
              </w:tcPr>
            </w:tcPrChange>
          </w:tcPr>
          <w:p w14:paraId="59CDF38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Change w:id="1048" w:author="Reinstein, David" w:date="2019-09-26T23:16:00Z">
              <w:tcPr>
                <w:tcW w:w="502" w:type="dxa"/>
                <w:tcBorders>
                  <w:top w:val="nil"/>
                  <w:left w:val="nil"/>
                  <w:bottom w:val="nil"/>
                  <w:right w:val="nil"/>
                </w:tcBorders>
                <w:shd w:val="clear" w:color="auto" w:fill="auto"/>
                <w:noWrap/>
                <w:vAlign w:val="center"/>
              </w:tcPr>
            </w:tcPrChange>
          </w:tcPr>
          <w:p w14:paraId="4D04A6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.86</w:t>
            </w:r>
          </w:p>
        </w:tc>
        <w:tc>
          <w:tcPr>
            <w:tcW w:w="141" w:type="dxa"/>
            <w:tcBorders>
              <w:top w:val="nil"/>
              <w:left w:val="nil"/>
              <w:bottom w:val="nil"/>
              <w:right w:val="nil"/>
            </w:tcBorders>
            <w:vAlign w:val="center"/>
            <w:tcPrChange w:id="1049" w:author="Reinstein, David" w:date="2019-09-26T23:16:00Z">
              <w:tcPr>
                <w:tcW w:w="141" w:type="dxa"/>
                <w:tcBorders>
                  <w:top w:val="nil"/>
                  <w:left w:val="nil"/>
                  <w:bottom w:val="nil"/>
                  <w:right w:val="nil"/>
                </w:tcBorders>
                <w:vAlign w:val="center"/>
              </w:tcPr>
            </w:tcPrChange>
          </w:tcPr>
          <w:p w14:paraId="46779DD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050" w:author="Reinstein, David" w:date="2019-09-26T23:16:00Z">
              <w:tcPr>
                <w:tcW w:w="1701" w:type="dxa"/>
                <w:tcBorders>
                  <w:top w:val="nil"/>
                  <w:left w:val="nil"/>
                  <w:bottom w:val="nil"/>
                  <w:right w:val="nil"/>
                </w:tcBorders>
                <w:vAlign w:val="center"/>
              </w:tcPr>
            </w:tcPrChange>
          </w:tcPr>
          <w:p w14:paraId="75EEF0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[-0.15, 0.24]</w:t>
            </w:r>
          </w:p>
        </w:tc>
        <w:tc>
          <w:tcPr>
            <w:tcW w:w="431" w:type="dxa"/>
            <w:tcBorders>
              <w:top w:val="nil"/>
              <w:left w:val="nil"/>
              <w:bottom w:val="nil"/>
              <w:right w:val="nil"/>
            </w:tcBorders>
            <w:vAlign w:val="center"/>
            <w:tcPrChange w:id="1051" w:author="Reinstein, David" w:date="2019-09-26T23:16:00Z">
              <w:tcPr>
                <w:tcW w:w="431" w:type="dxa"/>
                <w:tcBorders>
                  <w:top w:val="nil"/>
                  <w:left w:val="nil"/>
                  <w:bottom w:val="nil"/>
                  <w:right w:val="nil"/>
                </w:tcBorders>
                <w:vAlign w:val="center"/>
              </w:tcPr>
            </w:tcPrChange>
          </w:tcPr>
          <w:p w14:paraId="6A85F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420" w:type="dxa"/>
            <w:tcBorders>
              <w:top w:val="nil"/>
              <w:left w:val="nil"/>
              <w:bottom w:val="nil"/>
              <w:right w:val="nil"/>
            </w:tcBorders>
            <w:vAlign w:val="center"/>
            <w:tcPrChange w:id="1052" w:author="Reinstein, David" w:date="2019-09-26T23:16:00Z">
              <w:tcPr>
                <w:tcW w:w="420" w:type="dxa"/>
                <w:tcBorders>
                  <w:top w:val="nil"/>
                  <w:left w:val="nil"/>
                  <w:bottom w:val="nil"/>
                  <w:right w:val="nil"/>
                </w:tcBorders>
                <w:vAlign w:val="center"/>
              </w:tcPr>
            </w:tcPrChange>
          </w:tcPr>
          <w:p w14:paraId="2F820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29B3C54F" w14:textId="77777777" w:rsidTr="00A72422">
        <w:trPr>
          <w:trHeight w:val="300"/>
          <w:trPrChange w:id="1053" w:author="Reinstein, David" w:date="2019-09-26T23:16:00Z">
            <w:trPr>
              <w:trHeight w:val="300"/>
            </w:trPr>
          </w:trPrChange>
        </w:trPr>
        <w:tc>
          <w:tcPr>
            <w:tcW w:w="1636" w:type="dxa"/>
            <w:tcBorders>
              <w:top w:val="nil"/>
              <w:left w:val="nil"/>
              <w:bottom w:val="nil"/>
              <w:right w:val="nil"/>
            </w:tcBorders>
            <w:shd w:val="clear" w:color="auto" w:fill="auto"/>
            <w:noWrap/>
            <w:tcPrChange w:id="1054" w:author="Reinstein, David" w:date="2019-09-26T23:16:00Z">
              <w:tcPr>
                <w:tcW w:w="1636" w:type="dxa"/>
                <w:tcBorders>
                  <w:top w:val="nil"/>
                  <w:left w:val="nil"/>
                  <w:bottom w:val="nil"/>
                  <w:right w:val="nil"/>
                </w:tcBorders>
                <w:shd w:val="clear" w:color="auto" w:fill="auto"/>
                <w:noWrap/>
              </w:tcPr>
            </w:tcPrChange>
          </w:tcPr>
          <w:p w14:paraId="5668653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7DFF397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055" w:author="Reinstein, David" w:date="2019-09-26T23:16:00Z">
              <w:tcPr>
                <w:tcW w:w="1466" w:type="dxa"/>
                <w:tcBorders>
                  <w:top w:val="nil"/>
                  <w:left w:val="nil"/>
                  <w:bottom w:val="nil"/>
                  <w:right w:val="nil"/>
                </w:tcBorders>
                <w:shd w:val="clear" w:color="auto" w:fill="auto"/>
                <w:noWrap/>
                <w:vAlign w:val="center"/>
              </w:tcPr>
            </w:tcPrChange>
          </w:tcPr>
          <w:p w14:paraId="434D095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[-0.73, 0.23]</w:t>
            </w:r>
          </w:p>
        </w:tc>
        <w:tc>
          <w:tcPr>
            <w:tcW w:w="519" w:type="dxa"/>
            <w:tcBorders>
              <w:top w:val="nil"/>
              <w:left w:val="nil"/>
              <w:bottom w:val="nil"/>
              <w:right w:val="nil"/>
            </w:tcBorders>
            <w:shd w:val="clear" w:color="auto" w:fill="auto"/>
            <w:noWrap/>
            <w:vAlign w:val="center"/>
            <w:tcPrChange w:id="1056" w:author="Reinstein, David" w:date="2019-09-26T23:16:00Z">
              <w:tcPr>
                <w:tcW w:w="519" w:type="dxa"/>
                <w:tcBorders>
                  <w:top w:val="nil"/>
                  <w:left w:val="nil"/>
                  <w:bottom w:val="nil"/>
                  <w:right w:val="nil"/>
                </w:tcBorders>
                <w:shd w:val="clear" w:color="auto" w:fill="auto"/>
                <w:noWrap/>
                <w:vAlign w:val="center"/>
              </w:tcPr>
            </w:tcPrChange>
          </w:tcPr>
          <w:p w14:paraId="7D6CFAF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0.78</w:t>
            </w:r>
          </w:p>
        </w:tc>
        <w:tc>
          <w:tcPr>
            <w:tcW w:w="503" w:type="dxa"/>
            <w:tcBorders>
              <w:top w:val="nil"/>
              <w:left w:val="nil"/>
              <w:bottom w:val="nil"/>
              <w:right w:val="nil"/>
            </w:tcBorders>
            <w:shd w:val="clear" w:color="auto" w:fill="auto"/>
            <w:noWrap/>
            <w:vAlign w:val="center"/>
            <w:tcPrChange w:id="1057" w:author="Reinstein, David" w:date="2019-09-26T23:16:00Z">
              <w:tcPr>
                <w:tcW w:w="503" w:type="dxa"/>
                <w:tcBorders>
                  <w:top w:val="nil"/>
                  <w:left w:val="nil"/>
                  <w:bottom w:val="nil"/>
                  <w:right w:val="nil"/>
                </w:tcBorders>
                <w:shd w:val="clear" w:color="auto" w:fill="auto"/>
                <w:noWrap/>
                <w:vAlign w:val="center"/>
              </w:tcPr>
            </w:tcPrChange>
          </w:tcPr>
          <w:p w14:paraId="58E5C3A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2" w:type="dxa"/>
            <w:tcBorders>
              <w:top w:val="nil"/>
              <w:left w:val="nil"/>
              <w:bottom w:val="nil"/>
              <w:right w:val="nil"/>
            </w:tcBorders>
            <w:shd w:val="clear" w:color="auto" w:fill="auto"/>
            <w:noWrap/>
            <w:vAlign w:val="center"/>
            <w:tcPrChange w:id="1058" w:author="Reinstein, David" w:date="2019-09-26T23:16:00Z">
              <w:tcPr>
                <w:tcW w:w="142" w:type="dxa"/>
                <w:tcBorders>
                  <w:top w:val="nil"/>
                  <w:left w:val="nil"/>
                  <w:bottom w:val="nil"/>
                  <w:right w:val="nil"/>
                </w:tcBorders>
                <w:shd w:val="clear" w:color="auto" w:fill="auto"/>
                <w:noWrap/>
                <w:vAlign w:val="center"/>
              </w:tcPr>
            </w:tcPrChange>
          </w:tcPr>
          <w:p w14:paraId="0190C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59" w:author="Reinstein, David" w:date="2019-09-26T23:16:00Z">
              <w:tcPr>
                <w:tcW w:w="1559" w:type="dxa"/>
                <w:tcBorders>
                  <w:top w:val="nil"/>
                  <w:left w:val="nil"/>
                  <w:bottom w:val="nil"/>
                  <w:right w:val="nil"/>
                </w:tcBorders>
                <w:shd w:val="clear" w:color="auto" w:fill="auto"/>
                <w:noWrap/>
                <w:vAlign w:val="center"/>
              </w:tcPr>
            </w:tcPrChange>
          </w:tcPr>
          <w:p w14:paraId="2A816F9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0.01 [-0.26, 0.28]</w:t>
            </w:r>
          </w:p>
        </w:tc>
        <w:tc>
          <w:tcPr>
            <w:tcW w:w="439" w:type="dxa"/>
            <w:tcBorders>
              <w:top w:val="nil"/>
              <w:left w:val="nil"/>
              <w:bottom w:val="nil"/>
              <w:right w:val="nil"/>
            </w:tcBorders>
            <w:shd w:val="clear" w:color="auto" w:fill="auto"/>
            <w:noWrap/>
            <w:vAlign w:val="center"/>
            <w:tcPrChange w:id="1060" w:author="Reinstein, David" w:date="2019-09-26T23:16:00Z">
              <w:tcPr>
                <w:tcW w:w="425" w:type="dxa"/>
                <w:tcBorders>
                  <w:top w:val="nil"/>
                  <w:left w:val="nil"/>
                  <w:bottom w:val="nil"/>
                  <w:right w:val="nil"/>
                </w:tcBorders>
                <w:shd w:val="clear" w:color="auto" w:fill="auto"/>
                <w:noWrap/>
                <w:vAlign w:val="center"/>
              </w:tcPr>
            </w:tcPrChange>
          </w:tcPr>
          <w:p w14:paraId="42A334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Change w:id="1061" w:author="Reinstein, David" w:date="2019-09-26T23:16:00Z">
              <w:tcPr>
                <w:tcW w:w="502" w:type="dxa"/>
                <w:tcBorders>
                  <w:top w:val="nil"/>
                  <w:left w:val="nil"/>
                  <w:bottom w:val="nil"/>
                  <w:right w:val="nil"/>
                </w:tcBorders>
                <w:shd w:val="clear" w:color="auto" w:fill="auto"/>
                <w:noWrap/>
                <w:vAlign w:val="center"/>
              </w:tcPr>
            </w:tcPrChange>
          </w:tcPr>
          <w:p w14:paraId="0A2791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.94</w:t>
            </w:r>
          </w:p>
        </w:tc>
        <w:tc>
          <w:tcPr>
            <w:tcW w:w="141" w:type="dxa"/>
            <w:tcBorders>
              <w:top w:val="nil"/>
              <w:left w:val="nil"/>
              <w:bottom w:val="nil"/>
              <w:right w:val="nil"/>
            </w:tcBorders>
            <w:vAlign w:val="center"/>
            <w:tcPrChange w:id="1062" w:author="Reinstein, David" w:date="2019-09-26T23:16:00Z">
              <w:tcPr>
                <w:tcW w:w="141" w:type="dxa"/>
                <w:tcBorders>
                  <w:top w:val="nil"/>
                  <w:left w:val="nil"/>
                  <w:bottom w:val="nil"/>
                  <w:right w:val="nil"/>
                </w:tcBorders>
                <w:vAlign w:val="center"/>
              </w:tcPr>
            </w:tcPrChange>
          </w:tcPr>
          <w:p w14:paraId="2AF8098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063" w:author="Reinstein, David" w:date="2019-09-26T23:16:00Z">
              <w:tcPr>
                <w:tcW w:w="1701" w:type="dxa"/>
                <w:tcBorders>
                  <w:top w:val="nil"/>
                  <w:left w:val="nil"/>
                  <w:bottom w:val="nil"/>
                  <w:right w:val="nil"/>
                </w:tcBorders>
                <w:vAlign w:val="center"/>
              </w:tcPr>
            </w:tcPrChange>
          </w:tcPr>
          <w:p w14:paraId="0891D4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[-0.32, 0.06]</w:t>
            </w:r>
          </w:p>
        </w:tc>
        <w:tc>
          <w:tcPr>
            <w:tcW w:w="431" w:type="dxa"/>
            <w:tcBorders>
              <w:top w:val="nil"/>
              <w:left w:val="nil"/>
              <w:bottom w:val="nil"/>
              <w:right w:val="nil"/>
            </w:tcBorders>
            <w:vAlign w:val="center"/>
            <w:tcPrChange w:id="1064" w:author="Reinstein, David" w:date="2019-09-26T23:16:00Z">
              <w:tcPr>
                <w:tcW w:w="431" w:type="dxa"/>
                <w:tcBorders>
                  <w:top w:val="nil"/>
                  <w:left w:val="nil"/>
                  <w:bottom w:val="nil"/>
                  <w:right w:val="nil"/>
                </w:tcBorders>
                <w:vAlign w:val="center"/>
              </w:tcPr>
            </w:tcPrChange>
          </w:tcPr>
          <w:p w14:paraId="5DA3AA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Change w:id="1065" w:author="Reinstein, David" w:date="2019-09-26T23:16:00Z">
              <w:tcPr>
                <w:tcW w:w="420" w:type="dxa"/>
                <w:tcBorders>
                  <w:top w:val="nil"/>
                  <w:left w:val="nil"/>
                  <w:bottom w:val="nil"/>
                  <w:right w:val="nil"/>
                </w:tcBorders>
                <w:vAlign w:val="center"/>
              </w:tcPr>
            </w:tcPrChange>
          </w:tcPr>
          <w:p w14:paraId="6AC52F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.18</w:t>
            </w:r>
          </w:p>
        </w:tc>
      </w:tr>
      <w:tr w:rsidR="00520D55" w:rsidRPr="00354EB6" w14:paraId="589A464B" w14:textId="77777777" w:rsidTr="00A72422">
        <w:trPr>
          <w:trHeight w:val="300"/>
          <w:trPrChange w:id="1066" w:author="Reinstein, David" w:date="2019-09-26T23:16:00Z">
            <w:trPr>
              <w:trHeight w:val="300"/>
            </w:trPr>
          </w:trPrChange>
        </w:trPr>
        <w:tc>
          <w:tcPr>
            <w:tcW w:w="1636" w:type="dxa"/>
            <w:tcBorders>
              <w:top w:val="nil"/>
              <w:left w:val="nil"/>
              <w:bottom w:val="nil"/>
              <w:right w:val="nil"/>
            </w:tcBorders>
            <w:shd w:val="clear" w:color="auto" w:fill="auto"/>
            <w:noWrap/>
            <w:hideMark/>
            <w:tcPrChange w:id="1067" w:author="Reinstein, David" w:date="2019-09-26T23:16:00Z">
              <w:tcPr>
                <w:tcW w:w="1636" w:type="dxa"/>
                <w:tcBorders>
                  <w:top w:val="nil"/>
                  <w:left w:val="nil"/>
                  <w:bottom w:val="nil"/>
                  <w:right w:val="nil"/>
                </w:tcBorders>
                <w:shd w:val="clear" w:color="auto" w:fill="auto"/>
                <w:noWrap/>
                <w:hideMark/>
              </w:tcPr>
            </w:tcPrChange>
          </w:tcPr>
          <w:p w14:paraId="70A52DC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0BD93EF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068" w:author="Reinstein, David" w:date="2019-09-26T23:16:00Z">
              <w:tcPr>
                <w:tcW w:w="1466" w:type="dxa"/>
                <w:tcBorders>
                  <w:top w:val="nil"/>
                  <w:left w:val="nil"/>
                  <w:bottom w:val="nil"/>
                  <w:right w:val="nil"/>
                </w:tcBorders>
                <w:shd w:val="clear" w:color="auto" w:fill="auto"/>
                <w:noWrap/>
                <w:vAlign w:val="center"/>
              </w:tcPr>
            </w:tcPrChange>
          </w:tcPr>
          <w:p w14:paraId="2850B1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[-0.83, 1.04]</w:t>
            </w:r>
          </w:p>
        </w:tc>
        <w:tc>
          <w:tcPr>
            <w:tcW w:w="519" w:type="dxa"/>
            <w:tcBorders>
              <w:top w:val="nil"/>
              <w:left w:val="nil"/>
              <w:bottom w:val="nil"/>
              <w:right w:val="nil"/>
            </w:tcBorders>
            <w:shd w:val="clear" w:color="auto" w:fill="auto"/>
            <w:noWrap/>
            <w:vAlign w:val="center"/>
            <w:tcPrChange w:id="1069" w:author="Reinstein, David" w:date="2019-09-26T23:16:00Z">
              <w:tcPr>
                <w:tcW w:w="519" w:type="dxa"/>
                <w:tcBorders>
                  <w:top w:val="nil"/>
                  <w:left w:val="nil"/>
                  <w:bottom w:val="nil"/>
                  <w:right w:val="nil"/>
                </w:tcBorders>
                <w:shd w:val="clear" w:color="auto" w:fill="auto"/>
                <w:noWrap/>
                <w:vAlign w:val="center"/>
              </w:tcPr>
            </w:tcPrChange>
          </w:tcPr>
          <w:p w14:paraId="3AAC5D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1.09</w:t>
            </w:r>
          </w:p>
        </w:tc>
        <w:tc>
          <w:tcPr>
            <w:tcW w:w="503" w:type="dxa"/>
            <w:tcBorders>
              <w:top w:val="nil"/>
              <w:left w:val="nil"/>
              <w:bottom w:val="nil"/>
              <w:right w:val="nil"/>
            </w:tcBorders>
            <w:shd w:val="clear" w:color="auto" w:fill="auto"/>
            <w:noWrap/>
            <w:vAlign w:val="center"/>
            <w:tcPrChange w:id="1070" w:author="Reinstein, David" w:date="2019-09-26T23:16:00Z">
              <w:tcPr>
                <w:tcW w:w="503" w:type="dxa"/>
                <w:tcBorders>
                  <w:top w:val="nil"/>
                  <w:left w:val="nil"/>
                  <w:bottom w:val="nil"/>
                  <w:right w:val="nil"/>
                </w:tcBorders>
                <w:shd w:val="clear" w:color="auto" w:fill="auto"/>
                <w:noWrap/>
                <w:vAlign w:val="center"/>
              </w:tcPr>
            </w:tcPrChange>
          </w:tcPr>
          <w:p w14:paraId="018C10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c>
          <w:tcPr>
            <w:tcW w:w="142" w:type="dxa"/>
            <w:tcBorders>
              <w:top w:val="nil"/>
              <w:left w:val="nil"/>
              <w:bottom w:val="nil"/>
              <w:right w:val="nil"/>
            </w:tcBorders>
            <w:shd w:val="clear" w:color="auto" w:fill="auto"/>
            <w:noWrap/>
            <w:vAlign w:val="center"/>
            <w:tcPrChange w:id="1071" w:author="Reinstein, David" w:date="2019-09-26T23:16:00Z">
              <w:tcPr>
                <w:tcW w:w="142" w:type="dxa"/>
                <w:tcBorders>
                  <w:top w:val="nil"/>
                  <w:left w:val="nil"/>
                  <w:bottom w:val="nil"/>
                  <w:right w:val="nil"/>
                </w:tcBorders>
                <w:shd w:val="clear" w:color="auto" w:fill="auto"/>
                <w:noWrap/>
                <w:vAlign w:val="center"/>
              </w:tcPr>
            </w:tcPrChange>
          </w:tcPr>
          <w:p w14:paraId="756A9A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72" w:author="Reinstein, David" w:date="2019-09-26T23:16:00Z">
              <w:tcPr>
                <w:tcW w:w="1559" w:type="dxa"/>
                <w:tcBorders>
                  <w:top w:val="nil"/>
                  <w:left w:val="nil"/>
                  <w:bottom w:val="nil"/>
                  <w:right w:val="nil"/>
                </w:tcBorders>
                <w:shd w:val="clear" w:color="auto" w:fill="auto"/>
                <w:noWrap/>
                <w:vAlign w:val="center"/>
              </w:tcPr>
            </w:tcPrChange>
          </w:tcPr>
          <w:p w14:paraId="15C414B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 [-1.11, -0.06]</w:t>
            </w:r>
          </w:p>
        </w:tc>
        <w:tc>
          <w:tcPr>
            <w:tcW w:w="439" w:type="dxa"/>
            <w:tcBorders>
              <w:top w:val="nil"/>
              <w:left w:val="nil"/>
              <w:bottom w:val="nil"/>
              <w:right w:val="nil"/>
            </w:tcBorders>
            <w:shd w:val="clear" w:color="auto" w:fill="auto"/>
            <w:noWrap/>
            <w:vAlign w:val="center"/>
            <w:tcPrChange w:id="1073" w:author="Reinstein, David" w:date="2019-09-26T23:16:00Z">
              <w:tcPr>
                <w:tcW w:w="425" w:type="dxa"/>
                <w:tcBorders>
                  <w:top w:val="nil"/>
                  <w:left w:val="nil"/>
                  <w:bottom w:val="nil"/>
                  <w:right w:val="nil"/>
                </w:tcBorders>
                <w:shd w:val="clear" w:color="auto" w:fill="auto"/>
                <w:noWrap/>
                <w:vAlign w:val="center"/>
              </w:tcPr>
            </w:tcPrChange>
          </w:tcPr>
          <w:p w14:paraId="1E5A617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c>
          <w:tcPr>
            <w:tcW w:w="502" w:type="dxa"/>
            <w:tcBorders>
              <w:top w:val="nil"/>
              <w:left w:val="nil"/>
              <w:bottom w:val="nil"/>
              <w:right w:val="nil"/>
            </w:tcBorders>
            <w:shd w:val="clear" w:color="auto" w:fill="auto"/>
            <w:noWrap/>
            <w:vAlign w:val="center"/>
            <w:tcPrChange w:id="1074" w:author="Reinstein, David" w:date="2019-09-26T23:16:00Z">
              <w:tcPr>
                <w:tcW w:w="502" w:type="dxa"/>
                <w:tcBorders>
                  <w:top w:val="nil"/>
                  <w:left w:val="nil"/>
                  <w:bottom w:val="nil"/>
                  <w:right w:val="nil"/>
                </w:tcBorders>
                <w:shd w:val="clear" w:color="auto" w:fill="auto"/>
                <w:noWrap/>
                <w:vAlign w:val="center"/>
              </w:tcPr>
            </w:tcPrChange>
          </w:tcPr>
          <w:p w14:paraId="0C597D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141" w:type="dxa"/>
            <w:tcBorders>
              <w:top w:val="nil"/>
              <w:left w:val="nil"/>
              <w:bottom w:val="nil"/>
              <w:right w:val="nil"/>
            </w:tcBorders>
            <w:vAlign w:val="center"/>
            <w:tcPrChange w:id="1075" w:author="Reinstein, David" w:date="2019-09-26T23:16:00Z">
              <w:tcPr>
                <w:tcW w:w="141" w:type="dxa"/>
                <w:tcBorders>
                  <w:top w:val="nil"/>
                  <w:left w:val="nil"/>
                  <w:bottom w:val="nil"/>
                  <w:right w:val="nil"/>
                </w:tcBorders>
                <w:vAlign w:val="center"/>
              </w:tcPr>
            </w:tcPrChange>
          </w:tcPr>
          <w:p w14:paraId="603DDE7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076" w:author="Reinstein, David" w:date="2019-09-26T23:16:00Z">
              <w:tcPr>
                <w:tcW w:w="1701" w:type="dxa"/>
                <w:tcBorders>
                  <w:top w:val="nil"/>
                  <w:left w:val="nil"/>
                  <w:bottom w:val="nil"/>
                  <w:right w:val="nil"/>
                </w:tcBorders>
                <w:vAlign w:val="center"/>
              </w:tcPr>
            </w:tcPrChange>
          </w:tcPr>
          <w:p w14:paraId="408BBB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[-0.83,-0.05]</w:t>
            </w:r>
          </w:p>
        </w:tc>
        <w:tc>
          <w:tcPr>
            <w:tcW w:w="431" w:type="dxa"/>
            <w:tcBorders>
              <w:top w:val="nil"/>
              <w:left w:val="nil"/>
              <w:bottom w:val="nil"/>
              <w:right w:val="nil"/>
            </w:tcBorders>
            <w:vAlign w:val="center"/>
            <w:tcPrChange w:id="1077" w:author="Reinstein, David" w:date="2019-09-26T23:16:00Z">
              <w:tcPr>
                <w:tcW w:w="431" w:type="dxa"/>
                <w:tcBorders>
                  <w:top w:val="nil"/>
                  <w:left w:val="nil"/>
                  <w:bottom w:val="nil"/>
                  <w:right w:val="nil"/>
                </w:tcBorders>
                <w:vAlign w:val="center"/>
              </w:tcPr>
            </w:tcPrChange>
          </w:tcPr>
          <w:p w14:paraId="4BB20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420" w:type="dxa"/>
            <w:tcBorders>
              <w:top w:val="nil"/>
              <w:left w:val="nil"/>
              <w:bottom w:val="nil"/>
              <w:right w:val="nil"/>
            </w:tcBorders>
            <w:vAlign w:val="center"/>
            <w:tcPrChange w:id="1078" w:author="Reinstein, David" w:date="2019-09-26T23:16:00Z">
              <w:tcPr>
                <w:tcW w:w="420" w:type="dxa"/>
                <w:tcBorders>
                  <w:top w:val="nil"/>
                  <w:left w:val="nil"/>
                  <w:bottom w:val="nil"/>
                  <w:right w:val="nil"/>
                </w:tcBorders>
                <w:vAlign w:val="center"/>
              </w:tcPr>
            </w:tcPrChange>
          </w:tcPr>
          <w:p w14:paraId="08C3BF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r>
      <w:tr w:rsidR="00520D55" w:rsidRPr="00354EB6" w14:paraId="2B6F5657" w14:textId="77777777" w:rsidTr="00A72422">
        <w:trPr>
          <w:trHeight w:val="300"/>
          <w:trPrChange w:id="1079" w:author="Reinstein, David" w:date="2019-09-26T23:16:00Z">
            <w:trPr>
              <w:trHeight w:val="300"/>
            </w:trPr>
          </w:trPrChange>
        </w:trPr>
        <w:tc>
          <w:tcPr>
            <w:tcW w:w="1636" w:type="dxa"/>
            <w:tcBorders>
              <w:top w:val="nil"/>
              <w:left w:val="nil"/>
              <w:bottom w:val="nil"/>
              <w:right w:val="nil"/>
            </w:tcBorders>
            <w:shd w:val="clear" w:color="auto" w:fill="auto"/>
            <w:noWrap/>
            <w:tcPrChange w:id="1080" w:author="Reinstein, David" w:date="2019-09-26T23:16:00Z">
              <w:tcPr>
                <w:tcW w:w="1636" w:type="dxa"/>
                <w:tcBorders>
                  <w:top w:val="nil"/>
                  <w:left w:val="nil"/>
                  <w:bottom w:val="nil"/>
                  <w:right w:val="nil"/>
                </w:tcBorders>
                <w:shd w:val="clear" w:color="auto" w:fill="auto"/>
                <w:noWrap/>
              </w:tcPr>
            </w:tcPrChange>
          </w:tcPr>
          <w:p w14:paraId="318792C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39177700"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081" w:author="Reinstein, David" w:date="2019-09-26T23:16:00Z">
              <w:tcPr>
                <w:tcW w:w="1466" w:type="dxa"/>
                <w:tcBorders>
                  <w:top w:val="nil"/>
                  <w:left w:val="nil"/>
                  <w:bottom w:val="nil"/>
                  <w:right w:val="nil"/>
                </w:tcBorders>
                <w:shd w:val="clear" w:color="auto" w:fill="auto"/>
                <w:noWrap/>
                <w:vAlign w:val="center"/>
              </w:tcPr>
            </w:tcPrChange>
          </w:tcPr>
          <w:p w14:paraId="543CFB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0.29 [-0.68, 1.27]</w:t>
            </w:r>
          </w:p>
        </w:tc>
        <w:tc>
          <w:tcPr>
            <w:tcW w:w="519" w:type="dxa"/>
            <w:tcBorders>
              <w:top w:val="nil"/>
              <w:left w:val="nil"/>
              <w:bottom w:val="nil"/>
              <w:right w:val="nil"/>
            </w:tcBorders>
            <w:shd w:val="clear" w:color="auto" w:fill="auto"/>
            <w:noWrap/>
            <w:vAlign w:val="center"/>
            <w:tcPrChange w:id="1082" w:author="Reinstein, David" w:date="2019-09-26T23:16:00Z">
              <w:tcPr>
                <w:tcW w:w="519" w:type="dxa"/>
                <w:tcBorders>
                  <w:top w:val="nil"/>
                  <w:left w:val="nil"/>
                  <w:bottom w:val="nil"/>
                  <w:right w:val="nil"/>
                </w:tcBorders>
                <w:shd w:val="clear" w:color="auto" w:fill="auto"/>
                <w:noWrap/>
                <w:vAlign w:val="center"/>
              </w:tcPr>
            </w:tcPrChange>
          </w:tcPr>
          <w:p w14:paraId="427B5A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1.33</w:t>
            </w:r>
          </w:p>
        </w:tc>
        <w:tc>
          <w:tcPr>
            <w:tcW w:w="503" w:type="dxa"/>
            <w:tcBorders>
              <w:top w:val="nil"/>
              <w:left w:val="nil"/>
              <w:bottom w:val="nil"/>
              <w:right w:val="nil"/>
            </w:tcBorders>
            <w:shd w:val="clear" w:color="auto" w:fill="auto"/>
            <w:noWrap/>
            <w:vAlign w:val="center"/>
            <w:tcPrChange w:id="1083" w:author="Reinstein, David" w:date="2019-09-26T23:16:00Z">
              <w:tcPr>
                <w:tcW w:w="503" w:type="dxa"/>
                <w:tcBorders>
                  <w:top w:val="nil"/>
                  <w:left w:val="nil"/>
                  <w:bottom w:val="nil"/>
                  <w:right w:val="nil"/>
                </w:tcBorders>
                <w:shd w:val="clear" w:color="auto" w:fill="auto"/>
                <w:noWrap/>
                <w:vAlign w:val="center"/>
              </w:tcPr>
            </w:tcPrChange>
          </w:tcPr>
          <w:p w14:paraId="113DC43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.55</w:t>
            </w:r>
          </w:p>
        </w:tc>
        <w:tc>
          <w:tcPr>
            <w:tcW w:w="142" w:type="dxa"/>
            <w:tcBorders>
              <w:top w:val="nil"/>
              <w:left w:val="nil"/>
              <w:bottom w:val="nil"/>
              <w:right w:val="nil"/>
            </w:tcBorders>
            <w:shd w:val="clear" w:color="auto" w:fill="auto"/>
            <w:noWrap/>
            <w:vAlign w:val="center"/>
            <w:tcPrChange w:id="1084" w:author="Reinstein, David" w:date="2019-09-26T23:16:00Z">
              <w:tcPr>
                <w:tcW w:w="142" w:type="dxa"/>
                <w:tcBorders>
                  <w:top w:val="nil"/>
                  <w:left w:val="nil"/>
                  <w:bottom w:val="nil"/>
                  <w:right w:val="nil"/>
                </w:tcBorders>
                <w:shd w:val="clear" w:color="auto" w:fill="auto"/>
                <w:noWrap/>
                <w:vAlign w:val="center"/>
              </w:tcPr>
            </w:tcPrChange>
          </w:tcPr>
          <w:p w14:paraId="099C264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85" w:author="Reinstein, David" w:date="2019-09-26T23:16:00Z">
              <w:tcPr>
                <w:tcW w:w="1559" w:type="dxa"/>
                <w:tcBorders>
                  <w:top w:val="nil"/>
                  <w:left w:val="nil"/>
                  <w:bottom w:val="nil"/>
                  <w:right w:val="nil"/>
                </w:tcBorders>
                <w:shd w:val="clear" w:color="auto" w:fill="auto"/>
                <w:noWrap/>
                <w:vAlign w:val="center"/>
              </w:tcPr>
            </w:tcPrChange>
          </w:tcPr>
          <w:p w14:paraId="467443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[-0.84, 0.24]</w:t>
            </w:r>
          </w:p>
        </w:tc>
        <w:tc>
          <w:tcPr>
            <w:tcW w:w="439" w:type="dxa"/>
            <w:tcBorders>
              <w:top w:val="nil"/>
              <w:left w:val="nil"/>
              <w:bottom w:val="nil"/>
              <w:right w:val="nil"/>
            </w:tcBorders>
            <w:shd w:val="clear" w:color="auto" w:fill="auto"/>
            <w:noWrap/>
            <w:vAlign w:val="center"/>
            <w:tcPrChange w:id="1086" w:author="Reinstein, David" w:date="2019-09-26T23:16:00Z">
              <w:tcPr>
                <w:tcW w:w="425" w:type="dxa"/>
                <w:tcBorders>
                  <w:top w:val="nil"/>
                  <w:left w:val="nil"/>
                  <w:bottom w:val="nil"/>
                  <w:right w:val="nil"/>
                </w:tcBorders>
                <w:shd w:val="clear" w:color="auto" w:fill="auto"/>
                <w:noWrap/>
                <w:vAlign w:val="center"/>
              </w:tcPr>
            </w:tcPrChange>
          </w:tcPr>
          <w:p w14:paraId="75547F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Change w:id="1087" w:author="Reinstein, David" w:date="2019-09-26T23:16:00Z">
              <w:tcPr>
                <w:tcW w:w="502" w:type="dxa"/>
                <w:tcBorders>
                  <w:top w:val="nil"/>
                  <w:left w:val="nil"/>
                  <w:bottom w:val="nil"/>
                  <w:right w:val="nil"/>
                </w:tcBorders>
                <w:shd w:val="clear" w:color="auto" w:fill="auto"/>
                <w:noWrap/>
                <w:vAlign w:val="center"/>
              </w:tcPr>
            </w:tcPrChange>
          </w:tcPr>
          <w:p w14:paraId="459E4C4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.25</w:t>
            </w:r>
          </w:p>
        </w:tc>
        <w:tc>
          <w:tcPr>
            <w:tcW w:w="141" w:type="dxa"/>
            <w:tcBorders>
              <w:top w:val="nil"/>
              <w:left w:val="nil"/>
              <w:bottom w:val="nil"/>
              <w:right w:val="nil"/>
            </w:tcBorders>
            <w:vAlign w:val="center"/>
            <w:tcPrChange w:id="1088" w:author="Reinstein, David" w:date="2019-09-26T23:16:00Z">
              <w:tcPr>
                <w:tcW w:w="141" w:type="dxa"/>
                <w:tcBorders>
                  <w:top w:val="nil"/>
                  <w:left w:val="nil"/>
                  <w:bottom w:val="nil"/>
                  <w:right w:val="nil"/>
                </w:tcBorders>
                <w:vAlign w:val="center"/>
              </w:tcPr>
            </w:tcPrChange>
          </w:tcPr>
          <w:p w14:paraId="64E08B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089" w:author="Reinstein, David" w:date="2019-09-26T23:16:00Z">
              <w:tcPr>
                <w:tcW w:w="1701" w:type="dxa"/>
                <w:tcBorders>
                  <w:top w:val="nil"/>
                  <w:left w:val="nil"/>
                  <w:bottom w:val="nil"/>
                  <w:right w:val="nil"/>
                </w:tcBorders>
                <w:vAlign w:val="center"/>
              </w:tcPr>
            </w:tcPrChange>
          </w:tcPr>
          <w:p w14:paraId="155722B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-0.06 [-0.46, 0.33]</w:t>
            </w:r>
          </w:p>
        </w:tc>
        <w:tc>
          <w:tcPr>
            <w:tcW w:w="431" w:type="dxa"/>
            <w:tcBorders>
              <w:top w:val="nil"/>
              <w:left w:val="nil"/>
              <w:bottom w:val="nil"/>
              <w:right w:val="nil"/>
            </w:tcBorders>
            <w:vAlign w:val="center"/>
            <w:tcPrChange w:id="1090" w:author="Reinstein, David" w:date="2019-09-26T23:16:00Z">
              <w:tcPr>
                <w:tcW w:w="431" w:type="dxa"/>
                <w:tcBorders>
                  <w:top w:val="nil"/>
                  <w:left w:val="nil"/>
                  <w:bottom w:val="nil"/>
                  <w:right w:val="nil"/>
                </w:tcBorders>
                <w:vAlign w:val="center"/>
              </w:tcPr>
            </w:tcPrChange>
          </w:tcPr>
          <w:p w14:paraId="4ADC06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420" w:type="dxa"/>
            <w:tcBorders>
              <w:top w:val="nil"/>
              <w:left w:val="nil"/>
              <w:bottom w:val="nil"/>
              <w:right w:val="nil"/>
            </w:tcBorders>
            <w:vAlign w:val="center"/>
            <w:tcPrChange w:id="1091" w:author="Reinstein, David" w:date="2019-09-26T23:16:00Z">
              <w:tcPr>
                <w:tcW w:w="420" w:type="dxa"/>
                <w:tcBorders>
                  <w:top w:val="nil"/>
                  <w:left w:val="nil"/>
                  <w:bottom w:val="nil"/>
                  <w:right w:val="nil"/>
                </w:tcBorders>
                <w:vAlign w:val="center"/>
              </w:tcPr>
            </w:tcPrChange>
          </w:tcPr>
          <w:p w14:paraId="75ED4B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.76</w:t>
            </w:r>
          </w:p>
        </w:tc>
      </w:tr>
      <w:tr w:rsidR="00520D55" w:rsidRPr="00354EB6" w14:paraId="04E15C7A" w14:textId="77777777" w:rsidTr="00A72422">
        <w:trPr>
          <w:trHeight w:val="300"/>
          <w:trPrChange w:id="1092" w:author="Reinstein, David" w:date="2019-09-26T23:16:00Z">
            <w:trPr>
              <w:trHeight w:val="300"/>
            </w:trPr>
          </w:trPrChange>
        </w:trPr>
        <w:tc>
          <w:tcPr>
            <w:tcW w:w="1636" w:type="dxa"/>
            <w:tcBorders>
              <w:top w:val="nil"/>
              <w:left w:val="nil"/>
              <w:bottom w:val="nil"/>
              <w:right w:val="nil"/>
            </w:tcBorders>
            <w:shd w:val="clear" w:color="auto" w:fill="auto"/>
            <w:noWrap/>
            <w:tcPrChange w:id="1093" w:author="Reinstein, David" w:date="2019-09-26T23:16:00Z">
              <w:tcPr>
                <w:tcW w:w="1636" w:type="dxa"/>
                <w:tcBorders>
                  <w:top w:val="nil"/>
                  <w:left w:val="nil"/>
                  <w:bottom w:val="nil"/>
                  <w:right w:val="nil"/>
                </w:tcBorders>
                <w:shd w:val="clear" w:color="auto" w:fill="auto"/>
                <w:noWrap/>
              </w:tcPr>
            </w:tcPrChange>
          </w:tcPr>
          <w:p w14:paraId="6950217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Change w:id="1094" w:author="Reinstein, David" w:date="2019-09-26T23:16:00Z">
              <w:tcPr>
                <w:tcW w:w="1466" w:type="dxa"/>
                <w:tcBorders>
                  <w:top w:val="nil"/>
                  <w:left w:val="nil"/>
                  <w:bottom w:val="nil"/>
                  <w:right w:val="nil"/>
                </w:tcBorders>
                <w:shd w:val="clear" w:color="auto" w:fill="auto"/>
                <w:noWrap/>
                <w:vAlign w:val="center"/>
              </w:tcPr>
            </w:tcPrChange>
          </w:tcPr>
          <w:p w14:paraId="421FE4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095" w:author="Reinstein, David" w:date="2019-09-26T23:16:00Z">
              <w:tcPr>
                <w:tcW w:w="519" w:type="dxa"/>
                <w:tcBorders>
                  <w:top w:val="nil"/>
                  <w:left w:val="nil"/>
                  <w:bottom w:val="nil"/>
                  <w:right w:val="nil"/>
                </w:tcBorders>
                <w:shd w:val="clear" w:color="auto" w:fill="auto"/>
                <w:noWrap/>
                <w:vAlign w:val="center"/>
              </w:tcPr>
            </w:tcPrChange>
          </w:tcPr>
          <w:p w14:paraId="5C7DF96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096" w:author="Reinstein, David" w:date="2019-09-26T23:16:00Z">
              <w:tcPr>
                <w:tcW w:w="503" w:type="dxa"/>
                <w:tcBorders>
                  <w:top w:val="nil"/>
                  <w:left w:val="nil"/>
                  <w:bottom w:val="nil"/>
                  <w:right w:val="nil"/>
                </w:tcBorders>
                <w:shd w:val="clear" w:color="auto" w:fill="auto"/>
                <w:noWrap/>
                <w:vAlign w:val="center"/>
              </w:tcPr>
            </w:tcPrChange>
          </w:tcPr>
          <w:p w14:paraId="67D4F2D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097" w:author="Reinstein, David" w:date="2019-09-26T23:16:00Z">
              <w:tcPr>
                <w:tcW w:w="142" w:type="dxa"/>
                <w:tcBorders>
                  <w:top w:val="nil"/>
                  <w:left w:val="nil"/>
                  <w:bottom w:val="nil"/>
                  <w:right w:val="nil"/>
                </w:tcBorders>
                <w:shd w:val="clear" w:color="auto" w:fill="auto"/>
                <w:noWrap/>
                <w:vAlign w:val="center"/>
              </w:tcPr>
            </w:tcPrChange>
          </w:tcPr>
          <w:p w14:paraId="6F747AC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098" w:author="Reinstein, David" w:date="2019-09-26T23:16:00Z">
              <w:tcPr>
                <w:tcW w:w="1559" w:type="dxa"/>
                <w:tcBorders>
                  <w:top w:val="nil"/>
                  <w:left w:val="nil"/>
                  <w:bottom w:val="nil"/>
                  <w:right w:val="nil"/>
                </w:tcBorders>
                <w:shd w:val="clear" w:color="auto" w:fill="auto"/>
                <w:noWrap/>
                <w:vAlign w:val="center"/>
              </w:tcPr>
            </w:tcPrChange>
          </w:tcPr>
          <w:p w14:paraId="6296A38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099" w:author="Reinstein, David" w:date="2019-09-26T23:16:00Z">
              <w:tcPr>
                <w:tcW w:w="425" w:type="dxa"/>
                <w:tcBorders>
                  <w:top w:val="nil"/>
                  <w:left w:val="nil"/>
                  <w:bottom w:val="nil"/>
                  <w:right w:val="nil"/>
                </w:tcBorders>
                <w:shd w:val="clear" w:color="auto" w:fill="auto"/>
                <w:noWrap/>
                <w:vAlign w:val="center"/>
              </w:tcPr>
            </w:tcPrChange>
          </w:tcPr>
          <w:p w14:paraId="480CEC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100" w:author="Reinstein, David" w:date="2019-09-26T23:16:00Z">
              <w:tcPr>
                <w:tcW w:w="502" w:type="dxa"/>
                <w:tcBorders>
                  <w:top w:val="nil"/>
                  <w:left w:val="nil"/>
                  <w:bottom w:val="nil"/>
                  <w:right w:val="nil"/>
                </w:tcBorders>
                <w:shd w:val="clear" w:color="auto" w:fill="auto"/>
                <w:noWrap/>
                <w:vAlign w:val="center"/>
              </w:tcPr>
            </w:tcPrChange>
          </w:tcPr>
          <w:p w14:paraId="32DAD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101" w:author="Reinstein, David" w:date="2019-09-26T23:16:00Z">
              <w:tcPr>
                <w:tcW w:w="141" w:type="dxa"/>
                <w:tcBorders>
                  <w:top w:val="nil"/>
                  <w:left w:val="nil"/>
                  <w:bottom w:val="nil"/>
                  <w:right w:val="nil"/>
                </w:tcBorders>
                <w:vAlign w:val="center"/>
              </w:tcPr>
            </w:tcPrChange>
          </w:tcPr>
          <w:p w14:paraId="10D6D0E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102" w:author="Reinstein, David" w:date="2019-09-26T23:16:00Z">
              <w:tcPr>
                <w:tcW w:w="1701" w:type="dxa"/>
                <w:tcBorders>
                  <w:top w:val="nil"/>
                  <w:left w:val="nil"/>
                  <w:bottom w:val="nil"/>
                  <w:right w:val="nil"/>
                </w:tcBorders>
                <w:vAlign w:val="center"/>
              </w:tcPr>
            </w:tcPrChange>
          </w:tcPr>
          <w:p w14:paraId="1C18F9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103" w:author="Reinstein, David" w:date="2019-09-26T23:16:00Z">
              <w:tcPr>
                <w:tcW w:w="431" w:type="dxa"/>
                <w:tcBorders>
                  <w:top w:val="nil"/>
                  <w:left w:val="nil"/>
                  <w:bottom w:val="nil"/>
                  <w:right w:val="nil"/>
                </w:tcBorders>
                <w:vAlign w:val="center"/>
              </w:tcPr>
            </w:tcPrChange>
          </w:tcPr>
          <w:p w14:paraId="0531E7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104" w:author="Reinstein, David" w:date="2019-09-26T23:16:00Z">
              <w:tcPr>
                <w:tcW w:w="420" w:type="dxa"/>
                <w:tcBorders>
                  <w:top w:val="nil"/>
                  <w:left w:val="nil"/>
                  <w:bottom w:val="nil"/>
                  <w:right w:val="nil"/>
                </w:tcBorders>
                <w:vAlign w:val="center"/>
              </w:tcPr>
            </w:tcPrChange>
          </w:tcPr>
          <w:p w14:paraId="668484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8E12CA9" w14:textId="77777777" w:rsidTr="00A72422">
        <w:trPr>
          <w:trHeight w:val="300"/>
          <w:trPrChange w:id="1105" w:author="Reinstein, David" w:date="2019-09-26T23:16:00Z">
            <w:trPr>
              <w:trHeight w:val="300"/>
            </w:trPr>
          </w:trPrChange>
        </w:trPr>
        <w:tc>
          <w:tcPr>
            <w:tcW w:w="1636" w:type="dxa"/>
            <w:tcBorders>
              <w:top w:val="nil"/>
              <w:left w:val="nil"/>
              <w:bottom w:val="nil"/>
              <w:right w:val="nil"/>
            </w:tcBorders>
            <w:shd w:val="clear" w:color="auto" w:fill="auto"/>
            <w:noWrap/>
            <w:tcPrChange w:id="1106" w:author="Reinstein, David" w:date="2019-09-26T23:16:00Z">
              <w:tcPr>
                <w:tcW w:w="1636" w:type="dxa"/>
                <w:tcBorders>
                  <w:top w:val="nil"/>
                  <w:left w:val="nil"/>
                  <w:bottom w:val="nil"/>
                  <w:right w:val="nil"/>
                </w:tcBorders>
                <w:shd w:val="clear" w:color="auto" w:fill="auto"/>
                <w:noWrap/>
              </w:tcPr>
            </w:tcPrChange>
          </w:tcPr>
          <w:p w14:paraId="54A5601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3 ($50 raffle)</w:t>
            </w:r>
          </w:p>
        </w:tc>
        <w:tc>
          <w:tcPr>
            <w:tcW w:w="1466" w:type="dxa"/>
            <w:tcBorders>
              <w:top w:val="nil"/>
              <w:left w:val="nil"/>
              <w:bottom w:val="nil"/>
              <w:right w:val="nil"/>
            </w:tcBorders>
            <w:shd w:val="clear" w:color="auto" w:fill="auto"/>
            <w:noWrap/>
            <w:vAlign w:val="center"/>
            <w:tcPrChange w:id="1107" w:author="Reinstein, David" w:date="2019-09-26T23:16:00Z">
              <w:tcPr>
                <w:tcW w:w="1466" w:type="dxa"/>
                <w:tcBorders>
                  <w:top w:val="nil"/>
                  <w:left w:val="nil"/>
                  <w:bottom w:val="nil"/>
                  <w:right w:val="nil"/>
                </w:tcBorders>
                <w:shd w:val="clear" w:color="auto" w:fill="auto"/>
                <w:noWrap/>
                <w:vAlign w:val="center"/>
              </w:tcPr>
            </w:tcPrChange>
          </w:tcPr>
          <w:p w14:paraId="6763BC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108" w:author="Reinstein, David" w:date="2019-09-26T23:16:00Z">
              <w:tcPr>
                <w:tcW w:w="519" w:type="dxa"/>
                <w:tcBorders>
                  <w:top w:val="nil"/>
                  <w:left w:val="nil"/>
                  <w:bottom w:val="nil"/>
                  <w:right w:val="nil"/>
                </w:tcBorders>
                <w:shd w:val="clear" w:color="auto" w:fill="auto"/>
                <w:noWrap/>
                <w:vAlign w:val="center"/>
              </w:tcPr>
            </w:tcPrChange>
          </w:tcPr>
          <w:p w14:paraId="78340D4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109" w:author="Reinstein, David" w:date="2019-09-26T23:16:00Z">
              <w:tcPr>
                <w:tcW w:w="503" w:type="dxa"/>
                <w:tcBorders>
                  <w:top w:val="nil"/>
                  <w:left w:val="nil"/>
                  <w:bottom w:val="nil"/>
                  <w:right w:val="nil"/>
                </w:tcBorders>
                <w:shd w:val="clear" w:color="auto" w:fill="auto"/>
                <w:noWrap/>
                <w:vAlign w:val="center"/>
              </w:tcPr>
            </w:tcPrChange>
          </w:tcPr>
          <w:p w14:paraId="7FEF5D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110" w:author="Reinstein, David" w:date="2019-09-26T23:16:00Z">
              <w:tcPr>
                <w:tcW w:w="142" w:type="dxa"/>
                <w:tcBorders>
                  <w:top w:val="nil"/>
                  <w:left w:val="nil"/>
                  <w:bottom w:val="nil"/>
                  <w:right w:val="nil"/>
                </w:tcBorders>
                <w:shd w:val="clear" w:color="auto" w:fill="auto"/>
                <w:noWrap/>
                <w:vAlign w:val="center"/>
              </w:tcPr>
            </w:tcPrChange>
          </w:tcPr>
          <w:p w14:paraId="1CEA79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111" w:author="Reinstein, David" w:date="2019-09-26T23:16:00Z">
              <w:tcPr>
                <w:tcW w:w="1559" w:type="dxa"/>
                <w:tcBorders>
                  <w:top w:val="nil"/>
                  <w:left w:val="nil"/>
                  <w:bottom w:val="nil"/>
                  <w:right w:val="nil"/>
                </w:tcBorders>
                <w:shd w:val="clear" w:color="auto" w:fill="auto"/>
                <w:noWrap/>
                <w:vAlign w:val="center"/>
              </w:tcPr>
            </w:tcPrChange>
          </w:tcPr>
          <w:p w14:paraId="6A3CD1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112" w:author="Reinstein, David" w:date="2019-09-26T23:16:00Z">
              <w:tcPr>
                <w:tcW w:w="425" w:type="dxa"/>
                <w:tcBorders>
                  <w:top w:val="nil"/>
                  <w:left w:val="nil"/>
                  <w:bottom w:val="nil"/>
                  <w:right w:val="nil"/>
                </w:tcBorders>
                <w:shd w:val="clear" w:color="auto" w:fill="auto"/>
                <w:noWrap/>
                <w:vAlign w:val="center"/>
              </w:tcPr>
            </w:tcPrChange>
          </w:tcPr>
          <w:p w14:paraId="3A3BE5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113" w:author="Reinstein, David" w:date="2019-09-26T23:16:00Z">
              <w:tcPr>
                <w:tcW w:w="502" w:type="dxa"/>
                <w:tcBorders>
                  <w:top w:val="nil"/>
                  <w:left w:val="nil"/>
                  <w:bottom w:val="nil"/>
                  <w:right w:val="nil"/>
                </w:tcBorders>
                <w:shd w:val="clear" w:color="auto" w:fill="auto"/>
                <w:noWrap/>
                <w:vAlign w:val="center"/>
              </w:tcPr>
            </w:tcPrChange>
          </w:tcPr>
          <w:p w14:paraId="26CDCC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114" w:author="Reinstein, David" w:date="2019-09-26T23:16:00Z">
              <w:tcPr>
                <w:tcW w:w="141" w:type="dxa"/>
                <w:tcBorders>
                  <w:top w:val="nil"/>
                  <w:left w:val="nil"/>
                  <w:bottom w:val="nil"/>
                  <w:right w:val="nil"/>
                </w:tcBorders>
                <w:vAlign w:val="center"/>
              </w:tcPr>
            </w:tcPrChange>
          </w:tcPr>
          <w:p w14:paraId="401DDE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115" w:author="Reinstein, David" w:date="2019-09-26T23:16:00Z">
              <w:tcPr>
                <w:tcW w:w="1701" w:type="dxa"/>
                <w:tcBorders>
                  <w:top w:val="nil"/>
                  <w:left w:val="nil"/>
                  <w:bottom w:val="nil"/>
                  <w:right w:val="nil"/>
                </w:tcBorders>
                <w:vAlign w:val="center"/>
              </w:tcPr>
            </w:tcPrChange>
          </w:tcPr>
          <w:p w14:paraId="54DEF8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116" w:author="Reinstein, David" w:date="2019-09-26T23:16:00Z">
              <w:tcPr>
                <w:tcW w:w="431" w:type="dxa"/>
                <w:tcBorders>
                  <w:top w:val="nil"/>
                  <w:left w:val="nil"/>
                  <w:bottom w:val="nil"/>
                  <w:right w:val="nil"/>
                </w:tcBorders>
                <w:vAlign w:val="center"/>
              </w:tcPr>
            </w:tcPrChange>
          </w:tcPr>
          <w:p w14:paraId="08F3B4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117" w:author="Reinstein, David" w:date="2019-09-26T23:16:00Z">
              <w:tcPr>
                <w:tcW w:w="420" w:type="dxa"/>
                <w:tcBorders>
                  <w:top w:val="nil"/>
                  <w:left w:val="nil"/>
                  <w:bottom w:val="nil"/>
                  <w:right w:val="nil"/>
                </w:tcBorders>
                <w:vAlign w:val="center"/>
              </w:tcPr>
            </w:tcPrChange>
          </w:tcPr>
          <w:p w14:paraId="08712D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AE90419" w14:textId="77777777" w:rsidTr="00A72422">
        <w:trPr>
          <w:trHeight w:val="300"/>
          <w:trPrChange w:id="1118" w:author="Reinstein, David" w:date="2019-09-26T23:16:00Z">
            <w:trPr>
              <w:trHeight w:val="300"/>
            </w:trPr>
          </w:trPrChange>
        </w:trPr>
        <w:tc>
          <w:tcPr>
            <w:tcW w:w="1636" w:type="dxa"/>
            <w:tcBorders>
              <w:top w:val="nil"/>
              <w:left w:val="nil"/>
              <w:bottom w:val="nil"/>
              <w:right w:val="nil"/>
            </w:tcBorders>
            <w:shd w:val="clear" w:color="auto" w:fill="auto"/>
            <w:noWrap/>
            <w:tcPrChange w:id="1119" w:author="Reinstein, David" w:date="2019-09-26T23:16:00Z">
              <w:tcPr>
                <w:tcW w:w="1636" w:type="dxa"/>
                <w:tcBorders>
                  <w:top w:val="nil"/>
                  <w:left w:val="nil"/>
                  <w:bottom w:val="nil"/>
                  <w:right w:val="nil"/>
                </w:tcBorders>
                <w:shd w:val="clear" w:color="auto" w:fill="auto"/>
                <w:noWrap/>
              </w:tcPr>
            </w:tcPrChange>
          </w:tcPr>
          <w:p w14:paraId="717B55B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239527B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Change w:id="1120" w:author="Reinstein, David" w:date="2019-09-26T23:16:00Z">
              <w:tcPr>
                <w:tcW w:w="1466" w:type="dxa"/>
                <w:tcBorders>
                  <w:top w:val="nil"/>
                  <w:left w:val="nil"/>
                  <w:bottom w:val="nil"/>
                  <w:right w:val="nil"/>
                </w:tcBorders>
                <w:shd w:val="clear" w:color="auto" w:fill="auto"/>
                <w:noWrap/>
                <w:vAlign w:val="center"/>
              </w:tcPr>
            </w:tcPrChange>
          </w:tcPr>
          <w:p w14:paraId="2C21CB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0.32 [-0.07, 0.76]</w:t>
            </w:r>
          </w:p>
        </w:tc>
        <w:tc>
          <w:tcPr>
            <w:tcW w:w="519" w:type="dxa"/>
            <w:tcBorders>
              <w:top w:val="nil"/>
              <w:left w:val="nil"/>
              <w:bottom w:val="nil"/>
              <w:right w:val="nil"/>
            </w:tcBorders>
            <w:shd w:val="clear" w:color="auto" w:fill="auto"/>
            <w:noWrap/>
            <w:vAlign w:val="center"/>
            <w:tcPrChange w:id="1121" w:author="Reinstein, David" w:date="2019-09-26T23:16:00Z">
              <w:tcPr>
                <w:tcW w:w="519" w:type="dxa"/>
                <w:tcBorders>
                  <w:top w:val="nil"/>
                  <w:left w:val="nil"/>
                  <w:bottom w:val="nil"/>
                  <w:right w:val="nil"/>
                </w:tcBorders>
                <w:shd w:val="clear" w:color="auto" w:fill="auto"/>
                <w:noWrap/>
                <w:vAlign w:val="center"/>
              </w:tcPr>
            </w:tcPrChange>
          </w:tcPr>
          <w:p w14:paraId="279B4BF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w:t>
            </w:r>
          </w:p>
        </w:tc>
        <w:tc>
          <w:tcPr>
            <w:tcW w:w="503" w:type="dxa"/>
            <w:tcBorders>
              <w:top w:val="nil"/>
              <w:left w:val="nil"/>
              <w:bottom w:val="nil"/>
              <w:right w:val="nil"/>
            </w:tcBorders>
            <w:shd w:val="clear" w:color="auto" w:fill="auto"/>
            <w:noWrap/>
            <w:vAlign w:val="center"/>
            <w:tcPrChange w:id="1122" w:author="Reinstein, David" w:date="2019-09-26T23:16:00Z">
              <w:tcPr>
                <w:tcW w:w="503" w:type="dxa"/>
                <w:tcBorders>
                  <w:top w:val="nil"/>
                  <w:left w:val="nil"/>
                  <w:bottom w:val="nil"/>
                  <w:right w:val="nil"/>
                </w:tcBorders>
                <w:shd w:val="clear" w:color="auto" w:fill="auto"/>
                <w:noWrap/>
                <w:vAlign w:val="center"/>
              </w:tcPr>
            </w:tcPrChange>
          </w:tcPr>
          <w:p w14:paraId="0BBE8F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w:t>
            </w:r>
          </w:p>
        </w:tc>
        <w:tc>
          <w:tcPr>
            <w:tcW w:w="142" w:type="dxa"/>
            <w:tcBorders>
              <w:top w:val="nil"/>
              <w:left w:val="nil"/>
              <w:bottom w:val="nil"/>
              <w:right w:val="nil"/>
            </w:tcBorders>
            <w:shd w:val="clear" w:color="auto" w:fill="auto"/>
            <w:noWrap/>
            <w:vAlign w:val="center"/>
            <w:tcPrChange w:id="1123" w:author="Reinstein, David" w:date="2019-09-26T23:16:00Z">
              <w:tcPr>
                <w:tcW w:w="142" w:type="dxa"/>
                <w:tcBorders>
                  <w:top w:val="nil"/>
                  <w:left w:val="nil"/>
                  <w:bottom w:val="nil"/>
                  <w:right w:val="nil"/>
                </w:tcBorders>
                <w:shd w:val="clear" w:color="auto" w:fill="auto"/>
                <w:noWrap/>
                <w:vAlign w:val="center"/>
              </w:tcPr>
            </w:tcPrChange>
          </w:tcPr>
          <w:p w14:paraId="28A5978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124" w:author="Reinstein, David" w:date="2019-09-26T23:16:00Z">
              <w:tcPr>
                <w:tcW w:w="1559" w:type="dxa"/>
                <w:tcBorders>
                  <w:top w:val="nil"/>
                  <w:left w:val="nil"/>
                  <w:bottom w:val="nil"/>
                  <w:right w:val="nil"/>
                </w:tcBorders>
                <w:shd w:val="clear" w:color="auto" w:fill="auto"/>
                <w:noWrap/>
                <w:vAlign w:val="center"/>
              </w:tcPr>
            </w:tcPrChange>
          </w:tcPr>
          <w:p w14:paraId="73B3C52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3.11 [0.30, 5.82]</w:t>
            </w:r>
          </w:p>
        </w:tc>
        <w:tc>
          <w:tcPr>
            <w:tcW w:w="439" w:type="dxa"/>
            <w:tcBorders>
              <w:top w:val="nil"/>
              <w:left w:val="nil"/>
              <w:bottom w:val="nil"/>
              <w:right w:val="nil"/>
            </w:tcBorders>
            <w:shd w:val="clear" w:color="auto" w:fill="auto"/>
            <w:noWrap/>
            <w:vAlign w:val="center"/>
            <w:tcPrChange w:id="1125" w:author="Reinstein, David" w:date="2019-09-26T23:16:00Z">
              <w:tcPr>
                <w:tcW w:w="425" w:type="dxa"/>
                <w:tcBorders>
                  <w:top w:val="nil"/>
                  <w:left w:val="nil"/>
                  <w:bottom w:val="nil"/>
                  <w:right w:val="nil"/>
                </w:tcBorders>
                <w:shd w:val="clear" w:color="auto" w:fill="auto"/>
                <w:noWrap/>
                <w:vAlign w:val="center"/>
              </w:tcPr>
            </w:tcPrChange>
          </w:tcPr>
          <w:p w14:paraId="529E52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bottom w:val="nil"/>
              <w:right w:val="nil"/>
            </w:tcBorders>
            <w:shd w:val="clear" w:color="auto" w:fill="auto"/>
            <w:noWrap/>
            <w:vAlign w:val="center"/>
            <w:tcPrChange w:id="1126" w:author="Reinstein, David" w:date="2019-09-26T23:16:00Z">
              <w:tcPr>
                <w:tcW w:w="502" w:type="dxa"/>
                <w:tcBorders>
                  <w:top w:val="nil"/>
                  <w:left w:val="nil"/>
                  <w:bottom w:val="nil"/>
                  <w:right w:val="nil"/>
                </w:tcBorders>
                <w:shd w:val="clear" w:color="auto" w:fill="auto"/>
                <w:noWrap/>
                <w:vAlign w:val="center"/>
              </w:tcPr>
            </w:tcPrChange>
          </w:tcPr>
          <w:p w14:paraId="1ED7F4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141" w:type="dxa"/>
            <w:tcBorders>
              <w:top w:val="nil"/>
              <w:left w:val="nil"/>
              <w:bottom w:val="nil"/>
              <w:right w:val="nil"/>
            </w:tcBorders>
            <w:vAlign w:val="center"/>
            <w:tcPrChange w:id="1127" w:author="Reinstein, David" w:date="2019-09-26T23:16:00Z">
              <w:tcPr>
                <w:tcW w:w="141" w:type="dxa"/>
                <w:tcBorders>
                  <w:top w:val="nil"/>
                  <w:left w:val="nil"/>
                  <w:bottom w:val="nil"/>
                  <w:right w:val="nil"/>
                </w:tcBorders>
                <w:vAlign w:val="center"/>
              </w:tcPr>
            </w:tcPrChange>
          </w:tcPr>
          <w:p w14:paraId="5DBE1C1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128" w:author="Reinstein, David" w:date="2019-09-26T23:16:00Z">
              <w:tcPr>
                <w:tcW w:w="1701" w:type="dxa"/>
                <w:tcBorders>
                  <w:top w:val="nil"/>
                  <w:left w:val="nil"/>
                  <w:bottom w:val="nil"/>
                  <w:right w:val="nil"/>
                </w:tcBorders>
                <w:vAlign w:val="center"/>
              </w:tcPr>
            </w:tcPrChange>
          </w:tcPr>
          <w:p w14:paraId="6148605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1.18 [-1.03, 3.26]</w:t>
            </w:r>
          </w:p>
        </w:tc>
        <w:tc>
          <w:tcPr>
            <w:tcW w:w="431" w:type="dxa"/>
            <w:tcBorders>
              <w:top w:val="nil"/>
              <w:left w:val="nil"/>
              <w:bottom w:val="nil"/>
              <w:right w:val="nil"/>
            </w:tcBorders>
            <w:vAlign w:val="center"/>
            <w:tcPrChange w:id="1129" w:author="Reinstein, David" w:date="2019-09-26T23:16:00Z">
              <w:tcPr>
                <w:tcW w:w="431" w:type="dxa"/>
                <w:tcBorders>
                  <w:top w:val="nil"/>
                  <w:left w:val="nil"/>
                  <w:bottom w:val="nil"/>
                  <w:right w:val="nil"/>
                </w:tcBorders>
                <w:vAlign w:val="center"/>
              </w:tcPr>
            </w:tcPrChange>
          </w:tcPr>
          <w:p w14:paraId="30A5D0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Change w:id="1130" w:author="Reinstein, David" w:date="2019-09-26T23:16:00Z">
              <w:tcPr>
                <w:tcW w:w="420" w:type="dxa"/>
                <w:tcBorders>
                  <w:top w:val="nil"/>
                  <w:left w:val="nil"/>
                  <w:bottom w:val="nil"/>
                  <w:right w:val="nil"/>
                </w:tcBorders>
                <w:vAlign w:val="center"/>
              </w:tcPr>
            </w:tcPrChange>
          </w:tcPr>
          <w:p w14:paraId="644E4C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.28</w:t>
            </w:r>
          </w:p>
        </w:tc>
      </w:tr>
      <w:tr w:rsidR="00520D55" w:rsidRPr="00354EB6" w14:paraId="19BE09D6" w14:textId="77777777" w:rsidTr="00A72422">
        <w:trPr>
          <w:trHeight w:val="300"/>
          <w:trPrChange w:id="1131" w:author="Reinstein, David" w:date="2019-09-26T23:16:00Z">
            <w:trPr>
              <w:trHeight w:val="300"/>
            </w:trPr>
          </w:trPrChange>
        </w:trPr>
        <w:tc>
          <w:tcPr>
            <w:tcW w:w="1636" w:type="dxa"/>
            <w:tcBorders>
              <w:top w:val="nil"/>
              <w:left w:val="nil"/>
              <w:bottom w:val="nil"/>
              <w:right w:val="nil"/>
            </w:tcBorders>
            <w:shd w:val="clear" w:color="auto" w:fill="auto"/>
            <w:noWrap/>
            <w:tcPrChange w:id="1132" w:author="Reinstein, David" w:date="2019-09-26T23:16:00Z">
              <w:tcPr>
                <w:tcW w:w="1636" w:type="dxa"/>
                <w:tcBorders>
                  <w:top w:val="nil"/>
                  <w:left w:val="nil"/>
                  <w:bottom w:val="nil"/>
                  <w:right w:val="nil"/>
                </w:tcBorders>
                <w:shd w:val="clear" w:color="auto" w:fill="auto"/>
                <w:noWrap/>
              </w:tcPr>
            </w:tcPrChange>
          </w:tcPr>
          <w:p w14:paraId="484F062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1AACD70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133" w:author="Reinstein, David" w:date="2019-09-26T23:16:00Z">
              <w:tcPr>
                <w:tcW w:w="1466" w:type="dxa"/>
                <w:tcBorders>
                  <w:top w:val="nil"/>
                  <w:left w:val="nil"/>
                  <w:bottom w:val="nil"/>
                  <w:right w:val="nil"/>
                </w:tcBorders>
                <w:shd w:val="clear" w:color="auto" w:fill="auto"/>
                <w:noWrap/>
                <w:vAlign w:val="center"/>
              </w:tcPr>
            </w:tcPrChange>
          </w:tcPr>
          <w:p w14:paraId="73C2B40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[-0.81, 0.33]</w:t>
            </w:r>
          </w:p>
        </w:tc>
        <w:tc>
          <w:tcPr>
            <w:tcW w:w="519" w:type="dxa"/>
            <w:tcBorders>
              <w:top w:val="nil"/>
              <w:left w:val="nil"/>
              <w:bottom w:val="nil"/>
              <w:right w:val="nil"/>
            </w:tcBorders>
            <w:shd w:val="clear" w:color="auto" w:fill="auto"/>
            <w:noWrap/>
            <w:vAlign w:val="center"/>
            <w:tcPrChange w:id="1134" w:author="Reinstein, David" w:date="2019-09-26T23:16:00Z">
              <w:tcPr>
                <w:tcW w:w="519" w:type="dxa"/>
                <w:tcBorders>
                  <w:top w:val="nil"/>
                  <w:left w:val="nil"/>
                  <w:bottom w:val="nil"/>
                  <w:right w:val="nil"/>
                </w:tcBorders>
                <w:shd w:val="clear" w:color="auto" w:fill="auto"/>
                <w:noWrap/>
                <w:vAlign w:val="center"/>
              </w:tcPr>
            </w:tcPrChange>
          </w:tcPr>
          <w:p w14:paraId="0F80A9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0.77</w:t>
            </w:r>
          </w:p>
        </w:tc>
        <w:tc>
          <w:tcPr>
            <w:tcW w:w="503" w:type="dxa"/>
            <w:tcBorders>
              <w:top w:val="nil"/>
              <w:left w:val="nil"/>
              <w:bottom w:val="nil"/>
              <w:right w:val="nil"/>
            </w:tcBorders>
            <w:shd w:val="clear" w:color="auto" w:fill="auto"/>
            <w:noWrap/>
            <w:vAlign w:val="center"/>
            <w:tcPrChange w:id="1135" w:author="Reinstein, David" w:date="2019-09-26T23:16:00Z">
              <w:tcPr>
                <w:tcW w:w="503" w:type="dxa"/>
                <w:tcBorders>
                  <w:top w:val="nil"/>
                  <w:left w:val="nil"/>
                  <w:bottom w:val="nil"/>
                  <w:right w:val="nil"/>
                </w:tcBorders>
                <w:shd w:val="clear" w:color="auto" w:fill="auto"/>
                <w:noWrap/>
                <w:vAlign w:val="center"/>
              </w:tcPr>
            </w:tcPrChange>
          </w:tcPr>
          <w:p w14:paraId="560518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.37</w:t>
            </w:r>
          </w:p>
        </w:tc>
        <w:tc>
          <w:tcPr>
            <w:tcW w:w="142" w:type="dxa"/>
            <w:tcBorders>
              <w:top w:val="nil"/>
              <w:left w:val="nil"/>
              <w:bottom w:val="nil"/>
              <w:right w:val="nil"/>
            </w:tcBorders>
            <w:shd w:val="clear" w:color="auto" w:fill="auto"/>
            <w:noWrap/>
            <w:vAlign w:val="center"/>
            <w:tcPrChange w:id="1136" w:author="Reinstein, David" w:date="2019-09-26T23:16:00Z">
              <w:tcPr>
                <w:tcW w:w="142" w:type="dxa"/>
                <w:tcBorders>
                  <w:top w:val="nil"/>
                  <w:left w:val="nil"/>
                  <w:bottom w:val="nil"/>
                  <w:right w:val="nil"/>
                </w:tcBorders>
                <w:shd w:val="clear" w:color="auto" w:fill="auto"/>
                <w:noWrap/>
                <w:vAlign w:val="center"/>
              </w:tcPr>
            </w:tcPrChange>
          </w:tcPr>
          <w:p w14:paraId="1C8275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137" w:author="Reinstein, David" w:date="2019-09-26T23:16:00Z">
              <w:tcPr>
                <w:tcW w:w="1559" w:type="dxa"/>
                <w:tcBorders>
                  <w:top w:val="nil"/>
                  <w:left w:val="nil"/>
                  <w:bottom w:val="nil"/>
                  <w:right w:val="nil"/>
                </w:tcBorders>
                <w:shd w:val="clear" w:color="auto" w:fill="auto"/>
                <w:noWrap/>
                <w:vAlign w:val="center"/>
              </w:tcPr>
            </w:tcPrChange>
          </w:tcPr>
          <w:p w14:paraId="53E85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2.00 [-1.92, 6.02]</w:t>
            </w:r>
          </w:p>
        </w:tc>
        <w:tc>
          <w:tcPr>
            <w:tcW w:w="439" w:type="dxa"/>
            <w:tcBorders>
              <w:top w:val="nil"/>
              <w:left w:val="nil"/>
              <w:bottom w:val="nil"/>
              <w:right w:val="nil"/>
            </w:tcBorders>
            <w:shd w:val="clear" w:color="auto" w:fill="auto"/>
            <w:noWrap/>
            <w:vAlign w:val="center"/>
            <w:tcPrChange w:id="1138" w:author="Reinstein, David" w:date="2019-09-26T23:16:00Z">
              <w:tcPr>
                <w:tcW w:w="425" w:type="dxa"/>
                <w:tcBorders>
                  <w:top w:val="nil"/>
                  <w:left w:val="nil"/>
                  <w:bottom w:val="nil"/>
                  <w:right w:val="nil"/>
                </w:tcBorders>
                <w:shd w:val="clear" w:color="auto" w:fill="auto"/>
                <w:noWrap/>
                <w:vAlign w:val="center"/>
              </w:tcPr>
            </w:tcPrChange>
          </w:tcPr>
          <w:p w14:paraId="127EE6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Change w:id="1139" w:author="Reinstein, David" w:date="2019-09-26T23:16:00Z">
              <w:tcPr>
                <w:tcW w:w="502" w:type="dxa"/>
                <w:tcBorders>
                  <w:top w:val="nil"/>
                  <w:left w:val="nil"/>
                  <w:bottom w:val="nil"/>
                  <w:right w:val="nil"/>
                </w:tcBorders>
                <w:shd w:val="clear" w:color="auto" w:fill="auto"/>
                <w:noWrap/>
                <w:vAlign w:val="center"/>
              </w:tcPr>
            </w:tcPrChange>
          </w:tcPr>
          <w:p w14:paraId="294DE9C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1" w:type="dxa"/>
            <w:tcBorders>
              <w:top w:val="nil"/>
              <w:left w:val="nil"/>
              <w:bottom w:val="nil"/>
              <w:right w:val="nil"/>
            </w:tcBorders>
            <w:vAlign w:val="center"/>
            <w:tcPrChange w:id="1140" w:author="Reinstein, David" w:date="2019-09-26T23:16:00Z">
              <w:tcPr>
                <w:tcW w:w="141" w:type="dxa"/>
                <w:tcBorders>
                  <w:top w:val="nil"/>
                  <w:left w:val="nil"/>
                  <w:bottom w:val="nil"/>
                  <w:right w:val="nil"/>
                </w:tcBorders>
                <w:vAlign w:val="center"/>
              </w:tcPr>
            </w:tcPrChange>
          </w:tcPr>
          <w:p w14:paraId="2D0E66F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141" w:author="Reinstein, David" w:date="2019-09-26T23:16:00Z">
              <w:tcPr>
                <w:tcW w:w="1701" w:type="dxa"/>
                <w:tcBorders>
                  <w:top w:val="nil"/>
                  <w:left w:val="nil"/>
                  <w:bottom w:val="nil"/>
                  <w:right w:val="nil"/>
                </w:tcBorders>
                <w:vAlign w:val="center"/>
              </w:tcPr>
            </w:tcPrChange>
          </w:tcPr>
          <w:p w14:paraId="1C8FD16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-0.36 [-3.74, 2.86]</w:t>
            </w:r>
          </w:p>
        </w:tc>
        <w:tc>
          <w:tcPr>
            <w:tcW w:w="431" w:type="dxa"/>
            <w:tcBorders>
              <w:top w:val="nil"/>
              <w:left w:val="nil"/>
              <w:bottom w:val="nil"/>
              <w:right w:val="nil"/>
            </w:tcBorders>
            <w:vAlign w:val="center"/>
            <w:tcPrChange w:id="1142" w:author="Reinstein, David" w:date="2019-09-26T23:16:00Z">
              <w:tcPr>
                <w:tcW w:w="431" w:type="dxa"/>
                <w:tcBorders>
                  <w:top w:val="nil"/>
                  <w:left w:val="nil"/>
                  <w:bottom w:val="nil"/>
                  <w:right w:val="nil"/>
                </w:tcBorders>
                <w:vAlign w:val="center"/>
              </w:tcPr>
            </w:tcPrChange>
          </w:tcPr>
          <w:p w14:paraId="5460B8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420" w:type="dxa"/>
            <w:tcBorders>
              <w:top w:val="nil"/>
              <w:left w:val="nil"/>
              <w:bottom w:val="nil"/>
              <w:right w:val="nil"/>
            </w:tcBorders>
            <w:vAlign w:val="center"/>
            <w:tcPrChange w:id="1143" w:author="Reinstein, David" w:date="2019-09-26T23:16:00Z">
              <w:tcPr>
                <w:tcW w:w="420" w:type="dxa"/>
                <w:tcBorders>
                  <w:top w:val="nil"/>
                  <w:left w:val="nil"/>
                  <w:bottom w:val="nil"/>
                  <w:right w:val="nil"/>
                </w:tcBorders>
                <w:vAlign w:val="center"/>
              </w:tcPr>
            </w:tcPrChange>
          </w:tcPr>
          <w:p w14:paraId="1D9C8C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.82</w:t>
            </w:r>
          </w:p>
        </w:tc>
      </w:tr>
      <w:tr w:rsidR="00520D55" w:rsidRPr="00354EB6" w14:paraId="75F84D7F" w14:textId="77777777" w:rsidTr="00A72422">
        <w:trPr>
          <w:trHeight w:val="300"/>
          <w:trPrChange w:id="1144" w:author="Reinstein, David" w:date="2019-09-26T23:16:00Z">
            <w:trPr>
              <w:trHeight w:val="300"/>
            </w:trPr>
          </w:trPrChange>
        </w:trPr>
        <w:tc>
          <w:tcPr>
            <w:tcW w:w="1636" w:type="dxa"/>
            <w:tcBorders>
              <w:top w:val="nil"/>
              <w:left w:val="nil"/>
              <w:bottom w:val="nil"/>
              <w:right w:val="nil"/>
            </w:tcBorders>
            <w:shd w:val="clear" w:color="auto" w:fill="auto"/>
            <w:noWrap/>
            <w:tcPrChange w:id="1145" w:author="Reinstein, David" w:date="2019-09-26T23:16:00Z">
              <w:tcPr>
                <w:tcW w:w="1636" w:type="dxa"/>
                <w:tcBorders>
                  <w:top w:val="nil"/>
                  <w:left w:val="nil"/>
                  <w:bottom w:val="nil"/>
                  <w:right w:val="nil"/>
                </w:tcBorders>
                <w:shd w:val="clear" w:color="auto" w:fill="auto"/>
                <w:noWrap/>
              </w:tcPr>
            </w:tcPrChange>
          </w:tcPr>
          <w:p w14:paraId="2A8C174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5B65018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146" w:author="Reinstein, David" w:date="2019-09-26T23:16:00Z">
              <w:tcPr>
                <w:tcW w:w="1466" w:type="dxa"/>
                <w:tcBorders>
                  <w:top w:val="nil"/>
                  <w:left w:val="nil"/>
                  <w:bottom w:val="nil"/>
                  <w:right w:val="nil"/>
                </w:tcBorders>
                <w:shd w:val="clear" w:color="auto" w:fill="auto"/>
                <w:noWrap/>
                <w:vAlign w:val="center"/>
              </w:tcPr>
            </w:tcPrChange>
          </w:tcPr>
          <w:p w14:paraId="4CF7E3D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[-0.46, 0.73]</w:t>
            </w:r>
          </w:p>
        </w:tc>
        <w:tc>
          <w:tcPr>
            <w:tcW w:w="519" w:type="dxa"/>
            <w:tcBorders>
              <w:top w:val="nil"/>
              <w:left w:val="nil"/>
              <w:bottom w:val="nil"/>
              <w:right w:val="nil"/>
            </w:tcBorders>
            <w:shd w:val="clear" w:color="auto" w:fill="auto"/>
            <w:noWrap/>
            <w:vAlign w:val="center"/>
            <w:tcPrChange w:id="1147" w:author="Reinstein, David" w:date="2019-09-26T23:16:00Z">
              <w:tcPr>
                <w:tcW w:w="519" w:type="dxa"/>
                <w:tcBorders>
                  <w:top w:val="nil"/>
                  <w:left w:val="nil"/>
                  <w:bottom w:val="nil"/>
                  <w:right w:val="nil"/>
                </w:tcBorders>
                <w:shd w:val="clear" w:color="auto" w:fill="auto"/>
                <w:noWrap/>
                <w:vAlign w:val="center"/>
              </w:tcPr>
            </w:tcPrChange>
          </w:tcPr>
          <w:p w14:paraId="5CEBB1F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1.12</w:t>
            </w:r>
          </w:p>
        </w:tc>
        <w:tc>
          <w:tcPr>
            <w:tcW w:w="503" w:type="dxa"/>
            <w:tcBorders>
              <w:top w:val="nil"/>
              <w:left w:val="nil"/>
              <w:bottom w:val="nil"/>
              <w:right w:val="nil"/>
            </w:tcBorders>
            <w:shd w:val="clear" w:color="auto" w:fill="auto"/>
            <w:noWrap/>
            <w:vAlign w:val="center"/>
            <w:tcPrChange w:id="1148" w:author="Reinstein, David" w:date="2019-09-26T23:16:00Z">
              <w:tcPr>
                <w:tcW w:w="503" w:type="dxa"/>
                <w:tcBorders>
                  <w:top w:val="nil"/>
                  <w:left w:val="nil"/>
                  <w:bottom w:val="nil"/>
                  <w:right w:val="nil"/>
                </w:tcBorders>
                <w:shd w:val="clear" w:color="auto" w:fill="auto"/>
                <w:noWrap/>
                <w:vAlign w:val="center"/>
              </w:tcPr>
            </w:tcPrChange>
          </w:tcPr>
          <w:p w14:paraId="591790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.69</w:t>
            </w:r>
          </w:p>
        </w:tc>
        <w:tc>
          <w:tcPr>
            <w:tcW w:w="142" w:type="dxa"/>
            <w:tcBorders>
              <w:top w:val="nil"/>
              <w:left w:val="nil"/>
              <w:bottom w:val="nil"/>
              <w:right w:val="nil"/>
            </w:tcBorders>
            <w:shd w:val="clear" w:color="auto" w:fill="auto"/>
            <w:noWrap/>
            <w:vAlign w:val="center"/>
            <w:tcPrChange w:id="1149" w:author="Reinstein, David" w:date="2019-09-26T23:16:00Z">
              <w:tcPr>
                <w:tcW w:w="142" w:type="dxa"/>
                <w:tcBorders>
                  <w:top w:val="nil"/>
                  <w:left w:val="nil"/>
                  <w:bottom w:val="nil"/>
                  <w:right w:val="nil"/>
                </w:tcBorders>
                <w:shd w:val="clear" w:color="auto" w:fill="auto"/>
                <w:noWrap/>
                <w:vAlign w:val="center"/>
              </w:tcPr>
            </w:tcPrChange>
          </w:tcPr>
          <w:p w14:paraId="781404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150" w:author="Reinstein, David" w:date="2019-09-26T23:16:00Z">
              <w:tcPr>
                <w:tcW w:w="1559" w:type="dxa"/>
                <w:tcBorders>
                  <w:top w:val="nil"/>
                  <w:left w:val="nil"/>
                  <w:bottom w:val="nil"/>
                  <w:right w:val="nil"/>
                </w:tcBorders>
                <w:shd w:val="clear" w:color="auto" w:fill="auto"/>
                <w:noWrap/>
                <w:vAlign w:val="center"/>
              </w:tcPr>
            </w:tcPrChange>
          </w:tcPr>
          <w:p w14:paraId="3300229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-1.58 [-5.21, 2.07]</w:t>
            </w:r>
          </w:p>
        </w:tc>
        <w:tc>
          <w:tcPr>
            <w:tcW w:w="439" w:type="dxa"/>
            <w:tcBorders>
              <w:top w:val="nil"/>
              <w:left w:val="nil"/>
              <w:bottom w:val="nil"/>
              <w:right w:val="nil"/>
            </w:tcBorders>
            <w:shd w:val="clear" w:color="auto" w:fill="auto"/>
            <w:noWrap/>
            <w:vAlign w:val="center"/>
            <w:tcPrChange w:id="1151" w:author="Reinstein, David" w:date="2019-09-26T23:16:00Z">
              <w:tcPr>
                <w:tcW w:w="425" w:type="dxa"/>
                <w:tcBorders>
                  <w:top w:val="nil"/>
                  <w:left w:val="nil"/>
                  <w:bottom w:val="nil"/>
                  <w:right w:val="nil"/>
                </w:tcBorders>
                <w:shd w:val="clear" w:color="auto" w:fill="auto"/>
                <w:noWrap/>
                <w:vAlign w:val="center"/>
              </w:tcPr>
            </w:tcPrChange>
          </w:tcPr>
          <w:p w14:paraId="273BD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Change w:id="1152" w:author="Reinstein, David" w:date="2019-09-26T23:16:00Z">
              <w:tcPr>
                <w:tcW w:w="502" w:type="dxa"/>
                <w:tcBorders>
                  <w:top w:val="nil"/>
                  <w:left w:val="nil"/>
                  <w:bottom w:val="nil"/>
                  <w:right w:val="nil"/>
                </w:tcBorders>
                <w:shd w:val="clear" w:color="auto" w:fill="auto"/>
                <w:noWrap/>
                <w:vAlign w:val="center"/>
              </w:tcPr>
            </w:tcPrChange>
          </w:tcPr>
          <w:p w14:paraId="3D5B82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.42</w:t>
            </w:r>
          </w:p>
        </w:tc>
        <w:tc>
          <w:tcPr>
            <w:tcW w:w="141" w:type="dxa"/>
            <w:tcBorders>
              <w:top w:val="nil"/>
              <w:left w:val="nil"/>
              <w:bottom w:val="nil"/>
              <w:right w:val="nil"/>
            </w:tcBorders>
            <w:vAlign w:val="center"/>
            <w:tcPrChange w:id="1153" w:author="Reinstein, David" w:date="2019-09-26T23:16:00Z">
              <w:tcPr>
                <w:tcW w:w="141" w:type="dxa"/>
                <w:tcBorders>
                  <w:top w:val="nil"/>
                  <w:left w:val="nil"/>
                  <w:bottom w:val="nil"/>
                  <w:right w:val="nil"/>
                </w:tcBorders>
                <w:vAlign w:val="center"/>
              </w:tcPr>
            </w:tcPrChange>
          </w:tcPr>
          <w:p w14:paraId="7AA3F6A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154" w:author="Reinstein, David" w:date="2019-09-26T23:16:00Z">
              <w:tcPr>
                <w:tcW w:w="1701" w:type="dxa"/>
                <w:tcBorders>
                  <w:top w:val="nil"/>
                  <w:left w:val="nil"/>
                  <w:bottom w:val="nil"/>
                  <w:right w:val="nil"/>
                </w:tcBorders>
                <w:vAlign w:val="center"/>
              </w:tcPr>
            </w:tcPrChange>
          </w:tcPr>
          <w:p w14:paraId="7F3973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-0.56 [-3.33, 2.41]</w:t>
            </w:r>
          </w:p>
        </w:tc>
        <w:tc>
          <w:tcPr>
            <w:tcW w:w="431" w:type="dxa"/>
            <w:tcBorders>
              <w:top w:val="nil"/>
              <w:left w:val="nil"/>
              <w:bottom w:val="nil"/>
              <w:right w:val="nil"/>
            </w:tcBorders>
            <w:vAlign w:val="center"/>
            <w:tcPrChange w:id="1155" w:author="Reinstein, David" w:date="2019-09-26T23:16:00Z">
              <w:tcPr>
                <w:tcW w:w="431" w:type="dxa"/>
                <w:tcBorders>
                  <w:top w:val="nil"/>
                  <w:left w:val="nil"/>
                  <w:bottom w:val="nil"/>
                  <w:right w:val="nil"/>
                </w:tcBorders>
                <w:vAlign w:val="center"/>
              </w:tcPr>
            </w:tcPrChange>
          </w:tcPr>
          <w:p w14:paraId="5A0092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Change w:id="1156" w:author="Reinstein, David" w:date="2019-09-26T23:16:00Z">
              <w:tcPr>
                <w:tcW w:w="420" w:type="dxa"/>
                <w:tcBorders>
                  <w:top w:val="nil"/>
                  <w:left w:val="nil"/>
                  <w:bottom w:val="nil"/>
                  <w:right w:val="nil"/>
                </w:tcBorders>
                <w:vAlign w:val="center"/>
              </w:tcPr>
            </w:tcPrChange>
          </w:tcPr>
          <w:p w14:paraId="62E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.71</w:t>
            </w:r>
          </w:p>
        </w:tc>
      </w:tr>
      <w:tr w:rsidR="00520D55" w:rsidRPr="00354EB6" w14:paraId="43F34438" w14:textId="77777777" w:rsidTr="00A72422">
        <w:trPr>
          <w:trHeight w:val="300"/>
          <w:trPrChange w:id="1157" w:author="Reinstein, David" w:date="2019-09-26T23:16:00Z">
            <w:trPr>
              <w:trHeight w:val="300"/>
            </w:trPr>
          </w:trPrChange>
        </w:trPr>
        <w:tc>
          <w:tcPr>
            <w:tcW w:w="1636" w:type="dxa"/>
            <w:tcBorders>
              <w:top w:val="nil"/>
              <w:left w:val="nil"/>
              <w:bottom w:val="nil"/>
              <w:right w:val="nil"/>
            </w:tcBorders>
            <w:shd w:val="clear" w:color="auto" w:fill="auto"/>
            <w:noWrap/>
            <w:tcPrChange w:id="1158" w:author="Reinstein, David" w:date="2019-09-26T23:16:00Z">
              <w:tcPr>
                <w:tcW w:w="1636" w:type="dxa"/>
                <w:tcBorders>
                  <w:top w:val="nil"/>
                  <w:left w:val="nil"/>
                  <w:bottom w:val="nil"/>
                  <w:right w:val="nil"/>
                </w:tcBorders>
                <w:shd w:val="clear" w:color="auto" w:fill="auto"/>
                <w:noWrap/>
              </w:tcPr>
            </w:tcPrChange>
          </w:tcPr>
          <w:p w14:paraId="51C1F7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195008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159" w:author="Reinstein, David" w:date="2019-09-26T23:16:00Z">
              <w:tcPr>
                <w:tcW w:w="1466" w:type="dxa"/>
                <w:tcBorders>
                  <w:top w:val="nil"/>
                  <w:left w:val="nil"/>
                  <w:bottom w:val="nil"/>
                  <w:right w:val="nil"/>
                </w:tcBorders>
                <w:shd w:val="clear" w:color="auto" w:fill="auto"/>
                <w:noWrap/>
                <w:vAlign w:val="center"/>
              </w:tcPr>
            </w:tcPrChange>
          </w:tcPr>
          <w:p w14:paraId="2E6896D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[-1.19, 1.09]</w:t>
            </w:r>
          </w:p>
        </w:tc>
        <w:tc>
          <w:tcPr>
            <w:tcW w:w="519" w:type="dxa"/>
            <w:tcBorders>
              <w:top w:val="nil"/>
              <w:left w:val="nil"/>
              <w:bottom w:val="nil"/>
              <w:right w:val="nil"/>
            </w:tcBorders>
            <w:shd w:val="clear" w:color="auto" w:fill="auto"/>
            <w:noWrap/>
            <w:vAlign w:val="center"/>
            <w:tcPrChange w:id="1160" w:author="Reinstein, David" w:date="2019-09-26T23:16:00Z">
              <w:tcPr>
                <w:tcW w:w="519" w:type="dxa"/>
                <w:tcBorders>
                  <w:top w:val="nil"/>
                  <w:left w:val="nil"/>
                  <w:bottom w:val="nil"/>
                  <w:right w:val="nil"/>
                </w:tcBorders>
                <w:shd w:val="clear" w:color="auto" w:fill="auto"/>
                <w:noWrap/>
                <w:vAlign w:val="center"/>
              </w:tcPr>
            </w:tcPrChange>
          </w:tcPr>
          <w:p w14:paraId="7D6F2A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0.95</w:t>
            </w:r>
          </w:p>
        </w:tc>
        <w:tc>
          <w:tcPr>
            <w:tcW w:w="503" w:type="dxa"/>
            <w:tcBorders>
              <w:top w:val="nil"/>
              <w:left w:val="nil"/>
              <w:bottom w:val="nil"/>
              <w:right w:val="nil"/>
            </w:tcBorders>
            <w:shd w:val="clear" w:color="auto" w:fill="auto"/>
            <w:noWrap/>
            <w:vAlign w:val="center"/>
            <w:tcPrChange w:id="1161" w:author="Reinstein, David" w:date="2019-09-26T23:16:00Z">
              <w:tcPr>
                <w:tcW w:w="503" w:type="dxa"/>
                <w:tcBorders>
                  <w:top w:val="nil"/>
                  <w:left w:val="nil"/>
                  <w:bottom w:val="nil"/>
                  <w:right w:val="nil"/>
                </w:tcBorders>
                <w:shd w:val="clear" w:color="auto" w:fill="auto"/>
                <w:noWrap/>
                <w:vAlign w:val="center"/>
              </w:tcPr>
            </w:tcPrChange>
          </w:tcPr>
          <w:p w14:paraId="2CC3B77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.93</w:t>
            </w:r>
          </w:p>
        </w:tc>
        <w:tc>
          <w:tcPr>
            <w:tcW w:w="142" w:type="dxa"/>
            <w:tcBorders>
              <w:top w:val="nil"/>
              <w:left w:val="nil"/>
              <w:bottom w:val="nil"/>
              <w:right w:val="nil"/>
            </w:tcBorders>
            <w:shd w:val="clear" w:color="auto" w:fill="auto"/>
            <w:noWrap/>
            <w:vAlign w:val="center"/>
            <w:tcPrChange w:id="1162" w:author="Reinstein, David" w:date="2019-09-26T23:16:00Z">
              <w:tcPr>
                <w:tcW w:w="142" w:type="dxa"/>
                <w:tcBorders>
                  <w:top w:val="nil"/>
                  <w:left w:val="nil"/>
                  <w:bottom w:val="nil"/>
                  <w:right w:val="nil"/>
                </w:tcBorders>
                <w:shd w:val="clear" w:color="auto" w:fill="auto"/>
                <w:noWrap/>
                <w:vAlign w:val="center"/>
              </w:tcPr>
            </w:tcPrChange>
          </w:tcPr>
          <w:p w14:paraId="6B60FFD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163" w:author="Reinstein, David" w:date="2019-09-26T23:16:00Z">
              <w:tcPr>
                <w:tcW w:w="1559" w:type="dxa"/>
                <w:tcBorders>
                  <w:top w:val="nil"/>
                  <w:left w:val="nil"/>
                  <w:bottom w:val="nil"/>
                  <w:right w:val="nil"/>
                </w:tcBorders>
                <w:shd w:val="clear" w:color="auto" w:fill="auto"/>
                <w:noWrap/>
                <w:vAlign w:val="center"/>
              </w:tcPr>
            </w:tcPrChange>
          </w:tcPr>
          <w:p w14:paraId="034448E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-1.02 [-9.03, 6.82]</w:t>
            </w:r>
          </w:p>
        </w:tc>
        <w:tc>
          <w:tcPr>
            <w:tcW w:w="439" w:type="dxa"/>
            <w:tcBorders>
              <w:top w:val="nil"/>
              <w:left w:val="nil"/>
              <w:bottom w:val="nil"/>
              <w:right w:val="nil"/>
            </w:tcBorders>
            <w:shd w:val="clear" w:color="auto" w:fill="auto"/>
            <w:noWrap/>
            <w:vAlign w:val="center"/>
            <w:tcPrChange w:id="1164" w:author="Reinstein, David" w:date="2019-09-26T23:16:00Z">
              <w:tcPr>
                <w:tcW w:w="425" w:type="dxa"/>
                <w:tcBorders>
                  <w:top w:val="nil"/>
                  <w:left w:val="nil"/>
                  <w:bottom w:val="nil"/>
                  <w:right w:val="nil"/>
                </w:tcBorders>
                <w:shd w:val="clear" w:color="auto" w:fill="auto"/>
                <w:noWrap/>
                <w:vAlign w:val="center"/>
              </w:tcPr>
            </w:tcPrChange>
          </w:tcPr>
          <w:p w14:paraId="6DAE9A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502" w:type="dxa"/>
            <w:tcBorders>
              <w:top w:val="nil"/>
              <w:left w:val="nil"/>
              <w:bottom w:val="nil"/>
              <w:right w:val="nil"/>
            </w:tcBorders>
            <w:shd w:val="clear" w:color="auto" w:fill="auto"/>
            <w:noWrap/>
            <w:vAlign w:val="center"/>
            <w:tcPrChange w:id="1165" w:author="Reinstein, David" w:date="2019-09-26T23:16:00Z">
              <w:tcPr>
                <w:tcW w:w="502" w:type="dxa"/>
                <w:tcBorders>
                  <w:top w:val="nil"/>
                  <w:left w:val="nil"/>
                  <w:bottom w:val="nil"/>
                  <w:right w:val="nil"/>
                </w:tcBorders>
                <w:shd w:val="clear" w:color="auto" w:fill="auto"/>
                <w:noWrap/>
                <w:vAlign w:val="center"/>
              </w:tcPr>
            </w:tcPrChange>
          </w:tcPr>
          <w:p w14:paraId="5E62F6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c>
          <w:tcPr>
            <w:tcW w:w="141" w:type="dxa"/>
            <w:tcBorders>
              <w:top w:val="nil"/>
              <w:left w:val="nil"/>
              <w:bottom w:val="nil"/>
              <w:right w:val="nil"/>
            </w:tcBorders>
            <w:vAlign w:val="center"/>
            <w:tcPrChange w:id="1166" w:author="Reinstein, David" w:date="2019-09-26T23:16:00Z">
              <w:tcPr>
                <w:tcW w:w="141" w:type="dxa"/>
                <w:tcBorders>
                  <w:top w:val="nil"/>
                  <w:left w:val="nil"/>
                  <w:bottom w:val="nil"/>
                  <w:right w:val="nil"/>
                </w:tcBorders>
                <w:vAlign w:val="center"/>
              </w:tcPr>
            </w:tcPrChange>
          </w:tcPr>
          <w:p w14:paraId="159E7F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167" w:author="Reinstein, David" w:date="2019-09-26T23:16:00Z">
              <w:tcPr>
                <w:tcW w:w="1701" w:type="dxa"/>
                <w:tcBorders>
                  <w:top w:val="nil"/>
                  <w:left w:val="nil"/>
                  <w:bottom w:val="nil"/>
                  <w:right w:val="nil"/>
                </w:tcBorders>
                <w:vAlign w:val="center"/>
              </w:tcPr>
            </w:tcPrChange>
          </w:tcPr>
          <w:p w14:paraId="7C93E8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-1.35 [-7.80, 4.89]</w:t>
            </w:r>
          </w:p>
        </w:tc>
        <w:tc>
          <w:tcPr>
            <w:tcW w:w="431" w:type="dxa"/>
            <w:tcBorders>
              <w:top w:val="nil"/>
              <w:left w:val="nil"/>
              <w:bottom w:val="nil"/>
              <w:right w:val="nil"/>
            </w:tcBorders>
            <w:vAlign w:val="center"/>
            <w:tcPrChange w:id="1168" w:author="Reinstein, David" w:date="2019-09-26T23:16:00Z">
              <w:tcPr>
                <w:tcW w:w="431" w:type="dxa"/>
                <w:tcBorders>
                  <w:top w:val="nil"/>
                  <w:left w:val="nil"/>
                  <w:bottom w:val="nil"/>
                  <w:right w:val="nil"/>
                </w:tcBorders>
                <w:vAlign w:val="center"/>
              </w:tcPr>
            </w:tcPrChange>
          </w:tcPr>
          <w:p w14:paraId="514F72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Change w:id="1169" w:author="Reinstein, David" w:date="2019-09-26T23:16:00Z">
              <w:tcPr>
                <w:tcW w:w="420" w:type="dxa"/>
                <w:tcBorders>
                  <w:top w:val="nil"/>
                  <w:left w:val="nil"/>
                  <w:bottom w:val="nil"/>
                  <w:right w:val="nil"/>
                </w:tcBorders>
                <w:vAlign w:val="center"/>
              </w:tcPr>
            </w:tcPrChange>
          </w:tcPr>
          <w:p w14:paraId="6FE1C9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.67</w:t>
            </w:r>
          </w:p>
        </w:tc>
      </w:tr>
      <w:tr w:rsidR="00520D55" w:rsidRPr="00354EB6" w14:paraId="2B2C3C68" w14:textId="77777777" w:rsidTr="00A72422">
        <w:trPr>
          <w:trHeight w:val="300"/>
          <w:trPrChange w:id="1170" w:author="Reinstein, David" w:date="2019-09-26T23:16:00Z">
            <w:trPr>
              <w:trHeight w:val="300"/>
            </w:trPr>
          </w:trPrChange>
        </w:trPr>
        <w:tc>
          <w:tcPr>
            <w:tcW w:w="1636" w:type="dxa"/>
            <w:tcBorders>
              <w:top w:val="nil"/>
              <w:left w:val="nil"/>
              <w:bottom w:val="nil"/>
              <w:right w:val="nil"/>
            </w:tcBorders>
            <w:shd w:val="clear" w:color="auto" w:fill="auto"/>
            <w:noWrap/>
            <w:tcPrChange w:id="1171" w:author="Reinstein, David" w:date="2019-09-26T23:16:00Z">
              <w:tcPr>
                <w:tcW w:w="1636" w:type="dxa"/>
                <w:tcBorders>
                  <w:top w:val="nil"/>
                  <w:left w:val="nil"/>
                  <w:bottom w:val="nil"/>
                  <w:right w:val="nil"/>
                </w:tcBorders>
                <w:shd w:val="clear" w:color="auto" w:fill="auto"/>
                <w:noWrap/>
              </w:tcPr>
            </w:tcPrChange>
          </w:tcPr>
          <w:p w14:paraId="668CDE6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453CE8E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172" w:author="Reinstein, David" w:date="2019-09-26T23:16:00Z">
              <w:tcPr>
                <w:tcW w:w="1466" w:type="dxa"/>
                <w:tcBorders>
                  <w:top w:val="nil"/>
                  <w:left w:val="nil"/>
                  <w:bottom w:val="nil"/>
                  <w:right w:val="nil"/>
                </w:tcBorders>
                <w:shd w:val="clear" w:color="auto" w:fill="auto"/>
                <w:noWrap/>
                <w:vAlign w:val="center"/>
              </w:tcPr>
            </w:tcPrChange>
          </w:tcPr>
          <w:p w14:paraId="4CBF33A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0.55 [-0.61, 1.73]</w:t>
            </w:r>
          </w:p>
        </w:tc>
        <w:tc>
          <w:tcPr>
            <w:tcW w:w="519" w:type="dxa"/>
            <w:tcBorders>
              <w:top w:val="nil"/>
              <w:left w:val="nil"/>
              <w:bottom w:val="nil"/>
              <w:right w:val="nil"/>
            </w:tcBorders>
            <w:shd w:val="clear" w:color="auto" w:fill="auto"/>
            <w:noWrap/>
            <w:vAlign w:val="center"/>
            <w:tcPrChange w:id="1173" w:author="Reinstein, David" w:date="2019-09-26T23:16:00Z">
              <w:tcPr>
                <w:tcW w:w="519" w:type="dxa"/>
                <w:tcBorders>
                  <w:top w:val="nil"/>
                  <w:left w:val="nil"/>
                  <w:bottom w:val="nil"/>
                  <w:right w:val="nil"/>
                </w:tcBorders>
                <w:shd w:val="clear" w:color="auto" w:fill="auto"/>
                <w:noWrap/>
                <w:vAlign w:val="center"/>
              </w:tcPr>
            </w:tcPrChange>
          </w:tcPr>
          <w:p w14:paraId="5E2CF8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1.72</w:t>
            </w:r>
          </w:p>
        </w:tc>
        <w:tc>
          <w:tcPr>
            <w:tcW w:w="503" w:type="dxa"/>
            <w:tcBorders>
              <w:top w:val="nil"/>
              <w:left w:val="nil"/>
              <w:bottom w:val="nil"/>
              <w:right w:val="nil"/>
            </w:tcBorders>
            <w:shd w:val="clear" w:color="auto" w:fill="auto"/>
            <w:noWrap/>
            <w:vAlign w:val="center"/>
            <w:tcPrChange w:id="1174" w:author="Reinstein, David" w:date="2019-09-26T23:16:00Z">
              <w:tcPr>
                <w:tcW w:w="503" w:type="dxa"/>
                <w:tcBorders>
                  <w:top w:val="nil"/>
                  <w:left w:val="nil"/>
                  <w:bottom w:val="nil"/>
                  <w:right w:val="nil"/>
                </w:tcBorders>
                <w:shd w:val="clear" w:color="auto" w:fill="auto"/>
                <w:noWrap/>
                <w:vAlign w:val="center"/>
              </w:tcPr>
            </w:tcPrChange>
          </w:tcPr>
          <w:p w14:paraId="7E58D6A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.35</w:t>
            </w:r>
          </w:p>
        </w:tc>
        <w:tc>
          <w:tcPr>
            <w:tcW w:w="142" w:type="dxa"/>
            <w:tcBorders>
              <w:top w:val="nil"/>
              <w:left w:val="nil"/>
              <w:bottom w:val="nil"/>
              <w:right w:val="nil"/>
            </w:tcBorders>
            <w:shd w:val="clear" w:color="auto" w:fill="auto"/>
            <w:noWrap/>
            <w:vAlign w:val="center"/>
            <w:tcPrChange w:id="1175" w:author="Reinstein, David" w:date="2019-09-26T23:16:00Z">
              <w:tcPr>
                <w:tcW w:w="142" w:type="dxa"/>
                <w:tcBorders>
                  <w:top w:val="nil"/>
                  <w:left w:val="nil"/>
                  <w:bottom w:val="nil"/>
                  <w:right w:val="nil"/>
                </w:tcBorders>
                <w:shd w:val="clear" w:color="auto" w:fill="auto"/>
                <w:noWrap/>
                <w:vAlign w:val="center"/>
              </w:tcPr>
            </w:tcPrChange>
          </w:tcPr>
          <w:p w14:paraId="312FAF3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176" w:author="Reinstein, David" w:date="2019-09-26T23:16:00Z">
              <w:tcPr>
                <w:tcW w:w="1559" w:type="dxa"/>
                <w:tcBorders>
                  <w:top w:val="nil"/>
                  <w:left w:val="nil"/>
                  <w:bottom w:val="nil"/>
                  <w:right w:val="nil"/>
                </w:tcBorders>
                <w:shd w:val="clear" w:color="auto" w:fill="auto"/>
                <w:noWrap/>
                <w:vAlign w:val="center"/>
              </w:tcPr>
            </w:tcPrChange>
          </w:tcPr>
          <w:p w14:paraId="0D61B6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-0.10 [-7.54, 7.25]</w:t>
            </w:r>
          </w:p>
        </w:tc>
        <w:tc>
          <w:tcPr>
            <w:tcW w:w="439" w:type="dxa"/>
            <w:tcBorders>
              <w:top w:val="nil"/>
              <w:left w:val="nil"/>
              <w:bottom w:val="nil"/>
              <w:right w:val="nil"/>
            </w:tcBorders>
            <w:shd w:val="clear" w:color="auto" w:fill="auto"/>
            <w:noWrap/>
            <w:vAlign w:val="center"/>
            <w:tcPrChange w:id="1177" w:author="Reinstein, David" w:date="2019-09-26T23:16:00Z">
              <w:tcPr>
                <w:tcW w:w="425" w:type="dxa"/>
                <w:tcBorders>
                  <w:top w:val="nil"/>
                  <w:left w:val="nil"/>
                  <w:bottom w:val="nil"/>
                  <w:right w:val="nil"/>
                </w:tcBorders>
                <w:shd w:val="clear" w:color="auto" w:fill="auto"/>
                <w:noWrap/>
                <w:vAlign w:val="center"/>
              </w:tcPr>
            </w:tcPrChange>
          </w:tcPr>
          <w:p w14:paraId="7897F8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Change w:id="1178" w:author="Reinstein, David" w:date="2019-09-26T23:16:00Z">
              <w:tcPr>
                <w:tcW w:w="502" w:type="dxa"/>
                <w:tcBorders>
                  <w:top w:val="nil"/>
                  <w:left w:val="nil"/>
                  <w:bottom w:val="nil"/>
                  <w:right w:val="nil"/>
                </w:tcBorders>
                <w:shd w:val="clear" w:color="auto" w:fill="auto"/>
                <w:noWrap/>
                <w:vAlign w:val="center"/>
              </w:tcPr>
            </w:tcPrChange>
          </w:tcPr>
          <w:p w14:paraId="791D952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.98</w:t>
            </w:r>
          </w:p>
        </w:tc>
        <w:tc>
          <w:tcPr>
            <w:tcW w:w="141" w:type="dxa"/>
            <w:tcBorders>
              <w:top w:val="nil"/>
              <w:left w:val="nil"/>
              <w:bottom w:val="nil"/>
              <w:right w:val="nil"/>
            </w:tcBorders>
            <w:vAlign w:val="center"/>
            <w:tcPrChange w:id="1179" w:author="Reinstein, David" w:date="2019-09-26T23:16:00Z">
              <w:tcPr>
                <w:tcW w:w="141" w:type="dxa"/>
                <w:tcBorders>
                  <w:top w:val="nil"/>
                  <w:left w:val="nil"/>
                  <w:bottom w:val="nil"/>
                  <w:right w:val="nil"/>
                </w:tcBorders>
                <w:vAlign w:val="center"/>
              </w:tcPr>
            </w:tcPrChange>
          </w:tcPr>
          <w:p w14:paraId="7EEF40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180" w:author="Reinstein, David" w:date="2019-09-26T23:16:00Z">
              <w:tcPr>
                <w:tcW w:w="1701" w:type="dxa"/>
                <w:tcBorders>
                  <w:top w:val="nil"/>
                  <w:left w:val="nil"/>
                  <w:bottom w:val="nil"/>
                  <w:right w:val="nil"/>
                </w:tcBorders>
                <w:vAlign w:val="center"/>
              </w:tcPr>
            </w:tcPrChange>
          </w:tcPr>
          <w:p w14:paraId="3B8E02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[-5.51, 5.64]</w:t>
            </w:r>
          </w:p>
        </w:tc>
        <w:tc>
          <w:tcPr>
            <w:tcW w:w="431" w:type="dxa"/>
            <w:tcBorders>
              <w:top w:val="nil"/>
              <w:left w:val="nil"/>
              <w:bottom w:val="nil"/>
              <w:right w:val="nil"/>
            </w:tcBorders>
            <w:vAlign w:val="center"/>
            <w:tcPrChange w:id="1181" w:author="Reinstein, David" w:date="2019-09-26T23:16:00Z">
              <w:tcPr>
                <w:tcW w:w="431" w:type="dxa"/>
                <w:tcBorders>
                  <w:top w:val="nil"/>
                  <w:left w:val="nil"/>
                  <w:bottom w:val="nil"/>
                  <w:right w:val="nil"/>
                </w:tcBorders>
                <w:vAlign w:val="center"/>
              </w:tcPr>
            </w:tcPrChange>
          </w:tcPr>
          <w:p w14:paraId="51F655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420" w:type="dxa"/>
            <w:tcBorders>
              <w:top w:val="nil"/>
              <w:left w:val="nil"/>
              <w:bottom w:val="nil"/>
              <w:right w:val="nil"/>
            </w:tcBorders>
            <w:vAlign w:val="center"/>
            <w:tcPrChange w:id="1182" w:author="Reinstein, David" w:date="2019-09-26T23:16:00Z">
              <w:tcPr>
                <w:tcW w:w="420" w:type="dxa"/>
                <w:tcBorders>
                  <w:top w:val="nil"/>
                  <w:left w:val="nil"/>
                  <w:bottom w:val="nil"/>
                  <w:right w:val="nil"/>
                </w:tcBorders>
                <w:vAlign w:val="center"/>
              </w:tcPr>
            </w:tcPrChange>
          </w:tcPr>
          <w:p w14:paraId="722908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.96</w:t>
            </w:r>
          </w:p>
        </w:tc>
      </w:tr>
      <w:tr w:rsidR="00520D55" w:rsidRPr="00354EB6" w14:paraId="22CA30A4" w14:textId="77777777" w:rsidTr="00A72422">
        <w:trPr>
          <w:trHeight w:val="300"/>
          <w:trPrChange w:id="1183" w:author="Reinstein, David" w:date="2019-09-26T23:16:00Z">
            <w:trPr>
              <w:trHeight w:val="300"/>
            </w:trPr>
          </w:trPrChange>
        </w:trPr>
        <w:tc>
          <w:tcPr>
            <w:tcW w:w="1636" w:type="dxa"/>
            <w:tcBorders>
              <w:top w:val="nil"/>
              <w:left w:val="nil"/>
              <w:bottom w:val="nil"/>
              <w:right w:val="nil"/>
            </w:tcBorders>
            <w:shd w:val="clear" w:color="auto" w:fill="auto"/>
            <w:noWrap/>
            <w:tcPrChange w:id="1184" w:author="Reinstein, David" w:date="2019-09-26T23:16:00Z">
              <w:tcPr>
                <w:tcW w:w="1636" w:type="dxa"/>
                <w:tcBorders>
                  <w:top w:val="nil"/>
                  <w:left w:val="nil"/>
                  <w:bottom w:val="nil"/>
                  <w:right w:val="nil"/>
                </w:tcBorders>
                <w:shd w:val="clear" w:color="auto" w:fill="auto"/>
                <w:noWrap/>
              </w:tcPr>
            </w:tcPrChange>
          </w:tcPr>
          <w:p w14:paraId="5B163E5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Change w:id="1185" w:author="Reinstein, David" w:date="2019-09-26T23:16:00Z">
              <w:tcPr>
                <w:tcW w:w="1466" w:type="dxa"/>
                <w:tcBorders>
                  <w:top w:val="nil"/>
                  <w:left w:val="nil"/>
                  <w:bottom w:val="nil"/>
                  <w:right w:val="nil"/>
                </w:tcBorders>
                <w:shd w:val="clear" w:color="auto" w:fill="auto"/>
                <w:noWrap/>
                <w:vAlign w:val="center"/>
              </w:tcPr>
            </w:tcPrChange>
          </w:tcPr>
          <w:p w14:paraId="7F618F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186" w:author="Reinstein, David" w:date="2019-09-26T23:16:00Z">
              <w:tcPr>
                <w:tcW w:w="519" w:type="dxa"/>
                <w:tcBorders>
                  <w:top w:val="nil"/>
                  <w:left w:val="nil"/>
                  <w:bottom w:val="nil"/>
                  <w:right w:val="nil"/>
                </w:tcBorders>
                <w:shd w:val="clear" w:color="auto" w:fill="auto"/>
                <w:noWrap/>
                <w:vAlign w:val="center"/>
              </w:tcPr>
            </w:tcPrChange>
          </w:tcPr>
          <w:p w14:paraId="5CD5A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187" w:author="Reinstein, David" w:date="2019-09-26T23:16:00Z">
              <w:tcPr>
                <w:tcW w:w="503" w:type="dxa"/>
                <w:tcBorders>
                  <w:top w:val="nil"/>
                  <w:left w:val="nil"/>
                  <w:bottom w:val="nil"/>
                  <w:right w:val="nil"/>
                </w:tcBorders>
                <w:shd w:val="clear" w:color="auto" w:fill="auto"/>
                <w:noWrap/>
                <w:vAlign w:val="center"/>
              </w:tcPr>
            </w:tcPrChange>
          </w:tcPr>
          <w:p w14:paraId="0AF8E51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188" w:author="Reinstein, David" w:date="2019-09-26T23:16:00Z">
              <w:tcPr>
                <w:tcW w:w="142" w:type="dxa"/>
                <w:tcBorders>
                  <w:top w:val="nil"/>
                  <w:left w:val="nil"/>
                  <w:bottom w:val="nil"/>
                  <w:right w:val="nil"/>
                </w:tcBorders>
                <w:shd w:val="clear" w:color="auto" w:fill="auto"/>
                <w:noWrap/>
                <w:vAlign w:val="center"/>
              </w:tcPr>
            </w:tcPrChange>
          </w:tcPr>
          <w:p w14:paraId="09791DA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189" w:author="Reinstein, David" w:date="2019-09-26T23:16:00Z">
              <w:tcPr>
                <w:tcW w:w="1559" w:type="dxa"/>
                <w:tcBorders>
                  <w:top w:val="nil"/>
                  <w:left w:val="nil"/>
                  <w:bottom w:val="nil"/>
                  <w:right w:val="nil"/>
                </w:tcBorders>
                <w:shd w:val="clear" w:color="auto" w:fill="auto"/>
                <w:noWrap/>
                <w:vAlign w:val="center"/>
              </w:tcPr>
            </w:tcPrChange>
          </w:tcPr>
          <w:p w14:paraId="0673BD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190" w:author="Reinstein, David" w:date="2019-09-26T23:16:00Z">
              <w:tcPr>
                <w:tcW w:w="425" w:type="dxa"/>
                <w:tcBorders>
                  <w:top w:val="nil"/>
                  <w:left w:val="nil"/>
                  <w:bottom w:val="nil"/>
                  <w:right w:val="nil"/>
                </w:tcBorders>
                <w:shd w:val="clear" w:color="auto" w:fill="auto"/>
                <w:noWrap/>
                <w:vAlign w:val="center"/>
              </w:tcPr>
            </w:tcPrChange>
          </w:tcPr>
          <w:p w14:paraId="214260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191" w:author="Reinstein, David" w:date="2019-09-26T23:16:00Z">
              <w:tcPr>
                <w:tcW w:w="502" w:type="dxa"/>
                <w:tcBorders>
                  <w:top w:val="nil"/>
                  <w:left w:val="nil"/>
                  <w:bottom w:val="nil"/>
                  <w:right w:val="nil"/>
                </w:tcBorders>
                <w:shd w:val="clear" w:color="auto" w:fill="auto"/>
                <w:noWrap/>
                <w:vAlign w:val="center"/>
              </w:tcPr>
            </w:tcPrChange>
          </w:tcPr>
          <w:p w14:paraId="0A7E4B0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192" w:author="Reinstein, David" w:date="2019-09-26T23:16:00Z">
              <w:tcPr>
                <w:tcW w:w="141" w:type="dxa"/>
                <w:tcBorders>
                  <w:top w:val="nil"/>
                  <w:left w:val="nil"/>
                  <w:bottom w:val="nil"/>
                  <w:right w:val="nil"/>
                </w:tcBorders>
                <w:vAlign w:val="center"/>
              </w:tcPr>
            </w:tcPrChange>
          </w:tcPr>
          <w:p w14:paraId="2A11FF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193" w:author="Reinstein, David" w:date="2019-09-26T23:16:00Z">
              <w:tcPr>
                <w:tcW w:w="1701" w:type="dxa"/>
                <w:tcBorders>
                  <w:top w:val="nil"/>
                  <w:left w:val="nil"/>
                  <w:bottom w:val="nil"/>
                  <w:right w:val="nil"/>
                </w:tcBorders>
                <w:vAlign w:val="center"/>
              </w:tcPr>
            </w:tcPrChange>
          </w:tcPr>
          <w:p w14:paraId="0F725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194" w:author="Reinstein, David" w:date="2019-09-26T23:16:00Z">
              <w:tcPr>
                <w:tcW w:w="431" w:type="dxa"/>
                <w:tcBorders>
                  <w:top w:val="nil"/>
                  <w:left w:val="nil"/>
                  <w:bottom w:val="nil"/>
                  <w:right w:val="nil"/>
                </w:tcBorders>
                <w:vAlign w:val="center"/>
              </w:tcPr>
            </w:tcPrChange>
          </w:tcPr>
          <w:p w14:paraId="3109DD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195" w:author="Reinstein, David" w:date="2019-09-26T23:16:00Z">
              <w:tcPr>
                <w:tcW w:w="420" w:type="dxa"/>
                <w:tcBorders>
                  <w:top w:val="nil"/>
                  <w:left w:val="nil"/>
                  <w:bottom w:val="nil"/>
                  <w:right w:val="nil"/>
                </w:tcBorders>
                <w:vAlign w:val="center"/>
              </w:tcPr>
            </w:tcPrChange>
          </w:tcPr>
          <w:p w14:paraId="6277A3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69529A78" w14:textId="77777777" w:rsidTr="00A72422">
        <w:trPr>
          <w:trHeight w:val="300"/>
          <w:trPrChange w:id="1196" w:author="Reinstein, David" w:date="2019-09-26T23:16:00Z">
            <w:trPr>
              <w:trHeight w:val="300"/>
            </w:trPr>
          </w:trPrChange>
        </w:trPr>
        <w:tc>
          <w:tcPr>
            <w:tcW w:w="1636" w:type="dxa"/>
            <w:tcBorders>
              <w:top w:val="nil"/>
              <w:left w:val="nil"/>
              <w:bottom w:val="nil"/>
              <w:right w:val="nil"/>
            </w:tcBorders>
            <w:shd w:val="clear" w:color="auto" w:fill="auto"/>
            <w:noWrap/>
            <w:tcPrChange w:id="1197" w:author="Reinstein, David" w:date="2019-09-26T23:16:00Z">
              <w:tcPr>
                <w:tcW w:w="1636" w:type="dxa"/>
                <w:tcBorders>
                  <w:top w:val="nil"/>
                  <w:left w:val="nil"/>
                  <w:bottom w:val="nil"/>
                  <w:right w:val="nil"/>
                </w:tcBorders>
                <w:shd w:val="clear" w:color="auto" w:fill="auto"/>
                <w:noWrap/>
              </w:tcPr>
            </w:tcPrChange>
          </w:tcPr>
          <w:p w14:paraId="41B8C3F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4 ($50 raffle)</w:t>
            </w:r>
          </w:p>
        </w:tc>
        <w:tc>
          <w:tcPr>
            <w:tcW w:w="1466" w:type="dxa"/>
            <w:tcBorders>
              <w:top w:val="nil"/>
              <w:left w:val="nil"/>
              <w:bottom w:val="nil"/>
              <w:right w:val="nil"/>
            </w:tcBorders>
            <w:shd w:val="clear" w:color="auto" w:fill="auto"/>
            <w:noWrap/>
            <w:vAlign w:val="center"/>
            <w:tcPrChange w:id="1198" w:author="Reinstein, David" w:date="2019-09-26T23:16:00Z">
              <w:tcPr>
                <w:tcW w:w="1466" w:type="dxa"/>
                <w:tcBorders>
                  <w:top w:val="nil"/>
                  <w:left w:val="nil"/>
                  <w:bottom w:val="nil"/>
                  <w:right w:val="nil"/>
                </w:tcBorders>
                <w:shd w:val="clear" w:color="auto" w:fill="auto"/>
                <w:noWrap/>
                <w:vAlign w:val="center"/>
              </w:tcPr>
            </w:tcPrChange>
          </w:tcPr>
          <w:p w14:paraId="6841CF8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199" w:author="Reinstein, David" w:date="2019-09-26T23:16:00Z">
              <w:tcPr>
                <w:tcW w:w="519" w:type="dxa"/>
                <w:tcBorders>
                  <w:top w:val="nil"/>
                  <w:left w:val="nil"/>
                  <w:bottom w:val="nil"/>
                  <w:right w:val="nil"/>
                </w:tcBorders>
                <w:shd w:val="clear" w:color="auto" w:fill="auto"/>
                <w:noWrap/>
                <w:vAlign w:val="center"/>
              </w:tcPr>
            </w:tcPrChange>
          </w:tcPr>
          <w:p w14:paraId="3FC2C20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200" w:author="Reinstein, David" w:date="2019-09-26T23:16:00Z">
              <w:tcPr>
                <w:tcW w:w="503" w:type="dxa"/>
                <w:tcBorders>
                  <w:top w:val="nil"/>
                  <w:left w:val="nil"/>
                  <w:bottom w:val="nil"/>
                  <w:right w:val="nil"/>
                </w:tcBorders>
                <w:shd w:val="clear" w:color="auto" w:fill="auto"/>
                <w:noWrap/>
                <w:vAlign w:val="center"/>
              </w:tcPr>
            </w:tcPrChange>
          </w:tcPr>
          <w:p w14:paraId="2D9BA1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201" w:author="Reinstein, David" w:date="2019-09-26T23:16:00Z">
              <w:tcPr>
                <w:tcW w:w="142" w:type="dxa"/>
                <w:tcBorders>
                  <w:top w:val="nil"/>
                  <w:left w:val="nil"/>
                  <w:bottom w:val="nil"/>
                  <w:right w:val="nil"/>
                </w:tcBorders>
                <w:shd w:val="clear" w:color="auto" w:fill="auto"/>
                <w:noWrap/>
                <w:vAlign w:val="center"/>
              </w:tcPr>
            </w:tcPrChange>
          </w:tcPr>
          <w:p w14:paraId="46991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02" w:author="Reinstein, David" w:date="2019-09-26T23:16:00Z">
              <w:tcPr>
                <w:tcW w:w="1559" w:type="dxa"/>
                <w:tcBorders>
                  <w:top w:val="nil"/>
                  <w:left w:val="nil"/>
                  <w:bottom w:val="nil"/>
                  <w:right w:val="nil"/>
                </w:tcBorders>
                <w:shd w:val="clear" w:color="auto" w:fill="auto"/>
                <w:noWrap/>
                <w:vAlign w:val="center"/>
              </w:tcPr>
            </w:tcPrChange>
          </w:tcPr>
          <w:p w14:paraId="7A04A8D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203" w:author="Reinstein, David" w:date="2019-09-26T23:16:00Z">
              <w:tcPr>
                <w:tcW w:w="425" w:type="dxa"/>
                <w:tcBorders>
                  <w:top w:val="nil"/>
                  <w:left w:val="nil"/>
                  <w:bottom w:val="nil"/>
                  <w:right w:val="nil"/>
                </w:tcBorders>
                <w:shd w:val="clear" w:color="auto" w:fill="auto"/>
                <w:noWrap/>
                <w:vAlign w:val="center"/>
              </w:tcPr>
            </w:tcPrChange>
          </w:tcPr>
          <w:p w14:paraId="1FCF632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204" w:author="Reinstein, David" w:date="2019-09-26T23:16:00Z">
              <w:tcPr>
                <w:tcW w:w="502" w:type="dxa"/>
                <w:tcBorders>
                  <w:top w:val="nil"/>
                  <w:left w:val="nil"/>
                  <w:bottom w:val="nil"/>
                  <w:right w:val="nil"/>
                </w:tcBorders>
                <w:shd w:val="clear" w:color="auto" w:fill="auto"/>
                <w:noWrap/>
                <w:vAlign w:val="center"/>
              </w:tcPr>
            </w:tcPrChange>
          </w:tcPr>
          <w:p w14:paraId="721CB2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205" w:author="Reinstein, David" w:date="2019-09-26T23:16:00Z">
              <w:tcPr>
                <w:tcW w:w="141" w:type="dxa"/>
                <w:tcBorders>
                  <w:top w:val="nil"/>
                  <w:left w:val="nil"/>
                  <w:bottom w:val="nil"/>
                  <w:right w:val="nil"/>
                </w:tcBorders>
                <w:vAlign w:val="center"/>
              </w:tcPr>
            </w:tcPrChange>
          </w:tcPr>
          <w:p w14:paraId="51F4F9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206" w:author="Reinstein, David" w:date="2019-09-26T23:16:00Z">
              <w:tcPr>
                <w:tcW w:w="1701" w:type="dxa"/>
                <w:tcBorders>
                  <w:top w:val="nil"/>
                  <w:left w:val="nil"/>
                  <w:bottom w:val="nil"/>
                  <w:right w:val="nil"/>
                </w:tcBorders>
                <w:vAlign w:val="center"/>
              </w:tcPr>
            </w:tcPrChange>
          </w:tcPr>
          <w:p w14:paraId="3E0DD2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207" w:author="Reinstein, David" w:date="2019-09-26T23:16:00Z">
              <w:tcPr>
                <w:tcW w:w="431" w:type="dxa"/>
                <w:tcBorders>
                  <w:top w:val="nil"/>
                  <w:left w:val="nil"/>
                  <w:bottom w:val="nil"/>
                  <w:right w:val="nil"/>
                </w:tcBorders>
                <w:vAlign w:val="center"/>
              </w:tcPr>
            </w:tcPrChange>
          </w:tcPr>
          <w:p w14:paraId="3344C6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208" w:author="Reinstein, David" w:date="2019-09-26T23:16:00Z">
              <w:tcPr>
                <w:tcW w:w="420" w:type="dxa"/>
                <w:tcBorders>
                  <w:top w:val="nil"/>
                  <w:left w:val="nil"/>
                  <w:bottom w:val="nil"/>
                  <w:right w:val="nil"/>
                </w:tcBorders>
                <w:vAlign w:val="center"/>
              </w:tcPr>
            </w:tcPrChange>
          </w:tcPr>
          <w:p w14:paraId="708CEC5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0946239B" w14:textId="77777777" w:rsidTr="00A72422">
        <w:trPr>
          <w:trHeight w:val="300"/>
          <w:trPrChange w:id="1209" w:author="Reinstein, David" w:date="2019-09-26T23:16:00Z">
            <w:trPr>
              <w:trHeight w:val="300"/>
            </w:trPr>
          </w:trPrChange>
        </w:trPr>
        <w:tc>
          <w:tcPr>
            <w:tcW w:w="1636" w:type="dxa"/>
            <w:tcBorders>
              <w:top w:val="nil"/>
              <w:left w:val="nil"/>
              <w:bottom w:val="nil"/>
              <w:right w:val="nil"/>
            </w:tcBorders>
            <w:shd w:val="clear" w:color="auto" w:fill="auto"/>
            <w:noWrap/>
            <w:tcPrChange w:id="1210" w:author="Reinstein, David" w:date="2019-09-26T23:16:00Z">
              <w:tcPr>
                <w:tcW w:w="1636" w:type="dxa"/>
                <w:tcBorders>
                  <w:top w:val="nil"/>
                  <w:left w:val="nil"/>
                  <w:bottom w:val="nil"/>
                  <w:right w:val="nil"/>
                </w:tcBorders>
                <w:shd w:val="clear" w:color="auto" w:fill="auto"/>
                <w:noWrap/>
              </w:tcPr>
            </w:tcPrChange>
          </w:tcPr>
          <w:p w14:paraId="20FCC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1D3F363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Change w:id="1211" w:author="Reinstein, David" w:date="2019-09-26T23:16:00Z">
              <w:tcPr>
                <w:tcW w:w="1466" w:type="dxa"/>
                <w:tcBorders>
                  <w:top w:val="nil"/>
                  <w:left w:val="nil"/>
                  <w:bottom w:val="nil"/>
                  <w:right w:val="nil"/>
                </w:tcBorders>
                <w:shd w:val="clear" w:color="auto" w:fill="auto"/>
                <w:noWrap/>
                <w:vAlign w:val="center"/>
              </w:tcPr>
            </w:tcPrChange>
          </w:tcPr>
          <w:p w14:paraId="1D0F3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[-0.10, 0.75]</w:t>
            </w:r>
          </w:p>
        </w:tc>
        <w:tc>
          <w:tcPr>
            <w:tcW w:w="519" w:type="dxa"/>
            <w:tcBorders>
              <w:top w:val="nil"/>
              <w:left w:val="nil"/>
              <w:bottom w:val="nil"/>
              <w:right w:val="nil"/>
            </w:tcBorders>
            <w:shd w:val="clear" w:color="auto" w:fill="auto"/>
            <w:noWrap/>
            <w:vAlign w:val="center"/>
            <w:tcPrChange w:id="1212" w:author="Reinstein, David" w:date="2019-09-26T23:16:00Z">
              <w:tcPr>
                <w:tcW w:w="519" w:type="dxa"/>
                <w:tcBorders>
                  <w:top w:val="nil"/>
                  <w:left w:val="nil"/>
                  <w:bottom w:val="nil"/>
                  <w:right w:val="nil"/>
                </w:tcBorders>
                <w:shd w:val="clear" w:color="auto" w:fill="auto"/>
                <w:noWrap/>
                <w:vAlign w:val="center"/>
              </w:tcPr>
            </w:tcPrChange>
          </w:tcPr>
          <w:p w14:paraId="6BAE268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1.37</w:t>
            </w:r>
          </w:p>
        </w:tc>
        <w:tc>
          <w:tcPr>
            <w:tcW w:w="503" w:type="dxa"/>
            <w:tcBorders>
              <w:top w:val="nil"/>
              <w:left w:val="nil"/>
              <w:bottom w:val="nil"/>
              <w:right w:val="nil"/>
            </w:tcBorders>
            <w:shd w:val="clear" w:color="auto" w:fill="auto"/>
            <w:noWrap/>
            <w:vAlign w:val="center"/>
            <w:tcPrChange w:id="1213" w:author="Reinstein, David" w:date="2019-09-26T23:16:00Z">
              <w:tcPr>
                <w:tcW w:w="503" w:type="dxa"/>
                <w:tcBorders>
                  <w:top w:val="nil"/>
                  <w:left w:val="nil"/>
                  <w:bottom w:val="nil"/>
                  <w:right w:val="nil"/>
                </w:tcBorders>
                <w:shd w:val="clear" w:color="auto" w:fill="auto"/>
                <w:noWrap/>
                <w:vAlign w:val="center"/>
              </w:tcPr>
            </w:tcPrChange>
          </w:tcPr>
          <w:p w14:paraId="1309F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142" w:type="dxa"/>
            <w:tcBorders>
              <w:top w:val="nil"/>
              <w:left w:val="nil"/>
              <w:bottom w:val="nil"/>
              <w:right w:val="nil"/>
            </w:tcBorders>
            <w:shd w:val="clear" w:color="auto" w:fill="auto"/>
            <w:noWrap/>
            <w:vAlign w:val="center"/>
            <w:tcPrChange w:id="1214" w:author="Reinstein, David" w:date="2019-09-26T23:16:00Z">
              <w:tcPr>
                <w:tcW w:w="142" w:type="dxa"/>
                <w:tcBorders>
                  <w:top w:val="nil"/>
                  <w:left w:val="nil"/>
                  <w:bottom w:val="nil"/>
                  <w:right w:val="nil"/>
                </w:tcBorders>
                <w:shd w:val="clear" w:color="auto" w:fill="auto"/>
                <w:noWrap/>
                <w:vAlign w:val="center"/>
              </w:tcPr>
            </w:tcPrChange>
          </w:tcPr>
          <w:p w14:paraId="0171E07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15" w:author="Reinstein, David" w:date="2019-09-26T23:16:00Z">
              <w:tcPr>
                <w:tcW w:w="1559" w:type="dxa"/>
                <w:tcBorders>
                  <w:top w:val="nil"/>
                  <w:left w:val="nil"/>
                  <w:bottom w:val="nil"/>
                  <w:right w:val="nil"/>
                </w:tcBorders>
                <w:shd w:val="clear" w:color="auto" w:fill="auto"/>
                <w:noWrap/>
                <w:vAlign w:val="center"/>
              </w:tcPr>
            </w:tcPrChange>
          </w:tcPr>
          <w:p w14:paraId="08BD9C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4.31 [1.74, 6.86]</w:t>
            </w:r>
          </w:p>
        </w:tc>
        <w:tc>
          <w:tcPr>
            <w:tcW w:w="439" w:type="dxa"/>
            <w:tcBorders>
              <w:top w:val="nil"/>
              <w:left w:val="nil"/>
              <w:bottom w:val="nil"/>
              <w:right w:val="nil"/>
            </w:tcBorders>
            <w:shd w:val="clear" w:color="auto" w:fill="auto"/>
            <w:noWrap/>
            <w:vAlign w:val="center"/>
            <w:tcPrChange w:id="1216" w:author="Reinstein, David" w:date="2019-09-26T23:16:00Z">
              <w:tcPr>
                <w:tcW w:w="425" w:type="dxa"/>
                <w:tcBorders>
                  <w:top w:val="nil"/>
                  <w:left w:val="nil"/>
                  <w:bottom w:val="nil"/>
                  <w:right w:val="nil"/>
                </w:tcBorders>
                <w:shd w:val="clear" w:color="auto" w:fill="auto"/>
                <w:noWrap/>
                <w:vAlign w:val="center"/>
              </w:tcPr>
            </w:tcPrChange>
          </w:tcPr>
          <w:p w14:paraId="6D282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Change w:id="1217" w:author="Reinstein, David" w:date="2019-09-26T23:16:00Z">
              <w:tcPr>
                <w:tcW w:w="502" w:type="dxa"/>
                <w:tcBorders>
                  <w:top w:val="nil"/>
                  <w:left w:val="nil"/>
                  <w:bottom w:val="nil"/>
                  <w:right w:val="nil"/>
                </w:tcBorders>
                <w:shd w:val="clear" w:color="auto" w:fill="auto"/>
                <w:noWrap/>
                <w:vAlign w:val="center"/>
              </w:tcPr>
            </w:tcPrChange>
          </w:tcPr>
          <w:p w14:paraId="37DA3F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141" w:type="dxa"/>
            <w:tcBorders>
              <w:top w:val="nil"/>
              <w:left w:val="nil"/>
              <w:bottom w:val="nil"/>
              <w:right w:val="nil"/>
            </w:tcBorders>
            <w:vAlign w:val="center"/>
            <w:tcPrChange w:id="1218" w:author="Reinstein, David" w:date="2019-09-26T23:16:00Z">
              <w:tcPr>
                <w:tcW w:w="141" w:type="dxa"/>
                <w:tcBorders>
                  <w:top w:val="nil"/>
                  <w:left w:val="nil"/>
                  <w:bottom w:val="nil"/>
                  <w:right w:val="nil"/>
                </w:tcBorders>
                <w:vAlign w:val="center"/>
              </w:tcPr>
            </w:tcPrChange>
          </w:tcPr>
          <w:p w14:paraId="4AB701C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219" w:author="Reinstein, David" w:date="2019-09-26T23:16:00Z">
              <w:tcPr>
                <w:tcW w:w="1701" w:type="dxa"/>
                <w:tcBorders>
                  <w:top w:val="nil"/>
                  <w:left w:val="nil"/>
                  <w:bottom w:val="nil"/>
                  <w:right w:val="nil"/>
                </w:tcBorders>
                <w:vAlign w:val="center"/>
              </w:tcPr>
            </w:tcPrChange>
          </w:tcPr>
          <w:p w14:paraId="69CB49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 [-0.60, 3.34]</w:t>
            </w:r>
          </w:p>
        </w:tc>
        <w:tc>
          <w:tcPr>
            <w:tcW w:w="431" w:type="dxa"/>
            <w:tcBorders>
              <w:top w:val="nil"/>
              <w:left w:val="nil"/>
              <w:bottom w:val="nil"/>
              <w:right w:val="nil"/>
            </w:tcBorders>
            <w:vAlign w:val="center"/>
            <w:tcPrChange w:id="1220" w:author="Reinstein, David" w:date="2019-09-26T23:16:00Z">
              <w:tcPr>
                <w:tcW w:w="431" w:type="dxa"/>
                <w:tcBorders>
                  <w:top w:val="nil"/>
                  <w:left w:val="nil"/>
                  <w:bottom w:val="nil"/>
                  <w:right w:val="nil"/>
                </w:tcBorders>
                <w:vAlign w:val="center"/>
              </w:tcPr>
            </w:tcPrChange>
          </w:tcPr>
          <w:p w14:paraId="36DC99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Change w:id="1221" w:author="Reinstein, David" w:date="2019-09-26T23:16:00Z">
              <w:tcPr>
                <w:tcW w:w="420" w:type="dxa"/>
                <w:tcBorders>
                  <w:top w:val="nil"/>
                  <w:left w:val="nil"/>
                  <w:bottom w:val="nil"/>
                  <w:right w:val="nil"/>
                </w:tcBorders>
                <w:vAlign w:val="center"/>
              </w:tcPr>
            </w:tcPrChange>
          </w:tcPr>
          <w:p w14:paraId="47EDCF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r>
      <w:tr w:rsidR="00520D55" w:rsidRPr="00354EB6" w14:paraId="2559E640" w14:textId="77777777" w:rsidTr="00A72422">
        <w:trPr>
          <w:trHeight w:val="300"/>
          <w:trPrChange w:id="1222" w:author="Reinstein, David" w:date="2019-09-26T23:16:00Z">
            <w:trPr>
              <w:trHeight w:val="300"/>
            </w:trPr>
          </w:trPrChange>
        </w:trPr>
        <w:tc>
          <w:tcPr>
            <w:tcW w:w="1636" w:type="dxa"/>
            <w:tcBorders>
              <w:top w:val="nil"/>
              <w:left w:val="nil"/>
              <w:bottom w:val="nil"/>
              <w:right w:val="nil"/>
            </w:tcBorders>
            <w:shd w:val="clear" w:color="auto" w:fill="auto"/>
            <w:noWrap/>
            <w:tcPrChange w:id="1223" w:author="Reinstein, David" w:date="2019-09-26T23:16:00Z">
              <w:tcPr>
                <w:tcW w:w="1636" w:type="dxa"/>
                <w:tcBorders>
                  <w:top w:val="nil"/>
                  <w:left w:val="nil"/>
                  <w:bottom w:val="nil"/>
                  <w:right w:val="nil"/>
                </w:tcBorders>
                <w:shd w:val="clear" w:color="auto" w:fill="auto"/>
                <w:noWrap/>
              </w:tcPr>
            </w:tcPrChange>
          </w:tcPr>
          <w:p w14:paraId="62D0A4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Early efficiency </w:t>
            </w:r>
          </w:p>
          <w:p w14:paraId="7940255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Change w:id="1224" w:author="Reinstein, David" w:date="2019-09-26T23:16:00Z">
              <w:tcPr>
                <w:tcW w:w="1466" w:type="dxa"/>
                <w:tcBorders>
                  <w:top w:val="nil"/>
                  <w:left w:val="nil"/>
                  <w:bottom w:val="nil"/>
                  <w:right w:val="nil"/>
                </w:tcBorders>
                <w:shd w:val="clear" w:color="auto" w:fill="auto"/>
                <w:noWrap/>
                <w:vAlign w:val="center"/>
              </w:tcPr>
            </w:tcPrChange>
          </w:tcPr>
          <w:p w14:paraId="2CE542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0.24 [-0.35, 0.91]</w:t>
            </w:r>
          </w:p>
        </w:tc>
        <w:tc>
          <w:tcPr>
            <w:tcW w:w="519" w:type="dxa"/>
            <w:tcBorders>
              <w:top w:val="nil"/>
              <w:left w:val="nil"/>
              <w:bottom w:val="nil"/>
              <w:right w:val="nil"/>
            </w:tcBorders>
            <w:shd w:val="clear" w:color="auto" w:fill="auto"/>
            <w:noWrap/>
            <w:vAlign w:val="center"/>
            <w:tcPrChange w:id="1225" w:author="Reinstein, David" w:date="2019-09-26T23:16:00Z">
              <w:tcPr>
                <w:tcW w:w="519" w:type="dxa"/>
                <w:tcBorders>
                  <w:top w:val="nil"/>
                  <w:left w:val="nil"/>
                  <w:bottom w:val="nil"/>
                  <w:right w:val="nil"/>
                </w:tcBorders>
                <w:shd w:val="clear" w:color="auto" w:fill="auto"/>
                <w:noWrap/>
                <w:vAlign w:val="center"/>
              </w:tcPr>
            </w:tcPrChange>
          </w:tcPr>
          <w:p w14:paraId="722AEA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1.27</w:t>
            </w:r>
          </w:p>
        </w:tc>
        <w:tc>
          <w:tcPr>
            <w:tcW w:w="503" w:type="dxa"/>
            <w:tcBorders>
              <w:top w:val="nil"/>
              <w:left w:val="nil"/>
              <w:bottom w:val="nil"/>
              <w:right w:val="nil"/>
            </w:tcBorders>
            <w:shd w:val="clear" w:color="auto" w:fill="auto"/>
            <w:noWrap/>
            <w:vAlign w:val="center"/>
            <w:tcPrChange w:id="1226" w:author="Reinstein, David" w:date="2019-09-26T23:16:00Z">
              <w:tcPr>
                <w:tcW w:w="503" w:type="dxa"/>
                <w:tcBorders>
                  <w:top w:val="nil"/>
                  <w:left w:val="nil"/>
                  <w:bottom w:val="nil"/>
                  <w:right w:val="nil"/>
                </w:tcBorders>
                <w:shd w:val="clear" w:color="auto" w:fill="auto"/>
                <w:noWrap/>
                <w:vAlign w:val="center"/>
              </w:tcPr>
            </w:tcPrChange>
          </w:tcPr>
          <w:p w14:paraId="737380F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w:t>
            </w:r>
          </w:p>
        </w:tc>
        <w:tc>
          <w:tcPr>
            <w:tcW w:w="142" w:type="dxa"/>
            <w:tcBorders>
              <w:top w:val="nil"/>
              <w:left w:val="nil"/>
              <w:bottom w:val="nil"/>
              <w:right w:val="nil"/>
            </w:tcBorders>
            <w:shd w:val="clear" w:color="auto" w:fill="auto"/>
            <w:noWrap/>
            <w:vAlign w:val="center"/>
            <w:tcPrChange w:id="1227" w:author="Reinstein, David" w:date="2019-09-26T23:16:00Z">
              <w:tcPr>
                <w:tcW w:w="142" w:type="dxa"/>
                <w:tcBorders>
                  <w:top w:val="nil"/>
                  <w:left w:val="nil"/>
                  <w:bottom w:val="nil"/>
                  <w:right w:val="nil"/>
                </w:tcBorders>
                <w:shd w:val="clear" w:color="auto" w:fill="auto"/>
                <w:noWrap/>
                <w:vAlign w:val="center"/>
              </w:tcPr>
            </w:tcPrChange>
          </w:tcPr>
          <w:p w14:paraId="3126D0B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28" w:author="Reinstein, David" w:date="2019-09-26T23:16:00Z">
              <w:tcPr>
                <w:tcW w:w="1559" w:type="dxa"/>
                <w:tcBorders>
                  <w:top w:val="nil"/>
                  <w:left w:val="nil"/>
                  <w:bottom w:val="nil"/>
                  <w:right w:val="nil"/>
                </w:tcBorders>
                <w:shd w:val="clear" w:color="auto" w:fill="auto"/>
                <w:noWrap/>
                <w:vAlign w:val="center"/>
              </w:tcPr>
            </w:tcPrChange>
          </w:tcPr>
          <w:p w14:paraId="39216E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-2.72 [-6.26, 0.96]</w:t>
            </w:r>
          </w:p>
        </w:tc>
        <w:tc>
          <w:tcPr>
            <w:tcW w:w="439" w:type="dxa"/>
            <w:tcBorders>
              <w:top w:val="nil"/>
              <w:left w:val="nil"/>
              <w:bottom w:val="nil"/>
              <w:right w:val="nil"/>
            </w:tcBorders>
            <w:shd w:val="clear" w:color="auto" w:fill="auto"/>
            <w:noWrap/>
            <w:vAlign w:val="center"/>
            <w:tcPrChange w:id="1229" w:author="Reinstein, David" w:date="2019-09-26T23:16:00Z">
              <w:tcPr>
                <w:tcW w:w="425" w:type="dxa"/>
                <w:tcBorders>
                  <w:top w:val="nil"/>
                  <w:left w:val="nil"/>
                  <w:bottom w:val="nil"/>
                  <w:right w:val="nil"/>
                </w:tcBorders>
                <w:shd w:val="clear" w:color="auto" w:fill="auto"/>
                <w:noWrap/>
                <w:vAlign w:val="center"/>
              </w:tcPr>
            </w:tcPrChange>
          </w:tcPr>
          <w:p w14:paraId="52A90B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Change w:id="1230" w:author="Reinstein, David" w:date="2019-09-26T23:16:00Z">
              <w:tcPr>
                <w:tcW w:w="502" w:type="dxa"/>
                <w:tcBorders>
                  <w:top w:val="nil"/>
                  <w:left w:val="nil"/>
                  <w:bottom w:val="nil"/>
                  <w:right w:val="nil"/>
                </w:tcBorders>
                <w:shd w:val="clear" w:color="auto" w:fill="auto"/>
                <w:noWrap/>
                <w:vAlign w:val="center"/>
              </w:tcPr>
            </w:tcPrChange>
          </w:tcPr>
          <w:p w14:paraId="3A3B8C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1" w:type="dxa"/>
            <w:tcBorders>
              <w:top w:val="nil"/>
              <w:left w:val="nil"/>
              <w:bottom w:val="nil"/>
              <w:right w:val="nil"/>
            </w:tcBorders>
            <w:vAlign w:val="center"/>
            <w:tcPrChange w:id="1231" w:author="Reinstein, David" w:date="2019-09-26T23:16:00Z">
              <w:tcPr>
                <w:tcW w:w="141" w:type="dxa"/>
                <w:tcBorders>
                  <w:top w:val="nil"/>
                  <w:left w:val="nil"/>
                  <w:bottom w:val="nil"/>
                  <w:right w:val="nil"/>
                </w:tcBorders>
                <w:vAlign w:val="center"/>
              </w:tcPr>
            </w:tcPrChange>
          </w:tcPr>
          <w:p w14:paraId="197C236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232" w:author="Reinstein, David" w:date="2019-09-26T23:16:00Z">
              <w:tcPr>
                <w:tcW w:w="1701" w:type="dxa"/>
                <w:tcBorders>
                  <w:top w:val="nil"/>
                  <w:left w:val="nil"/>
                  <w:bottom w:val="nil"/>
                  <w:right w:val="nil"/>
                </w:tcBorders>
                <w:vAlign w:val="center"/>
              </w:tcPr>
            </w:tcPrChange>
          </w:tcPr>
          <w:p w14:paraId="4A664C6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-0.68 [-3.32, 1.92]</w:t>
            </w:r>
          </w:p>
        </w:tc>
        <w:tc>
          <w:tcPr>
            <w:tcW w:w="431" w:type="dxa"/>
            <w:tcBorders>
              <w:top w:val="nil"/>
              <w:left w:val="nil"/>
              <w:bottom w:val="nil"/>
              <w:right w:val="nil"/>
            </w:tcBorders>
            <w:vAlign w:val="center"/>
            <w:tcPrChange w:id="1233" w:author="Reinstein, David" w:date="2019-09-26T23:16:00Z">
              <w:tcPr>
                <w:tcW w:w="431" w:type="dxa"/>
                <w:tcBorders>
                  <w:top w:val="nil"/>
                  <w:left w:val="nil"/>
                  <w:bottom w:val="nil"/>
                  <w:right w:val="nil"/>
                </w:tcBorders>
                <w:vAlign w:val="center"/>
              </w:tcPr>
            </w:tcPrChange>
          </w:tcPr>
          <w:p w14:paraId="518EEC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Change w:id="1234" w:author="Reinstein, David" w:date="2019-09-26T23:16:00Z">
              <w:tcPr>
                <w:tcW w:w="420" w:type="dxa"/>
                <w:tcBorders>
                  <w:top w:val="nil"/>
                  <w:left w:val="nil"/>
                  <w:bottom w:val="nil"/>
                  <w:right w:val="nil"/>
                </w:tcBorders>
                <w:vAlign w:val="center"/>
              </w:tcPr>
            </w:tcPrChange>
          </w:tcPr>
          <w:p w14:paraId="7301C1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306ED111" w14:textId="77777777" w:rsidTr="00A72422">
        <w:trPr>
          <w:trHeight w:val="300"/>
          <w:trPrChange w:id="1235" w:author="Reinstein, David" w:date="2019-09-26T23:16:00Z">
            <w:trPr>
              <w:trHeight w:val="300"/>
            </w:trPr>
          </w:trPrChange>
        </w:trPr>
        <w:tc>
          <w:tcPr>
            <w:tcW w:w="1636" w:type="dxa"/>
            <w:tcBorders>
              <w:top w:val="nil"/>
              <w:left w:val="nil"/>
              <w:bottom w:val="nil"/>
              <w:right w:val="nil"/>
            </w:tcBorders>
            <w:shd w:val="clear" w:color="auto" w:fill="auto"/>
            <w:noWrap/>
            <w:tcPrChange w:id="1236" w:author="Reinstein, David" w:date="2019-09-26T23:16:00Z">
              <w:tcPr>
                <w:tcW w:w="1636" w:type="dxa"/>
                <w:tcBorders>
                  <w:top w:val="nil"/>
                  <w:left w:val="nil"/>
                  <w:bottom w:val="nil"/>
                  <w:right w:val="nil"/>
                </w:tcBorders>
                <w:shd w:val="clear" w:color="auto" w:fill="auto"/>
                <w:noWrap/>
              </w:tcPr>
            </w:tcPrChange>
          </w:tcPr>
          <w:p w14:paraId="04E2FCF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Later efficiency </w:t>
            </w:r>
          </w:p>
          <w:p w14:paraId="13106A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Change w:id="1237" w:author="Reinstein, David" w:date="2019-09-26T23:16:00Z">
              <w:tcPr>
                <w:tcW w:w="1466" w:type="dxa"/>
                <w:tcBorders>
                  <w:top w:val="nil"/>
                  <w:left w:val="nil"/>
                  <w:bottom w:val="nil"/>
                  <w:right w:val="nil"/>
                </w:tcBorders>
                <w:shd w:val="clear" w:color="auto" w:fill="auto"/>
                <w:noWrap/>
                <w:vAlign w:val="center"/>
              </w:tcPr>
            </w:tcPrChange>
          </w:tcPr>
          <w:p w14:paraId="77D83BF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[-1.11, 0.01]</w:t>
            </w:r>
          </w:p>
        </w:tc>
        <w:tc>
          <w:tcPr>
            <w:tcW w:w="519" w:type="dxa"/>
            <w:tcBorders>
              <w:top w:val="nil"/>
              <w:left w:val="nil"/>
              <w:bottom w:val="nil"/>
              <w:right w:val="nil"/>
            </w:tcBorders>
            <w:shd w:val="clear" w:color="auto" w:fill="auto"/>
            <w:noWrap/>
            <w:vAlign w:val="center"/>
            <w:tcPrChange w:id="1238" w:author="Reinstein, David" w:date="2019-09-26T23:16:00Z">
              <w:tcPr>
                <w:tcW w:w="519" w:type="dxa"/>
                <w:tcBorders>
                  <w:top w:val="nil"/>
                  <w:left w:val="nil"/>
                  <w:bottom w:val="nil"/>
                  <w:right w:val="nil"/>
                </w:tcBorders>
                <w:shd w:val="clear" w:color="auto" w:fill="auto"/>
                <w:noWrap/>
                <w:vAlign w:val="center"/>
              </w:tcPr>
            </w:tcPrChange>
          </w:tcPr>
          <w:p w14:paraId="3D8269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w:t>
            </w:r>
          </w:p>
        </w:tc>
        <w:tc>
          <w:tcPr>
            <w:tcW w:w="503" w:type="dxa"/>
            <w:tcBorders>
              <w:top w:val="nil"/>
              <w:left w:val="nil"/>
              <w:bottom w:val="nil"/>
              <w:right w:val="nil"/>
            </w:tcBorders>
            <w:shd w:val="clear" w:color="auto" w:fill="auto"/>
            <w:noWrap/>
            <w:vAlign w:val="center"/>
            <w:tcPrChange w:id="1239" w:author="Reinstein, David" w:date="2019-09-26T23:16:00Z">
              <w:tcPr>
                <w:tcW w:w="503" w:type="dxa"/>
                <w:tcBorders>
                  <w:top w:val="nil"/>
                  <w:left w:val="nil"/>
                  <w:bottom w:val="nil"/>
                  <w:right w:val="nil"/>
                </w:tcBorders>
                <w:shd w:val="clear" w:color="auto" w:fill="auto"/>
                <w:noWrap/>
                <w:vAlign w:val="center"/>
              </w:tcPr>
            </w:tcPrChange>
          </w:tcPr>
          <w:p w14:paraId="4F1143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142" w:type="dxa"/>
            <w:tcBorders>
              <w:top w:val="nil"/>
              <w:left w:val="nil"/>
              <w:bottom w:val="nil"/>
              <w:right w:val="nil"/>
            </w:tcBorders>
            <w:shd w:val="clear" w:color="auto" w:fill="auto"/>
            <w:noWrap/>
            <w:vAlign w:val="center"/>
            <w:tcPrChange w:id="1240" w:author="Reinstein, David" w:date="2019-09-26T23:16:00Z">
              <w:tcPr>
                <w:tcW w:w="142" w:type="dxa"/>
                <w:tcBorders>
                  <w:top w:val="nil"/>
                  <w:left w:val="nil"/>
                  <w:bottom w:val="nil"/>
                  <w:right w:val="nil"/>
                </w:tcBorders>
                <w:shd w:val="clear" w:color="auto" w:fill="auto"/>
                <w:noWrap/>
                <w:vAlign w:val="center"/>
              </w:tcPr>
            </w:tcPrChange>
          </w:tcPr>
          <w:p w14:paraId="6449AFE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41" w:author="Reinstein, David" w:date="2019-09-26T23:16:00Z">
              <w:tcPr>
                <w:tcW w:w="1559" w:type="dxa"/>
                <w:tcBorders>
                  <w:top w:val="nil"/>
                  <w:left w:val="nil"/>
                  <w:bottom w:val="nil"/>
                  <w:right w:val="nil"/>
                </w:tcBorders>
                <w:shd w:val="clear" w:color="auto" w:fill="auto"/>
                <w:noWrap/>
                <w:vAlign w:val="center"/>
              </w:tcPr>
            </w:tcPrChange>
          </w:tcPr>
          <w:p w14:paraId="79EE9D2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-0.23 [-4.16, 3.56]</w:t>
            </w:r>
          </w:p>
        </w:tc>
        <w:tc>
          <w:tcPr>
            <w:tcW w:w="439" w:type="dxa"/>
            <w:tcBorders>
              <w:top w:val="nil"/>
              <w:left w:val="nil"/>
              <w:bottom w:val="nil"/>
              <w:right w:val="nil"/>
            </w:tcBorders>
            <w:shd w:val="clear" w:color="auto" w:fill="auto"/>
            <w:noWrap/>
            <w:vAlign w:val="center"/>
            <w:tcPrChange w:id="1242" w:author="Reinstein, David" w:date="2019-09-26T23:16:00Z">
              <w:tcPr>
                <w:tcW w:w="425" w:type="dxa"/>
                <w:tcBorders>
                  <w:top w:val="nil"/>
                  <w:left w:val="nil"/>
                  <w:bottom w:val="nil"/>
                  <w:right w:val="nil"/>
                </w:tcBorders>
                <w:shd w:val="clear" w:color="auto" w:fill="auto"/>
                <w:noWrap/>
                <w:vAlign w:val="center"/>
              </w:tcPr>
            </w:tcPrChange>
          </w:tcPr>
          <w:p w14:paraId="521049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502" w:type="dxa"/>
            <w:tcBorders>
              <w:top w:val="nil"/>
              <w:left w:val="nil"/>
              <w:bottom w:val="nil"/>
              <w:right w:val="nil"/>
            </w:tcBorders>
            <w:shd w:val="clear" w:color="auto" w:fill="auto"/>
            <w:noWrap/>
            <w:vAlign w:val="center"/>
            <w:tcPrChange w:id="1243" w:author="Reinstein, David" w:date="2019-09-26T23:16:00Z">
              <w:tcPr>
                <w:tcW w:w="502" w:type="dxa"/>
                <w:tcBorders>
                  <w:top w:val="nil"/>
                  <w:left w:val="nil"/>
                  <w:bottom w:val="nil"/>
                  <w:right w:val="nil"/>
                </w:tcBorders>
                <w:shd w:val="clear" w:color="auto" w:fill="auto"/>
                <w:noWrap/>
                <w:vAlign w:val="center"/>
              </w:tcPr>
            </w:tcPrChange>
          </w:tcPr>
          <w:p w14:paraId="55DE7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.90</w:t>
            </w:r>
          </w:p>
        </w:tc>
        <w:tc>
          <w:tcPr>
            <w:tcW w:w="141" w:type="dxa"/>
            <w:tcBorders>
              <w:top w:val="nil"/>
              <w:left w:val="nil"/>
              <w:bottom w:val="nil"/>
              <w:right w:val="nil"/>
            </w:tcBorders>
            <w:vAlign w:val="center"/>
            <w:tcPrChange w:id="1244" w:author="Reinstein, David" w:date="2019-09-26T23:16:00Z">
              <w:tcPr>
                <w:tcW w:w="141" w:type="dxa"/>
                <w:tcBorders>
                  <w:top w:val="nil"/>
                  <w:left w:val="nil"/>
                  <w:bottom w:val="nil"/>
                  <w:right w:val="nil"/>
                </w:tcBorders>
                <w:vAlign w:val="center"/>
              </w:tcPr>
            </w:tcPrChange>
          </w:tcPr>
          <w:p w14:paraId="529D2D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245" w:author="Reinstein, David" w:date="2019-09-26T23:16:00Z">
              <w:tcPr>
                <w:tcW w:w="1701" w:type="dxa"/>
                <w:tcBorders>
                  <w:top w:val="nil"/>
                  <w:left w:val="nil"/>
                  <w:bottom w:val="nil"/>
                  <w:right w:val="nil"/>
                </w:tcBorders>
                <w:vAlign w:val="center"/>
              </w:tcPr>
            </w:tcPrChange>
          </w:tcPr>
          <w:p w14:paraId="72EB04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-0.37 [-3.29, 2.45]</w:t>
            </w:r>
          </w:p>
        </w:tc>
        <w:tc>
          <w:tcPr>
            <w:tcW w:w="431" w:type="dxa"/>
            <w:tcBorders>
              <w:top w:val="nil"/>
              <w:left w:val="nil"/>
              <w:bottom w:val="nil"/>
              <w:right w:val="nil"/>
            </w:tcBorders>
            <w:vAlign w:val="center"/>
            <w:tcPrChange w:id="1246" w:author="Reinstein, David" w:date="2019-09-26T23:16:00Z">
              <w:tcPr>
                <w:tcW w:w="431" w:type="dxa"/>
                <w:tcBorders>
                  <w:top w:val="nil"/>
                  <w:left w:val="nil"/>
                  <w:bottom w:val="nil"/>
                  <w:right w:val="nil"/>
                </w:tcBorders>
                <w:vAlign w:val="center"/>
              </w:tcPr>
            </w:tcPrChange>
          </w:tcPr>
          <w:p w14:paraId="3D0911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Change w:id="1247" w:author="Reinstein, David" w:date="2019-09-26T23:16:00Z">
              <w:tcPr>
                <w:tcW w:w="420" w:type="dxa"/>
                <w:tcBorders>
                  <w:top w:val="nil"/>
                  <w:left w:val="nil"/>
                  <w:bottom w:val="nil"/>
                  <w:right w:val="nil"/>
                </w:tcBorders>
                <w:vAlign w:val="center"/>
              </w:tcPr>
            </w:tcPrChange>
          </w:tcPr>
          <w:p w14:paraId="1FFC630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r>
      <w:tr w:rsidR="00520D55" w:rsidRPr="00354EB6" w14:paraId="2F5257BF" w14:textId="77777777" w:rsidTr="00A72422">
        <w:trPr>
          <w:trHeight w:val="300"/>
          <w:trPrChange w:id="1248" w:author="Reinstein, David" w:date="2019-09-26T23:16:00Z">
            <w:trPr>
              <w:trHeight w:val="300"/>
            </w:trPr>
          </w:trPrChange>
        </w:trPr>
        <w:tc>
          <w:tcPr>
            <w:tcW w:w="1636" w:type="dxa"/>
            <w:tcBorders>
              <w:top w:val="nil"/>
              <w:left w:val="nil"/>
              <w:bottom w:val="nil"/>
              <w:right w:val="nil"/>
            </w:tcBorders>
            <w:shd w:val="clear" w:color="auto" w:fill="auto"/>
            <w:noWrap/>
            <w:tcPrChange w:id="1249" w:author="Reinstein, David" w:date="2019-09-26T23:16:00Z">
              <w:tcPr>
                <w:tcW w:w="1636" w:type="dxa"/>
                <w:tcBorders>
                  <w:top w:val="nil"/>
                  <w:left w:val="nil"/>
                  <w:bottom w:val="nil"/>
                  <w:right w:val="nil"/>
                </w:tcBorders>
                <w:shd w:val="clear" w:color="auto" w:fill="auto"/>
                <w:noWrap/>
              </w:tcPr>
            </w:tcPrChange>
          </w:tcPr>
          <w:p w14:paraId="2657396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lastRenderedPageBreak/>
              <w:t xml:space="preserve">  Image × Early </w:t>
            </w:r>
          </w:p>
          <w:p w14:paraId="7B417E5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250" w:author="Reinstein, David" w:date="2019-09-26T23:16:00Z">
              <w:tcPr>
                <w:tcW w:w="1466" w:type="dxa"/>
                <w:tcBorders>
                  <w:top w:val="nil"/>
                  <w:left w:val="nil"/>
                  <w:bottom w:val="nil"/>
                  <w:right w:val="nil"/>
                </w:tcBorders>
                <w:shd w:val="clear" w:color="auto" w:fill="auto"/>
                <w:noWrap/>
                <w:vAlign w:val="center"/>
              </w:tcPr>
            </w:tcPrChange>
          </w:tcPr>
          <w:p w14:paraId="1A9938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0.86 [-0.28, 2.23]</w:t>
            </w:r>
          </w:p>
        </w:tc>
        <w:tc>
          <w:tcPr>
            <w:tcW w:w="519" w:type="dxa"/>
            <w:tcBorders>
              <w:top w:val="nil"/>
              <w:left w:val="nil"/>
              <w:bottom w:val="nil"/>
              <w:right w:val="nil"/>
            </w:tcBorders>
            <w:shd w:val="clear" w:color="auto" w:fill="auto"/>
            <w:noWrap/>
            <w:vAlign w:val="center"/>
            <w:tcPrChange w:id="1251" w:author="Reinstein, David" w:date="2019-09-26T23:16:00Z">
              <w:tcPr>
                <w:tcW w:w="519" w:type="dxa"/>
                <w:tcBorders>
                  <w:top w:val="nil"/>
                  <w:left w:val="nil"/>
                  <w:bottom w:val="nil"/>
                  <w:right w:val="nil"/>
                </w:tcBorders>
                <w:shd w:val="clear" w:color="auto" w:fill="auto"/>
                <w:noWrap/>
                <w:vAlign w:val="center"/>
              </w:tcPr>
            </w:tcPrChange>
          </w:tcPr>
          <w:p w14:paraId="0315D5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2.37</w:t>
            </w:r>
          </w:p>
        </w:tc>
        <w:tc>
          <w:tcPr>
            <w:tcW w:w="503" w:type="dxa"/>
            <w:tcBorders>
              <w:top w:val="nil"/>
              <w:left w:val="nil"/>
              <w:bottom w:val="nil"/>
              <w:right w:val="nil"/>
            </w:tcBorders>
            <w:shd w:val="clear" w:color="auto" w:fill="auto"/>
            <w:noWrap/>
            <w:vAlign w:val="center"/>
            <w:tcPrChange w:id="1252" w:author="Reinstein, David" w:date="2019-09-26T23:16:00Z">
              <w:tcPr>
                <w:tcW w:w="503" w:type="dxa"/>
                <w:tcBorders>
                  <w:top w:val="nil"/>
                  <w:left w:val="nil"/>
                  <w:bottom w:val="nil"/>
                  <w:right w:val="nil"/>
                </w:tcBorders>
                <w:shd w:val="clear" w:color="auto" w:fill="auto"/>
                <w:noWrap/>
                <w:vAlign w:val="center"/>
              </w:tcPr>
            </w:tcPrChange>
          </w:tcPr>
          <w:p w14:paraId="77A8D8A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2" w:type="dxa"/>
            <w:tcBorders>
              <w:top w:val="nil"/>
              <w:left w:val="nil"/>
              <w:bottom w:val="nil"/>
              <w:right w:val="nil"/>
            </w:tcBorders>
            <w:shd w:val="clear" w:color="auto" w:fill="auto"/>
            <w:noWrap/>
            <w:vAlign w:val="center"/>
            <w:tcPrChange w:id="1253" w:author="Reinstein, David" w:date="2019-09-26T23:16:00Z">
              <w:tcPr>
                <w:tcW w:w="142" w:type="dxa"/>
                <w:tcBorders>
                  <w:top w:val="nil"/>
                  <w:left w:val="nil"/>
                  <w:bottom w:val="nil"/>
                  <w:right w:val="nil"/>
                </w:tcBorders>
                <w:shd w:val="clear" w:color="auto" w:fill="auto"/>
                <w:noWrap/>
                <w:vAlign w:val="center"/>
              </w:tcPr>
            </w:tcPrChange>
          </w:tcPr>
          <w:p w14:paraId="238BC79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54" w:author="Reinstein, David" w:date="2019-09-26T23:16:00Z">
              <w:tcPr>
                <w:tcW w:w="1559" w:type="dxa"/>
                <w:tcBorders>
                  <w:top w:val="nil"/>
                  <w:left w:val="nil"/>
                  <w:bottom w:val="nil"/>
                  <w:right w:val="nil"/>
                </w:tcBorders>
                <w:shd w:val="clear" w:color="auto" w:fill="auto"/>
                <w:noWrap/>
                <w:vAlign w:val="center"/>
              </w:tcPr>
            </w:tcPrChange>
          </w:tcPr>
          <w:p w14:paraId="447516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-6.35 [-13.53, 0.63]</w:t>
            </w:r>
          </w:p>
        </w:tc>
        <w:tc>
          <w:tcPr>
            <w:tcW w:w="439" w:type="dxa"/>
            <w:tcBorders>
              <w:top w:val="nil"/>
              <w:left w:val="nil"/>
              <w:bottom w:val="nil"/>
              <w:right w:val="nil"/>
            </w:tcBorders>
            <w:shd w:val="clear" w:color="auto" w:fill="auto"/>
            <w:noWrap/>
            <w:vAlign w:val="center"/>
            <w:tcPrChange w:id="1255" w:author="Reinstein, David" w:date="2019-09-26T23:16:00Z">
              <w:tcPr>
                <w:tcW w:w="425" w:type="dxa"/>
                <w:tcBorders>
                  <w:top w:val="nil"/>
                  <w:left w:val="nil"/>
                  <w:bottom w:val="nil"/>
                  <w:right w:val="nil"/>
                </w:tcBorders>
                <w:shd w:val="clear" w:color="auto" w:fill="auto"/>
                <w:noWrap/>
                <w:vAlign w:val="center"/>
              </w:tcPr>
            </w:tcPrChange>
          </w:tcPr>
          <w:p w14:paraId="5ADA8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Change w:id="1256" w:author="Reinstein, David" w:date="2019-09-26T23:16:00Z">
              <w:tcPr>
                <w:tcW w:w="502" w:type="dxa"/>
                <w:tcBorders>
                  <w:top w:val="nil"/>
                  <w:left w:val="nil"/>
                  <w:bottom w:val="nil"/>
                  <w:right w:val="nil"/>
                </w:tcBorders>
                <w:shd w:val="clear" w:color="auto" w:fill="auto"/>
                <w:noWrap/>
                <w:vAlign w:val="center"/>
              </w:tcPr>
            </w:tcPrChange>
          </w:tcPr>
          <w:p w14:paraId="0C219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141" w:type="dxa"/>
            <w:tcBorders>
              <w:top w:val="nil"/>
              <w:left w:val="nil"/>
              <w:bottom w:val="nil"/>
              <w:right w:val="nil"/>
            </w:tcBorders>
            <w:vAlign w:val="center"/>
            <w:tcPrChange w:id="1257" w:author="Reinstein, David" w:date="2019-09-26T23:16:00Z">
              <w:tcPr>
                <w:tcW w:w="141" w:type="dxa"/>
                <w:tcBorders>
                  <w:top w:val="nil"/>
                  <w:left w:val="nil"/>
                  <w:bottom w:val="nil"/>
                  <w:right w:val="nil"/>
                </w:tcBorders>
                <w:vAlign w:val="center"/>
              </w:tcPr>
            </w:tcPrChange>
          </w:tcPr>
          <w:p w14:paraId="002E017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258" w:author="Reinstein, David" w:date="2019-09-26T23:16:00Z">
              <w:tcPr>
                <w:tcW w:w="1701" w:type="dxa"/>
                <w:tcBorders>
                  <w:top w:val="nil"/>
                  <w:left w:val="nil"/>
                  <w:bottom w:val="nil"/>
                  <w:right w:val="nil"/>
                </w:tcBorders>
                <w:vAlign w:val="center"/>
              </w:tcPr>
            </w:tcPrChange>
          </w:tcPr>
          <w:p w14:paraId="7FFA2E9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-4.14 [-9.43, 1.22]</w:t>
            </w:r>
          </w:p>
        </w:tc>
        <w:tc>
          <w:tcPr>
            <w:tcW w:w="431" w:type="dxa"/>
            <w:tcBorders>
              <w:top w:val="nil"/>
              <w:left w:val="nil"/>
              <w:bottom w:val="nil"/>
              <w:right w:val="nil"/>
            </w:tcBorders>
            <w:vAlign w:val="center"/>
            <w:tcPrChange w:id="1259" w:author="Reinstein, David" w:date="2019-09-26T23:16:00Z">
              <w:tcPr>
                <w:tcW w:w="431" w:type="dxa"/>
                <w:tcBorders>
                  <w:top w:val="nil"/>
                  <w:left w:val="nil"/>
                  <w:bottom w:val="nil"/>
                  <w:right w:val="nil"/>
                </w:tcBorders>
                <w:vAlign w:val="center"/>
              </w:tcPr>
            </w:tcPrChange>
          </w:tcPr>
          <w:p w14:paraId="3BD9DE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bottom w:val="nil"/>
              <w:right w:val="nil"/>
            </w:tcBorders>
            <w:vAlign w:val="center"/>
            <w:tcPrChange w:id="1260" w:author="Reinstein, David" w:date="2019-09-26T23:16:00Z">
              <w:tcPr>
                <w:tcW w:w="420" w:type="dxa"/>
                <w:tcBorders>
                  <w:top w:val="nil"/>
                  <w:left w:val="nil"/>
                  <w:bottom w:val="nil"/>
                  <w:right w:val="nil"/>
                </w:tcBorders>
                <w:vAlign w:val="center"/>
              </w:tcPr>
            </w:tcPrChange>
          </w:tcPr>
          <w:p w14:paraId="3039AA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r>
      <w:tr w:rsidR="00520D55" w:rsidRPr="00354EB6" w14:paraId="324FC902" w14:textId="77777777" w:rsidTr="00A72422">
        <w:trPr>
          <w:trHeight w:val="300"/>
          <w:trPrChange w:id="1261" w:author="Reinstein, David" w:date="2019-09-26T23:16:00Z">
            <w:trPr>
              <w:trHeight w:val="300"/>
            </w:trPr>
          </w:trPrChange>
        </w:trPr>
        <w:tc>
          <w:tcPr>
            <w:tcW w:w="1636" w:type="dxa"/>
            <w:tcBorders>
              <w:top w:val="nil"/>
              <w:left w:val="nil"/>
              <w:bottom w:val="nil"/>
              <w:right w:val="nil"/>
            </w:tcBorders>
            <w:shd w:val="clear" w:color="auto" w:fill="auto"/>
            <w:noWrap/>
            <w:tcPrChange w:id="1262" w:author="Reinstein, David" w:date="2019-09-26T23:16:00Z">
              <w:tcPr>
                <w:tcW w:w="1636" w:type="dxa"/>
                <w:tcBorders>
                  <w:top w:val="nil"/>
                  <w:left w:val="nil"/>
                  <w:bottom w:val="nil"/>
                  <w:right w:val="nil"/>
                </w:tcBorders>
                <w:shd w:val="clear" w:color="auto" w:fill="auto"/>
                <w:noWrap/>
              </w:tcPr>
            </w:tcPrChange>
          </w:tcPr>
          <w:p w14:paraId="04FCFB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Later </w:t>
            </w:r>
          </w:p>
          <w:p w14:paraId="784EF12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Change w:id="1263" w:author="Reinstein, David" w:date="2019-09-26T23:16:00Z">
              <w:tcPr>
                <w:tcW w:w="1466" w:type="dxa"/>
                <w:tcBorders>
                  <w:top w:val="nil"/>
                  <w:left w:val="nil"/>
                  <w:bottom w:val="nil"/>
                  <w:right w:val="nil"/>
                </w:tcBorders>
                <w:shd w:val="clear" w:color="auto" w:fill="auto"/>
                <w:noWrap/>
                <w:vAlign w:val="center"/>
              </w:tcPr>
            </w:tcPrChange>
          </w:tcPr>
          <w:p w14:paraId="0786944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-0.79 [-1.97, 0.34]</w:t>
            </w:r>
          </w:p>
        </w:tc>
        <w:tc>
          <w:tcPr>
            <w:tcW w:w="519" w:type="dxa"/>
            <w:tcBorders>
              <w:top w:val="nil"/>
              <w:left w:val="nil"/>
              <w:bottom w:val="nil"/>
              <w:right w:val="nil"/>
            </w:tcBorders>
            <w:shd w:val="clear" w:color="auto" w:fill="auto"/>
            <w:noWrap/>
            <w:vAlign w:val="center"/>
            <w:tcPrChange w:id="1264" w:author="Reinstein, David" w:date="2019-09-26T23:16:00Z">
              <w:tcPr>
                <w:tcW w:w="519" w:type="dxa"/>
                <w:tcBorders>
                  <w:top w:val="nil"/>
                  <w:left w:val="nil"/>
                  <w:bottom w:val="nil"/>
                  <w:right w:val="nil"/>
                </w:tcBorders>
                <w:shd w:val="clear" w:color="auto" w:fill="auto"/>
                <w:noWrap/>
                <w:vAlign w:val="center"/>
              </w:tcPr>
            </w:tcPrChange>
          </w:tcPr>
          <w:p w14:paraId="50F32E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0.45</w:t>
            </w:r>
          </w:p>
        </w:tc>
        <w:tc>
          <w:tcPr>
            <w:tcW w:w="503" w:type="dxa"/>
            <w:tcBorders>
              <w:top w:val="nil"/>
              <w:left w:val="nil"/>
              <w:bottom w:val="nil"/>
              <w:right w:val="nil"/>
            </w:tcBorders>
            <w:shd w:val="clear" w:color="auto" w:fill="auto"/>
            <w:noWrap/>
            <w:vAlign w:val="center"/>
            <w:tcPrChange w:id="1265" w:author="Reinstein, David" w:date="2019-09-26T23:16:00Z">
              <w:tcPr>
                <w:tcW w:w="503" w:type="dxa"/>
                <w:tcBorders>
                  <w:top w:val="nil"/>
                  <w:left w:val="nil"/>
                  <w:bottom w:val="nil"/>
                  <w:right w:val="nil"/>
                </w:tcBorders>
                <w:shd w:val="clear" w:color="auto" w:fill="auto"/>
                <w:noWrap/>
                <w:vAlign w:val="center"/>
              </w:tcPr>
            </w:tcPrChange>
          </w:tcPr>
          <w:p w14:paraId="1C4416E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2" w:type="dxa"/>
            <w:tcBorders>
              <w:top w:val="nil"/>
              <w:left w:val="nil"/>
              <w:bottom w:val="nil"/>
              <w:right w:val="nil"/>
            </w:tcBorders>
            <w:shd w:val="clear" w:color="auto" w:fill="auto"/>
            <w:noWrap/>
            <w:vAlign w:val="center"/>
            <w:tcPrChange w:id="1266" w:author="Reinstein, David" w:date="2019-09-26T23:16:00Z">
              <w:tcPr>
                <w:tcW w:w="142" w:type="dxa"/>
                <w:tcBorders>
                  <w:top w:val="nil"/>
                  <w:left w:val="nil"/>
                  <w:bottom w:val="nil"/>
                  <w:right w:val="nil"/>
                </w:tcBorders>
                <w:shd w:val="clear" w:color="auto" w:fill="auto"/>
                <w:noWrap/>
                <w:vAlign w:val="center"/>
              </w:tcPr>
            </w:tcPrChange>
          </w:tcPr>
          <w:p w14:paraId="7B2EF74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67" w:author="Reinstein, David" w:date="2019-09-26T23:16:00Z">
              <w:tcPr>
                <w:tcW w:w="1559" w:type="dxa"/>
                <w:tcBorders>
                  <w:top w:val="nil"/>
                  <w:left w:val="nil"/>
                  <w:bottom w:val="nil"/>
                  <w:right w:val="nil"/>
                </w:tcBorders>
                <w:shd w:val="clear" w:color="auto" w:fill="auto"/>
                <w:noWrap/>
                <w:vAlign w:val="center"/>
              </w:tcPr>
            </w:tcPrChange>
          </w:tcPr>
          <w:p w14:paraId="53D13F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0.99 [-6.65, 8.46]</w:t>
            </w:r>
          </w:p>
        </w:tc>
        <w:tc>
          <w:tcPr>
            <w:tcW w:w="439" w:type="dxa"/>
            <w:tcBorders>
              <w:top w:val="nil"/>
              <w:left w:val="nil"/>
              <w:bottom w:val="nil"/>
              <w:right w:val="nil"/>
            </w:tcBorders>
            <w:shd w:val="clear" w:color="auto" w:fill="auto"/>
            <w:noWrap/>
            <w:vAlign w:val="center"/>
            <w:tcPrChange w:id="1268" w:author="Reinstein, David" w:date="2019-09-26T23:16:00Z">
              <w:tcPr>
                <w:tcW w:w="425" w:type="dxa"/>
                <w:tcBorders>
                  <w:top w:val="nil"/>
                  <w:left w:val="nil"/>
                  <w:bottom w:val="nil"/>
                  <w:right w:val="nil"/>
                </w:tcBorders>
                <w:shd w:val="clear" w:color="auto" w:fill="auto"/>
                <w:noWrap/>
                <w:vAlign w:val="center"/>
              </w:tcPr>
            </w:tcPrChange>
          </w:tcPr>
          <w:p w14:paraId="1D7C04E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Change w:id="1269" w:author="Reinstein, David" w:date="2019-09-26T23:16:00Z">
              <w:tcPr>
                <w:tcW w:w="502" w:type="dxa"/>
                <w:tcBorders>
                  <w:top w:val="nil"/>
                  <w:left w:val="nil"/>
                  <w:bottom w:val="nil"/>
                  <w:right w:val="nil"/>
                </w:tcBorders>
                <w:shd w:val="clear" w:color="auto" w:fill="auto"/>
                <w:noWrap/>
                <w:vAlign w:val="center"/>
              </w:tcPr>
            </w:tcPrChange>
          </w:tcPr>
          <w:p w14:paraId="39D501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.79</w:t>
            </w:r>
          </w:p>
        </w:tc>
        <w:tc>
          <w:tcPr>
            <w:tcW w:w="141" w:type="dxa"/>
            <w:tcBorders>
              <w:top w:val="nil"/>
              <w:left w:val="nil"/>
              <w:bottom w:val="nil"/>
              <w:right w:val="nil"/>
            </w:tcBorders>
            <w:vAlign w:val="center"/>
            <w:tcPrChange w:id="1270" w:author="Reinstein, David" w:date="2019-09-26T23:16:00Z">
              <w:tcPr>
                <w:tcW w:w="141" w:type="dxa"/>
                <w:tcBorders>
                  <w:top w:val="nil"/>
                  <w:left w:val="nil"/>
                  <w:bottom w:val="nil"/>
                  <w:right w:val="nil"/>
                </w:tcBorders>
                <w:vAlign w:val="center"/>
              </w:tcPr>
            </w:tcPrChange>
          </w:tcPr>
          <w:p w14:paraId="3BB53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271" w:author="Reinstein, David" w:date="2019-09-26T23:16:00Z">
              <w:tcPr>
                <w:tcW w:w="1701" w:type="dxa"/>
                <w:tcBorders>
                  <w:top w:val="nil"/>
                  <w:left w:val="nil"/>
                  <w:bottom w:val="nil"/>
                  <w:right w:val="nil"/>
                </w:tcBorders>
                <w:vAlign w:val="center"/>
              </w:tcPr>
            </w:tcPrChange>
          </w:tcPr>
          <w:p w14:paraId="32F1E7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[-5.31, 6.19]</w:t>
            </w:r>
          </w:p>
        </w:tc>
        <w:tc>
          <w:tcPr>
            <w:tcW w:w="431" w:type="dxa"/>
            <w:tcBorders>
              <w:top w:val="nil"/>
              <w:left w:val="nil"/>
              <w:bottom w:val="nil"/>
              <w:right w:val="nil"/>
            </w:tcBorders>
            <w:vAlign w:val="center"/>
            <w:tcPrChange w:id="1272" w:author="Reinstein, David" w:date="2019-09-26T23:16:00Z">
              <w:tcPr>
                <w:tcW w:w="431" w:type="dxa"/>
                <w:tcBorders>
                  <w:top w:val="nil"/>
                  <w:left w:val="nil"/>
                  <w:bottom w:val="nil"/>
                  <w:right w:val="nil"/>
                </w:tcBorders>
                <w:vAlign w:val="center"/>
              </w:tcPr>
            </w:tcPrChange>
          </w:tcPr>
          <w:p w14:paraId="055BD2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Change w:id="1273" w:author="Reinstein, David" w:date="2019-09-26T23:16:00Z">
              <w:tcPr>
                <w:tcW w:w="420" w:type="dxa"/>
                <w:tcBorders>
                  <w:top w:val="nil"/>
                  <w:left w:val="nil"/>
                  <w:bottom w:val="nil"/>
                  <w:right w:val="nil"/>
                </w:tcBorders>
                <w:vAlign w:val="center"/>
              </w:tcPr>
            </w:tcPrChange>
          </w:tcPr>
          <w:p w14:paraId="2E9C03F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r>
      <w:tr w:rsidR="00520D55" w:rsidRPr="00354EB6" w14:paraId="4AAE1ECA" w14:textId="77777777" w:rsidTr="00A72422">
        <w:trPr>
          <w:trHeight w:val="300"/>
          <w:trPrChange w:id="1274" w:author="Reinstein, David" w:date="2019-09-26T23:16:00Z">
            <w:trPr>
              <w:trHeight w:val="300"/>
            </w:trPr>
          </w:trPrChange>
        </w:trPr>
        <w:tc>
          <w:tcPr>
            <w:tcW w:w="1636" w:type="dxa"/>
            <w:tcBorders>
              <w:top w:val="nil"/>
              <w:left w:val="nil"/>
              <w:bottom w:val="nil"/>
              <w:right w:val="nil"/>
            </w:tcBorders>
            <w:shd w:val="clear" w:color="auto" w:fill="auto"/>
            <w:noWrap/>
            <w:tcPrChange w:id="1275" w:author="Reinstein, David" w:date="2019-09-26T23:16:00Z">
              <w:tcPr>
                <w:tcW w:w="1636" w:type="dxa"/>
                <w:tcBorders>
                  <w:top w:val="nil"/>
                  <w:left w:val="nil"/>
                  <w:bottom w:val="nil"/>
                  <w:right w:val="nil"/>
                </w:tcBorders>
                <w:shd w:val="clear" w:color="auto" w:fill="auto"/>
                <w:noWrap/>
              </w:tcPr>
            </w:tcPrChange>
          </w:tcPr>
          <w:p w14:paraId="39DF1BC2"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Change w:id="1276" w:author="Reinstein, David" w:date="2019-09-26T23:16:00Z">
              <w:tcPr>
                <w:tcW w:w="1466" w:type="dxa"/>
                <w:tcBorders>
                  <w:top w:val="nil"/>
                  <w:left w:val="nil"/>
                  <w:bottom w:val="nil"/>
                  <w:right w:val="nil"/>
                </w:tcBorders>
                <w:shd w:val="clear" w:color="auto" w:fill="auto"/>
                <w:noWrap/>
                <w:vAlign w:val="center"/>
              </w:tcPr>
            </w:tcPrChange>
          </w:tcPr>
          <w:p w14:paraId="3F38A6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277" w:author="Reinstein, David" w:date="2019-09-26T23:16:00Z">
              <w:tcPr>
                <w:tcW w:w="519" w:type="dxa"/>
                <w:tcBorders>
                  <w:top w:val="nil"/>
                  <w:left w:val="nil"/>
                  <w:bottom w:val="nil"/>
                  <w:right w:val="nil"/>
                </w:tcBorders>
                <w:shd w:val="clear" w:color="auto" w:fill="auto"/>
                <w:noWrap/>
                <w:vAlign w:val="center"/>
              </w:tcPr>
            </w:tcPrChange>
          </w:tcPr>
          <w:p w14:paraId="7B5D87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278" w:author="Reinstein, David" w:date="2019-09-26T23:16:00Z">
              <w:tcPr>
                <w:tcW w:w="503" w:type="dxa"/>
                <w:tcBorders>
                  <w:top w:val="nil"/>
                  <w:left w:val="nil"/>
                  <w:bottom w:val="nil"/>
                  <w:right w:val="nil"/>
                </w:tcBorders>
                <w:shd w:val="clear" w:color="auto" w:fill="auto"/>
                <w:noWrap/>
                <w:vAlign w:val="center"/>
              </w:tcPr>
            </w:tcPrChange>
          </w:tcPr>
          <w:p w14:paraId="4E2F42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279" w:author="Reinstein, David" w:date="2019-09-26T23:16:00Z">
              <w:tcPr>
                <w:tcW w:w="142" w:type="dxa"/>
                <w:tcBorders>
                  <w:top w:val="nil"/>
                  <w:left w:val="nil"/>
                  <w:bottom w:val="nil"/>
                  <w:right w:val="nil"/>
                </w:tcBorders>
                <w:shd w:val="clear" w:color="auto" w:fill="auto"/>
                <w:noWrap/>
                <w:vAlign w:val="center"/>
              </w:tcPr>
            </w:tcPrChange>
          </w:tcPr>
          <w:p w14:paraId="061CB44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80" w:author="Reinstein, David" w:date="2019-09-26T23:16:00Z">
              <w:tcPr>
                <w:tcW w:w="1559" w:type="dxa"/>
                <w:tcBorders>
                  <w:top w:val="nil"/>
                  <w:left w:val="nil"/>
                  <w:bottom w:val="nil"/>
                  <w:right w:val="nil"/>
                </w:tcBorders>
                <w:shd w:val="clear" w:color="auto" w:fill="auto"/>
                <w:noWrap/>
                <w:vAlign w:val="center"/>
              </w:tcPr>
            </w:tcPrChange>
          </w:tcPr>
          <w:p w14:paraId="163D80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281" w:author="Reinstein, David" w:date="2019-09-26T23:16:00Z">
              <w:tcPr>
                <w:tcW w:w="425" w:type="dxa"/>
                <w:tcBorders>
                  <w:top w:val="nil"/>
                  <w:left w:val="nil"/>
                  <w:bottom w:val="nil"/>
                  <w:right w:val="nil"/>
                </w:tcBorders>
                <w:shd w:val="clear" w:color="auto" w:fill="auto"/>
                <w:noWrap/>
                <w:vAlign w:val="center"/>
              </w:tcPr>
            </w:tcPrChange>
          </w:tcPr>
          <w:p w14:paraId="508522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282" w:author="Reinstein, David" w:date="2019-09-26T23:16:00Z">
              <w:tcPr>
                <w:tcW w:w="502" w:type="dxa"/>
                <w:tcBorders>
                  <w:top w:val="nil"/>
                  <w:left w:val="nil"/>
                  <w:bottom w:val="nil"/>
                  <w:right w:val="nil"/>
                </w:tcBorders>
                <w:shd w:val="clear" w:color="auto" w:fill="auto"/>
                <w:noWrap/>
                <w:vAlign w:val="center"/>
              </w:tcPr>
            </w:tcPrChange>
          </w:tcPr>
          <w:p w14:paraId="1E9148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283" w:author="Reinstein, David" w:date="2019-09-26T23:16:00Z">
              <w:tcPr>
                <w:tcW w:w="141" w:type="dxa"/>
                <w:tcBorders>
                  <w:top w:val="nil"/>
                  <w:left w:val="nil"/>
                  <w:bottom w:val="nil"/>
                  <w:right w:val="nil"/>
                </w:tcBorders>
                <w:vAlign w:val="center"/>
              </w:tcPr>
            </w:tcPrChange>
          </w:tcPr>
          <w:p w14:paraId="469FF2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284" w:author="Reinstein, David" w:date="2019-09-26T23:16:00Z">
              <w:tcPr>
                <w:tcW w:w="1701" w:type="dxa"/>
                <w:tcBorders>
                  <w:top w:val="nil"/>
                  <w:left w:val="nil"/>
                  <w:bottom w:val="nil"/>
                  <w:right w:val="nil"/>
                </w:tcBorders>
                <w:vAlign w:val="center"/>
              </w:tcPr>
            </w:tcPrChange>
          </w:tcPr>
          <w:p w14:paraId="012C6D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285" w:author="Reinstein, David" w:date="2019-09-26T23:16:00Z">
              <w:tcPr>
                <w:tcW w:w="431" w:type="dxa"/>
                <w:tcBorders>
                  <w:top w:val="nil"/>
                  <w:left w:val="nil"/>
                  <w:bottom w:val="nil"/>
                  <w:right w:val="nil"/>
                </w:tcBorders>
                <w:vAlign w:val="center"/>
              </w:tcPr>
            </w:tcPrChange>
          </w:tcPr>
          <w:p w14:paraId="206130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286" w:author="Reinstein, David" w:date="2019-09-26T23:16:00Z">
              <w:tcPr>
                <w:tcW w:w="420" w:type="dxa"/>
                <w:tcBorders>
                  <w:top w:val="nil"/>
                  <w:left w:val="nil"/>
                  <w:bottom w:val="nil"/>
                  <w:right w:val="nil"/>
                </w:tcBorders>
                <w:vAlign w:val="center"/>
              </w:tcPr>
            </w:tcPrChange>
          </w:tcPr>
          <w:p w14:paraId="4B81B9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4F0845B" w14:textId="77777777" w:rsidTr="00736A83">
        <w:trPr>
          <w:trHeight w:val="331"/>
          <w:trPrChange w:id="1287" w:author="Reinstein, David" w:date="2019-09-28T19:48:00Z">
            <w:trPr>
              <w:trHeight w:val="300"/>
            </w:trPr>
          </w:trPrChange>
        </w:trPr>
        <w:tc>
          <w:tcPr>
            <w:tcW w:w="1636" w:type="dxa"/>
            <w:tcBorders>
              <w:top w:val="nil"/>
              <w:left w:val="nil"/>
              <w:bottom w:val="nil"/>
              <w:right w:val="nil"/>
            </w:tcBorders>
            <w:shd w:val="clear" w:color="auto" w:fill="auto"/>
            <w:noWrap/>
            <w:tcPrChange w:id="1288" w:author="Reinstein, David" w:date="2019-09-28T19:48:00Z">
              <w:tcPr>
                <w:tcW w:w="1636" w:type="dxa"/>
                <w:tcBorders>
                  <w:top w:val="nil"/>
                  <w:left w:val="nil"/>
                  <w:bottom w:val="nil"/>
                  <w:right w:val="nil"/>
                </w:tcBorders>
                <w:shd w:val="clear" w:color="auto" w:fill="auto"/>
                <w:noWrap/>
              </w:tcPr>
            </w:tcPrChange>
          </w:tcPr>
          <w:p w14:paraId="14E017E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5</w:t>
            </w:r>
          </w:p>
        </w:tc>
        <w:tc>
          <w:tcPr>
            <w:tcW w:w="1466" w:type="dxa"/>
            <w:tcBorders>
              <w:top w:val="nil"/>
              <w:left w:val="nil"/>
              <w:bottom w:val="nil"/>
              <w:right w:val="nil"/>
            </w:tcBorders>
            <w:shd w:val="clear" w:color="auto" w:fill="auto"/>
            <w:noWrap/>
            <w:vAlign w:val="center"/>
            <w:tcPrChange w:id="1289" w:author="Reinstein, David" w:date="2019-09-28T19:48:00Z">
              <w:tcPr>
                <w:tcW w:w="1466" w:type="dxa"/>
                <w:tcBorders>
                  <w:top w:val="nil"/>
                  <w:left w:val="nil"/>
                  <w:bottom w:val="nil"/>
                  <w:right w:val="nil"/>
                </w:tcBorders>
                <w:shd w:val="clear" w:color="auto" w:fill="auto"/>
                <w:noWrap/>
                <w:vAlign w:val="center"/>
              </w:tcPr>
            </w:tcPrChange>
          </w:tcPr>
          <w:p w14:paraId="7400ED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Change w:id="1290" w:author="Reinstein, David" w:date="2019-09-28T19:48:00Z">
              <w:tcPr>
                <w:tcW w:w="519" w:type="dxa"/>
                <w:tcBorders>
                  <w:top w:val="nil"/>
                  <w:left w:val="nil"/>
                  <w:bottom w:val="nil"/>
                  <w:right w:val="nil"/>
                </w:tcBorders>
                <w:shd w:val="clear" w:color="auto" w:fill="auto"/>
                <w:noWrap/>
                <w:vAlign w:val="center"/>
              </w:tcPr>
            </w:tcPrChange>
          </w:tcPr>
          <w:p w14:paraId="6297BA6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Change w:id="1291" w:author="Reinstein, David" w:date="2019-09-28T19:48:00Z">
              <w:tcPr>
                <w:tcW w:w="503" w:type="dxa"/>
                <w:tcBorders>
                  <w:top w:val="nil"/>
                  <w:left w:val="nil"/>
                  <w:bottom w:val="nil"/>
                  <w:right w:val="nil"/>
                </w:tcBorders>
                <w:shd w:val="clear" w:color="auto" w:fill="auto"/>
                <w:noWrap/>
                <w:vAlign w:val="center"/>
              </w:tcPr>
            </w:tcPrChange>
          </w:tcPr>
          <w:p w14:paraId="71D6E05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Change w:id="1292" w:author="Reinstein, David" w:date="2019-09-28T19:48:00Z">
              <w:tcPr>
                <w:tcW w:w="142" w:type="dxa"/>
                <w:tcBorders>
                  <w:top w:val="nil"/>
                  <w:left w:val="nil"/>
                  <w:bottom w:val="nil"/>
                  <w:right w:val="nil"/>
                </w:tcBorders>
                <w:shd w:val="clear" w:color="auto" w:fill="auto"/>
                <w:noWrap/>
                <w:vAlign w:val="center"/>
              </w:tcPr>
            </w:tcPrChange>
          </w:tcPr>
          <w:p w14:paraId="5B69BB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293" w:author="Reinstein, David" w:date="2019-09-28T19:48:00Z">
              <w:tcPr>
                <w:tcW w:w="1559" w:type="dxa"/>
                <w:tcBorders>
                  <w:top w:val="nil"/>
                  <w:left w:val="nil"/>
                  <w:bottom w:val="nil"/>
                  <w:right w:val="nil"/>
                </w:tcBorders>
                <w:shd w:val="clear" w:color="auto" w:fill="auto"/>
                <w:noWrap/>
                <w:vAlign w:val="center"/>
              </w:tcPr>
            </w:tcPrChange>
          </w:tcPr>
          <w:p w14:paraId="02588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Change w:id="1294" w:author="Reinstein, David" w:date="2019-09-28T19:48:00Z">
              <w:tcPr>
                <w:tcW w:w="425" w:type="dxa"/>
                <w:tcBorders>
                  <w:top w:val="nil"/>
                  <w:left w:val="nil"/>
                  <w:bottom w:val="nil"/>
                  <w:right w:val="nil"/>
                </w:tcBorders>
                <w:shd w:val="clear" w:color="auto" w:fill="auto"/>
                <w:noWrap/>
                <w:vAlign w:val="center"/>
              </w:tcPr>
            </w:tcPrChange>
          </w:tcPr>
          <w:p w14:paraId="1A5C21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Change w:id="1295" w:author="Reinstein, David" w:date="2019-09-28T19:48:00Z">
              <w:tcPr>
                <w:tcW w:w="502" w:type="dxa"/>
                <w:tcBorders>
                  <w:top w:val="nil"/>
                  <w:left w:val="nil"/>
                  <w:bottom w:val="nil"/>
                  <w:right w:val="nil"/>
                </w:tcBorders>
                <w:shd w:val="clear" w:color="auto" w:fill="auto"/>
                <w:noWrap/>
                <w:vAlign w:val="center"/>
              </w:tcPr>
            </w:tcPrChange>
          </w:tcPr>
          <w:p w14:paraId="5B7AE6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Change w:id="1296" w:author="Reinstein, David" w:date="2019-09-28T19:48:00Z">
              <w:tcPr>
                <w:tcW w:w="141" w:type="dxa"/>
                <w:tcBorders>
                  <w:top w:val="nil"/>
                  <w:left w:val="nil"/>
                  <w:bottom w:val="nil"/>
                  <w:right w:val="nil"/>
                </w:tcBorders>
                <w:vAlign w:val="center"/>
              </w:tcPr>
            </w:tcPrChange>
          </w:tcPr>
          <w:p w14:paraId="14E7E6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Change w:id="1297" w:author="Reinstein, David" w:date="2019-09-28T19:48:00Z">
              <w:tcPr>
                <w:tcW w:w="1701" w:type="dxa"/>
                <w:tcBorders>
                  <w:top w:val="nil"/>
                  <w:left w:val="nil"/>
                  <w:bottom w:val="nil"/>
                  <w:right w:val="nil"/>
                </w:tcBorders>
                <w:vAlign w:val="center"/>
              </w:tcPr>
            </w:tcPrChange>
          </w:tcPr>
          <w:p w14:paraId="1F75433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Change w:id="1298" w:author="Reinstein, David" w:date="2019-09-28T19:48:00Z">
              <w:tcPr>
                <w:tcW w:w="431" w:type="dxa"/>
                <w:tcBorders>
                  <w:top w:val="nil"/>
                  <w:left w:val="nil"/>
                  <w:bottom w:val="nil"/>
                  <w:right w:val="nil"/>
                </w:tcBorders>
                <w:vAlign w:val="center"/>
              </w:tcPr>
            </w:tcPrChange>
          </w:tcPr>
          <w:p w14:paraId="70A0F8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Change w:id="1299" w:author="Reinstein, David" w:date="2019-09-28T19:48:00Z">
              <w:tcPr>
                <w:tcW w:w="420" w:type="dxa"/>
                <w:tcBorders>
                  <w:top w:val="nil"/>
                  <w:left w:val="nil"/>
                  <w:bottom w:val="nil"/>
                  <w:right w:val="nil"/>
                </w:tcBorders>
                <w:vAlign w:val="center"/>
              </w:tcPr>
            </w:tcPrChange>
          </w:tcPr>
          <w:p w14:paraId="6A7711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596B388B" w14:textId="77777777" w:rsidTr="00A72422">
        <w:trPr>
          <w:trHeight w:val="300"/>
          <w:trPrChange w:id="1300" w:author="Reinstein, David" w:date="2019-09-26T23:16:00Z">
            <w:trPr>
              <w:trHeight w:val="300"/>
            </w:trPr>
          </w:trPrChange>
        </w:trPr>
        <w:tc>
          <w:tcPr>
            <w:tcW w:w="1636" w:type="dxa"/>
            <w:tcBorders>
              <w:top w:val="nil"/>
              <w:left w:val="nil"/>
              <w:bottom w:val="nil"/>
              <w:right w:val="nil"/>
            </w:tcBorders>
            <w:shd w:val="clear" w:color="auto" w:fill="auto"/>
            <w:noWrap/>
            <w:tcPrChange w:id="1301" w:author="Reinstein, David" w:date="2019-09-26T23:16:00Z">
              <w:tcPr>
                <w:tcW w:w="1636" w:type="dxa"/>
                <w:tcBorders>
                  <w:top w:val="nil"/>
                  <w:left w:val="nil"/>
                  <w:bottom w:val="nil"/>
                  <w:right w:val="nil"/>
                </w:tcBorders>
                <w:shd w:val="clear" w:color="auto" w:fill="auto"/>
                <w:noWrap/>
              </w:tcPr>
            </w:tcPrChange>
          </w:tcPr>
          <w:p w14:paraId="4A128B3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4472EBF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Change w:id="1302" w:author="Reinstein, David" w:date="2019-09-26T23:16:00Z">
              <w:tcPr>
                <w:tcW w:w="1466" w:type="dxa"/>
                <w:tcBorders>
                  <w:top w:val="nil"/>
                  <w:left w:val="nil"/>
                  <w:bottom w:val="nil"/>
                  <w:right w:val="nil"/>
                </w:tcBorders>
                <w:shd w:val="clear" w:color="auto" w:fill="auto"/>
                <w:noWrap/>
                <w:vAlign w:val="center"/>
              </w:tcPr>
            </w:tcPrChange>
          </w:tcPr>
          <w:p w14:paraId="07D3EE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[0.16, 0.94]</w:t>
            </w:r>
          </w:p>
        </w:tc>
        <w:tc>
          <w:tcPr>
            <w:tcW w:w="519" w:type="dxa"/>
            <w:tcBorders>
              <w:top w:val="nil"/>
              <w:left w:val="nil"/>
              <w:bottom w:val="nil"/>
              <w:right w:val="nil"/>
            </w:tcBorders>
            <w:shd w:val="clear" w:color="auto" w:fill="auto"/>
            <w:noWrap/>
            <w:vAlign w:val="center"/>
            <w:tcPrChange w:id="1303" w:author="Reinstein, David" w:date="2019-09-26T23:16:00Z">
              <w:tcPr>
                <w:tcW w:w="519" w:type="dxa"/>
                <w:tcBorders>
                  <w:top w:val="nil"/>
                  <w:left w:val="nil"/>
                  <w:bottom w:val="nil"/>
                  <w:right w:val="nil"/>
                </w:tcBorders>
                <w:shd w:val="clear" w:color="auto" w:fill="auto"/>
                <w:noWrap/>
                <w:vAlign w:val="center"/>
              </w:tcPr>
            </w:tcPrChange>
          </w:tcPr>
          <w:p w14:paraId="687DEB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1.71</w:t>
            </w:r>
          </w:p>
        </w:tc>
        <w:tc>
          <w:tcPr>
            <w:tcW w:w="503" w:type="dxa"/>
            <w:tcBorders>
              <w:top w:val="nil"/>
              <w:left w:val="nil"/>
              <w:bottom w:val="nil"/>
              <w:right w:val="nil"/>
            </w:tcBorders>
            <w:shd w:val="clear" w:color="auto" w:fill="auto"/>
            <w:noWrap/>
            <w:vAlign w:val="center"/>
            <w:tcPrChange w:id="1304" w:author="Reinstein, David" w:date="2019-09-26T23:16:00Z">
              <w:tcPr>
                <w:tcW w:w="503" w:type="dxa"/>
                <w:tcBorders>
                  <w:top w:val="nil"/>
                  <w:left w:val="nil"/>
                  <w:bottom w:val="nil"/>
                  <w:right w:val="nil"/>
                </w:tcBorders>
                <w:shd w:val="clear" w:color="auto" w:fill="auto"/>
                <w:noWrap/>
                <w:vAlign w:val="center"/>
              </w:tcPr>
            </w:tcPrChange>
          </w:tcPr>
          <w:p w14:paraId="41AEEF6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142" w:type="dxa"/>
            <w:tcBorders>
              <w:top w:val="nil"/>
              <w:left w:val="nil"/>
              <w:bottom w:val="nil"/>
              <w:right w:val="nil"/>
            </w:tcBorders>
            <w:shd w:val="clear" w:color="auto" w:fill="auto"/>
            <w:noWrap/>
            <w:vAlign w:val="center"/>
            <w:tcPrChange w:id="1305" w:author="Reinstein, David" w:date="2019-09-26T23:16:00Z">
              <w:tcPr>
                <w:tcW w:w="142" w:type="dxa"/>
                <w:tcBorders>
                  <w:top w:val="nil"/>
                  <w:left w:val="nil"/>
                  <w:bottom w:val="nil"/>
                  <w:right w:val="nil"/>
                </w:tcBorders>
                <w:shd w:val="clear" w:color="auto" w:fill="auto"/>
                <w:noWrap/>
                <w:vAlign w:val="center"/>
              </w:tcPr>
            </w:tcPrChange>
          </w:tcPr>
          <w:p w14:paraId="6F22CCD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Change w:id="1306" w:author="Reinstein, David" w:date="2019-09-26T23:16:00Z">
              <w:tcPr>
                <w:tcW w:w="1559" w:type="dxa"/>
                <w:tcBorders>
                  <w:top w:val="nil"/>
                  <w:left w:val="nil"/>
                  <w:bottom w:val="nil"/>
                  <w:right w:val="nil"/>
                </w:tcBorders>
                <w:shd w:val="clear" w:color="auto" w:fill="auto"/>
                <w:noWrap/>
                <w:vAlign w:val="center"/>
              </w:tcPr>
            </w:tcPrChange>
          </w:tcPr>
          <w:p w14:paraId="2518E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[-0.28, 0.48]</w:t>
            </w:r>
          </w:p>
        </w:tc>
        <w:tc>
          <w:tcPr>
            <w:tcW w:w="439" w:type="dxa"/>
            <w:tcBorders>
              <w:top w:val="nil"/>
              <w:left w:val="nil"/>
              <w:bottom w:val="nil"/>
              <w:right w:val="nil"/>
            </w:tcBorders>
            <w:shd w:val="clear" w:color="auto" w:fill="auto"/>
            <w:noWrap/>
            <w:vAlign w:val="center"/>
            <w:tcPrChange w:id="1307" w:author="Reinstein, David" w:date="2019-09-26T23:16:00Z">
              <w:tcPr>
                <w:tcW w:w="425" w:type="dxa"/>
                <w:tcBorders>
                  <w:top w:val="nil"/>
                  <w:left w:val="nil"/>
                  <w:bottom w:val="nil"/>
                  <w:right w:val="nil"/>
                </w:tcBorders>
                <w:shd w:val="clear" w:color="auto" w:fill="auto"/>
                <w:noWrap/>
                <w:vAlign w:val="center"/>
              </w:tcPr>
            </w:tcPrChange>
          </w:tcPr>
          <w:p w14:paraId="47F202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Change w:id="1308" w:author="Reinstein, David" w:date="2019-09-26T23:16:00Z">
              <w:tcPr>
                <w:tcW w:w="502" w:type="dxa"/>
                <w:tcBorders>
                  <w:top w:val="nil"/>
                  <w:left w:val="nil"/>
                  <w:bottom w:val="nil"/>
                  <w:right w:val="nil"/>
                </w:tcBorders>
                <w:shd w:val="clear" w:color="auto" w:fill="auto"/>
                <w:noWrap/>
                <w:vAlign w:val="center"/>
              </w:tcPr>
            </w:tcPrChange>
          </w:tcPr>
          <w:p w14:paraId="2A6001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.60</w:t>
            </w:r>
          </w:p>
        </w:tc>
        <w:tc>
          <w:tcPr>
            <w:tcW w:w="141" w:type="dxa"/>
            <w:tcBorders>
              <w:top w:val="nil"/>
              <w:left w:val="nil"/>
              <w:bottom w:val="nil"/>
              <w:right w:val="nil"/>
            </w:tcBorders>
            <w:vAlign w:val="center"/>
            <w:tcPrChange w:id="1309" w:author="Reinstein, David" w:date="2019-09-26T23:16:00Z">
              <w:tcPr>
                <w:tcW w:w="141" w:type="dxa"/>
                <w:tcBorders>
                  <w:top w:val="nil"/>
                  <w:left w:val="nil"/>
                  <w:bottom w:val="nil"/>
                  <w:right w:val="nil"/>
                </w:tcBorders>
                <w:vAlign w:val="center"/>
              </w:tcPr>
            </w:tcPrChange>
          </w:tcPr>
          <w:p w14:paraId="402DFF3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Change w:id="1310" w:author="Reinstein, David" w:date="2019-09-26T23:16:00Z">
              <w:tcPr>
                <w:tcW w:w="1701" w:type="dxa"/>
                <w:tcBorders>
                  <w:top w:val="nil"/>
                  <w:left w:val="nil"/>
                  <w:bottom w:val="nil"/>
                  <w:right w:val="nil"/>
                </w:tcBorders>
                <w:vAlign w:val="center"/>
              </w:tcPr>
            </w:tcPrChange>
          </w:tcPr>
          <w:p w14:paraId="3FA52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[-0.39, 0.24]</w:t>
            </w:r>
          </w:p>
        </w:tc>
        <w:tc>
          <w:tcPr>
            <w:tcW w:w="431" w:type="dxa"/>
            <w:tcBorders>
              <w:top w:val="nil"/>
              <w:left w:val="nil"/>
              <w:bottom w:val="nil"/>
              <w:right w:val="nil"/>
            </w:tcBorders>
            <w:vAlign w:val="center"/>
            <w:tcPrChange w:id="1311" w:author="Reinstein, David" w:date="2019-09-26T23:16:00Z">
              <w:tcPr>
                <w:tcW w:w="431" w:type="dxa"/>
                <w:tcBorders>
                  <w:top w:val="nil"/>
                  <w:left w:val="nil"/>
                  <w:bottom w:val="nil"/>
                  <w:right w:val="nil"/>
                </w:tcBorders>
                <w:vAlign w:val="center"/>
              </w:tcPr>
            </w:tcPrChange>
          </w:tcPr>
          <w:p w14:paraId="3ED675B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Change w:id="1312" w:author="Reinstein, David" w:date="2019-09-26T23:16:00Z">
              <w:tcPr>
                <w:tcW w:w="420" w:type="dxa"/>
                <w:tcBorders>
                  <w:top w:val="nil"/>
                  <w:left w:val="nil"/>
                  <w:bottom w:val="nil"/>
                  <w:right w:val="nil"/>
                </w:tcBorders>
                <w:vAlign w:val="center"/>
              </w:tcPr>
            </w:tcPrChange>
          </w:tcPr>
          <w:p w14:paraId="446E60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.65</w:t>
            </w:r>
          </w:p>
        </w:tc>
      </w:tr>
      <w:tr w:rsidR="00520D55" w:rsidRPr="00354EB6" w14:paraId="2493ECB1" w14:textId="77777777" w:rsidTr="00A72422">
        <w:trPr>
          <w:trHeight w:val="300"/>
          <w:trPrChange w:id="1313" w:author="Reinstein, David" w:date="2019-09-26T23:16:00Z">
            <w:trPr>
              <w:trHeight w:val="300"/>
            </w:trPr>
          </w:trPrChange>
        </w:trPr>
        <w:tc>
          <w:tcPr>
            <w:tcW w:w="1636" w:type="dxa"/>
            <w:tcBorders>
              <w:top w:val="nil"/>
              <w:left w:val="nil"/>
              <w:right w:val="nil"/>
            </w:tcBorders>
            <w:shd w:val="clear" w:color="auto" w:fill="auto"/>
            <w:noWrap/>
            <w:tcPrChange w:id="1314" w:author="Reinstein, David" w:date="2019-09-26T23:16:00Z">
              <w:tcPr>
                <w:tcW w:w="1636" w:type="dxa"/>
                <w:tcBorders>
                  <w:top w:val="nil"/>
                  <w:left w:val="nil"/>
                  <w:right w:val="nil"/>
                </w:tcBorders>
                <w:shd w:val="clear" w:color="auto" w:fill="auto"/>
                <w:noWrap/>
              </w:tcPr>
            </w:tcPrChange>
          </w:tcPr>
          <w:p w14:paraId="016502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Change w:id="1315" w:author="Reinstein, David" w:date="2019-09-26T23:16:00Z">
              <w:tcPr>
                <w:tcW w:w="1466" w:type="dxa"/>
                <w:tcBorders>
                  <w:top w:val="nil"/>
                  <w:left w:val="nil"/>
                  <w:right w:val="nil"/>
                </w:tcBorders>
                <w:shd w:val="clear" w:color="auto" w:fill="auto"/>
                <w:noWrap/>
                <w:vAlign w:val="center"/>
              </w:tcPr>
            </w:tcPrChange>
          </w:tcPr>
          <w:p w14:paraId="1B29C8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[-0.46, 0.31]</w:t>
            </w:r>
          </w:p>
        </w:tc>
        <w:tc>
          <w:tcPr>
            <w:tcW w:w="519" w:type="dxa"/>
            <w:tcBorders>
              <w:top w:val="nil"/>
              <w:left w:val="nil"/>
              <w:right w:val="nil"/>
            </w:tcBorders>
            <w:shd w:val="clear" w:color="auto" w:fill="auto"/>
            <w:noWrap/>
            <w:vAlign w:val="center"/>
            <w:tcPrChange w:id="1316" w:author="Reinstein, David" w:date="2019-09-26T23:16:00Z">
              <w:tcPr>
                <w:tcW w:w="519" w:type="dxa"/>
                <w:tcBorders>
                  <w:top w:val="nil"/>
                  <w:left w:val="nil"/>
                  <w:right w:val="nil"/>
                </w:tcBorders>
                <w:shd w:val="clear" w:color="auto" w:fill="auto"/>
                <w:noWrap/>
                <w:vAlign w:val="center"/>
              </w:tcPr>
            </w:tcPrChange>
          </w:tcPr>
          <w:p w14:paraId="2D1093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0.94</w:t>
            </w:r>
          </w:p>
        </w:tc>
        <w:tc>
          <w:tcPr>
            <w:tcW w:w="503" w:type="dxa"/>
            <w:tcBorders>
              <w:top w:val="nil"/>
              <w:left w:val="nil"/>
              <w:right w:val="nil"/>
            </w:tcBorders>
            <w:shd w:val="clear" w:color="auto" w:fill="auto"/>
            <w:noWrap/>
            <w:vAlign w:val="center"/>
            <w:tcPrChange w:id="1317" w:author="Reinstein, David" w:date="2019-09-26T23:16:00Z">
              <w:tcPr>
                <w:tcW w:w="503" w:type="dxa"/>
                <w:tcBorders>
                  <w:top w:val="nil"/>
                  <w:left w:val="nil"/>
                  <w:right w:val="nil"/>
                </w:tcBorders>
                <w:shd w:val="clear" w:color="auto" w:fill="auto"/>
                <w:noWrap/>
                <w:vAlign w:val="center"/>
              </w:tcPr>
            </w:tcPrChange>
          </w:tcPr>
          <w:p w14:paraId="6FF8DD4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.74</w:t>
            </w:r>
          </w:p>
        </w:tc>
        <w:tc>
          <w:tcPr>
            <w:tcW w:w="142" w:type="dxa"/>
            <w:tcBorders>
              <w:top w:val="nil"/>
              <w:left w:val="nil"/>
              <w:right w:val="nil"/>
            </w:tcBorders>
            <w:shd w:val="clear" w:color="auto" w:fill="auto"/>
            <w:noWrap/>
            <w:vAlign w:val="center"/>
            <w:tcPrChange w:id="1318" w:author="Reinstein, David" w:date="2019-09-26T23:16:00Z">
              <w:tcPr>
                <w:tcW w:w="142" w:type="dxa"/>
                <w:tcBorders>
                  <w:top w:val="nil"/>
                  <w:left w:val="nil"/>
                  <w:right w:val="nil"/>
                </w:tcBorders>
                <w:shd w:val="clear" w:color="auto" w:fill="auto"/>
                <w:noWrap/>
                <w:vAlign w:val="center"/>
              </w:tcPr>
            </w:tcPrChange>
          </w:tcPr>
          <w:p w14:paraId="394CC6B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Change w:id="1319" w:author="Reinstein, David" w:date="2019-09-26T23:16:00Z">
              <w:tcPr>
                <w:tcW w:w="1559" w:type="dxa"/>
                <w:tcBorders>
                  <w:top w:val="nil"/>
                  <w:left w:val="nil"/>
                  <w:right w:val="nil"/>
                </w:tcBorders>
                <w:shd w:val="clear" w:color="auto" w:fill="auto"/>
                <w:noWrap/>
                <w:vAlign w:val="center"/>
              </w:tcPr>
            </w:tcPrChange>
          </w:tcPr>
          <w:p w14:paraId="517030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[-0.25, 0.53]</w:t>
            </w:r>
          </w:p>
        </w:tc>
        <w:tc>
          <w:tcPr>
            <w:tcW w:w="439" w:type="dxa"/>
            <w:tcBorders>
              <w:top w:val="nil"/>
              <w:left w:val="nil"/>
              <w:right w:val="nil"/>
            </w:tcBorders>
            <w:shd w:val="clear" w:color="auto" w:fill="auto"/>
            <w:noWrap/>
            <w:vAlign w:val="center"/>
            <w:tcPrChange w:id="1320" w:author="Reinstein, David" w:date="2019-09-26T23:16:00Z">
              <w:tcPr>
                <w:tcW w:w="425" w:type="dxa"/>
                <w:tcBorders>
                  <w:top w:val="nil"/>
                  <w:left w:val="nil"/>
                  <w:right w:val="nil"/>
                </w:tcBorders>
                <w:shd w:val="clear" w:color="auto" w:fill="auto"/>
                <w:noWrap/>
                <w:vAlign w:val="center"/>
              </w:tcPr>
            </w:tcPrChange>
          </w:tcPr>
          <w:p w14:paraId="57F8C6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right w:val="nil"/>
            </w:tcBorders>
            <w:shd w:val="clear" w:color="auto" w:fill="auto"/>
            <w:noWrap/>
            <w:vAlign w:val="center"/>
            <w:tcPrChange w:id="1321" w:author="Reinstein, David" w:date="2019-09-26T23:16:00Z">
              <w:tcPr>
                <w:tcW w:w="502" w:type="dxa"/>
                <w:tcBorders>
                  <w:top w:val="nil"/>
                  <w:left w:val="nil"/>
                  <w:right w:val="nil"/>
                </w:tcBorders>
                <w:shd w:val="clear" w:color="auto" w:fill="auto"/>
                <w:noWrap/>
                <w:vAlign w:val="center"/>
              </w:tcPr>
            </w:tcPrChange>
          </w:tcPr>
          <w:p w14:paraId="7DE1D5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.51</w:t>
            </w:r>
          </w:p>
        </w:tc>
        <w:tc>
          <w:tcPr>
            <w:tcW w:w="141" w:type="dxa"/>
            <w:tcBorders>
              <w:top w:val="nil"/>
              <w:left w:val="nil"/>
              <w:right w:val="nil"/>
            </w:tcBorders>
            <w:vAlign w:val="center"/>
            <w:tcPrChange w:id="1322" w:author="Reinstein, David" w:date="2019-09-26T23:16:00Z">
              <w:tcPr>
                <w:tcW w:w="141" w:type="dxa"/>
                <w:tcBorders>
                  <w:top w:val="nil"/>
                  <w:left w:val="nil"/>
                  <w:right w:val="nil"/>
                </w:tcBorders>
                <w:vAlign w:val="center"/>
              </w:tcPr>
            </w:tcPrChange>
          </w:tcPr>
          <w:p w14:paraId="5BBB664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Change w:id="1323" w:author="Reinstein, David" w:date="2019-09-26T23:16:00Z">
              <w:tcPr>
                <w:tcW w:w="1701" w:type="dxa"/>
                <w:tcBorders>
                  <w:top w:val="nil"/>
                  <w:left w:val="nil"/>
                  <w:right w:val="nil"/>
                </w:tcBorders>
                <w:vAlign w:val="center"/>
              </w:tcPr>
            </w:tcPrChange>
          </w:tcPr>
          <w:p w14:paraId="3F4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[-0.47, 0.14]</w:t>
            </w:r>
          </w:p>
        </w:tc>
        <w:tc>
          <w:tcPr>
            <w:tcW w:w="431" w:type="dxa"/>
            <w:tcBorders>
              <w:top w:val="nil"/>
              <w:left w:val="nil"/>
              <w:right w:val="nil"/>
            </w:tcBorders>
            <w:vAlign w:val="center"/>
            <w:tcPrChange w:id="1324" w:author="Reinstein, David" w:date="2019-09-26T23:16:00Z">
              <w:tcPr>
                <w:tcW w:w="431" w:type="dxa"/>
                <w:tcBorders>
                  <w:top w:val="nil"/>
                  <w:left w:val="nil"/>
                  <w:right w:val="nil"/>
                </w:tcBorders>
                <w:vAlign w:val="center"/>
              </w:tcPr>
            </w:tcPrChange>
          </w:tcPr>
          <w:p w14:paraId="44D83F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right w:val="nil"/>
            </w:tcBorders>
            <w:vAlign w:val="center"/>
            <w:tcPrChange w:id="1325" w:author="Reinstein, David" w:date="2019-09-26T23:16:00Z">
              <w:tcPr>
                <w:tcW w:w="420" w:type="dxa"/>
                <w:tcBorders>
                  <w:top w:val="nil"/>
                  <w:left w:val="nil"/>
                  <w:right w:val="nil"/>
                </w:tcBorders>
                <w:vAlign w:val="center"/>
              </w:tcPr>
            </w:tcPrChange>
          </w:tcPr>
          <w:p w14:paraId="37110F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.32</w:t>
            </w:r>
          </w:p>
        </w:tc>
      </w:tr>
      <w:tr w:rsidR="00520D55" w:rsidRPr="00354EB6" w14:paraId="4657DB6D" w14:textId="77777777" w:rsidTr="00A72422">
        <w:trPr>
          <w:trHeight w:val="300"/>
          <w:trPrChange w:id="1326" w:author="Reinstein, David" w:date="2019-09-26T23:16:00Z">
            <w:trPr>
              <w:trHeight w:val="300"/>
            </w:trPr>
          </w:trPrChange>
        </w:trPr>
        <w:tc>
          <w:tcPr>
            <w:tcW w:w="1636" w:type="dxa"/>
            <w:tcBorders>
              <w:top w:val="nil"/>
              <w:left w:val="nil"/>
              <w:right w:val="nil"/>
            </w:tcBorders>
            <w:shd w:val="clear" w:color="auto" w:fill="auto"/>
            <w:noWrap/>
            <w:tcPrChange w:id="1327" w:author="Reinstein, David" w:date="2019-09-26T23:16:00Z">
              <w:tcPr>
                <w:tcW w:w="1636" w:type="dxa"/>
                <w:tcBorders>
                  <w:top w:val="nil"/>
                  <w:left w:val="nil"/>
                  <w:right w:val="nil"/>
                </w:tcBorders>
                <w:shd w:val="clear" w:color="auto" w:fill="auto"/>
                <w:noWrap/>
              </w:tcPr>
            </w:tcPrChange>
          </w:tcPr>
          <w:p w14:paraId="59EC11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506DF4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Change w:id="1328" w:author="Reinstein, David" w:date="2019-09-26T23:16:00Z">
              <w:tcPr>
                <w:tcW w:w="1466" w:type="dxa"/>
                <w:tcBorders>
                  <w:top w:val="nil"/>
                  <w:left w:val="nil"/>
                  <w:right w:val="nil"/>
                </w:tcBorders>
                <w:shd w:val="clear" w:color="auto" w:fill="auto"/>
                <w:noWrap/>
                <w:vAlign w:val="center"/>
              </w:tcPr>
            </w:tcPrChange>
          </w:tcPr>
          <w:p w14:paraId="255750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0.41 [-0.35, 1.19]</w:t>
            </w:r>
          </w:p>
        </w:tc>
        <w:tc>
          <w:tcPr>
            <w:tcW w:w="519" w:type="dxa"/>
            <w:tcBorders>
              <w:top w:val="nil"/>
              <w:left w:val="nil"/>
              <w:right w:val="nil"/>
            </w:tcBorders>
            <w:shd w:val="clear" w:color="auto" w:fill="auto"/>
            <w:noWrap/>
            <w:vAlign w:val="center"/>
            <w:tcPrChange w:id="1329" w:author="Reinstein, David" w:date="2019-09-26T23:16:00Z">
              <w:tcPr>
                <w:tcW w:w="519" w:type="dxa"/>
                <w:tcBorders>
                  <w:top w:val="nil"/>
                  <w:left w:val="nil"/>
                  <w:right w:val="nil"/>
                </w:tcBorders>
                <w:shd w:val="clear" w:color="auto" w:fill="auto"/>
                <w:noWrap/>
                <w:vAlign w:val="center"/>
              </w:tcPr>
            </w:tcPrChange>
          </w:tcPr>
          <w:p w14:paraId="21B60B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1.50</w:t>
            </w:r>
          </w:p>
        </w:tc>
        <w:tc>
          <w:tcPr>
            <w:tcW w:w="503" w:type="dxa"/>
            <w:tcBorders>
              <w:top w:val="nil"/>
              <w:left w:val="nil"/>
              <w:right w:val="nil"/>
            </w:tcBorders>
            <w:shd w:val="clear" w:color="auto" w:fill="auto"/>
            <w:noWrap/>
            <w:vAlign w:val="center"/>
            <w:tcPrChange w:id="1330" w:author="Reinstein, David" w:date="2019-09-26T23:16:00Z">
              <w:tcPr>
                <w:tcW w:w="503" w:type="dxa"/>
                <w:tcBorders>
                  <w:top w:val="nil"/>
                  <w:left w:val="nil"/>
                  <w:right w:val="nil"/>
                </w:tcBorders>
                <w:shd w:val="clear" w:color="auto" w:fill="auto"/>
                <w:noWrap/>
                <w:vAlign w:val="center"/>
              </w:tcPr>
            </w:tcPrChange>
          </w:tcPr>
          <w:p w14:paraId="5FF3FC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.30</w:t>
            </w:r>
          </w:p>
        </w:tc>
        <w:tc>
          <w:tcPr>
            <w:tcW w:w="142" w:type="dxa"/>
            <w:tcBorders>
              <w:top w:val="nil"/>
              <w:left w:val="nil"/>
              <w:right w:val="nil"/>
            </w:tcBorders>
            <w:shd w:val="clear" w:color="auto" w:fill="auto"/>
            <w:noWrap/>
            <w:vAlign w:val="center"/>
            <w:tcPrChange w:id="1331" w:author="Reinstein, David" w:date="2019-09-26T23:16:00Z">
              <w:tcPr>
                <w:tcW w:w="142" w:type="dxa"/>
                <w:tcBorders>
                  <w:top w:val="nil"/>
                  <w:left w:val="nil"/>
                  <w:right w:val="nil"/>
                </w:tcBorders>
                <w:shd w:val="clear" w:color="auto" w:fill="auto"/>
                <w:noWrap/>
                <w:vAlign w:val="center"/>
              </w:tcPr>
            </w:tcPrChange>
          </w:tcPr>
          <w:p w14:paraId="2E27DB6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Change w:id="1332" w:author="Reinstein, David" w:date="2019-09-26T23:16:00Z">
              <w:tcPr>
                <w:tcW w:w="1559" w:type="dxa"/>
                <w:tcBorders>
                  <w:top w:val="nil"/>
                  <w:left w:val="nil"/>
                  <w:right w:val="nil"/>
                </w:tcBorders>
                <w:shd w:val="clear" w:color="auto" w:fill="auto"/>
                <w:noWrap/>
                <w:vAlign w:val="center"/>
              </w:tcPr>
            </w:tcPrChange>
          </w:tcPr>
          <w:p w14:paraId="4A19F2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-0.66 [-1.45, 0.12]</w:t>
            </w:r>
          </w:p>
        </w:tc>
        <w:tc>
          <w:tcPr>
            <w:tcW w:w="439" w:type="dxa"/>
            <w:tcBorders>
              <w:top w:val="nil"/>
              <w:left w:val="nil"/>
              <w:right w:val="nil"/>
            </w:tcBorders>
            <w:shd w:val="clear" w:color="auto" w:fill="auto"/>
            <w:noWrap/>
            <w:vAlign w:val="center"/>
            <w:tcPrChange w:id="1333" w:author="Reinstein, David" w:date="2019-09-26T23:16:00Z">
              <w:tcPr>
                <w:tcW w:w="425" w:type="dxa"/>
                <w:tcBorders>
                  <w:top w:val="nil"/>
                  <w:left w:val="nil"/>
                  <w:right w:val="nil"/>
                </w:tcBorders>
                <w:shd w:val="clear" w:color="auto" w:fill="auto"/>
                <w:noWrap/>
                <w:vAlign w:val="center"/>
              </w:tcPr>
            </w:tcPrChange>
          </w:tcPr>
          <w:p w14:paraId="606B071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right w:val="nil"/>
            </w:tcBorders>
            <w:shd w:val="clear" w:color="auto" w:fill="auto"/>
            <w:noWrap/>
            <w:vAlign w:val="center"/>
            <w:tcPrChange w:id="1334" w:author="Reinstein, David" w:date="2019-09-26T23:16:00Z">
              <w:tcPr>
                <w:tcW w:w="502" w:type="dxa"/>
                <w:tcBorders>
                  <w:top w:val="nil"/>
                  <w:left w:val="nil"/>
                  <w:right w:val="nil"/>
                </w:tcBorders>
                <w:shd w:val="clear" w:color="auto" w:fill="auto"/>
                <w:noWrap/>
                <w:vAlign w:val="center"/>
              </w:tcPr>
            </w:tcPrChange>
          </w:tcPr>
          <w:p w14:paraId="04FD2B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141" w:type="dxa"/>
            <w:tcBorders>
              <w:top w:val="nil"/>
              <w:left w:val="nil"/>
              <w:right w:val="nil"/>
            </w:tcBorders>
            <w:vAlign w:val="center"/>
            <w:tcPrChange w:id="1335" w:author="Reinstein, David" w:date="2019-09-26T23:16:00Z">
              <w:tcPr>
                <w:tcW w:w="141" w:type="dxa"/>
                <w:tcBorders>
                  <w:top w:val="nil"/>
                  <w:left w:val="nil"/>
                  <w:right w:val="nil"/>
                </w:tcBorders>
                <w:vAlign w:val="center"/>
              </w:tcPr>
            </w:tcPrChange>
          </w:tcPr>
          <w:p w14:paraId="7F759FB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Change w:id="1336" w:author="Reinstein, David" w:date="2019-09-26T23:16:00Z">
              <w:tcPr>
                <w:tcW w:w="1701" w:type="dxa"/>
                <w:tcBorders>
                  <w:top w:val="nil"/>
                  <w:left w:val="nil"/>
                  <w:right w:val="nil"/>
                </w:tcBorders>
                <w:vAlign w:val="center"/>
              </w:tcPr>
            </w:tcPrChange>
          </w:tcPr>
          <w:p w14:paraId="5E7C5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-0.30 [-0.92, 0.34]</w:t>
            </w:r>
          </w:p>
        </w:tc>
        <w:tc>
          <w:tcPr>
            <w:tcW w:w="431" w:type="dxa"/>
            <w:tcBorders>
              <w:top w:val="nil"/>
              <w:left w:val="nil"/>
              <w:right w:val="nil"/>
            </w:tcBorders>
            <w:vAlign w:val="center"/>
            <w:tcPrChange w:id="1337" w:author="Reinstein, David" w:date="2019-09-26T23:16:00Z">
              <w:tcPr>
                <w:tcW w:w="431" w:type="dxa"/>
                <w:tcBorders>
                  <w:top w:val="nil"/>
                  <w:left w:val="nil"/>
                  <w:right w:val="nil"/>
                </w:tcBorders>
                <w:vAlign w:val="center"/>
              </w:tcPr>
            </w:tcPrChange>
          </w:tcPr>
          <w:p w14:paraId="62CBD8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right w:val="nil"/>
            </w:tcBorders>
            <w:vAlign w:val="center"/>
            <w:tcPrChange w:id="1338" w:author="Reinstein, David" w:date="2019-09-26T23:16:00Z">
              <w:tcPr>
                <w:tcW w:w="420" w:type="dxa"/>
                <w:tcBorders>
                  <w:top w:val="nil"/>
                  <w:left w:val="nil"/>
                  <w:right w:val="nil"/>
                </w:tcBorders>
                <w:vAlign w:val="center"/>
              </w:tcPr>
            </w:tcPrChange>
          </w:tcPr>
          <w:p w14:paraId="41326B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.36</w:t>
            </w:r>
          </w:p>
        </w:tc>
      </w:tr>
      <w:tr w:rsidR="00520D55" w:rsidRPr="00354EB6" w14:paraId="024C725C" w14:textId="77777777" w:rsidTr="00A72422">
        <w:trPr>
          <w:trHeight w:val="300"/>
          <w:trPrChange w:id="1339" w:author="Reinstein, David" w:date="2019-09-26T23:16:00Z">
            <w:trPr>
              <w:trHeight w:val="300"/>
            </w:trPr>
          </w:trPrChange>
        </w:trPr>
        <w:tc>
          <w:tcPr>
            <w:tcW w:w="1636" w:type="dxa"/>
            <w:tcBorders>
              <w:top w:val="nil"/>
              <w:left w:val="nil"/>
              <w:right w:val="nil"/>
            </w:tcBorders>
            <w:shd w:val="clear" w:color="auto" w:fill="auto"/>
            <w:noWrap/>
            <w:tcPrChange w:id="1340" w:author="Reinstein, David" w:date="2019-09-26T23:16:00Z">
              <w:tcPr>
                <w:tcW w:w="1636" w:type="dxa"/>
                <w:tcBorders>
                  <w:top w:val="nil"/>
                  <w:left w:val="nil"/>
                  <w:right w:val="nil"/>
                </w:tcBorders>
                <w:shd w:val="clear" w:color="auto" w:fill="auto"/>
                <w:noWrap/>
              </w:tcPr>
            </w:tcPrChange>
          </w:tcPr>
          <w:p w14:paraId="3389B99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Change w:id="1341" w:author="Reinstein, David" w:date="2019-09-26T23:16:00Z">
              <w:tcPr>
                <w:tcW w:w="1466" w:type="dxa"/>
                <w:tcBorders>
                  <w:top w:val="nil"/>
                  <w:left w:val="nil"/>
                  <w:right w:val="nil"/>
                </w:tcBorders>
                <w:shd w:val="clear" w:color="auto" w:fill="auto"/>
                <w:noWrap/>
                <w:vAlign w:val="center"/>
              </w:tcPr>
            </w:tcPrChange>
          </w:tcPr>
          <w:p w14:paraId="45A0C8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Change w:id="1342" w:author="Reinstein, David" w:date="2019-09-26T23:16:00Z">
              <w:tcPr>
                <w:tcW w:w="519" w:type="dxa"/>
                <w:tcBorders>
                  <w:top w:val="nil"/>
                  <w:left w:val="nil"/>
                  <w:right w:val="nil"/>
                </w:tcBorders>
                <w:shd w:val="clear" w:color="auto" w:fill="auto"/>
                <w:noWrap/>
                <w:vAlign w:val="center"/>
              </w:tcPr>
            </w:tcPrChange>
          </w:tcPr>
          <w:p w14:paraId="4442DF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Change w:id="1343" w:author="Reinstein, David" w:date="2019-09-26T23:16:00Z">
              <w:tcPr>
                <w:tcW w:w="503" w:type="dxa"/>
                <w:tcBorders>
                  <w:top w:val="nil"/>
                  <w:left w:val="nil"/>
                  <w:right w:val="nil"/>
                </w:tcBorders>
                <w:shd w:val="clear" w:color="auto" w:fill="auto"/>
                <w:noWrap/>
                <w:vAlign w:val="center"/>
              </w:tcPr>
            </w:tcPrChange>
          </w:tcPr>
          <w:p w14:paraId="549516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Change w:id="1344" w:author="Reinstein, David" w:date="2019-09-26T23:16:00Z">
              <w:tcPr>
                <w:tcW w:w="142" w:type="dxa"/>
                <w:tcBorders>
                  <w:top w:val="nil"/>
                  <w:left w:val="nil"/>
                  <w:right w:val="nil"/>
                </w:tcBorders>
                <w:shd w:val="clear" w:color="auto" w:fill="auto"/>
                <w:noWrap/>
                <w:vAlign w:val="center"/>
              </w:tcPr>
            </w:tcPrChange>
          </w:tcPr>
          <w:p w14:paraId="76912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Change w:id="1345" w:author="Reinstein, David" w:date="2019-09-26T23:16:00Z">
              <w:tcPr>
                <w:tcW w:w="1559" w:type="dxa"/>
                <w:tcBorders>
                  <w:top w:val="nil"/>
                  <w:left w:val="nil"/>
                  <w:right w:val="nil"/>
                </w:tcBorders>
                <w:shd w:val="clear" w:color="auto" w:fill="auto"/>
                <w:noWrap/>
                <w:vAlign w:val="center"/>
              </w:tcPr>
            </w:tcPrChange>
          </w:tcPr>
          <w:p w14:paraId="39E485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Change w:id="1346" w:author="Reinstein, David" w:date="2019-09-26T23:16:00Z">
              <w:tcPr>
                <w:tcW w:w="425" w:type="dxa"/>
                <w:tcBorders>
                  <w:top w:val="nil"/>
                  <w:left w:val="nil"/>
                  <w:right w:val="nil"/>
                </w:tcBorders>
                <w:shd w:val="clear" w:color="auto" w:fill="auto"/>
                <w:noWrap/>
                <w:vAlign w:val="center"/>
              </w:tcPr>
            </w:tcPrChange>
          </w:tcPr>
          <w:p w14:paraId="0EECD7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Change w:id="1347" w:author="Reinstein, David" w:date="2019-09-26T23:16:00Z">
              <w:tcPr>
                <w:tcW w:w="502" w:type="dxa"/>
                <w:tcBorders>
                  <w:top w:val="nil"/>
                  <w:left w:val="nil"/>
                  <w:right w:val="nil"/>
                </w:tcBorders>
                <w:shd w:val="clear" w:color="auto" w:fill="auto"/>
                <w:noWrap/>
                <w:vAlign w:val="center"/>
              </w:tcPr>
            </w:tcPrChange>
          </w:tcPr>
          <w:p w14:paraId="2F09547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Change w:id="1348" w:author="Reinstein, David" w:date="2019-09-26T23:16:00Z">
              <w:tcPr>
                <w:tcW w:w="141" w:type="dxa"/>
                <w:tcBorders>
                  <w:top w:val="nil"/>
                  <w:left w:val="nil"/>
                  <w:right w:val="nil"/>
                </w:tcBorders>
                <w:vAlign w:val="center"/>
              </w:tcPr>
            </w:tcPrChange>
          </w:tcPr>
          <w:p w14:paraId="13FA19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Change w:id="1349" w:author="Reinstein, David" w:date="2019-09-26T23:16:00Z">
              <w:tcPr>
                <w:tcW w:w="1701" w:type="dxa"/>
                <w:tcBorders>
                  <w:top w:val="nil"/>
                  <w:left w:val="nil"/>
                  <w:right w:val="nil"/>
                </w:tcBorders>
                <w:vAlign w:val="center"/>
              </w:tcPr>
            </w:tcPrChange>
          </w:tcPr>
          <w:p w14:paraId="7CC036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Change w:id="1350" w:author="Reinstein, David" w:date="2019-09-26T23:16:00Z">
              <w:tcPr>
                <w:tcW w:w="431" w:type="dxa"/>
                <w:tcBorders>
                  <w:top w:val="nil"/>
                  <w:left w:val="nil"/>
                  <w:right w:val="nil"/>
                </w:tcBorders>
                <w:vAlign w:val="center"/>
              </w:tcPr>
            </w:tcPrChange>
          </w:tcPr>
          <w:p w14:paraId="74FDF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Change w:id="1351" w:author="Reinstein, David" w:date="2019-09-26T23:16:00Z">
              <w:tcPr>
                <w:tcW w:w="420" w:type="dxa"/>
                <w:tcBorders>
                  <w:top w:val="nil"/>
                  <w:left w:val="nil"/>
                  <w:right w:val="nil"/>
                </w:tcBorders>
                <w:vAlign w:val="center"/>
              </w:tcPr>
            </w:tcPrChange>
          </w:tcPr>
          <w:p w14:paraId="4DA306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9762352" w14:textId="77777777" w:rsidTr="00A72422">
        <w:trPr>
          <w:trHeight w:val="300"/>
          <w:trPrChange w:id="1352" w:author="Reinstein, David" w:date="2019-09-26T23:16:00Z">
            <w:trPr>
              <w:trHeight w:val="300"/>
            </w:trPr>
          </w:trPrChange>
        </w:trPr>
        <w:tc>
          <w:tcPr>
            <w:tcW w:w="1636" w:type="dxa"/>
            <w:tcBorders>
              <w:top w:val="nil"/>
              <w:left w:val="nil"/>
              <w:right w:val="nil"/>
            </w:tcBorders>
            <w:shd w:val="clear" w:color="auto" w:fill="auto"/>
            <w:noWrap/>
            <w:tcPrChange w:id="1353" w:author="Reinstein, David" w:date="2019-09-26T23:16:00Z">
              <w:tcPr>
                <w:tcW w:w="1636" w:type="dxa"/>
                <w:tcBorders>
                  <w:top w:val="nil"/>
                  <w:left w:val="nil"/>
                  <w:right w:val="nil"/>
                </w:tcBorders>
                <w:shd w:val="clear" w:color="auto" w:fill="auto"/>
                <w:noWrap/>
              </w:tcPr>
            </w:tcPrChange>
          </w:tcPr>
          <w:p w14:paraId="49CBEDDE" w14:textId="77777777" w:rsidR="00520D55" w:rsidRPr="00354EB6" w:rsidRDefault="00520D55" w:rsidP="00A41E52">
            <w:pPr>
              <w:spacing w:after="0" w:line="240" w:lineRule="auto"/>
              <w:contextualSpacing/>
              <w:rPr>
                <w:rFonts w:ascii="Times New Roman" w:hAnsi="Times New Roman" w:cs="Times New Roman"/>
                <w:sz w:val="18"/>
                <w:szCs w:val="18"/>
              </w:rPr>
            </w:pPr>
            <w:r>
              <w:rPr>
                <w:rFonts w:ascii="Times New Roman" w:hAnsi="Times New Roman" w:cs="Times New Roman"/>
                <w:sz w:val="18"/>
                <w:szCs w:val="18"/>
              </w:rPr>
              <w:t>Experiment 6</w:t>
            </w:r>
          </w:p>
        </w:tc>
        <w:tc>
          <w:tcPr>
            <w:tcW w:w="1466" w:type="dxa"/>
            <w:tcBorders>
              <w:top w:val="nil"/>
              <w:left w:val="nil"/>
              <w:right w:val="nil"/>
            </w:tcBorders>
            <w:shd w:val="clear" w:color="auto" w:fill="auto"/>
            <w:noWrap/>
            <w:vAlign w:val="center"/>
            <w:tcPrChange w:id="1354" w:author="Reinstein, David" w:date="2019-09-26T23:16:00Z">
              <w:tcPr>
                <w:tcW w:w="1466" w:type="dxa"/>
                <w:tcBorders>
                  <w:top w:val="nil"/>
                  <w:left w:val="nil"/>
                  <w:right w:val="nil"/>
                </w:tcBorders>
                <w:shd w:val="clear" w:color="auto" w:fill="auto"/>
                <w:noWrap/>
                <w:vAlign w:val="center"/>
              </w:tcPr>
            </w:tcPrChange>
          </w:tcPr>
          <w:p w14:paraId="2F712B3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Change w:id="1355" w:author="Reinstein, David" w:date="2019-09-26T23:16:00Z">
              <w:tcPr>
                <w:tcW w:w="519" w:type="dxa"/>
                <w:tcBorders>
                  <w:top w:val="nil"/>
                  <w:left w:val="nil"/>
                  <w:right w:val="nil"/>
                </w:tcBorders>
                <w:shd w:val="clear" w:color="auto" w:fill="auto"/>
                <w:noWrap/>
                <w:vAlign w:val="center"/>
              </w:tcPr>
            </w:tcPrChange>
          </w:tcPr>
          <w:p w14:paraId="2393344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Change w:id="1356" w:author="Reinstein, David" w:date="2019-09-26T23:16:00Z">
              <w:tcPr>
                <w:tcW w:w="503" w:type="dxa"/>
                <w:tcBorders>
                  <w:top w:val="nil"/>
                  <w:left w:val="nil"/>
                  <w:right w:val="nil"/>
                </w:tcBorders>
                <w:shd w:val="clear" w:color="auto" w:fill="auto"/>
                <w:noWrap/>
                <w:vAlign w:val="center"/>
              </w:tcPr>
            </w:tcPrChange>
          </w:tcPr>
          <w:p w14:paraId="614A093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Change w:id="1357" w:author="Reinstein, David" w:date="2019-09-26T23:16:00Z">
              <w:tcPr>
                <w:tcW w:w="142" w:type="dxa"/>
                <w:tcBorders>
                  <w:top w:val="nil"/>
                  <w:left w:val="nil"/>
                  <w:right w:val="nil"/>
                </w:tcBorders>
                <w:shd w:val="clear" w:color="auto" w:fill="auto"/>
                <w:noWrap/>
                <w:vAlign w:val="center"/>
              </w:tcPr>
            </w:tcPrChange>
          </w:tcPr>
          <w:p w14:paraId="7051943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Change w:id="1358" w:author="Reinstein, David" w:date="2019-09-26T23:16:00Z">
              <w:tcPr>
                <w:tcW w:w="1559" w:type="dxa"/>
                <w:tcBorders>
                  <w:top w:val="nil"/>
                  <w:left w:val="nil"/>
                  <w:right w:val="nil"/>
                </w:tcBorders>
                <w:shd w:val="clear" w:color="auto" w:fill="auto"/>
                <w:noWrap/>
                <w:vAlign w:val="center"/>
              </w:tcPr>
            </w:tcPrChange>
          </w:tcPr>
          <w:p w14:paraId="04B01C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Change w:id="1359" w:author="Reinstein, David" w:date="2019-09-26T23:16:00Z">
              <w:tcPr>
                <w:tcW w:w="425" w:type="dxa"/>
                <w:tcBorders>
                  <w:top w:val="nil"/>
                  <w:left w:val="nil"/>
                  <w:right w:val="nil"/>
                </w:tcBorders>
                <w:shd w:val="clear" w:color="auto" w:fill="auto"/>
                <w:noWrap/>
                <w:vAlign w:val="center"/>
              </w:tcPr>
            </w:tcPrChange>
          </w:tcPr>
          <w:p w14:paraId="73418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Change w:id="1360" w:author="Reinstein, David" w:date="2019-09-26T23:16:00Z">
              <w:tcPr>
                <w:tcW w:w="502" w:type="dxa"/>
                <w:tcBorders>
                  <w:top w:val="nil"/>
                  <w:left w:val="nil"/>
                  <w:right w:val="nil"/>
                </w:tcBorders>
                <w:shd w:val="clear" w:color="auto" w:fill="auto"/>
                <w:noWrap/>
                <w:vAlign w:val="center"/>
              </w:tcPr>
            </w:tcPrChange>
          </w:tcPr>
          <w:p w14:paraId="3444E6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Change w:id="1361" w:author="Reinstein, David" w:date="2019-09-26T23:16:00Z">
              <w:tcPr>
                <w:tcW w:w="141" w:type="dxa"/>
                <w:tcBorders>
                  <w:top w:val="nil"/>
                  <w:left w:val="nil"/>
                  <w:right w:val="nil"/>
                </w:tcBorders>
                <w:vAlign w:val="center"/>
              </w:tcPr>
            </w:tcPrChange>
          </w:tcPr>
          <w:p w14:paraId="523DC9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Change w:id="1362" w:author="Reinstein, David" w:date="2019-09-26T23:16:00Z">
              <w:tcPr>
                <w:tcW w:w="1701" w:type="dxa"/>
                <w:tcBorders>
                  <w:top w:val="nil"/>
                  <w:left w:val="nil"/>
                  <w:right w:val="nil"/>
                </w:tcBorders>
                <w:vAlign w:val="center"/>
              </w:tcPr>
            </w:tcPrChange>
          </w:tcPr>
          <w:p w14:paraId="276CA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Change w:id="1363" w:author="Reinstein, David" w:date="2019-09-26T23:16:00Z">
              <w:tcPr>
                <w:tcW w:w="431" w:type="dxa"/>
                <w:tcBorders>
                  <w:top w:val="nil"/>
                  <w:left w:val="nil"/>
                  <w:right w:val="nil"/>
                </w:tcBorders>
                <w:vAlign w:val="center"/>
              </w:tcPr>
            </w:tcPrChange>
          </w:tcPr>
          <w:p w14:paraId="0EDEBD3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Change w:id="1364" w:author="Reinstein, David" w:date="2019-09-26T23:16:00Z">
              <w:tcPr>
                <w:tcW w:w="420" w:type="dxa"/>
                <w:tcBorders>
                  <w:top w:val="nil"/>
                  <w:left w:val="nil"/>
                  <w:right w:val="nil"/>
                </w:tcBorders>
                <w:vAlign w:val="center"/>
              </w:tcPr>
            </w:tcPrChange>
          </w:tcPr>
          <w:p w14:paraId="120D0B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343D6663" w14:textId="77777777" w:rsidTr="003957BC">
        <w:trPr>
          <w:trHeight w:val="456"/>
          <w:trPrChange w:id="1365" w:author="Reinstein, David" w:date="2019-09-27T16:28:00Z">
            <w:trPr>
              <w:trHeight w:val="300"/>
            </w:trPr>
          </w:trPrChange>
        </w:trPr>
        <w:tc>
          <w:tcPr>
            <w:tcW w:w="1636" w:type="dxa"/>
            <w:tcBorders>
              <w:top w:val="nil"/>
              <w:left w:val="nil"/>
              <w:right w:val="nil"/>
            </w:tcBorders>
            <w:shd w:val="clear" w:color="auto" w:fill="auto"/>
            <w:noWrap/>
            <w:vAlign w:val="center"/>
            <w:tcPrChange w:id="1366" w:author="Reinstein, David" w:date="2019-09-27T16:28:00Z">
              <w:tcPr>
                <w:tcW w:w="1636" w:type="dxa"/>
                <w:tcBorders>
                  <w:top w:val="nil"/>
                  <w:left w:val="nil"/>
                  <w:right w:val="nil"/>
                </w:tcBorders>
                <w:shd w:val="clear" w:color="auto" w:fill="auto"/>
                <w:noWrap/>
                <w:vAlign w:val="center"/>
              </w:tcPr>
            </w:tcPrChange>
          </w:tcPr>
          <w:p w14:paraId="6435BEA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Victim</w:t>
            </w:r>
          </w:p>
          <w:p w14:paraId="7CE0F465"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w:t>
            </w:r>
          </w:p>
        </w:tc>
        <w:tc>
          <w:tcPr>
            <w:tcW w:w="1466" w:type="dxa"/>
            <w:tcBorders>
              <w:top w:val="nil"/>
              <w:left w:val="nil"/>
              <w:right w:val="nil"/>
            </w:tcBorders>
            <w:shd w:val="clear" w:color="auto" w:fill="auto"/>
            <w:noWrap/>
            <w:vAlign w:val="center"/>
            <w:tcPrChange w:id="1367" w:author="Reinstein, David" w:date="2019-09-27T16:28:00Z">
              <w:tcPr>
                <w:tcW w:w="1466" w:type="dxa"/>
                <w:tcBorders>
                  <w:top w:val="nil"/>
                  <w:left w:val="nil"/>
                  <w:right w:val="nil"/>
                </w:tcBorders>
                <w:shd w:val="clear" w:color="auto" w:fill="auto"/>
                <w:noWrap/>
                <w:vAlign w:val="center"/>
              </w:tcPr>
            </w:tcPrChange>
          </w:tcPr>
          <w:p w14:paraId="5D0CC911"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-0.09 [-0.54, 0.35]</w:t>
            </w:r>
          </w:p>
        </w:tc>
        <w:tc>
          <w:tcPr>
            <w:tcW w:w="519" w:type="dxa"/>
            <w:tcBorders>
              <w:top w:val="nil"/>
              <w:left w:val="nil"/>
              <w:right w:val="nil"/>
            </w:tcBorders>
            <w:shd w:val="clear" w:color="auto" w:fill="auto"/>
            <w:noWrap/>
            <w:vAlign w:val="center"/>
            <w:tcPrChange w:id="1368" w:author="Reinstein, David" w:date="2019-09-27T16:28:00Z">
              <w:tcPr>
                <w:tcW w:w="519" w:type="dxa"/>
                <w:tcBorders>
                  <w:top w:val="nil"/>
                  <w:left w:val="nil"/>
                  <w:right w:val="nil"/>
                </w:tcBorders>
                <w:shd w:val="clear" w:color="auto" w:fill="auto"/>
                <w:noWrap/>
                <w:vAlign w:val="center"/>
              </w:tcPr>
            </w:tcPrChange>
          </w:tcPr>
          <w:p w14:paraId="4E8A6D1D"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0.92</w:t>
            </w:r>
          </w:p>
        </w:tc>
        <w:tc>
          <w:tcPr>
            <w:tcW w:w="503" w:type="dxa"/>
            <w:tcBorders>
              <w:top w:val="nil"/>
              <w:left w:val="nil"/>
              <w:right w:val="nil"/>
            </w:tcBorders>
            <w:shd w:val="clear" w:color="auto" w:fill="auto"/>
            <w:noWrap/>
            <w:vAlign w:val="center"/>
            <w:tcPrChange w:id="1369" w:author="Reinstein, David" w:date="2019-09-27T16:28:00Z">
              <w:tcPr>
                <w:tcW w:w="503" w:type="dxa"/>
                <w:tcBorders>
                  <w:top w:val="nil"/>
                  <w:left w:val="nil"/>
                  <w:right w:val="nil"/>
                </w:tcBorders>
                <w:shd w:val="clear" w:color="auto" w:fill="auto"/>
                <w:noWrap/>
                <w:vAlign w:val="center"/>
              </w:tcPr>
            </w:tcPrChange>
          </w:tcPr>
          <w:p w14:paraId="2F88C68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.70</w:t>
            </w:r>
          </w:p>
        </w:tc>
        <w:tc>
          <w:tcPr>
            <w:tcW w:w="142" w:type="dxa"/>
            <w:tcBorders>
              <w:top w:val="nil"/>
              <w:left w:val="nil"/>
              <w:right w:val="nil"/>
            </w:tcBorders>
            <w:shd w:val="clear" w:color="auto" w:fill="auto"/>
            <w:noWrap/>
            <w:vAlign w:val="center"/>
            <w:tcPrChange w:id="1370" w:author="Reinstein, David" w:date="2019-09-27T16:28:00Z">
              <w:tcPr>
                <w:tcW w:w="142" w:type="dxa"/>
                <w:tcBorders>
                  <w:top w:val="nil"/>
                  <w:left w:val="nil"/>
                  <w:right w:val="nil"/>
                </w:tcBorders>
                <w:shd w:val="clear" w:color="auto" w:fill="auto"/>
                <w:noWrap/>
                <w:vAlign w:val="center"/>
              </w:tcPr>
            </w:tcPrChange>
          </w:tcPr>
          <w:p w14:paraId="2D341BF4"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Change w:id="1371" w:author="Reinstein, David" w:date="2019-09-27T16:28:00Z">
              <w:tcPr>
                <w:tcW w:w="1559" w:type="dxa"/>
                <w:tcBorders>
                  <w:top w:val="nil"/>
                  <w:left w:val="nil"/>
                  <w:right w:val="nil"/>
                </w:tcBorders>
                <w:shd w:val="clear" w:color="auto" w:fill="auto"/>
                <w:noWrap/>
                <w:vAlign w:val="center"/>
              </w:tcPr>
            </w:tcPrChange>
          </w:tcPr>
          <w:p w14:paraId="4321385B"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-2.40</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[-6.58,</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1.85]</w:t>
            </w:r>
          </w:p>
        </w:tc>
        <w:tc>
          <w:tcPr>
            <w:tcW w:w="439" w:type="dxa"/>
            <w:tcBorders>
              <w:top w:val="nil"/>
              <w:left w:val="nil"/>
              <w:right w:val="nil"/>
            </w:tcBorders>
            <w:shd w:val="clear" w:color="auto" w:fill="auto"/>
            <w:noWrap/>
            <w:vAlign w:val="center"/>
            <w:tcPrChange w:id="1372" w:author="Reinstein, David" w:date="2019-09-27T16:28:00Z">
              <w:tcPr>
                <w:tcW w:w="425" w:type="dxa"/>
                <w:tcBorders>
                  <w:top w:val="nil"/>
                  <w:left w:val="nil"/>
                  <w:right w:val="nil"/>
                </w:tcBorders>
                <w:shd w:val="clear" w:color="auto" w:fill="auto"/>
                <w:noWrap/>
                <w:vAlign w:val="center"/>
              </w:tcPr>
            </w:tcPrChange>
          </w:tcPr>
          <w:p w14:paraId="6C7BD74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Change w:id="1373" w:author="Reinstein, David" w:date="2019-09-27T16:28:00Z">
              <w:tcPr>
                <w:tcW w:w="502" w:type="dxa"/>
                <w:tcBorders>
                  <w:top w:val="nil"/>
                  <w:left w:val="nil"/>
                  <w:right w:val="nil"/>
                </w:tcBorders>
                <w:shd w:val="clear" w:color="auto" w:fill="auto"/>
                <w:noWrap/>
                <w:vAlign w:val="center"/>
              </w:tcPr>
            </w:tcPrChange>
          </w:tcPr>
          <w:p w14:paraId="65FF4916"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Change w:id="1374" w:author="Reinstein, David" w:date="2019-09-27T16:28:00Z">
              <w:tcPr>
                <w:tcW w:w="141" w:type="dxa"/>
                <w:tcBorders>
                  <w:top w:val="nil"/>
                  <w:left w:val="nil"/>
                  <w:right w:val="nil"/>
                </w:tcBorders>
                <w:vAlign w:val="center"/>
              </w:tcPr>
            </w:tcPrChange>
          </w:tcPr>
          <w:p w14:paraId="0DA3C01D"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Change w:id="1375" w:author="Reinstein, David" w:date="2019-09-27T16:28:00Z">
              <w:tcPr>
                <w:tcW w:w="1701" w:type="dxa"/>
                <w:tcBorders>
                  <w:top w:val="nil"/>
                  <w:left w:val="nil"/>
                  <w:right w:val="nil"/>
                </w:tcBorders>
                <w:vAlign w:val="center"/>
              </w:tcPr>
            </w:tcPrChange>
          </w:tcPr>
          <w:p w14:paraId="5E0DDA5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-2.52 [-5.43, 0.41]</w:t>
            </w:r>
          </w:p>
        </w:tc>
        <w:tc>
          <w:tcPr>
            <w:tcW w:w="431" w:type="dxa"/>
            <w:tcBorders>
              <w:top w:val="nil"/>
              <w:left w:val="nil"/>
              <w:right w:val="nil"/>
            </w:tcBorders>
            <w:vAlign w:val="center"/>
            <w:tcPrChange w:id="1376" w:author="Reinstein, David" w:date="2019-09-27T16:28:00Z">
              <w:tcPr>
                <w:tcW w:w="431" w:type="dxa"/>
                <w:tcBorders>
                  <w:top w:val="nil"/>
                  <w:left w:val="nil"/>
                  <w:right w:val="nil"/>
                </w:tcBorders>
                <w:vAlign w:val="center"/>
              </w:tcPr>
            </w:tcPrChange>
          </w:tcPr>
          <w:p w14:paraId="547D680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Change w:id="1377" w:author="Reinstein, David" w:date="2019-09-27T16:28:00Z">
              <w:tcPr>
                <w:tcW w:w="420" w:type="dxa"/>
                <w:tcBorders>
                  <w:top w:val="nil"/>
                  <w:left w:val="nil"/>
                  <w:right w:val="nil"/>
                </w:tcBorders>
                <w:vAlign w:val="center"/>
              </w:tcPr>
            </w:tcPrChange>
          </w:tcPr>
          <w:p w14:paraId="6A0DF358"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r>
      <w:tr w:rsidR="00520D55" w:rsidRPr="00354EB6" w14:paraId="65862883" w14:textId="77777777" w:rsidTr="00A72422">
        <w:trPr>
          <w:trHeight w:val="300"/>
          <w:trPrChange w:id="1378" w:author="Reinstein, David" w:date="2019-09-26T23:16:00Z">
            <w:trPr>
              <w:trHeight w:val="300"/>
            </w:trPr>
          </w:trPrChange>
        </w:trPr>
        <w:tc>
          <w:tcPr>
            <w:tcW w:w="1636" w:type="dxa"/>
            <w:tcBorders>
              <w:top w:val="nil"/>
              <w:left w:val="nil"/>
              <w:right w:val="nil"/>
            </w:tcBorders>
            <w:shd w:val="clear" w:color="auto" w:fill="auto"/>
            <w:noWrap/>
            <w:vAlign w:val="center"/>
            <w:tcPrChange w:id="1379" w:author="Reinstein, David" w:date="2019-09-26T23:16:00Z">
              <w:tcPr>
                <w:tcW w:w="1636" w:type="dxa"/>
                <w:tcBorders>
                  <w:top w:val="nil"/>
                  <w:left w:val="nil"/>
                  <w:right w:val="nil"/>
                </w:tcBorders>
                <w:shd w:val="clear" w:color="auto" w:fill="auto"/>
                <w:noWrap/>
                <w:vAlign w:val="center"/>
              </w:tcPr>
            </w:tcPrChange>
          </w:tcPr>
          <w:p w14:paraId="328DC1A0"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Change w:id="1380" w:author="Reinstein, David" w:date="2019-09-26T23:16:00Z">
              <w:tcPr>
                <w:tcW w:w="1466" w:type="dxa"/>
                <w:tcBorders>
                  <w:top w:val="nil"/>
                  <w:left w:val="nil"/>
                  <w:right w:val="nil"/>
                </w:tcBorders>
                <w:shd w:val="clear" w:color="auto" w:fill="auto"/>
                <w:noWrap/>
                <w:vAlign w:val="center"/>
              </w:tcPr>
            </w:tcPrChange>
          </w:tcPr>
          <w:p w14:paraId="0349F2E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0.01 [-0.44, 0.45]</w:t>
            </w:r>
          </w:p>
        </w:tc>
        <w:tc>
          <w:tcPr>
            <w:tcW w:w="519" w:type="dxa"/>
            <w:tcBorders>
              <w:top w:val="nil"/>
              <w:left w:val="nil"/>
              <w:right w:val="nil"/>
            </w:tcBorders>
            <w:shd w:val="clear" w:color="auto" w:fill="auto"/>
            <w:noWrap/>
            <w:vAlign w:val="center"/>
            <w:tcPrChange w:id="1381" w:author="Reinstein, David" w:date="2019-09-26T23:16:00Z">
              <w:tcPr>
                <w:tcW w:w="519" w:type="dxa"/>
                <w:tcBorders>
                  <w:top w:val="nil"/>
                  <w:left w:val="nil"/>
                  <w:right w:val="nil"/>
                </w:tcBorders>
                <w:shd w:val="clear" w:color="auto" w:fill="auto"/>
                <w:noWrap/>
                <w:vAlign w:val="center"/>
              </w:tcPr>
            </w:tcPrChange>
          </w:tcPr>
          <w:p w14:paraId="46F8C20A"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1.01</w:t>
            </w:r>
          </w:p>
        </w:tc>
        <w:tc>
          <w:tcPr>
            <w:tcW w:w="503" w:type="dxa"/>
            <w:tcBorders>
              <w:top w:val="nil"/>
              <w:left w:val="nil"/>
              <w:right w:val="nil"/>
            </w:tcBorders>
            <w:shd w:val="clear" w:color="auto" w:fill="auto"/>
            <w:noWrap/>
            <w:vAlign w:val="center"/>
            <w:tcPrChange w:id="1382" w:author="Reinstein, David" w:date="2019-09-26T23:16:00Z">
              <w:tcPr>
                <w:tcW w:w="503" w:type="dxa"/>
                <w:tcBorders>
                  <w:top w:val="nil"/>
                  <w:left w:val="nil"/>
                  <w:right w:val="nil"/>
                </w:tcBorders>
                <w:shd w:val="clear" w:color="auto" w:fill="auto"/>
                <w:noWrap/>
                <w:vAlign w:val="center"/>
              </w:tcPr>
            </w:tcPrChange>
          </w:tcPr>
          <w:p w14:paraId="5038DAF7"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.98</w:t>
            </w:r>
          </w:p>
        </w:tc>
        <w:tc>
          <w:tcPr>
            <w:tcW w:w="142" w:type="dxa"/>
            <w:tcBorders>
              <w:top w:val="nil"/>
              <w:left w:val="nil"/>
              <w:right w:val="nil"/>
            </w:tcBorders>
            <w:shd w:val="clear" w:color="auto" w:fill="auto"/>
            <w:noWrap/>
            <w:vAlign w:val="center"/>
            <w:tcPrChange w:id="1383" w:author="Reinstein, David" w:date="2019-09-26T23:16:00Z">
              <w:tcPr>
                <w:tcW w:w="142" w:type="dxa"/>
                <w:tcBorders>
                  <w:top w:val="nil"/>
                  <w:left w:val="nil"/>
                  <w:right w:val="nil"/>
                </w:tcBorders>
                <w:shd w:val="clear" w:color="auto" w:fill="auto"/>
                <w:noWrap/>
                <w:vAlign w:val="center"/>
              </w:tcPr>
            </w:tcPrChange>
          </w:tcPr>
          <w:p w14:paraId="303524B3"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Change w:id="1384" w:author="Reinstein, David" w:date="2019-09-26T23:16:00Z">
              <w:tcPr>
                <w:tcW w:w="1559" w:type="dxa"/>
                <w:tcBorders>
                  <w:top w:val="nil"/>
                  <w:left w:val="nil"/>
                  <w:right w:val="nil"/>
                </w:tcBorders>
                <w:shd w:val="clear" w:color="auto" w:fill="auto"/>
                <w:noWrap/>
                <w:vAlign w:val="center"/>
              </w:tcPr>
            </w:tcPrChange>
          </w:tcPr>
          <w:p w14:paraId="01CDC13F"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-2.41</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[-6.53,</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1.64]</w:t>
            </w:r>
          </w:p>
        </w:tc>
        <w:tc>
          <w:tcPr>
            <w:tcW w:w="439" w:type="dxa"/>
            <w:tcBorders>
              <w:top w:val="nil"/>
              <w:left w:val="nil"/>
              <w:right w:val="nil"/>
            </w:tcBorders>
            <w:shd w:val="clear" w:color="auto" w:fill="auto"/>
            <w:noWrap/>
            <w:vAlign w:val="center"/>
            <w:tcPrChange w:id="1385" w:author="Reinstein, David" w:date="2019-09-26T23:16:00Z">
              <w:tcPr>
                <w:tcW w:w="425" w:type="dxa"/>
                <w:tcBorders>
                  <w:top w:val="nil"/>
                  <w:left w:val="nil"/>
                  <w:right w:val="nil"/>
                </w:tcBorders>
                <w:shd w:val="clear" w:color="auto" w:fill="auto"/>
                <w:noWrap/>
                <w:vAlign w:val="center"/>
              </w:tcPr>
            </w:tcPrChange>
          </w:tcPr>
          <w:p w14:paraId="4D7B35A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Change w:id="1386" w:author="Reinstein, David" w:date="2019-09-26T23:16:00Z">
              <w:tcPr>
                <w:tcW w:w="502" w:type="dxa"/>
                <w:tcBorders>
                  <w:top w:val="nil"/>
                  <w:left w:val="nil"/>
                  <w:right w:val="nil"/>
                </w:tcBorders>
                <w:shd w:val="clear" w:color="auto" w:fill="auto"/>
                <w:noWrap/>
                <w:vAlign w:val="center"/>
              </w:tcPr>
            </w:tcPrChange>
          </w:tcPr>
          <w:p w14:paraId="0AC6F2A3"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Change w:id="1387" w:author="Reinstein, David" w:date="2019-09-26T23:16:00Z">
              <w:tcPr>
                <w:tcW w:w="141" w:type="dxa"/>
                <w:tcBorders>
                  <w:top w:val="nil"/>
                  <w:left w:val="nil"/>
                  <w:right w:val="nil"/>
                </w:tcBorders>
                <w:vAlign w:val="center"/>
              </w:tcPr>
            </w:tcPrChange>
          </w:tcPr>
          <w:p w14:paraId="0D5717F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Change w:id="1388" w:author="Reinstein, David" w:date="2019-09-26T23:16:00Z">
              <w:tcPr>
                <w:tcW w:w="1701" w:type="dxa"/>
                <w:tcBorders>
                  <w:top w:val="nil"/>
                  <w:left w:val="nil"/>
                  <w:right w:val="nil"/>
                </w:tcBorders>
                <w:vAlign w:val="center"/>
              </w:tcPr>
            </w:tcPrChange>
          </w:tcPr>
          <w:p w14:paraId="613EC31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-2.61 [-5.54, 0.38]</w:t>
            </w:r>
          </w:p>
        </w:tc>
        <w:tc>
          <w:tcPr>
            <w:tcW w:w="431" w:type="dxa"/>
            <w:tcBorders>
              <w:top w:val="nil"/>
              <w:left w:val="nil"/>
              <w:right w:val="nil"/>
            </w:tcBorders>
            <w:vAlign w:val="center"/>
            <w:tcPrChange w:id="1389" w:author="Reinstein, David" w:date="2019-09-26T23:16:00Z">
              <w:tcPr>
                <w:tcW w:w="431" w:type="dxa"/>
                <w:tcBorders>
                  <w:top w:val="nil"/>
                  <w:left w:val="nil"/>
                  <w:right w:val="nil"/>
                </w:tcBorders>
                <w:vAlign w:val="center"/>
              </w:tcPr>
            </w:tcPrChange>
          </w:tcPr>
          <w:p w14:paraId="3FCED57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Change w:id="1390" w:author="Reinstein, David" w:date="2019-09-26T23:16:00Z">
              <w:tcPr>
                <w:tcW w:w="420" w:type="dxa"/>
                <w:tcBorders>
                  <w:top w:val="nil"/>
                  <w:left w:val="nil"/>
                  <w:right w:val="nil"/>
                </w:tcBorders>
                <w:vAlign w:val="center"/>
              </w:tcPr>
            </w:tcPrChange>
          </w:tcPr>
          <w:p w14:paraId="7CE12CF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r>
      <w:tr w:rsidR="00520D55" w:rsidRPr="00354EB6" w14:paraId="5B99D376" w14:textId="77777777" w:rsidTr="00A72422">
        <w:trPr>
          <w:trHeight w:val="300"/>
          <w:trPrChange w:id="1391" w:author="Reinstein, David" w:date="2019-09-26T23:16:00Z">
            <w:trPr>
              <w:trHeight w:val="300"/>
            </w:trPr>
          </w:trPrChange>
        </w:trPr>
        <w:tc>
          <w:tcPr>
            <w:tcW w:w="1636" w:type="dxa"/>
            <w:tcBorders>
              <w:top w:val="nil"/>
              <w:left w:val="nil"/>
              <w:right w:val="nil"/>
            </w:tcBorders>
            <w:shd w:val="clear" w:color="auto" w:fill="auto"/>
            <w:noWrap/>
            <w:vAlign w:val="center"/>
            <w:tcPrChange w:id="1392" w:author="Reinstein, David" w:date="2019-09-26T23:16:00Z">
              <w:tcPr>
                <w:tcW w:w="1636" w:type="dxa"/>
                <w:tcBorders>
                  <w:top w:val="nil"/>
                  <w:left w:val="nil"/>
                  <w:right w:val="nil"/>
                </w:tcBorders>
                <w:shd w:val="clear" w:color="auto" w:fill="auto"/>
                <w:noWrap/>
                <w:vAlign w:val="center"/>
              </w:tcPr>
            </w:tcPrChange>
          </w:tcPr>
          <w:p w14:paraId="66CD194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 ×</w:t>
            </w:r>
          </w:p>
          <w:p w14:paraId="6550BED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Change w:id="1393" w:author="Reinstein, David" w:date="2019-09-26T23:16:00Z">
              <w:tcPr>
                <w:tcW w:w="1466" w:type="dxa"/>
                <w:tcBorders>
                  <w:top w:val="nil"/>
                  <w:left w:val="nil"/>
                  <w:right w:val="nil"/>
                </w:tcBorders>
                <w:shd w:val="clear" w:color="auto" w:fill="auto"/>
                <w:noWrap/>
                <w:vAlign w:val="center"/>
              </w:tcPr>
            </w:tcPrChange>
          </w:tcPr>
          <w:p w14:paraId="65B73C5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0.16 [-0.77, 1.06]</w:t>
            </w:r>
          </w:p>
        </w:tc>
        <w:tc>
          <w:tcPr>
            <w:tcW w:w="519" w:type="dxa"/>
            <w:tcBorders>
              <w:top w:val="nil"/>
              <w:left w:val="nil"/>
              <w:right w:val="nil"/>
            </w:tcBorders>
            <w:shd w:val="clear" w:color="auto" w:fill="auto"/>
            <w:noWrap/>
            <w:vAlign w:val="center"/>
            <w:tcPrChange w:id="1394" w:author="Reinstein, David" w:date="2019-09-26T23:16:00Z">
              <w:tcPr>
                <w:tcW w:w="519" w:type="dxa"/>
                <w:tcBorders>
                  <w:top w:val="nil"/>
                  <w:left w:val="nil"/>
                  <w:right w:val="nil"/>
                </w:tcBorders>
                <w:shd w:val="clear" w:color="auto" w:fill="auto"/>
                <w:noWrap/>
                <w:vAlign w:val="center"/>
              </w:tcPr>
            </w:tcPrChange>
          </w:tcPr>
          <w:p w14:paraId="4191B7F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1.18</w:t>
            </w:r>
          </w:p>
        </w:tc>
        <w:tc>
          <w:tcPr>
            <w:tcW w:w="503" w:type="dxa"/>
            <w:tcBorders>
              <w:top w:val="nil"/>
              <w:left w:val="nil"/>
              <w:right w:val="nil"/>
            </w:tcBorders>
            <w:shd w:val="clear" w:color="auto" w:fill="auto"/>
            <w:noWrap/>
            <w:vAlign w:val="center"/>
            <w:tcPrChange w:id="1395" w:author="Reinstein, David" w:date="2019-09-26T23:16:00Z">
              <w:tcPr>
                <w:tcW w:w="503" w:type="dxa"/>
                <w:tcBorders>
                  <w:top w:val="nil"/>
                  <w:left w:val="nil"/>
                  <w:right w:val="nil"/>
                </w:tcBorders>
                <w:shd w:val="clear" w:color="auto" w:fill="auto"/>
                <w:noWrap/>
                <w:vAlign w:val="center"/>
              </w:tcPr>
            </w:tcPrChange>
          </w:tcPr>
          <w:p w14:paraId="0E4B054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.72</w:t>
            </w:r>
          </w:p>
        </w:tc>
        <w:tc>
          <w:tcPr>
            <w:tcW w:w="142" w:type="dxa"/>
            <w:tcBorders>
              <w:top w:val="nil"/>
              <w:left w:val="nil"/>
              <w:right w:val="nil"/>
            </w:tcBorders>
            <w:shd w:val="clear" w:color="auto" w:fill="auto"/>
            <w:noWrap/>
            <w:vAlign w:val="center"/>
            <w:tcPrChange w:id="1396" w:author="Reinstein, David" w:date="2019-09-26T23:16:00Z">
              <w:tcPr>
                <w:tcW w:w="142" w:type="dxa"/>
                <w:tcBorders>
                  <w:top w:val="nil"/>
                  <w:left w:val="nil"/>
                  <w:right w:val="nil"/>
                </w:tcBorders>
                <w:shd w:val="clear" w:color="auto" w:fill="auto"/>
                <w:noWrap/>
                <w:vAlign w:val="center"/>
              </w:tcPr>
            </w:tcPrChange>
          </w:tcPr>
          <w:p w14:paraId="6F153A8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Change w:id="1397" w:author="Reinstein, David" w:date="2019-09-26T23:16:00Z">
              <w:tcPr>
                <w:tcW w:w="1559" w:type="dxa"/>
                <w:tcBorders>
                  <w:top w:val="nil"/>
                  <w:left w:val="nil"/>
                  <w:right w:val="nil"/>
                </w:tcBorders>
                <w:shd w:val="clear" w:color="auto" w:fill="auto"/>
                <w:noWrap/>
                <w:vAlign w:val="center"/>
              </w:tcPr>
            </w:tcPrChange>
          </w:tcPr>
          <w:p w14:paraId="1C72EB17"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5.97</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[-2.25,</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14.08]</w:t>
            </w:r>
          </w:p>
        </w:tc>
        <w:tc>
          <w:tcPr>
            <w:tcW w:w="439" w:type="dxa"/>
            <w:tcBorders>
              <w:top w:val="nil"/>
              <w:left w:val="nil"/>
              <w:right w:val="nil"/>
            </w:tcBorders>
            <w:shd w:val="clear" w:color="auto" w:fill="auto"/>
            <w:noWrap/>
            <w:vAlign w:val="center"/>
            <w:tcPrChange w:id="1398" w:author="Reinstein, David" w:date="2019-09-26T23:16:00Z">
              <w:tcPr>
                <w:tcW w:w="425" w:type="dxa"/>
                <w:tcBorders>
                  <w:top w:val="nil"/>
                  <w:left w:val="nil"/>
                  <w:right w:val="nil"/>
                </w:tcBorders>
                <w:shd w:val="clear" w:color="auto" w:fill="auto"/>
                <w:noWrap/>
                <w:vAlign w:val="center"/>
              </w:tcPr>
            </w:tcPrChange>
          </w:tcPr>
          <w:p w14:paraId="7FB1A50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c>
          <w:tcPr>
            <w:tcW w:w="502" w:type="dxa"/>
            <w:tcBorders>
              <w:top w:val="nil"/>
              <w:left w:val="nil"/>
              <w:right w:val="nil"/>
            </w:tcBorders>
            <w:shd w:val="clear" w:color="auto" w:fill="auto"/>
            <w:noWrap/>
            <w:vAlign w:val="center"/>
            <w:tcPrChange w:id="1399" w:author="Reinstein, David" w:date="2019-09-26T23:16:00Z">
              <w:tcPr>
                <w:tcW w:w="502" w:type="dxa"/>
                <w:tcBorders>
                  <w:top w:val="nil"/>
                  <w:left w:val="nil"/>
                  <w:right w:val="nil"/>
                </w:tcBorders>
                <w:shd w:val="clear" w:color="auto" w:fill="auto"/>
                <w:noWrap/>
                <w:vAlign w:val="center"/>
              </w:tcPr>
            </w:tcPrChange>
          </w:tcPr>
          <w:p w14:paraId="5D15B97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.16</w:t>
            </w:r>
          </w:p>
        </w:tc>
        <w:tc>
          <w:tcPr>
            <w:tcW w:w="141" w:type="dxa"/>
            <w:tcBorders>
              <w:top w:val="nil"/>
              <w:left w:val="nil"/>
              <w:right w:val="nil"/>
            </w:tcBorders>
            <w:vAlign w:val="center"/>
            <w:tcPrChange w:id="1400" w:author="Reinstein, David" w:date="2019-09-26T23:16:00Z">
              <w:tcPr>
                <w:tcW w:w="141" w:type="dxa"/>
                <w:tcBorders>
                  <w:top w:val="nil"/>
                  <w:left w:val="nil"/>
                  <w:right w:val="nil"/>
                </w:tcBorders>
                <w:vAlign w:val="center"/>
              </w:tcPr>
            </w:tcPrChange>
          </w:tcPr>
          <w:p w14:paraId="2577F619"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Change w:id="1401" w:author="Reinstein, David" w:date="2019-09-26T23:16:00Z">
              <w:tcPr>
                <w:tcW w:w="1701" w:type="dxa"/>
                <w:tcBorders>
                  <w:top w:val="nil"/>
                  <w:left w:val="nil"/>
                  <w:right w:val="nil"/>
                </w:tcBorders>
                <w:vAlign w:val="center"/>
              </w:tcPr>
            </w:tcPrChange>
          </w:tcPr>
          <w:p w14:paraId="0628F2F4"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5.42 [-0.37, 11.26]</w:t>
            </w:r>
          </w:p>
        </w:tc>
        <w:tc>
          <w:tcPr>
            <w:tcW w:w="431" w:type="dxa"/>
            <w:tcBorders>
              <w:top w:val="nil"/>
              <w:left w:val="nil"/>
              <w:right w:val="nil"/>
            </w:tcBorders>
            <w:vAlign w:val="center"/>
            <w:tcPrChange w:id="1402" w:author="Reinstein, David" w:date="2019-09-26T23:16:00Z">
              <w:tcPr>
                <w:tcW w:w="431" w:type="dxa"/>
                <w:tcBorders>
                  <w:top w:val="nil"/>
                  <w:left w:val="nil"/>
                  <w:right w:val="nil"/>
                </w:tcBorders>
                <w:vAlign w:val="center"/>
              </w:tcPr>
            </w:tcPrChange>
          </w:tcPr>
          <w:p w14:paraId="6BFD344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Change w:id="1403" w:author="Reinstein, David" w:date="2019-09-26T23:16:00Z">
              <w:tcPr>
                <w:tcW w:w="420" w:type="dxa"/>
                <w:tcBorders>
                  <w:top w:val="nil"/>
                  <w:left w:val="nil"/>
                  <w:right w:val="nil"/>
                </w:tcBorders>
                <w:vAlign w:val="center"/>
              </w:tcPr>
            </w:tcPrChange>
          </w:tcPr>
          <w:p w14:paraId="6BCABBF7"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.07</w:t>
            </w:r>
          </w:p>
        </w:tc>
      </w:tr>
      <w:tr w:rsidR="00520D55" w:rsidRPr="00354EB6" w14:paraId="0CF525FE" w14:textId="77777777" w:rsidTr="00822141">
        <w:trPr>
          <w:trHeight w:val="344"/>
          <w:trPrChange w:id="1404" w:author="Reinstein, David" w:date="2019-09-26T23:35:00Z">
            <w:trPr>
              <w:trHeight w:val="300"/>
            </w:trPr>
          </w:trPrChange>
        </w:trPr>
        <w:tc>
          <w:tcPr>
            <w:tcW w:w="1636" w:type="dxa"/>
            <w:tcBorders>
              <w:top w:val="nil"/>
              <w:left w:val="nil"/>
              <w:right w:val="nil"/>
            </w:tcBorders>
            <w:shd w:val="clear" w:color="auto" w:fill="auto"/>
            <w:noWrap/>
            <w:tcPrChange w:id="1405" w:author="Reinstein, David" w:date="2019-09-26T23:35:00Z">
              <w:tcPr>
                <w:tcW w:w="1636" w:type="dxa"/>
                <w:tcBorders>
                  <w:top w:val="nil"/>
                  <w:left w:val="nil"/>
                  <w:right w:val="nil"/>
                </w:tcBorders>
                <w:shd w:val="clear" w:color="auto" w:fill="auto"/>
                <w:noWrap/>
              </w:tcPr>
            </w:tcPrChange>
          </w:tcPr>
          <w:p w14:paraId="375242E4"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Change w:id="1406" w:author="Reinstein, David" w:date="2019-09-26T23:35:00Z">
              <w:tcPr>
                <w:tcW w:w="1466" w:type="dxa"/>
                <w:tcBorders>
                  <w:top w:val="nil"/>
                  <w:left w:val="nil"/>
                  <w:right w:val="nil"/>
                </w:tcBorders>
                <w:shd w:val="clear" w:color="auto" w:fill="auto"/>
                <w:noWrap/>
                <w:vAlign w:val="center"/>
              </w:tcPr>
            </w:tcPrChange>
          </w:tcPr>
          <w:p w14:paraId="69DCE3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Change w:id="1407" w:author="Reinstein, David" w:date="2019-09-26T23:35:00Z">
              <w:tcPr>
                <w:tcW w:w="519" w:type="dxa"/>
                <w:tcBorders>
                  <w:top w:val="nil"/>
                  <w:left w:val="nil"/>
                  <w:right w:val="nil"/>
                </w:tcBorders>
                <w:shd w:val="clear" w:color="auto" w:fill="auto"/>
                <w:noWrap/>
                <w:vAlign w:val="center"/>
              </w:tcPr>
            </w:tcPrChange>
          </w:tcPr>
          <w:p w14:paraId="5A0986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Change w:id="1408" w:author="Reinstein, David" w:date="2019-09-26T23:35:00Z">
              <w:tcPr>
                <w:tcW w:w="503" w:type="dxa"/>
                <w:tcBorders>
                  <w:top w:val="nil"/>
                  <w:left w:val="nil"/>
                  <w:right w:val="nil"/>
                </w:tcBorders>
                <w:shd w:val="clear" w:color="auto" w:fill="auto"/>
                <w:noWrap/>
                <w:vAlign w:val="center"/>
              </w:tcPr>
            </w:tcPrChange>
          </w:tcPr>
          <w:p w14:paraId="3A8CC6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Change w:id="1409" w:author="Reinstein, David" w:date="2019-09-26T23:35:00Z">
              <w:tcPr>
                <w:tcW w:w="142" w:type="dxa"/>
                <w:tcBorders>
                  <w:top w:val="nil"/>
                  <w:left w:val="nil"/>
                  <w:right w:val="nil"/>
                </w:tcBorders>
                <w:shd w:val="clear" w:color="auto" w:fill="auto"/>
                <w:noWrap/>
                <w:vAlign w:val="center"/>
              </w:tcPr>
            </w:tcPrChange>
          </w:tcPr>
          <w:p w14:paraId="459672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Change w:id="1410" w:author="Reinstein, David" w:date="2019-09-26T23:35:00Z">
              <w:tcPr>
                <w:tcW w:w="1559" w:type="dxa"/>
                <w:tcBorders>
                  <w:top w:val="nil"/>
                  <w:left w:val="nil"/>
                  <w:right w:val="nil"/>
                </w:tcBorders>
                <w:shd w:val="clear" w:color="auto" w:fill="auto"/>
                <w:noWrap/>
                <w:vAlign w:val="center"/>
              </w:tcPr>
            </w:tcPrChange>
          </w:tcPr>
          <w:p w14:paraId="37C3F3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Change w:id="1411" w:author="Reinstein, David" w:date="2019-09-26T23:35:00Z">
              <w:tcPr>
                <w:tcW w:w="425" w:type="dxa"/>
                <w:tcBorders>
                  <w:top w:val="nil"/>
                  <w:left w:val="nil"/>
                  <w:right w:val="nil"/>
                </w:tcBorders>
                <w:shd w:val="clear" w:color="auto" w:fill="auto"/>
                <w:noWrap/>
                <w:vAlign w:val="center"/>
              </w:tcPr>
            </w:tcPrChange>
          </w:tcPr>
          <w:p w14:paraId="7365E8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Change w:id="1412" w:author="Reinstein, David" w:date="2019-09-26T23:35:00Z">
              <w:tcPr>
                <w:tcW w:w="502" w:type="dxa"/>
                <w:tcBorders>
                  <w:top w:val="nil"/>
                  <w:left w:val="nil"/>
                  <w:right w:val="nil"/>
                </w:tcBorders>
                <w:shd w:val="clear" w:color="auto" w:fill="auto"/>
                <w:noWrap/>
                <w:vAlign w:val="center"/>
              </w:tcPr>
            </w:tcPrChange>
          </w:tcPr>
          <w:p w14:paraId="2793DE9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Change w:id="1413" w:author="Reinstein, David" w:date="2019-09-26T23:35:00Z">
              <w:tcPr>
                <w:tcW w:w="141" w:type="dxa"/>
                <w:tcBorders>
                  <w:top w:val="nil"/>
                  <w:left w:val="nil"/>
                  <w:right w:val="nil"/>
                </w:tcBorders>
                <w:vAlign w:val="center"/>
              </w:tcPr>
            </w:tcPrChange>
          </w:tcPr>
          <w:p w14:paraId="6ECE497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Change w:id="1414" w:author="Reinstein, David" w:date="2019-09-26T23:35:00Z">
              <w:tcPr>
                <w:tcW w:w="1701" w:type="dxa"/>
                <w:tcBorders>
                  <w:top w:val="nil"/>
                  <w:left w:val="nil"/>
                  <w:right w:val="nil"/>
                </w:tcBorders>
                <w:vAlign w:val="center"/>
              </w:tcPr>
            </w:tcPrChange>
          </w:tcPr>
          <w:p w14:paraId="7AE691C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Change w:id="1415" w:author="Reinstein, David" w:date="2019-09-26T23:35:00Z">
              <w:tcPr>
                <w:tcW w:w="431" w:type="dxa"/>
                <w:tcBorders>
                  <w:top w:val="nil"/>
                  <w:left w:val="nil"/>
                  <w:right w:val="nil"/>
                </w:tcBorders>
                <w:vAlign w:val="center"/>
              </w:tcPr>
            </w:tcPrChange>
          </w:tcPr>
          <w:p w14:paraId="7A72AC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Change w:id="1416" w:author="Reinstein, David" w:date="2019-09-26T23:35:00Z">
              <w:tcPr>
                <w:tcW w:w="420" w:type="dxa"/>
                <w:tcBorders>
                  <w:top w:val="nil"/>
                  <w:left w:val="nil"/>
                  <w:right w:val="nil"/>
                </w:tcBorders>
                <w:vAlign w:val="center"/>
              </w:tcPr>
            </w:tcPrChange>
          </w:tcPr>
          <w:p w14:paraId="1C5BE8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62544C1" w14:textId="77777777" w:rsidTr="00A72422">
        <w:trPr>
          <w:trHeight w:val="300"/>
          <w:trPrChange w:id="1417" w:author="Reinstein, David" w:date="2019-09-26T23:16:00Z">
            <w:trPr>
              <w:trHeight w:val="300"/>
            </w:trPr>
          </w:trPrChange>
        </w:trPr>
        <w:tc>
          <w:tcPr>
            <w:tcW w:w="3102" w:type="dxa"/>
            <w:gridSpan w:val="2"/>
            <w:tcBorders>
              <w:top w:val="nil"/>
              <w:left w:val="nil"/>
              <w:right w:val="nil"/>
            </w:tcBorders>
            <w:shd w:val="clear" w:color="auto" w:fill="auto"/>
            <w:noWrap/>
            <w:tcPrChange w:id="1418" w:author="Reinstein, David" w:date="2019-09-26T23:16:00Z">
              <w:tcPr>
                <w:tcW w:w="3102" w:type="dxa"/>
                <w:gridSpan w:val="2"/>
                <w:tcBorders>
                  <w:top w:val="nil"/>
                  <w:left w:val="nil"/>
                  <w:right w:val="nil"/>
                </w:tcBorders>
                <w:shd w:val="clear" w:color="auto" w:fill="auto"/>
                <w:noWrap/>
              </w:tcPr>
            </w:tcPrChange>
          </w:tcPr>
          <w:p w14:paraId="33BF40A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Meta-analytic effects </w:t>
            </w:r>
          </w:p>
        </w:tc>
        <w:tc>
          <w:tcPr>
            <w:tcW w:w="519" w:type="dxa"/>
            <w:tcBorders>
              <w:top w:val="nil"/>
              <w:left w:val="nil"/>
              <w:right w:val="nil"/>
            </w:tcBorders>
            <w:shd w:val="clear" w:color="auto" w:fill="auto"/>
            <w:noWrap/>
            <w:vAlign w:val="center"/>
            <w:tcPrChange w:id="1419" w:author="Reinstein, David" w:date="2019-09-26T23:16:00Z">
              <w:tcPr>
                <w:tcW w:w="519" w:type="dxa"/>
                <w:tcBorders>
                  <w:top w:val="nil"/>
                  <w:left w:val="nil"/>
                  <w:right w:val="nil"/>
                </w:tcBorders>
                <w:shd w:val="clear" w:color="auto" w:fill="auto"/>
                <w:noWrap/>
                <w:vAlign w:val="center"/>
              </w:tcPr>
            </w:tcPrChange>
          </w:tcPr>
          <w:p w14:paraId="4B2086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Change w:id="1420" w:author="Reinstein, David" w:date="2019-09-26T23:16:00Z">
              <w:tcPr>
                <w:tcW w:w="503" w:type="dxa"/>
                <w:tcBorders>
                  <w:top w:val="nil"/>
                  <w:left w:val="nil"/>
                  <w:right w:val="nil"/>
                </w:tcBorders>
                <w:shd w:val="clear" w:color="auto" w:fill="auto"/>
                <w:noWrap/>
                <w:vAlign w:val="center"/>
              </w:tcPr>
            </w:tcPrChange>
          </w:tcPr>
          <w:p w14:paraId="39E27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Change w:id="1421" w:author="Reinstein, David" w:date="2019-09-26T23:16:00Z">
              <w:tcPr>
                <w:tcW w:w="142" w:type="dxa"/>
                <w:tcBorders>
                  <w:top w:val="nil"/>
                  <w:left w:val="nil"/>
                  <w:right w:val="nil"/>
                </w:tcBorders>
                <w:shd w:val="clear" w:color="auto" w:fill="auto"/>
                <w:noWrap/>
                <w:vAlign w:val="center"/>
              </w:tcPr>
            </w:tcPrChange>
          </w:tcPr>
          <w:p w14:paraId="40C5139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Change w:id="1422" w:author="Reinstein, David" w:date="2019-09-26T23:16:00Z">
              <w:tcPr>
                <w:tcW w:w="1559" w:type="dxa"/>
                <w:tcBorders>
                  <w:top w:val="nil"/>
                  <w:left w:val="nil"/>
                  <w:right w:val="nil"/>
                </w:tcBorders>
                <w:shd w:val="clear" w:color="auto" w:fill="auto"/>
                <w:noWrap/>
                <w:vAlign w:val="center"/>
              </w:tcPr>
            </w:tcPrChange>
          </w:tcPr>
          <w:p w14:paraId="638D63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Change w:id="1423" w:author="Reinstein, David" w:date="2019-09-26T23:16:00Z">
              <w:tcPr>
                <w:tcW w:w="425" w:type="dxa"/>
                <w:tcBorders>
                  <w:top w:val="nil"/>
                  <w:left w:val="nil"/>
                  <w:right w:val="nil"/>
                </w:tcBorders>
                <w:shd w:val="clear" w:color="auto" w:fill="auto"/>
                <w:noWrap/>
                <w:vAlign w:val="center"/>
              </w:tcPr>
            </w:tcPrChange>
          </w:tcPr>
          <w:p w14:paraId="422058E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Change w:id="1424" w:author="Reinstein, David" w:date="2019-09-26T23:16:00Z">
              <w:tcPr>
                <w:tcW w:w="502" w:type="dxa"/>
                <w:tcBorders>
                  <w:top w:val="nil"/>
                  <w:left w:val="nil"/>
                  <w:right w:val="nil"/>
                </w:tcBorders>
                <w:shd w:val="clear" w:color="auto" w:fill="auto"/>
                <w:noWrap/>
                <w:vAlign w:val="center"/>
              </w:tcPr>
            </w:tcPrChange>
          </w:tcPr>
          <w:p w14:paraId="6DFE8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Change w:id="1425" w:author="Reinstein, David" w:date="2019-09-26T23:16:00Z">
              <w:tcPr>
                <w:tcW w:w="141" w:type="dxa"/>
                <w:tcBorders>
                  <w:top w:val="nil"/>
                  <w:left w:val="nil"/>
                  <w:right w:val="nil"/>
                </w:tcBorders>
                <w:vAlign w:val="center"/>
              </w:tcPr>
            </w:tcPrChange>
          </w:tcPr>
          <w:p w14:paraId="58A327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Change w:id="1426" w:author="Reinstein, David" w:date="2019-09-26T23:16:00Z">
              <w:tcPr>
                <w:tcW w:w="1701" w:type="dxa"/>
                <w:tcBorders>
                  <w:top w:val="nil"/>
                  <w:left w:val="nil"/>
                  <w:right w:val="nil"/>
                </w:tcBorders>
                <w:vAlign w:val="center"/>
              </w:tcPr>
            </w:tcPrChange>
          </w:tcPr>
          <w:p w14:paraId="063FAB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Change w:id="1427" w:author="Reinstein, David" w:date="2019-09-26T23:16:00Z">
              <w:tcPr>
                <w:tcW w:w="431" w:type="dxa"/>
                <w:tcBorders>
                  <w:top w:val="nil"/>
                  <w:left w:val="nil"/>
                  <w:right w:val="nil"/>
                </w:tcBorders>
                <w:vAlign w:val="center"/>
              </w:tcPr>
            </w:tcPrChange>
          </w:tcPr>
          <w:p w14:paraId="5393F5E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Change w:id="1428" w:author="Reinstein, David" w:date="2019-09-26T23:16:00Z">
              <w:tcPr>
                <w:tcW w:w="420" w:type="dxa"/>
                <w:tcBorders>
                  <w:top w:val="nil"/>
                  <w:left w:val="nil"/>
                  <w:right w:val="nil"/>
                </w:tcBorders>
                <w:vAlign w:val="center"/>
              </w:tcPr>
            </w:tcPrChange>
          </w:tcPr>
          <w:p w14:paraId="6E4CDF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BA39DB" w14:paraId="692C2642" w14:textId="77777777" w:rsidTr="00A41E52">
        <w:trPr>
          <w:trHeight w:val="300"/>
        </w:trPr>
        <w:tc>
          <w:tcPr>
            <w:tcW w:w="1636" w:type="dxa"/>
            <w:tcBorders>
              <w:top w:val="nil"/>
              <w:left w:val="nil"/>
              <w:right w:val="nil"/>
            </w:tcBorders>
            <w:shd w:val="clear" w:color="auto" w:fill="auto"/>
            <w:noWrap/>
          </w:tcPr>
          <w:p w14:paraId="2ECB4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image</w:t>
            </w:r>
          </w:p>
        </w:tc>
        <w:tc>
          <w:tcPr>
            <w:tcW w:w="1985" w:type="dxa"/>
            <w:gridSpan w:val="2"/>
            <w:tcBorders>
              <w:top w:val="nil"/>
              <w:left w:val="nil"/>
              <w:right w:val="nil"/>
            </w:tcBorders>
            <w:shd w:val="clear" w:color="auto" w:fill="auto"/>
            <w:noWrap/>
            <w:vAlign w:val="center"/>
          </w:tcPr>
          <w:p w14:paraId="48052887"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E23B7F">
              <w:rPr>
                <w:rFonts w:ascii="Times New Roman" w:eastAsia="Times New Roman" w:hAnsi="Times New Roman" w:cs="Times New Roman"/>
                <w:i/>
                <w:sz w:val="18"/>
                <w:szCs w:val="18"/>
              </w:rPr>
              <w:t>OR</w:t>
            </w:r>
            <w:r w:rsidRPr="00E23B7F">
              <w:rPr>
                <w:rFonts w:ascii="Times New Roman" w:eastAsia="Times New Roman" w:hAnsi="Times New Roman" w:cs="Times New Roman"/>
                <w:i/>
                <w:sz w:val="18"/>
                <w:szCs w:val="18"/>
                <w:vertAlign w:val="subscript"/>
              </w:rPr>
              <w:t>mean</w:t>
            </w:r>
            <w:r w:rsidRPr="00E23B7F">
              <w:rPr>
                <w:rFonts w:ascii="Times New Roman" w:eastAsia="Times New Roman" w:hAnsi="Times New Roman" w:cs="Times New Roman"/>
                <w:sz w:val="18"/>
                <w:szCs w:val="18"/>
              </w:rPr>
              <w:t xml:space="preserve"> = 1.28 [1.10, 1.50]</w:t>
            </w:r>
          </w:p>
        </w:tc>
        <w:tc>
          <w:tcPr>
            <w:tcW w:w="503" w:type="dxa"/>
            <w:tcBorders>
              <w:top w:val="nil"/>
              <w:left w:val="nil"/>
              <w:right w:val="nil"/>
            </w:tcBorders>
            <w:shd w:val="clear" w:color="auto" w:fill="auto"/>
            <w:noWrap/>
            <w:vAlign w:val="center"/>
          </w:tcPr>
          <w:p w14:paraId="08F0AE1F"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.002</w:t>
            </w:r>
          </w:p>
        </w:tc>
        <w:tc>
          <w:tcPr>
            <w:tcW w:w="142" w:type="dxa"/>
            <w:tcBorders>
              <w:top w:val="nil"/>
              <w:left w:val="nil"/>
              <w:right w:val="nil"/>
            </w:tcBorders>
            <w:shd w:val="clear" w:color="auto" w:fill="auto"/>
            <w:noWrap/>
            <w:vAlign w:val="center"/>
          </w:tcPr>
          <w:p w14:paraId="14547E08" w14:textId="77777777" w:rsidR="00520D55" w:rsidRPr="00E23B7F"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0873B72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bookmarkStart w:id="1429" w:name="OLE_LINK1"/>
            <w:bookmarkStart w:id="1430" w:name="OLE_LINK2"/>
            <w:commentRangeStart w:id="1431"/>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bookmarkEnd w:id="1429"/>
            <w:bookmarkEnd w:id="1430"/>
            <w:commentRangeEnd w:id="1431"/>
            <w:r w:rsidR="009A0815">
              <w:rPr>
                <w:rStyle w:val="CommentReference"/>
              </w:rPr>
              <w:commentReference w:id="1431"/>
            </w:r>
            <w:r w:rsidRPr="00BA39DB">
              <w:rPr>
                <w:rFonts w:ascii="Times New Roman" w:eastAsia="Times New Roman" w:hAnsi="Times New Roman" w:cs="Times New Roman"/>
                <w:sz w:val="18"/>
                <w:szCs w:val="18"/>
              </w:rPr>
              <w:t xml:space="preserve"> = .09 [.04,.13]</w:t>
            </w:r>
          </w:p>
        </w:tc>
        <w:tc>
          <w:tcPr>
            <w:tcW w:w="502" w:type="dxa"/>
            <w:tcBorders>
              <w:top w:val="nil"/>
              <w:left w:val="nil"/>
              <w:right w:val="nil"/>
            </w:tcBorders>
            <w:shd w:val="clear" w:color="auto" w:fill="auto"/>
            <w:noWrap/>
            <w:vAlign w:val="center"/>
          </w:tcPr>
          <w:p w14:paraId="5A46EA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&lt;.001</w:t>
            </w:r>
          </w:p>
        </w:tc>
        <w:tc>
          <w:tcPr>
            <w:tcW w:w="141" w:type="dxa"/>
            <w:tcBorders>
              <w:top w:val="nil"/>
              <w:left w:val="nil"/>
              <w:right w:val="nil"/>
            </w:tcBorders>
            <w:vAlign w:val="center"/>
          </w:tcPr>
          <w:p w14:paraId="6DA4D012"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right w:val="nil"/>
            </w:tcBorders>
            <w:vAlign w:val="center"/>
          </w:tcPr>
          <w:p w14:paraId="66CF46B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267F16">
              <w:rPr>
                <w:rFonts w:ascii="Times New Roman" w:eastAsia="Times New Roman" w:hAnsi="Times New Roman" w:cs="Times New Roman"/>
                <w:i/>
                <w:sz w:val="18"/>
                <w:szCs w:val="18"/>
              </w:rPr>
              <w:t>r</w:t>
            </w:r>
            <w:r w:rsidRPr="00267F16">
              <w:rPr>
                <w:rFonts w:ascii="Times New Roman" w:eastAsia="Times New Roman" w:hAnsi="Times New Roman" w:cs="Times New Roman"/>
                <w:i/>
                <w:sz w:val="18"/>
                <w:szCs w:val="18"/>
                <w:vertAlign w:val="subscript"/>
              </w:rPr>
              <w:t>pb mean</w:t>
            </w:r>
            <w:r w:rsidRPr="00267F16">
              <w:rPr>
                <w:rFonts w:ascii="Times New Roman" w:eastAsia="Times New Roman" w:hAnsi="Times New Roman" w:cs="Times New Roman"/>
                <w:sz w:val="18"/>
                <w:szCs w:val="18"/>
              </w:rPr>
              <w:t xml:space="preserve"> = .02 [-.02,.07]</w:t>
            </w:r>
          </w:p>
        </w:tc>
        <w:tc>
          <w:tcPr>
            <w:tcW w:w="420" w:type="dxa"/>
            <w:tcBorders>
              <w:top w:val="nil"/>
              <w:left w:val="nil"/>
              <w:right w:val="nil"/>
            </w:tcBorders>
            <w:vAlign w:val="center"/>
          </w:tcPr>
          <w:p w14:paraId="38D89DD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2620453D" w14:textId="77777777" w:rsidTr="009A0815">
        <w:trPr>
          <w:trHeight w:val="455"/>
          <w:trPrChange w:id="1432" w:author="Reinstein, David" w:date="2019-09-26T23:42:00Z">
            <w:trPr>
              <w:trHeight w:val="300"/>
            </w:trPr>
          </w:trPrChange>
        </w:trPr>
        <w:tc>
          <w:tcPr>
            <w:tcW w:w="1636" w:type="dxa"/>
            <w:tcBorders>
              <w:top w:val="nil"/>
              <w:left w:val="nil"/>
              <w:right w:val="nil"/>
            </w:tcBorders>
            <w:shd w:val="clear" w:color="auto" w:fill="auto"/>
            <w:noWrap/>
            <w:tcPrChange w:id="1433" w:author="Reinstein, David" w:date="2019-09-26T23:42:00Z">
              <w:tcPr>
                <w:tcW w:w="1636" w:type="dxa"/>
                <w:tcBorders>
                  <w:top w:val="nil"/>
                  <w:left w:val="nil"/>
                  <w:right w:val="nil"/>
                </w:tcBorders>
                <w:shd w:val="clear" w:color="auto" w:fill="auto"/>
                <w:noWrap/>
              </w:tcPr>
            </w:tcPrChange>
          </w:tcPr>
          <w:p w14:paraId="5DC4940E" w14:textId="77777777" w:rsidR="00520D55" w:rsidRPr="00354EB6" w:rsidRDefault="00520D55" w:rsidP="00A41E52">
            <w:pPr>
              <w:spacing w:after="0" w:line="240" w:lineRule="auto"/>
              <w:contextualSpacing/>
              <w:rPr>
                <w:rFonts w:ascii="Times New Roman" w:hAnsi="Times New Roman" w:cs="Times New Roman"/>
                <w:sz w:val="18"/>
                <w:szCs w:val="18"/>
              </w:rPr>
            </w:pPr>
            <w:commentRangeStart w:id="1434"/>
            <w:r w:rsidRPr="00354EB6">
              <w:rPr>
                <w:rFonts w:ascii="Times New Roman" w:hAnsi="Times New Roman" w:cs="Times New Roman"/>
                <w:sz w:val="18"/>
                <w:szCs w:val="18"/>
              </w:rPr>
              <w:t xml:space="preserve">  Efficiency</w:t>
            </w:r>
          </w:p>
          <w:p w14:paraId="5970D45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right w:val="nil"/>
            </w:tcBorders>
            <w:shd w:val="clear" w:color="auto" w:fill="auto"/>
            <w:noWrap/>
            <w:vAlign w:val="center"/>
            <w:tcPrChange w:id="1435" w:author="Reinstein, David" w:date="2019-09-26T23:42:00Z">
              <w:tcPr>
                <w:tcW w:w="1985" w:type="dxa"/>
                <w:gridSpan w:val="2"/>
                <w:tcBorders>
                  <w:top w:val="nil"/>
                  <w:left w:val="nil"/>
                  <w:right w:val="nil"/>
                </w:tcBorders>
                <w:shd w:val="clear" w:color="auto" w:fill="auto"/>
                <w:noWrap/>
                <w:vAlign w:val="center"/>
              </w:tcPr>
            </w:tcPrChange>
          </w:tcPr>
          <w:p w14:paraId="589020F1"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BC6836">
              <w:rPr>
                <w:rFonts w:ascii="Times New Roman" w:eastAsia="Times New Roman" w:hAnsi="Times New Roman" w:cs="Times New Roman"/>
                <w:i/>
                <w:sz w:val="18"/>
                <w:szCs w:val="18"/>
              </w:rPr>
              <w:t>OR</w:t>
            </w:r>
            <w:r w:rsidRPr="00BC6836">
              <w:rPr>
                <w:rFonts w:ascii="Times New Roman" w:eastAsia="Times New Roman" w:hAnsi="Times New Roman" w:cs="Times New Roman"/>
                <w:i/>
                <w:sz w:val="18"/>
                <w:szCs w:val="18"/>
                <w:vertAlign w:val="subscript"/>
              </w:rPr>
              <w:t>mean</w:t>
            </w:r>
            <w:r w:rsidRPr="00BC6836">
              <w:rPr>
                <w:rFonts w:ascii="Times New Roman" w:eastAsia="Times New Roman" w:hAnsi="Times New Roman" w:cs="Times New Roman"/>
                <w:sz w:val="18"/>
                <w:szCs w:val="18"/>
              </w:rPr>
              <w:t xml:space="preserve"> = 0.86 [0.73, 1.03]</w:t>
            </w:r>
          </w:p>
        </w:tc>
        <w:tc>
          <w:tcPr>
            <w:tcW w:w="503" w:type="dxa"/>
            <w:tcBorders>
              <w:top w:val="nil"/>
              <w:left w:val="nil"/>
              <w:right w:val="nil"/>
            </w:tcBorders>
            <w:shd w:val="clear" w:color="auto" w:fill="auto"/>
            <w:noWrap/>
            <w:vAlign w:val="center"/>
            <w:tcPrChange w:id="1436" w:author="Reinstein, David" w:date="2019-09-26T23:42:00Z">
              <w:tcPr>
                <w:tcW w:w="503" w:type="dxa"/>
                <w:tcBorders>
                  <w:top w:val="nil"/>
                  <w:left w:val="nil"/>
                  <w:right w:val="nil"/>
                </w:tcBorders>
                <w:shd w:val="clear" w:color="auto" w:fill="auto"/>
                <w:noWrap/>
                <w:vAlign w:val="center"/>
              </w:tcPr>
            </w:tcPrChange>
          </w:tcPr>
          <w:p w14:paraId="2C4CB4F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.09</w:t>
            </w:r>
            <w:commentRangeEnd w:id="1434"/>
            <w:r w:rsidR="002B592C">
              <w:rPr>
                <w:rStyle w:val="CommentReference"/>
              </w:rPr>
              <w:commentReference w:id="1434"/>
            </w:r>
          </w:p>
        </w:tc>
        <w:tc>
          <w:tcPr>
            <w:tcW w:w="142" w:type="dxa"/>
            <w:tcBorders>
              <w:top w:val="nil"/>
              <w:left w:val="nil"/>
              <w:right w:val="nil"/>
            </w:tcBorders>
            <w:shd w:val="clear" w:color="auto" w:fill="auto"/>
            <w:noWrap/>
            <w:vAlign w:val="center"/>
            <w:tcPrChange w:id="1437" w:author="Reinstein, David" w:date="2019-09-26T23:42:00Z">
              <w:tcPr>
                <w:tcW w:w="142" w:type="dxa"/>
                <w:tcBorders>
                  <w:top w:val="nil"/>
                  <w:left w:val="nil"/>
                  <w:right w:val="nil"/>
                </w:tcBorders>
                <w:shd w:val="clear" w:color="auto" w:fill="auto"/>
                <w:noWrap/>
                <w:vAlign w:val="center"/>
              </w:tcPr>
            </w:tcPrChange>
          </w:tcPr>
          <w:p w14:paraId="15C815EB" w14:textId="77777777" w:rsidR="00520D55" w:rsidRPr="00BA39DB"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Change w:id="1438" w:author="Reinstein, David" w:date="2019-09-26T23:42:00Z">
              <w:tcPr>
                <w:tcW w:w="1984" w:type="dxa"/>
                <w:gridSpan w:val="2"/>
                <w:tcBorders>
                  <w:top w:val="nil"/>
                  <w:left w:val="nil"/>
                  <w:right w:val="nil"/>
                </w:tcBorders>
                <w:shd w:val="clear" w:color="auto" w:fill="auto"/>
                <w:noWrap/>
                <w:vAlign w:val="center"/>
              </w:tcPr>
            </w:tcPrChange>
          </w:tcPr>
          <w:p w14:paraId="37FDA134"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.00 [-.04,.05]</w:t>
            </w:r>
          </w:p>
        </w:tc>
        <w:tc>
          <w:tcPr>
            <w:tcW w:w="502" w:type="dxa"/>
            <w:tcBorders>
              <w:top w:val="nil"/>
              <w:left w:val="nil"/>
              <w:right w:val="nil"/>
            </w:tcBorders>
            <w:shd w:val="clear" w:color="auto" w:fill="auto"/>
            <w:noWrap/>
            <w:vAlign w:val="center"/>
            <w:tcPrChange w:id="1439" w:author="Reinstein, David" w:date="2019-09-26T23:42:00Z">
              <w:tcPr>
                <w:tcW w:w="502" w:type="dxa"/>
                <w:tcBorders>
                  <w:top w:val="nil"/>
                  <w:left w:val="nil"/>
                  <w:right w:val="nil"/>
                </w:tcBorders>
                <w:shd w:val="clear" w:color="auto" w:fill="auto"/>
                <w:noWrap/>
                <w:vAlign w:val="center"/>
              </w:tcPr>
            </w:tcPrChange>
          </w:tcPr>
          <w:p w14:paraId="181E10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.85</w:t>
            </w:r>
          </w:p>
        </w:tc>
        <w:tc>
          <w:tcPr>
            <w:tcW w:w="141" w:type="dxa"/>
            <w:tcBorders>
              <w:top w:val="nil"/>
              <w:left w:val="nil"/>
              <w:right w:val="nil"/>
            </w:tcBorders>
            <w:vAlign w:val="center"/>
            <w:tcPrChange w:id="1440" w:author="Reinstein, David" w:date="2019-09-26T23:42:00Z">
              <w:tcPr>
                <w:tcW w:w="141" w:type="dxa"/>
                <w:tcBorders>
                  <w:top w:val="nil"/>
                  <w:left w:val="nil"/>
                  <w:right w:val="nil"/>
                </w:tcBorders>
                <w:vAlign w:val="center"/>
              </w:tcPr>
            </w:tcPrChange>
          </w:tcPr>
          <w:p w14:paraId="5471721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p>
        </w:tc>
        <w:tc>
          <w:tcPr>
            <w:tcW w:w="2132" w:type="dxa"/>
            <w:gridSpan w:val="2"/>
            <w:tcBorders>
              <w:top w:val="nil"/>
              <w:left w:val="nil"/>
              <w:right w:val="nil"/>
            </w:tcBorders>
            <w:vAlign w:val="center"/>
            <w:tcPrChange w:id="1441" w:author="Reinstein, David" w:date="2019-09-26T23:42:00Z">
              <w:tcPr>
                <w:tcW w:w="2132" w:type="dxa"/>
                <w:gridSpan w:val="2"/>
                <w:tcBorders>
                  <w:top w:val="nil"/>
                  <w:left w:val="nil"/>
                  <w:right w:val="nil"/>
                </w:tcBorders>
                <w:vAlign w:val="center"/>
              </w:tcPr>
            </w:tcPrChange>
          </w:tcPr>
          <w:p w14:paraId="1F32C8A1"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-.02 [-.07,.02]</w:t>
            </w:r>
          </w:p>
        </w:tc>
        <w:tc>
          <w:tcPr>
            <w:tcW w:w="420" w:type="dxa"/>
            <w:tcBorders>
              <w:top w:val="nil"/>
              <w:left w:val="nil"/>
              <w:right w:val="nil"/>
            </w:tcBorders>
            <w:vAlign w:val="center"/>
            <w:tcPrChange w:id="1442" w:author="Reinstein, David" w:date="2019-09-26T23:42:00Z">
              <w:tcPr>
                <w:tcW w:w="420" w:type="dxa"/>
                <w:tcBorders>
                  <w:top w:val="nil"/>
                  <w:left w:val="nil"/>
                  <w:right w:val="nil"/>
                </w:tcBorders>
                <w:vAlign w:val="center"/>
              </w:tcPr>
            </w:tcPrChange>
          </w:tcPr>
          <w:p w14:paraId="7A478E0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61072FEF" w14:textId="77777777" w:rsidTr="00A41E52">
        <w:trPr>
          <w:trHeight w:val="300"/>
        </w:trPr>
        <w:tc>
          <w:tcPr>
            <w:tcW w:w="1636" w:type="dxa"/>
            <w:tcBorders>
              <w:top w:val="nil"/>
              <w:left w:val="nil"/>
              <w:bottom w:val="single" w:sz="4" w:space="0" w:color="auto"/>
              <w:right w:val="nil"/>
            </w:tcBorders>
            <w:shd w:val="clear" w:color="auto" w:fill="auto"/>
            <w:noWrap/>
          </w:tcPr>
          <w:p w14:paraId="3F0CE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6DDB0029"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bottom w:val="single" w:sz="4" w:space="0" w:color="auto"/>
              <w:right w:val="nil"/>
            </w:tcBorders>
            <w:shd w:val="clear" w:color="auto" w:fill="auto"/>
            <w:noWrap/>
            <w:vAlign w:val="center"/>
          </w:tcPr>
          <w:p w14:paraId="05A20E2C"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611D3A">
              <w:rPr>
                <w:rFonts w:ascii="Times New Roman" w:eastAsia="Times New Roman" w:hAnsi="Times New Roman" w:cs="Times New Roman"/>
                <w:i/>
                <w:sz w:val="18"/>
                <w:szCs w:val="18"/>
              </w:rPr>
              <w:t>OR</w:t>
            </w:r>
            <w:r w:rsidRPr="00611D3A">
              <w:rPr>
                <w:rFonts w:ascii="Times New Roman" w:eastAsia="Times New Roman" w:hAnsi="Times New Roman" w:cs="Times New Roman"/>
                <w:i/>
                <w:sz w:val="18"/>
                <w:szCs w:val="18"/>
                <w:vertAlign w:val="subscript"/>
              </w:rPr>
              <w:t>mean</w:t>
            </w:r>
            <w:r w:rsidRPr="00611D3A">
              <w:rPr>
                <w:rFonts w:ascii="Times New Roman" w:eastAsia="Times New Roman" w:hAnsi="Times New Roman" w:cs="Times New Roman"/>
                <w:sz w:val="18"/>
                <w:szCs w:val="18"/>
              </w:rPr>
              <w:t xml:space="preserve"> = 1.06 [0.88, 1.29]</w:t>
            </w:r>
          </w:p>
        </w:tc>
        <w:tc>
          <w:tcPr>
            <w:tcW w:w="503" w:type="dxa"/>
            <w:tcBorders>
              <w:top w:val="nil"/>
              <w:left w:val="nil"/>
              <w:bottom w:val="single" w:sz="4" w:space="0" w:color="auto"/>
              <w:right w:val="nil"/>
            </w:tcBorders>
            <w:shd w:val="clear" w:color="auto" w:fill="auto"/>
            <w:noWrap/>
            <w:vAlign w:val="center"/>
          </w:tcPr>
          <w:p w14:paraId="350669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.52</w:t>
            </w:r>
          </w:p>
        </w:tc>
        <w:tc>
          <w:tcPr>
            <w:tcW w:w="142" w:type="dxa"/>
            <w:tcBorders>
              <w:top w:val="nil"/>
              <w:left w:val="nil"/>
              <w:bottom w:val="single" w:sz="4" w:space="0" w:color="auto"/>
              <w:right w:val="nil"/>
            </w:tcBorders>
            <w:shd w:val="clear" w:color="auto" w:fill="auto"/>
            <w:noWrap/>
            <w:vAlign w:val="center"/>
          </w:tcPr>
          <w:p w14:paraId="52066FD4" w14:textId="77777777" w:rsidR="00520D55" w:rsidRPr="00C27D8C" w:rsidRDefault="00520D55" w:rsidP="00A41E52">
            <w:pPr>
              <w:spacing w:after="0" w:line="240" w:lineRule="auto"/>
              <w:contextualSpacing/>
              <w:jc w:val="center"/>
              <w:rPr>
                <w:rFonts w:ascii="Times New Roman" w:hAnsi="Times New Roman" w:cs="Times New Roman"/>
                <w:color w:val="FF0000"/>
                <w:sz w:val="18"/>
                <w:szCs w:val="18"/>
              </w:rPr>
            </w:pPr>
          </w:p>
        </w:tc>
        <w:tc>
          <w:tcPr>
            <w:tcW w:w="1984" w:type="dxa"/>
            <w:gridSpan w:val="2"/>
            <w:tcBorders>
              <w:top w:val="nil"/>
              <w:left w:val="nil"/>
              <w:bottom w:val="single" w:sz="4" w:space="0" w:color="auto"/>
              <w:right w:val="nil"/>
            </w:tcBorders>
            <w:shd w:val="clear" w:color="auto" w:fill="auto"/>
            <w:noWrap/>
            <w:vAlign w:val="center"/>
          </w:tcPr>
          <w:p w14:paraId="5BFD08EE"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commentRangeStart w:id="1443"/>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-.07 [-.11,-.02]</w:t>
            </w:r>
          </w:p>
        </w:tc>
        <w:tc>
          <w:tcPr>
            <w:tcW w:w="502" w:type="dxa"/>
            <w:tcBorders>
              <w:top w:val="nil"/>
              <w:left w:val="nil"/>
              <w:bottom w:val="single" w:sz="4" w:space="0" w:color="auto"/>
              <w:right w:val="nil"/>
            </w:tcBorders>
            <w:shd w:val="clear" w:color="auto" w:fill="auto"/>
            <w:noWrap/>
            <w:vAlign w:val="center"/>
          </w:tcPr>
          <w:p w14:paraId="154C88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BA39DB">
              <w:rPr>
                <w:rFonts w:ascii="Times New Roman" w:eastAsia="Times New Roman" w:hAnsi="Times New Roman" w:cs="Times New Roman"/>
                <w:sz w:val="18"/>
                <w:szCs w:val="18"/>
              </w:rPr>
              <w:t>.003</w:t>
            </w:r>
            <w:commentRangeEnd w:id="1443"/>
            <w:r w:rsidR="00C46931">
              <w:rPr>
                <w:rStyle w:val="CommentReference"/>
              </w:rPr>
              <w:commentReference w:id="1443"/>
            </w:r>
          </w:p>
        </w:tc>
        <w:tc>
          <w:tcPr>
            <w:tcW w:w="141" w:type="dxa"/>
            <w:tcBorders>
              <w:top w:val="nil"/>
              <w:left w:val="nil"/>
              <w:bottom w:val="single" w:sz="4" w:space="0" w:color="auto"/>
              <w:right w:val="nil"/>
            </w:tcBorders>
            <w:vAlign w:val="center"/>
          </w:tcPr>
          <w:p w14:paraId="3419872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bottom w:val="single" w:sz="4" w:space="0" w:color="auto"/>
              <w:right w:val="nil"/>
            </w:tcBorders>
            <w:vAlign w:val="center"/>
          </w:tcPr>
          <w:p w14:paraId="52628B54"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-.05 [-.10,.00]</w:t>
            </w:r>
          </w:p>
        </w:tc>
        <w:tc>
          <w:tcPr>
            <w:tcW w:w="420" w:type="dxa"/>
            <w:tcBorders>
              <w:top w:val="nil"/>
              <w:left w:val="nil"/>
              <w:bottom w:val="single" w:sz="4" w:space="0" w:color="auto"/>
              <w:right w:val="nil"/>
            </w:tcBorders>
            <w:vAlign w:val="center"/>
          </w:tcPr>
          <w:p w14:paraId="2987FD2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.04</w:t>
            </w:r>
          </w:p>
        </w:tc>
      </w:tr>
      <w:tr w:rsidR="00520D55" w:rsidRPr="00354EB6" w14:paraId="1E1720E3" w14:textId="77777777" w:rsidTr="00A41E52">
        <w:trPr>
          <w:trHeight w:val="300"/>
        </w:trPr>
        <w:tc>
          <w:tcPr>
            <w:tcW w:w="9445" w:type="dxa"/>
            <w:gridSpan w:val="12"/>
            <w:tcBorders>
              <w:top w:val="single" w:sz="4" w:space="0" w:color="auto"/>
              <w:left w:val="nil"/>
              <w:right w:val="nil"/>
            </w:tcBorders>
            <w:shd w:val="clear" w:color="auto" w:fill="auto"/>
            <w:noWrap/>
          </w:tcPr>
          <w:p w14:paraId="6BC6C634" w14:textId="77777777" w:rsidR="00520D55" w:rsidRPr="00354EB6" w:rsidRDefault="00520D55" w:rsidP="00A41E52">
            <w:pPr>
              <w:spacing w:after="0" w:line="240" w:lineRule="auto"/>
              <w:contextualSpacing/>
              <w:rPr>
                <w:rFonts w:ascii="Times New Roman" w:eastAsia="Times New Roman" w:hAnsi="Times New Roman" w:cs="Times New Roman"/>
                <w:i/>
                <w:sz w:val="18"/>
                <w:szCs w:val="18"/>
              </w:rPr>
            </w:pPr>
          </w:p>
          <w:p w14:paraId="43AEA5B0" w14:textId="77777777" w:rsidR="00520D55" w:rsidRPr="00354EB6" w:rsidRDefault="00520D55" w:rsidP="00A41E52">
            <w:pPr>
              <w:spacing w:after="0" w:line="240" w:lineRule="auto"/>
              <w:contextualSpacing/>
              <w:rPr>
                <w:rFonts w:ascii="Times New Roman" w:eastAsia="Times New Roman" w:hAnsi="Times New Roman" w:cs="Times New Roman"/>
              </w:rPr>
            </w:pPr>
            <w:r w:rsidRPr="00354EB6">
              <w:rPr>
                <w:rFonts w:ascii="Times New Roman" w:eastAsia="Times New Roman" w:hAnsi="Times New Roman" w:cs="Times New Roman"/>
                <w:i/>
              </w:rPr>
              <w:t xml:space="preserve">Note. </w:t>
            </w:r>
            <w:r w:rsidRPr="00F26F6B">
              <w:rPr>
                <w:rFonts w:ascii="Times New Roman" w:eastAsia="Times New Roman" w:hAnsi="Times New Roman" w:cs="Times New Roman"/>
              </w:rPr>
              <w:t xml:space="preserve">We used effect coding (+/- .5) for to estimate the main effects of </w:t>
            </w:r>
            <w:r>
              <w:rPr>
                <w:rFonts w:ascii="Times New Roman" w:eastAsia="Times New Roman" w:hAnsi="Times New Roman" w:cs="Times New Roman"/>
              </w:rPr>
              <w:t xml:space="preserve">victim </w:t>
            </w:r>
            <w:r w:rsidRPr="00F26F6B">
              <w:rPr>
                <w:rFonts w:ascii="Times New Roman" w:eastAsia="Times New Roman" w:hAnsi="Times New Roman" w:cs="Times New Roman"/>
              </w:rPr>
              <w:t>images and efficiency/ effectiveness information. “No information” was the reference category in the studies with two efficiency manipulations (e.g., positive and negative), and we specified one image interaction for each efficiency variable.</w:t>
            </w:r>
            <w:r>
              <w:rPr>
                <w:rFonts w:ascii="Times New Roman" w:eastAsia="Times New Roman" w:hAnsi="Times New Roman" w:cs="Times New Roman"/>
                <w:i/>
              </w:rPr>
              <w:t xml:space="preserve"> </w:t>
            </w:r>
            <w:r w:rsidRPr="00354EB6">
              <w:rPr>
                <w:rFonts w:ascii="Times New Roman" w:eastAsia="Times New Roman" w:hAnsi="Times New Roman" w:cs="Times New Roman"/>
              </w:rPr>
              <w:t xml:space="preserve">Meta-analytic effects for efficiency/effectiveness based on contrasts between positive versus no information only (negative information was examined in two studies only). Effects of early and late presentations of efficiency information were averaged in Study 4 in these those analyses. </w:t>
            </w:r>
            <w:ins w:id="1444" w:author="Robin Bergh" w:date="2019-09-24T18:21:00Z">
              <w:r w:rsidR="00846908">
                <w:rPr>
                  <w:rFonts w:ascii="Times New Roman" w:eastAsia="Times New Roman" w:hAnsi="Times New Roman" w:cs="Times New Roman"/>
                </w:rPr>
                <w:t>CIs in each study are based on bootstrapping with 5</w:t>
              </w:r>
            </w:ins>
            <w:ins w:id="1445" w:author="Robin Bergh" w:date="2019-09-24T18:22:00Z">
              <w:r w:rsidR="00846908">
                <w:rPr>
                  <w:rFonts w:ascii="Times New Roman" w:eastAsia="Times New Roman" w:hAnsi="Times New Roman" w:cs="Times New Roman"/>
                </w:rPr>
                <w:t>,000 samples.</w:t>
              </w:r>
            </w:ins>
          </w:p>
        </w:tc>
      </w:tr>
    </w:tbl>
    <w:p w14:paraId="78557708" w14:textId="77777777" w:rsidR="00520D55" w:rsidRDefault="00520D55" w:rsidP="00520D55">
      <w:pPr>
        <w:spacing w:after="0" w:line="480" w:lineRule="auto"/>
        <w:ind w:firstLine="709"/>
        <w:rPr>
          <w:rFonts w:ascii="Times New Roman" w:eastAsia="Times New Roman" w:hAnsi="Times New Roman" w:cs="Times New Roman"/>
          <w:sz w:val="24"/>
          <w:szCs w:val="24"/>
        </w:rPr>
      </w:pPr>
    </w:p>
    <w:p w14:paraId="01C4748E"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8B82ECB"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recent debates about empathy, efficiency, and effectiveness in charitable giving (e.g., Bloom, 2016; Gneezy et al., 2014; Singer, 2015), we examined how these factors relate to each other: Are donations triggered by a single victim innumerate in the sense that they are unaffected by how charities spend their money? Does the availability of efficiency/effectiveness information disrupt </w:t>
      </w:r>
      <w:ins w:id="1446" w:author="Robin Bergh" w:date="2019-09-19T16:43:00Z">
        <w:r w:rsidR="00773B29">
          <w:rPr>
            <w:rFonts w:ascii="Times New Roman" w:eastAsia="Times New Roman" w:hAnsi="Times New Roman" w:cs="Times New Roman"/>
            <w:sz w:val="24"/>
            <w:szCs w:val="24"/>
          </w:rPr>
          <w:t xml:space="preserve">or facilitate </w:t>
        </w:r>
      </w:ins>
      <w:r>
        <w:rPr>
          <w:rFonts w:ascii="Times New Roman" w:eastAsia="Times New Roman" w:hAnsi="Times New Roman" w:cs="Times New Roman"/>
          <w:sz w:val="24"/>
          <w:szCs w:val="24"/>
        </w:rPr>
        <w:t xml:space="preserve">spontaneous giving due to </w:t>
      </w:r>
      <w:del w:id="1447" w:author="Robin Bergh" w:date="2019-09-19T15:15:00Z">
        <w:r w:rsidDel="007030B5">
          <w:rPr>
            <w:rFonts w:ascii="Times New Roman" w:eastAsia="Times New Roman" w:hAnsi="Times New Roman" w:cs="Times New Roman"/>
            <w:sz w:val="24"/>
            <w:szCs w:val="24"/>
          </w:rPr>
          <w:delText xml:space="preserve">empathy-inducing </w:delText>
        </w:r>
      </w:del>
      <w:ins w:id="1448" w:author="Robin Bergh" w:date="2019-09-19T15:15:00Z">
        <w:r w:rsidR="007030B5">
          <w:rPr>
            <w:rFonts w:ascii="Times New Roman" w:eastAsia="Times New Roman" w:hAnsi="Times New Roman" w:cs="Times New Roman"/>
            <w:sz w:val="24"/>
            <w:szCs w:val="24"/>
          </w:rPr>
          <w:t xml:space="preserve">victim </w:t>
        </w:r>
      </w:ins>
      <w:r>
        <w:rPr>
          <w:rFonts w:ascii="Times New Roman" w:eastAsia="Times New Roman" w:hAnsi="Times New Roman" w:cs="Times New Roman"/>
          <w:sz w:val="24"/>
          <w:szCs w:val="24"/>
        </w:rPr>
        <w:t>images? Is the decision to donate at all spontaneous and emotionally driven, and does efficiency and effectiveness play a greater role in deciding on an amount to give?</w:t>
      </w:r>
    </w:p>
    <w:p w14:paraId="7CE81F53" w14:textId="77777777" w:rsidR="00514C57" w:rsidRDefault="00F37D5F" w:rsidP="00514C57">
      <w:pPr>
        <w:spacing w:after="0" w:line="480" w:lineRule="auto"/>
        <w:ind w:firstLine="709"/>
        <w:rPr>
          <w:ins w:id="1449" w:author="Robin Bergh" w:date="2019-09-19T23:41: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studies suggest that donations based on images of particular victims are not up-regulated by information that the charity was efficient or effective. This finding aligns with arguments that empathic helping is innumerate (Bloom, 2016) and not underpinned by logical deliberation (see also Slovic, 2010</w:t>
      </w:r>
      <w:del w:id="1450" w:author="Robin Bergh" w:date="2019-09-19T23:36:00Z">
        <w:r w:rsidDel="00514C57">
          <w:rPr>
            <w:rFonts w:ascii="Times New Roman" w:eastAsia="Times New Roman" w:hAnsi="Times New Roman" w:cs="Times New Roman"/>
            <w:sz w:val="24"/>
            <w:szCs w:val="24"/>
          </w:rPr>
          <w:delText xml:space="preserve">). </w:delText>
        </w:r>
      </w:del>
      <w:ins w:id="1451" w:author="Robin Bergh" w:date="2019-09-19T23:36:00Z">
        <w:r w:rsidR="00514C57">
          <w:rPr>
            <w:rFonts w:ascii="Times New Roman" w:eastAsia="Times New Roman" w:hAnsi="Times New Roman" w:cs="Times New Roman"/>
            <w:sz w:val="24"/>
            <w:szCs w:val="24"/>
          </w:rPr>
          <w:t xml:space="preserve">), at least not in the same way as interpersonal helping behaviors. </w:t>
        </w:r>
      </w:ins>
      <w:ins w:id="1452" w:author="Robin Bergh" w:date="2019-09-19T23:41:00Z">
        <w:r w:rsidR="00514C57">
          <w:rPr>
            <w:rFonts w:ascii="Times New Roman" w:eastAsia="Times New Roman" w:hAnsi="Times New Roman" w:cs="Times New Roman"/>
            <w:sz w:val="24"/>
            <w:szCs w:val="24"/>
          </w:rPr>
          <w:t>T</w:t>
        </w:r>
      </w:ins>
      <w:ins w:id="1453" w:author="Robin Bergh" w:date="2019-09-19T23:37:00Z">
        <w:r w:rsidR="00514C57">
          <w:rPr>
            <w:rFonts w:ascii="Times New Roman" w:eastAsia="Times New Roman" w:hAnsi="Times New Roman" w:cs="Times New Roman"/>
            <w:sz w:val="24"/>
            <w:szCs w:val="24"/>
          </w:rPr>
          <w:t xml:space="preserve">here is evidence that </w:t>
        </w:r>
      </w:ins>
      <w:ins w:id="1454" w:author="Robin Bergh" w:date="2019-09-19T23:41:00Z">
        <w:r w:rsidR="00514C57">
          <w:rPr>
            <w:rFonts w:ascii="Times New Roman" w:eastAsia="Times New Roman" w:hAnsi="Times New Roman" w:cs="Times New Roman"/>
            <w:sz w:val="24"/>
            <w:szCs w:val="24"/>
          </w:rPr>
          <w:t xml:space="preserve">empathically moved </w:t>
        </w:r>
      </w:ins>
      <w:ins w:id="1455" w:author="Robin Bergh" w:date="2019-09-19T23:37:00Z">
        <w:r w:rsidR="00514C57">
          <w:rPr>
            <w:rFonts w:ascii="Times New Roman" w:eastAsia="Times New Roman" w:hAnsi="Times New Roman" w:cs="Times New Roman"/>
            <w:sz w:val="24"/>
            <w:szCs w:val="24"/>
          </w:rPr>
          <w:t xml:space="preserve">people care about the impact of their </w:t>
        </w:r>
      </w:ins>
      <w:ins w:id="1456" w:author="Robin Bergh" w:date="2019-09-19T23:38:00Z">
        <w:r w:rsidR="00514C57">
          <w:rPr>
            <w:rFonts w:ascii="Times New Roman" w:eastAsia="Times New Roman" w:hAnsi="Times New Roman" w:cs="Times New Roman"/>
            <w:sz w:val="24"/>
            <w:szCs w:val="24"/>
          </w:rPr>
          <w:t>aid</w:t>
        </w:r>
      </w:ins>
      <w:ins w:id="1457" w:author="Robin Bergh" w:date="2019-09-19T23:37:00Z">
        <w:r w:rsidR="00514C57">
          <w:rPr>
            <w:rFonts w:ascii="Times New Roman" w:eastAsia="Times New Roman" w:hAnsi="Times New Roman" w:cs="Times New Roman"/>
            <w:sz w:val="24"/>
            <w:szCs w:val="24"/>
          </w:rPr>
          <w:t xml:space="preserve"> to particular</w:t>
        </w:r>
      </w:ins>
      <w:ins w:id="1458" w:author="Robin Bergh" w:date="2019-09-19T23:38:00Z">
        <w:r w:rsidR="00514C57">
          <w:rPr>
            <w:rFonts w:ascii="Times New Roman" w:eastAsia="Times New Roman" w:hAnsi="Times New Roman" w:cs="Times New Roman"/>
            <w:sz w:val="24"/>
            <w:szCs w:val="24"/>
          </w:rPr>
          <w:t xml:space="preserve"> individuals (e.g., Sibicky et al., 1995), </w:t>
        </w:r>
      </w:ins>
      <w:ins w:id="1459" w:author="Robin Bergh" w:date="2019-09-19T23:41:00Z">
        <w:r w:rsidR="00514C57">
          <w:rPr>
            <w:rFonts w:ascii="Times New Roman" w:eastAsia="Times New Roman" w:hAnsi="Times New Roman" w:cs="Times New Roman"/>
            <w:sz w:val="24"/>
            <w:szCs w:val="24"/>
          </w:rPr>
          <w:t>but that does not seem to translate into a concern for</w:t>
        </w:r>
      </w:ins>
      <w:ins w:id="1460" w:author="Robin Bergh" w:date="2019-09-19T23:42:00Z">
        <w:r w:rsidR="00514C57">
          <w:rPr>
            <w:rFonts w:ascii="Times New Roman" w:eastAsia="Times New Roman" w:hAnsi="Times New Roman" w:cs="Times New Roman"/>
            <w:sz w:val="24"/>
            <w:szCs w:val="24"/>
          </w:rPr>
          <w:t xml:space="preserve"> the</w:t>
        </w:r>
      </w:ins>
      <w:ins w:id="1461" w:author="Robin Bergh" w:date="2019-09-19T23:41:00Z">
        <w:r w:rsidR="00514C57">
          <w:rPr>
            <w:rFonts w:ascii="Times New Roman" w:eastAsia="Times New Roman" w:hAnsi="Times New Roman" w:cs="Times New Roman"/>
            <w:sz w:val="24"/>
            <w:szCs w:val="24"/>
          </w:rPr>
          <w:t xml:space="preserve"> effectiveness</w:t>
        </w:r>
      </w:ins>
      <w:ins w:id="1462" w:author="Robin Bergh" w:date="2019-09-19T23:42:00Z">
        <w:r w:rsidR="00514C57">
          <w:rPr>
            <w:rFonts w:ascii="Times New Roman" w:eastAsia="Times New Roman" w:hAnsi="Times New Roman" w:cs="Times New Roman"/>
            <w:sz w:val="24"/>
            <w:szCs w:val="24"/>
          </w:rPr>
          <w:t xml:space="preserve"> of charities</w:t>
        </w:r>
      </w:ins>
      <w:ins w:id="1463" w:author="Robin Bergh" w:date="2019-09-19T23:41:00Z">
        <w:r w:rsidR="00514C57">
          <w:rPr>
            <w:rFonts w:ascii="Times New Roman" w:eastAsia="Times New Roman" w:hAnsi="Times New Roman" w:cs="Times New Roman"/>
            <w:sz w:val="24"/>
            <w:szCs w:val="24"/>
          </w:rPr>
          <w:t>.</w:t>
        </w:r>
      </w:ins>
      <w:ins w:id="1464" w:author="Robin Bergh" w:date="2019-09-19T23:42:00Z">
        <w:r w:rsidR="00514C57">
          <w:rPr>
            <w:rFonts w:ascii="Times New Roman" w:eastAsia="Times New Roman" w:hAnsi="Times New Roman" w:cs="Times New Roman"/>
            <w:sz w:val="24"/>
            <w:szCs w:val="24"/>
          </w:rPr>
          <w:t xml:space="preserve"> Some of our studies rather indicated a</w:t>
        </w:r>
      </w:ins>
      <w:ins w:id="1465" w:author="Robin Bergh" w:date="2019-09-19T23:43:00Z">
        <w:r w:rsidR="00514C57">
          <w:rPr>
            <w:rFonts w:ascii="Times New Roman" w:eastAsia="Times New Roman" w:hAnsi="Times New Roman" w:cs="Times New Roman"/>
            <w:sz w:val="24"/>
            <w:szCs w:val="24"/>
          </w:rPr>
          <w:t xml:space="preserve"> “deliberation backlash” on empathic giving</w:t>
        </w:r>
      </w:ins>
      <w:ins w:id="1466" w:author="Robin Bergh" w:date="2019-09-19T23:45:00Z">
        <w:r w:rsidR="00F96349">
          <w:rPr>
            <w:rFonts w:ascii="Times New Roman" w:eastAsia="Times New Roman" w:hAnsi="Times New Roman" w:cs="Times New Roman"/>
            <w:sz w:val="24"/>
            <w:szCs w:val="24"/>
          </w:rPr>
          <w:t xml:space="preserve"> (see also Small et al., 2007)</w:t>
        </w:r>
      </w:ins>
      <w:ins w:id="1467" w:author="Robin Bergh" w:date="2019-09-19T23:43:00Z">
        <w:r w:rsidR="00514C57">
          <w:rPr>
            <w:rFonts w:ascii="Times New Roman" w:eastAsia="Times New Roman" w:hAnsi="Times New Roman" w:cs="Times New Roman"/>
            <w:sz w:val="24"/>
            <w:szCs w:val="24"/>
          </w:rPr>
          <w:t>, but those interactions should also be interpreted with caution</w:t>
        </w:r>
      </w:ins>
      <w:ins w:id="1468" w:author="Robin Bergh" w:date="2019-09-19T23:45:00Z">
        <w:r w:rsidR="00F96349">
          <w:rPr>
            <w:rFonts w:ascii="Times New Roman" w:eastAsia="Times New Roman" w:hAnsi="Times New Roman" w:cs="Times New Roman"/>
            <w:sz w:val="24"/>
            <w:szCs w:val="24"/>
          </w:rPr>
          <w:t xml:space="preserve"> here</w:t>
        </w:r>
      </w:ins>
      <w:ins w:id="1469" w:author="Robin Bergh" w:date="2019-09-19T23:43:00Z">
        <w:r w:rsidR="00514C57">
          <w:rPr>
            <w:rFonts w:ascii="Times New Roman" w:eastAsia="Times New Roman" w:hAnsi="Times New Roman" w:cs="Times New Roman"/>
            <w:sz w:val="24"/>
            <w:szCs w:val="24"/>
          </w:rPr>
          <w:t xml:space="preserve">. </w:t>
        </w:r>
      </w:ins>
      <w:ins w:id="1470" w:author="Robin Bergh" w:date="2019-09-19T23:44:00Z">
        <w:r w:rsidR="00514C57">
          <w:rPr>
            <w:rFonts w:ascii="Times New Roman" w:eastAsia="Times New Roman" w:hAnsi="Times New Roman" w:cs="Times New Roman"/>
            <w:sz w:val="24"/>
            <w:szCs w:val="24"/>
          </w:rPr>
          <w:t xml:space="preserve">The </w:t>
        </w:r>
        <w:r w:rsidR="00F96349">
          <w:rPr>
            <w:rFonts w:ascii="Times New Roman" w:eastAsia="Times New Roman" w:hAnsi="Times New Roman" w:cs="Times New Roman"/>
            <w:sz w:val="24"/>
            <w:szCs w:val="24"/>
          </w:rPr>
          <w:t>mixed results and especially the Bayesian analyses suggest that those interactions are highly compatible with the null hypothesis (no interaction effect</w:t>
        </w:r>
      </w:ins>
      <w:ins w:id="1471" w:author="Robin Bergh" w:date="2019-09-19T23:45:00Z">
        <w:r w:rsidR="00F96349">
          <w:rPr>
            <w:rFonts w:ascii="Times New Roman" w:eastAsia="Times New Roman" w:hAnsi="Times New Roman" w:cs="Times New Roman"/>
            <w:sz w:val="24"/>
            <w:szCs w:val="24"/>
          </w:rPr>
          <w:t xml:space="preserve">) in these data. </w:t>
        </w:r>
      </w:ins>
    </w:p>
    <w:p w14:paraId="7006B47A" w14:textId="77777777" w:rsidR="00841F8A" w:rsidDel="00626E61" w:rsidRDefault="00F37D5F">
      <w:pPr>
        <w:spacing w:after="0" w:line="480" w:lineRule="auto"/>
        <w:ind w:firstLine="709"/>
        <w:rPr>
          <w:del w:id="1472" w:author="Robin Bergh" w:date="2019-09-19T23:19:00Z"/>
          <w:rFonts w:ascii="Times New Roman" w:eastAsia="Times New Roman" w:hAnsi="Times New Roman" w:cs="Times New Roman"/>
          <w:sz w:val="24"/>
          <w:szCs w:val="24"/>
        </w:rPr>
      </w:pPr>
      <w:del w:id="1473" w:author="Robin Bergh" w:date="2019-09-19T23:36:00Z">
        <w:r w:rsidDel="00514C57">
          <w:rPr>
            <w:rFonts w:ascii="Times New Roman" w:eastAsia="Times New Roman" w:hAnsi="Times New Roman" w:cs="Times New Roman"/>
            <w:sz w:val="24"/>
            <w:szCs w:val="24"/>
          </w:rPr>
          <w:delText>In fact, whereas help toward a particular person</w:delText>
        </w:r>
      </w:del>
      <w:del w:id="1474" w:author="Robin Bergh" w:date="2019-09-19T16:45:00Z">
        <w:r w:rsidDel="00773B29">
          <w:rPr>
            <w:rFonts w:ascii="Times New Roman" w:eastAsia="Times New Roman" w:hAnsi="Times New Roman" w:cs="Times New Roman"/>
            <w:sz w:val="24"/>
            <w:szCs w:val="24"/>
          </w:rPr>
          <w:delText xml:space="preserve"> </w:delText>
        </w:r>
      </w:del>
      <w:del w:id="1475" w:author="Robin Bergh" w:date="2019-09-19T16:44:00Z">
        <w:r w:rsidDel="00773B29">
          <w:rPr>
            <w:rFonts w:ascii="Times New Roman" w:eastAsia="Times New Roman" w:hAnsi="Times New Roman" w:cs="Times New Roman"/>
            <w:sz w:val="24"/>
            <w:szCs w:val="24"/>
          </w:rPr>
          <w:delText>often become more pronounced with information about effectiveness</w:delText>
        </w:r>
      </w:del>
      <w:del w:id="1476" w:author="Robin Bergh" w:date="2019-09-19T23:36:00Z">
        <w:r w:rsidDel="00514C57">
          <w:rPr>
            <w:rFonts w:ascii="Times New Roman" w:eastAsia="Times New Roman" w:hAnsi="Times New Roman" w:cs="Times New Roman"/>
            <w:sz w:val="24"/>
            <w:szCs w:val="24"/>
          </w:rPr>
          <w:delText xml:space="preserve"> (e.g., Dovidio et al., 2012), </w:delText>
        </w:r>
      </w:del>
      <w:del w:id="1477" w:author="Robin Bergh" w:date="2019-09-19T23:19:00Z">
        <w:r w:rsidDel="00626E61">
          <w:rPr>
            <w:rFonts w:ascii="Times New Roman" w:eastAsia="Times New Roman" w:hAnsi="Times New Roman" w:cs="Times New Roman"/>
            <w:sz w:val="24"/>
            <w:szCs w:val="24"/>
          </w:rPr>
          <w:delText xml:space="preserve">we found some evidence of an opposite pattern for donations to large groups of people. This finding indicates that previous evidence of a </w:delText>
        </w:r>
      </w:del>
      <w:del w:id="1478" w:author="Robin Bergh" w:date="2019-09-19T23:46:00Z">
        <w:r w:rsidDel="00F96349">
          <w:rPr>
            <w:rFonts w:ascii="Times New Roman" w:eastAsia="Times New Roman" w:hAnsi="Times New Roman" w:cs="Times New Roman"/>
            <w:sz w:val="24"/>
            <w:szCs w:val="24"/>
          </w:rPr>
          <w:delText>“deliberation backlash” on empathic helping</w:delText>
        </w:r>
      </w:del>
      <w:del w:id="1479" w:author="Robin Bergh" w:date="2019-09-19T23:19:00Z">
        <w:r w:rsidDel="00626E61">
          <w:rPr>
            <w:rFonts w:ascii="Times New Roman" w:eastAsia="Times New Roman" w:hAnsi="Times New Roman" w:cs="Times New Roman"/>
            <w:sz w:val="24"/>
            <w:szCs w:val="24"/>
          </w:rPr>
          <w:delText xml:space="preserve"> is not specific to thinking about the identified victim effect (see Small et al., 2007). Instead, it would seem that various forms of numerical information, including “encouraging” numbers, may disrupt empathic helping (Slovic, 2010). How and when this disruption takes place remains unclear here, as the findings were mixed across the studies. Overall though there was a weak but significant effect of efficiency dampening the impact of identified victim images. </w:delText>
        </w:r>
      </w:del>
    </w:p>
    <w:p w14:paraId="4C4699F1" w14:textId="28B45425"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images of identified victims increased the propensity to donate</w:t>
      </w:r>
      <w:commentRangeStart w:id="1480"/>
      <w:del w:id="1481" w:author="Reinstein, David" w:date="2019-09-26T23:47:00Z">
        <w:r w:rsidDel="00511E95">
          <w:rPr>
            <w:rFonts w:ascii="Times New Roman" w:eastAsia="Times New Roman" w:hAnsi="Times New Roman" w:cs="Times New Roman"/>
            <w:sz w:val="24"/>
            <w:szCs w:val="24"/>
          </w:rPr>
          <w:delText xml:space="preserve"> </w:delText>
        </w:r>
      </w:del>
      <w:ins w:id="1482" w:author="Robin Bergh" w:date="2019-09-19T23:46:00Z">
        <w:del w:id="1483" w:author="Reinstein, David" w:date="2019-09-26T23:47:00Z">
          <w:r w:rsidR="00F96349" w:rsidDel="00511E95">
            <w:rPr>
              <w:rFonts w:ascii="Times New Roman" w:eastAsia="Times New Roman" w:hAnsi="Times New Roman" w:cs="Times New Roman"/>
              <w:sz w:val="24"/>
              <w:szCs w:val="24"/>
            </w:rPr>
            <w:delText>or not</w:delText>
          </w:r>
        </w:del>
        <w:r w:rsidR="00F96349">
          <w:rPr>
            <w:rFonts w:ascii="Times New Roman" w:eastAsia="Times New Roman" w:hAnsi="Times New Roman" w:cs="Times New Roman"/>
            <w:sz w:val="24"/>
            <w:szCs w:val="24"/>
          </w:rPr>
          <w:t>, independently of variations in charity effectiveness</w:t>
        </w:r>
      </w:ins>
      <w:commentRangeEnd w:id="1480"/>
      <w:r w:rsidR="00511E95">
        <w:rPr>
          <w:rStyle w:val="CommentReference"/>
        </w:rPr>
        <w:commentReference w:id="1480"/>
      </w:r>
      <w:ins w:id="1484" w:author="Robin Bergh" w:date="2019-09-19T23:46:00Z">
        <w:del w:id="1485" w:author="Reinstein, David" w:date="2019-09-26T23:47:00Z">
          <w:r w:rsidR="00F96349" w:rsidDel="00511E95">
            <w:rPr>
              <w:rFonts w:ascii="Times New Roman" w:eastAsia="Times New Roman" w:hAnsi="Times New Roman" w:cs="Times New Roman"/>
              <w:sz w:val="24"/>
              <w:szCs w:val="24"/>
            </w:rPr>
            <w:delText xml:space="preserve"> </w:delText>
          </w:r>
        </w:del>
      </w:ins>
      <w:del w:id="1486" w:author="Robin Bergh" w:date="2019-09-19T23:46:00Z">
        <w:r w:rsidDel="00F96349">
          <w:rPr>
            <w:rFonts w:ascii="Times New Roman" w:eastAsia="Times New Roman" w:hAnsi="Times New Roman" w:cs="Times New Roman"/>
            <w:sz w:val="24"/>
            <w:szCs w:val="24"/>
          </w:rPr>
          <w:delText>at all, as well as how much to give</w:delText>
        </w:r>
      </w:del>
      <w:ins w:id="1487" w:author="Robin Bergh" w:date="2019-09-19T23:46:00Z">
        <w:del w:id="1488" w:author="Reinstein, David" w:date="2019-09-26T23:47:00Z">
          <w:r w:rsidR="00F96349" w:rsidDel="00511E95">
            <w:rPr>
              <w:rFonts w:ascii="Times New Roman" w:eastAsia="Times New Roman" w:hAnsi="Times New Roman" w:cs="Times New Roman"/>
              <w:sz w:val="24"/>
              <w:szCs w:val="24"/>
            </w:rPr>
            <w:delText>,</w:delText>
          </w:r>
        </w:del>
      </w:ins>
      <w:r>
        <w:rPr>
          <w:rFonts w:ascii="Times New Roman" w:eastAsia="Times New Roman" w:hAnsi="Times New Roman" w:cs="Times New Roman"/>
          <w:sz w:val="24"/>
          <w:szCs w:val="24"/>
        </w:rPr>
        <w:t xml:space="preserve">. Unlike the notion of empathy being </w:t>
      </w:r>
      <w:del w:id="1489" w:author="Reinstein, David" w:date="2019-09-26T23:47:00Z">
        <w:r w:rsidDel="00511E95">
          <w:rPr>
            <w:rFonts w:ascii="Times New Roman" w:eastAsia="Times New Roman" w:hAnsi="Times New Roman" w:cs="Times New Roman"/>
            <w:sz w:val="24"/>
            <w:szCs w:val="24"/>
          </w:rPr>
          <w:delText xml:space="preserve">like </w:delText>
        </w:r>
      </w:del>
      <w:r>
        <w:rPr>
          <w:rFonts w:ascii="Times New Roman" w:eastAsia="Times New Roman" w:hAnsi="Times New Roman" w:cs="Times New Roman"/>
          <w:sz w:val="24"/>
          <w:szCs w:val="24"/>
        </w:rPr>
        <w:t xml:space="preserve">a spotlight that only benefits the person in focus, the reactions to seeing a single victim can benefit others in a similar situation. This is not a surprising finding (see also Slovic et al., 2017), but it is a relevant for debating the notion that empathy is fundamentally parochial (Bloom, 2016). </w:t>
      </w:r>
      <w:del w:id="1490" w:author="Robin Bergh" w:date="2019-09-19T23:20:00Z">
        <w:r w:rsidDel="00626E61">
          <w:rPr>
            <w:rFonts w:ascii="Times New Roman" w:eastAsia="Times New Roman" w:hAnsi="Times New Roman" w:cs="Times New Roman"/>
            <w:sz w:val="24"/>
            <w:szCs w:val="24"/>
          </w:rPr>
          <w:delText xml:space="preserve">On the other hand, the image manipulations did not move responses in the middle of the distribution of donations. This suggests that respondents reacted to images of identified victim with an inclination to donate all or nothing. </w:delText>
        </w:r>
      </w:del>
      <w:r>
        <w:rPr>
          <w:rFonts w:ascii="Times New Roman" w:eastAsia="Times New Roman" w:hAnsi="Times New Roman" w:cs="Times New Roman"/>
          <w:sz w:val="24"/>
          <w:szCs w:val="24"/>
        </w:rPr>
        <w:t>This further supports the idea that emotions operate in a heuristic manner (Slovic et al., 2007). Extending Bloom’s analogy of empathy as a light source, an image of single victims might be thought of as the on/off switch, while lacking a function for tuning how much to give.</w:t>
      </w:r>
    </w:p>
    <w:p w14:paraId="4B8C8280" w14:textId="77777777" w:rsidR="00F96349" w:rsidRDefault="00F37D5F">
      <w:pPr>
        <w:spacing w:after="0" w:line="480" w:lineRule="auto"/>
        <w:ind w:firstLine="709"/>
        <w:rPr>
          <w:ins w:id="1491" w:author="Robin Bergh" w:date="2019-09-19T23:4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predicted that information about efficiency or effectiveness (on its own) would in itself provide a better tuning mechanism for amounts to give, but we did not find that. In fact, we found no positive effects at all of providing people with information about charity efficiency or effectiveness. This might be an issue with our methods, as others have manipulated the factors and found effects on donation behaviors. On the other hand, previous studies with successful </w:t>
      </w:r>
      <w:r>
        <w:rPr>
          <w:rFonts w:ascii="Times New Roman" w:eastAsia="Times New Roman" w:hAnsi="Times New Roman" w:cs="Times New Roman"/>
          <w:sz w:val="24"/>
          <w:szCs w:val="24"/>
        </w:rPr>
        <w:lastRenderedPageBreak/>
        <w:t>manipulations have involved hypothetical donations, forced choices between charities, and/or fairly extreme contrasts in efficiency or effectiveness (see e.g., Caviola et al., 2014; Gneezy et al., 2014). We aimed to use naturalistic stimuli, real charity evaluations, and actual donation decisions. In these regards, our experiments are closer to the field experiments on this topic, which have also failed to f</w:t>
      </w:r>
      <w:commentRangeStart w:id="1492"/>
      <w:r>
        <w:rPr>
          <w:rFonts w:ascii="Times New Roman" w:eastAsia="Times New Roman" w:hAnsi="Times New Roman" w:cs="Times New Roman"/>
          <w:sz w:val="24"/>
          <w:szCs w:val="24"/>
        </w:rPr>
        <w:t>ind any overall effects of providing information about charity efficiency (Parsons, 2007)</w:t>
      </w:r>
      <w:commentRangeEnd w:id="1492"/>
      <w:r w:rsidR="00780D5D">
        <w:rPr>
          <w:rStyle w:val="CommentReference"/>
        </w:rPr>
        <w:commentReference w:id="1492"/>
      </w:r>
      <w:r>
        <w:rPr>
          <w:rFonts w:ascii="Times New Roman" w:eastAsia="Times New Roman" w:hAnsi="Times New Roman" w:cs="Times New Roman"/>
          <w:sz w:val="24"/>
          <w:szCs w:val="24"/>
        </w:rPr>
        <w:t xml:space="preserve"> or effectiveness (Karlan &amp; Wood, 2017). Taken together, this suggests to us that there </w:t>
      </w:r>
      <w:ins w:id="1493" w:author="Robin Bergh" w:date="2019-09-19T23:48:00Z">
        <w:r w:rsidR="00F96349">
          <w:rPr>
            <w:rFonts w:ascii="Times New Roman" w:eastAsia="Times New Roman" w:hAnsi="Times New Roman" w:cs="Times New Roman"/>
            <w:sz w:val="24"/>
            <w:szCs w:val="24"/>
          </w:rPr>
          <w:t xml:space="preserve">might be </w:t>
        </w:r>
      </w:ins>
      <w:del w:id="1494" w:author="Robin Bergh" w:date="2019-09-19T23:48:00Z">
        <w:r w:rsidDel="00F96349">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 xml:space="preserve">circumstances when some people make decisions based on efficiency or effectiveness, but that these may not be overly abundant in real life. </w:t>
      </w:r>
      <w:ins w:id="1495" w:author="Robin Bergh" w:date="2019-09-19T23:49:00Z">
        <w:r w:rsidR="00F96349">
          <w:rPr>
            <w:rFonts w:ascii="Times New Roman" w:eastAsia="Times New Roman" w:hAnsi="Times New Roman" w:cs="Times New Roman"/>
            <w:sz w:val="24"/>
            <w:szCs w:val="24"/>
          </w:rPr>
          <w:t>In our data, the</w:t>
        </w:r>
      </w:ins>
      <w:ins w:id="1496" w:author="Robin Bergh" w:date="2019-09-19T23:48:00Z">
        <w:r w:rsidR="00F96349">
          <w:rPr>
            <w:rFonts w:ascii="Times New Roman" w:eastAsia="Times New Roman" w:hAnsi="Times New Roman" w:cs="Times New Roman"/>
            <w:sz w:val="24"/>
            <w:szCs w:val="24"/>
          </w:rPr>
          <w:t xml:space="preserve"> Bayesian analysis strongly favors </w:t>
        </w:r>
      </w:ins>
      <w:ins w:id="1497" w:author="Robin Bergh" w:date="2019-09-19T23:49:00Z">
        <w:r w:rsidR="00F96349">
          <w:rPr>
            <w:rFonts w:ascii="Times New Roman" w:eastAsia="Times New Roman" w:hAnsi="Times New Roman" w:cs="Times New Roman"/>
            <w:sz w:val="24"/>
            <w:szCs w:val="24"/>
          </w:rPr>
          <w:t>that interpretation as well.</w:t>
        </w:r>
      </w:ins>
    </w:p>
    <w:p w14:paraId="68773B12" w14:textId="08C3C26E" w:rsidR="00841F8A" w:rsidRDefault="00F37D5F">
      <w:pPr>
        <w:spacing w:after="0" w:line="480" w:lineRule="auto"/>
        <w:ind w:firstLine="709"/>
        <w:rPr>
          <w:rFonts w:ascii="Times New Roman" w:eastAsia="Times New Roman" w:hAnsi="Times New Roman" w:cs="Times New Roman"/>
          <w:sz w:val="24"/>
          <w:szCs w:val="24"/>
        </w:rPr>
      </w:pPr>
      <w:del w:id="1498" w:author="Robin Bergh" w:date="2019-09-19T23:48:00Z">
        <w:r w:rsidDel="00F96349">
          <w:rPr>
            <w:rFonts w:ascii="Times New Roman" w:eastAsia="Times New Roman" w:hAnsi="Times New Roman" w:cs="Times New Roman"/>
            <w:sz w:val="24"/>
            <w:szCs w:val="24"/>
          </w:rPr>
          <w:delText>Put differently</w:delText>
        </w:r>
      </w:del>
      <w:ins w:id="1499" w:author="Robin Bergh" w:date="2019-09-19T23:48:00Z">
        <w:r w:rsidR="00F96349">
          <w:rPr>
            <w:rFonts w:ascii="Times New Roman" w:eastAsia="Times New Roman" w:hAnsi="Times New Roman" w:cs="Times New Roman"/>
            <w:sz w:val="24"/>
            <w:szCs w:val="24"/>
          </w:rPr>
          <w:t>From this perspective</w:t>
        </w:r>
      </w:ins>
      <w:r>
        <w:rPr>
          <w:rFonts w:ascii="Times New Roman" w:eastAsia="Times New Roman" w:hAnsi="Times New Roman" w:cs="Times New Roman"/>
          <w:sz w:val="24"/>
          <w:szCs w:val="24"/>
        </w:rPr>
        <w:t xml:space="preserve">, the success of </w:t>
      </w:r>
      <w:del w:id="1500" w:author="Reinstein, David" w:date="2019-09-26T23:51:00Z">
        <w:r w:rsidDel="007E3C70">
          <w:rPr>
            <w:rFonts w:ascii="Times New Roman" w:eastAsia="Times New Roman" w:hAnsi="Times New Roman" w:cs="Times New Roman"/>
            <w:sz w:val="24"/>
            <w:szCs w:val="24"/>
          </w:rPr>
          <w:delText xml:space="preserve">effective </w:delText>
        </w:r>
      </w:del>
      <w:ins w:id="1501" w:author="Reinstein, David" w:date="2019-09-26T23:51:00Z">
        <w:r w:rsidR="007E3C70">
          <w:rPr>
            <w:rFonts w:ascii="Times New Roman" w:eastAsia="Times New Roman" w:hAnsi="Times New Roman" w:cs="Times New Roman"/>
            <w:sz w:val="24"/>
            <w:szCs w:val="24"/>
          </w:rPr>
          <w:t>E</w:t>
        </w:r>
        <w:r w:rsidR="007E3C70">
          <w:rPr>
            <w:rFonts w:ascii="Times New Roman" w:eastAsia="Times New Roman" w:hAnsi="Times New Roman" w:cs="Times New Roman"/>
            <w:sz w:val="24"/>
            <w:szCs w:val="24"/>
          </w:rPr>
          <w:t xml:space="preserve">ffective </w:t>
        </w:r>
      </w:ins>
      <w:del w:id="1502" w:author="Reinstein, David" w:date="2019-09-26T23:51:00Z">
        <w:r w:rsidDel="007E3C70">
          <w:rPr>
            <w:rFonts w:ascii="Times New Roman" w:eastAsia="Times New Roman" w:hAnsi="Times New Roman" w:cs="Times New Roman"/>
            <w:sz w:val="24"/>
            <w:szCs w:val="24"/>
          </w:rPr>
          <w:delText>a</w:delText>
        </w:r>
      </w:del>
      <w:ins w:id="1503" w:author="Reinstein, David" w:date="2019-09-26T23:51:00Z">
        <w:r w:rsidR="007E3C70">
          <w:rPr>
            <w:rFonts w:ascii="Times New Roman" w:eastAsia="Times New Roman" w:hAnsi="Times New Roman" w:cs="Times New Roman"/>
            <w:sz w:val="24"/>
            <w:szCs w:val="24"/>
          </w:rPr>
          <w:t>A</w:t>
        </w:r>
      </w:ins>
      <w:r>
        <w:rPr>
          <w:rFonts w:ascii="Times New Roman" w:eastAsia="Times New Roman" w:hAnsi="Times New Roman" w:cs="Times New Roman"/>
          <w:sz w:val="24"/>
          <w:szCs w:val="24"/>
        </w:rPr>
        <w:t>ltruis</w:t>
      </w:r>
      <w:ins w:id="1504" w:author="Reinstein, David" w:date="2019-09-26T23:51:00Z">
        <w:r w:rsidR="007E3C70">
          <w:rPr>
            <w:rFonts w:ascii="Times New Roman" w:eastAsia="Times New Roman" w:hAnsi="Times New Roman" w:cs="Times New Roman"/>
            <w:sz w:val="24"/>
            <w:szCs w:val="24"/>
          </w:rPr>
          <w:t>m</w:t>
        </w:r>
      </w:ins>
      <w:del w:id="1505" w:author="Reinstein, David" w:date="2019-09-26T23:51:00Z">
        <w:r w:rsidDel="007E3C70">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 movement – working to maximize the impact of giving – might not be a story of many people being attracted by effective charities. Perhaps it is instead a matter of relatively few </w:t>
      </w:r>
      <w:ins w:id="1506" w:author="Reinstein, David" w:date="2019-09-26T23:51:00Z">
        <w:r w:rsidR="00613687">
          <w:rPr>
            <w:rFonts w:ascii="Times New Roman" w:eastAsia="Times New Roman" w:hAnsi="Times New Roman" w:cs="Times New Roman"/>
            <w:sz w:val="24"/>
            <w:szCs w:val="24"/>
          </w:rPr>
          <w:t xml:space="preserve">large donors </w:t>
        </w:r>
      </w:ins>
      <w:del w:id="1507" w:author="Reinstein, David" w:date="2019-09-26T23:51:00Z">
        <w:r w:rsidDel="00613687">
          <w:rPr>
            <w:rFonts w:ascii="Times New Roman" w:eastAsia="Times New Roman" w:hAnsi="Times New Roman" w:cs="Times New Roman"/>
            <w:sz w:val="24"/>
            <w:szCs w:val="24"/>
          </w:rPr>
          <w:delText xml:space="preserve">people </w:delText>
        </w:r>
      </w:del>
      <w:r>
        <w:rPr>
          <w:rFonts w:ascii="Times New Roman" w:eastAsia="Times New Roman" w:hAnsi="Times New Roman" w:cs="Times New Roman"/>
          <w:sz w:val="24"/>
          <w:szCs w:val="24"/>
        </w:rPr>
        <w:t>looking for efficiency or effectiveness</w:t>
      </w:r>
      <w:del w:id="1508" w:author="Reinstein, David" w:date="2019-09-26T23:52:00Z">
        <w:r w:rsidDel="00613687">
          <w:rPr>
            <w:rFonts w:ascii="Times New Roman" w:eastAsia="Times New Roman" w:hAnsi="Times New Roman" w:cs="Times New Roman"/>
            <w:sz w:val="24"/>
            <w:szCs w:val="24"/>
          </w:rPr>
          <w:delText xml:space="preserve"> with large donations</w:delText>
        </w:r>
      </w:del>
      <w:r>
        <w:rPr>
          <w:rFonts w:ascii="Times New Roman" w:eastAsia="Times New Roman" w:hAnsi="Times New Roman" w:cs="Times New Roman"/>
          <w:sz w:val="24"/>
          <w:szCs w:val="24"/>
        </w:rPr>
        <w:t xml:space="preserve"> (see also Karlan &amp; Wood, 2017). High capacity donors may be driven by other motives than modal donors (see Levin, Levitt, &amp; List, 2016), but more research is needed to determine if they care intrinsically more about effectiveness. Aside from facing greater compliance pressure, they may also consider effectiveness for reputational reasons: A person donating $5 to an ineffective charity is unlikely to pay a reputational cost, but a person donating $1,000,000 would look thoughtless and careless. </w:t>
      </w:r>
    </w:p>
    <w:p w14:paraId="412201D2"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Future Work</w:t>
      </w:r>
    </w:p>
    <w:p w14:paraId="50ACBECA" w14:textId="77777777" w:rsidR="00841F8A" w:rsidDel="00F96349" w:rsidRDefault="00F37D5F">
      <w:pPr>
        <w:spacing w:after="0" w:line="480" w:lineRule="auto"/>
        <w:ind w:firstLine="709"/>
        <w:rPr>
          <w:del w:id="1509" w:author="Robin Bergh" w:date="2019-09-19T23:5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relation to the individual variation, all effect sizes were small in these studies. More work could be done to map that variation, especially work to identify who might respond more strongly to information about efficiency or effectiveness, and for what reasons. Individual variation aside though, the identified victim images had a substantial effect on total donation </w:t>
      </w:r>
      <w:r>
        <w:rPr>
          <w:rFonts w:ascii="Times New Roman" w:eastAsia="Times New Roman" w:hAnsi="Times New Roman" w:cs="Times New Roman"/>
          <w:sz w:val="24"/>
          <w:szCs w:val="24"/>
        </w:rPr>
        <w:lastRenderedPageBreak/>
        <w:t xml:space="preserve">amounts – money that was not earmarked for the identified victim. In fact, those who were exposed to an identified victim donated roughly 25% more than those who were not (see Figure 1). Thus, unless one can demonstrate alternative means to generate the same donation amounts, or show that redirected donations still do more good with a smaller revenue, it would seem counter-productive (not to say irrational) to discourage empathic giving (Bloom, 2016). It would seem more fruitful to harvest people’s empathic impulses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try to direct their efforts to more effective causes</w:t>
      </w:r>
      <w:ins w:id="1510" w:author="Robin Bergh" w:date="2019-09-19T23:53:00Z">
        <w:r w:rsidR="00F96349">
          <w:rPr>
            <w:rFonts w:ascii="Times New Roman" w:eastAsia="Times New Roman" w:hAnsi="Times New Roman" w:cs="Times New Roman"/>
            <w:sz w:val="24"/>
            <w:szCs w:val="24"/>
          </w:rPr>
          <w:t xml:space="preserve">. </w:t>
        </w:r>
        <w:commentRangeStart w:id="1511"/>
        <w:r w:rsidR="00F96349">
          <w:rPr>
            <w:rFonts w:ascii="Times New Roman" w:eastAsia="Times New Roman" w:hAnsi="Times New Roman" w:cs="Times New Roman"/>
            <w:sz w:val="24"/>
            <w:szCs w:val="24"/>
          </w:rPr>
          <w:t>Indeed, r</w:t>
        </w:r>
      </w:ins>
      <w:ins w:id="1512" w:author="Robin Bergh" w:date="2019-09-19T23:52:00Z">
        <w:r w:rsidR="00F96349">
          <w:rPr>
            <w:rFonts w:ascii="Times New Roman" w:eastAsia="Times New Roman" w:hAnsi="Times New Roman" w:cs="Times New Roman"/>
            <w:sz w:val="24"/>
            <w:szCs w:val="24"/>
          </w:rPr>
          <w:t>edirecting amounts raised on empathic grounds</w:t>
        </w:r>
      </w:ins>
      <w:ins w:id="1513" w:author="Robin Bergh" w:date="2019-09-19T23:50:00Z">
        <w:r w:rsidR="00F96349">
          <w:rPr>
            <w:rFonts w:ascii="Times New Roman" w:eastAsia="Times New Roman" w:hAnsi="Times New Roman" w:cs="Times New Roman"/>
            <w:sz w:val="24"/>
            <w:szCs w:val="24"/>
          </w:rPr>
          <w:t xml:space="preserve"> is </w:t>
        </w:r>
      </w:ins>
      <w:ins w:id="1514" w:author="Robin Bergh" w:date="2019-09-19T23:51:00Z">
        <w:r w:rsidR="00F96349">
          <w:rPr>
            <w:rFonts w:ascii="Times New Roman" w:eastAsia="Times New Roman" w:hAnsi="Times New Roman" w:cs="Times New Roman"/>
            <w:sz w:val="24"/>
            <w:szCs w:val="24"/>
          </w:rPr>
          <w:t xml:space="preserve">also </w:t>
        </w:r>
      </w:ins>
      <w:ins w:id="1515" w:author="Robin Bergh" w:date="2019-09-19T23:50:00Z">
        <w:r w:rsidR="00F96349">
          <w:rPr>
            <w:rFonts w:ascii="Times New Roman" w:eastAsia="Times New Roman" w:hAnsi="Times New Roman" w:cs="Times New Roman"/>
            <w:sz w:val="24"/>
            <w:szCs w:val="24"/>
          </w:rPr>
          <w:t xml:space="preserve">a different goal </w:t>
        </w:r>
      </w:ins>
      <w:ins w:id="1516" w:author="Robin Bergh" w:date="2019-09-19T23:53:00Z">
        <w:r w:rsidR="00F96349">
          <w:rPr>
            <w:rFonts w:ascii="Times New Roman" w:eastAsia="Times New Roman" w:hAnsi="Times New Roman" w:cs="Times New Roman"/>
            <w:sz w:val="24"/>
            <w:szCs w:val="24"/>
          </w:rPr>
          <w:t>compared to</w:t>
        </w:r>
      </w:ins>
      <w:ins w:id="1517" w:author="Robin Bergh" w:date="2019-09-19T23:52:00Z">
        <w:r w:rsidR="00F96349">
          <w:rPr>
            <w:rFonts w:ascii="Times New Roman" w:eastAsia="Times New Roman" w:hAnsi="Times New Roman" w:cs="Times New Roman"/>
            <w:sz w:val="24"/>
            <w:szCs w:val="24"/>
          </w:rPr>
          <w:t xml:space="preserve"> trying </w:t>
        </w:r>
      </w:ins>
      <w:ins w:id="1518" w:author="Robin Bergh" w:date="2019-09-19T23:50:00Z">
        <w:r w:rsidR="00F96349">
          <w:rPr>
            <w:rFonts w:ascii="Times New Roman" w:eastAsia="Times New Roman" w:hAnsi="Times New Roman" w:cs="Times New Roman"/>
            <w:sz w:val="24"/>
            <w:szCs w:val="24"/>
          </w:rPr>
          <w:t xml:space="preserve">to </w:t>
        </w:r>
      </w:ins>
      <w:ins w:id="1519" w:author="Robin Bergh" w:date="2019-09-19T23:52:00Z">
        <w:r w:rsidR="00F96349">
          <w:rPr>
            <w:rFonts w:ascii="Times New Roman" w:eastAsia="Times New Roman" w:hAnsi="Times New Roman" w:cs="Times New Roman"/>
            <w:sz w:val="24"/>
            <w:szCs w:val="24"/>
          </w:rPr>
          <w:t>convince</w:t>
        </w:r>
      </w:ins>
      <w:ins w:id="1520" w:author="Robin Bergh" w:date="2019-09-19T23:50:00Z">
        <w:r w:rsidR="00F96349">
          <w:rPr>
            <w:rFonts w:ascii="Times New Roman" w:eastAsia="Times New Roman" w:hAnsi="Times New Roman" w:cs="Times New Roman"/>
            <w:sz w:val="24"/>
            <w:szCs w:val="24"/>
          </w:rPr>
          <w:t xml:space="preserve"> people to give</w:t>
        </w:r>
      </w:ins>
      <w:ins w:id="1521" w:author="Robin Bergh" w:date="2019-09-19T23:52:00Z">
        <w:r w:rsidR="00F96349">
          <w:rPr>
            <w:rFonts w:ascii="Times New Roman" w:eastAsia="Times New Roman" w:hAnsi="Times New Roman" w:cs="Times New Roman"/>
            <w:sz w:val="24"/>
            <w:szCs w:val="24"/>
          </w:rPr>
          <w:t xml:space="preserve"> larger amounts, or to just give </w:t>
        </w:r>
      </w:ins>
      <w:ins w:id="1522" w:author="Robin Bergh" w:date="2019-09-19T23:54:00Z">
        <w:r w:rsidR="00F96349">
          <w:rPr>
            <w:rFonts w:ascii="Times New Roman" w:eastAsia="Times New Roman" w:hAnsi="Times New Roman" w:cs="Times New Roman"/>
            <w:sz w:val="24"/>
            <w:szCs w:val="24"/>
          </w:rPr>
          <w:t>in “smarter” ways</w:t>
        </w:r>
      </w:ins>
      <w:commentRangeEnd w:id="1511"/>
      <w:r w:rsidR="00030B4E">
        <w:rPr>
          <w:rStyle w:val="CommentReference"/>
        </w:rPr>
        <w:commentReference w:id="1511"/>
      </w:r>
      <w:r>
        <w:rPr>
          <w:rFonts w:ascii="Times New Roman" w:eastAsia="Times New Roman" w:hAnsi="Times New Roman" w:cs="Times New Roman"/>
          <w:sz w:val="24"/>
          <w:szCs w:val="24"/>
        </w:rPr>
        <w:t xml:space="preserve">. </w:t>
      </w:r>
      <w:del w:id="1523" w:author="Robin Bergh" w:date="2019-09-19T23:53:00Z">
        <w:r w:rsidDel="00F96349">
          <w:rPr>
            <w:rFonts w:ascii="Times New Roman" w:eastAsia="Times New Roman" w:hAnsi="Times New Roman" w:cs="Times New Roman"/>
            <w:sz w:val="24"/>
            <w:szCs w:val="24"/>
          </w:rPr>
          <w:delText xml:space="preserve">Empathic giving might be </w:delText>
        </w:r>
      </w:del>
      <w:del w:id="1524" w:author="Robin Bergh" w:date="2019-09-19T23:51:00Z">
        <w:r w:rsidDel="00F96349">
          <w:rPr>
            <w:rFonts w:ascii="Times New Roman" w:eastAsia="Times New Roman" w:hAnsi="Times New Roman" w:cs="Times New Roman"/>
            <w:sz w:val="24"/>
            <w:szCs w:val="24"/>
          </w:rPr>
          <w:delText xml:space="preserve">somewhat </w:delText>
        </w:r>
      </w:del>
      <w:del w:id="1525" w:author="Robin Bergh" w:date="2019-09-19T23:53:00Z">
        <w:r w:rsidDel="00F96349">
          <w:rPr>
            <w:rFonts w:ascii="Times New Roman" w:eastAsia="Times New Roman" w:hAnsi="Times New Roman" w:cs="Times New Roman"/>
            <w:sz w:val="24"/>
            <w:szCs w:val="24"/>
          </w:rPr>
          <w:delText xml:space="preserve">dampened by the introduction of efficiency or effectiveness evaluations, but with greater knowledge about the size of this effect (and the potential for shifting peoples’ donations to more effective charities) it becomes possible to make a rational judgement when it is worth bringing up effectiveness (e.g. it makes a lot of sense if an effective charity saves 25% more lives than the top choice for empathy-driven donations). This highlights the importance of future work to identify exactly when, and to what degree, logical deliberation dampens emotional generosity or not. </w:delText>
        </w:r>
      </w:del>
    </w:p>
    <w:p w14:paraId="0E201BA2" w14:textId="77777777" w:rsidR="00841F8A" w:rsidRDefault="00F37D5F">
      <w:pPr>
        <w:spacing w:after="0" w:line="480" w:lineRule="auto"/>
        <w:ind w:firstLine="709"/>
        <w:rPr>
          <w:rFonts w:ascii="Times New Roman" w:eastAsia="Times New Roman" w:hAnsi="Times New Roman" w:cs="Times New Roman"/>
          <w:sz w:val="24"/>
          <w:szCs w:val="24"/>
        </w:rPr>
      </w:pPr>
      <w:bookmarkStart w:id="1526" w:name="_gjdgxs" w:colFirst="0" w:colLast="0"/>
      <w:bookmarkEnd w:id="1526"/>
      <w:r>
        <w:rPr>
          <w:rFonts w:ascii="Times New Roman" w:eastAsia="Times New Roman" w:hAnsi="Times New Roman" w:cs="Times New Roman"/>
          <w:sz w:val="24"/>
          <w:szCs w:val="24"/>
        </w:rPr>
        <w:t>More broadly, just because a behavior can be defined as more or less rational it does not mean that deliberation is the key to encouraging it. Anti-smoking campaigns also work to encourage a rational behavior, but they are not solely based on convincing people with numbers and philosophical argumentation.  In fact, these campaigns use a range of “dumbed down” strategies, including emotion-evoking imagery (e.g., Durkin, Brennan, &amp; Wakefield, 2012; Farrelly et al., 2012)</w:t>
      </w:r>
      <w:del w:id="1527" w:author="Robin Bergh" w:date="2019-09-19T23:54:00Z">
        <w:r w:rsidDel="00EB30C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Effective altruists could learn from such pragmatism, and research in social psychology and marketing could offer guidance about how to approach donors to maximize the impact of their charitable giving. Hopefully, the current research provides a step in that direction. </w:t>
      </w:r>
    </w:p>
    <w:p w14:paraId="00D0DDF0" w14:textId="77777777" w:rsidR="00841F8A" w:rsidRDefault="00F37D5F">
      <w:pPr>
        <w:spacing w:after="0" w:line="480" w:lineRule="auto"/>
        <w:rPr>
          <w:rFonts w:ascii="Times New Roman" w:eastAsia="Times New Roman" w:hAnsi="Times New Roman" w:cs="Times New Roman"/>
          <w:sz w:val="24"/>
          <w:szCs w:val="24"/>
        </w:rPr>
      </w:pPr>
      <w:r>
        <w:br w:type="page"/>
      </w:r>
    </w:p>
    <w:p w14:paraId="67DEE99F"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6DB563C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Batson, C. D., Duncan, B. D., Ackerman, P., Buckley, T., &amp; Birch, K. (1981). Is empathic emotion a source of altruistic motivation?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290–302. DOI: 10.1037/0022-3514.40.2.290</w:t>
      </w:r>
    </w:p>
    <w:p w14:paraId="62C0FD7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Bekkers, R., &amp; Wiepking, P. (2011). A Literature Review of Empirical Studies of Philanthropy: Eight Mechanisms That Drive Charitable Giving.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924–973. DOI: 10.1177/0899764010380927</w:t>
      </w:r>
    </w:p>
    <w:p w14:paraId="20C89E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Berman, J. Z., Barasch, A., Levine, E. E., &amp; Small, D. A. (2018). Impediments to Effective Altruism: The Role of Subjective Preferences in Charitable Giving.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834–844. DOI: 10.1177/0956797617747648</w:t>
      </w:r>
    </w:p>
    <w:p w14:paraId="4B87305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Bloom, P. (2016). </w:t>
      </w:r>
      <w:r>
        <w:rPr>
          <w:rFonts w:ascii="Times New Roman" w:eastAsia="Times New Roman" w:hAnsi="Times New Roman" w:cs="Times New Roman"/>
          <w:i/>
          <w:color w:val="000000"/>
          <w:sz w:val="24"/>
          <w:szCs w:val="24"/>
        </w:rPr>
        <w:t>Against empathy</w:t>
      </w:r>
      <w:r>
        <w:rPr>
          <w:rFonts w:ascii="Times New Roman" w:eastAsia="Times New Roman" w:hAnsi="Times New Roman" w:cs="Times New Roman"/>
          <w:color w:val="000000"/>
          <w:sz w:val="24"/>
          <w:szCs w:val="24"/>
        </w:rPr>
        <w:t>. New York, NY: Harper Collins.</w:t>
      </w:r>
    </w:p>
    <w:p w14:paraId="1C554AF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Bowman, W. (2006). Should Donors Care About Overhead Costs? Do They Care?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w:t>
      </w:r>
      <w:r>
        <w:rPr>
          <w:rFonts w:ascii="Times New Roman" w:eastAsia="Times New Roman" w:hAnsi="Times New Roman" w:cs="Times New Roman"/>
          <w:color w:val="000000"/>
          <w:sz w:val="24"/>
          <w:szCs w:val="24"/>
        </w:rPr>
        <w:t>, 288–310. DOI: 10.1177/0899764006287219</w:t>
      </w:r>
    </w:p>
    <w:p w14:paraId="0F29169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Caviola, L., Faulmüller, N., Everett, J. A. C., Savulescu, J., &amp; Kahane, G. (2014). The evaluability bias in charitable giving: Saving administration costs or saving lives? </w:t>
      </w:r>
      <w:r>
        <w:rPr>
          <w:rFonts w:ascii="Times New Roman" w:eastAsia="Times New Roman" w:hAnsi="Times New Roman" w:cs="Times New Roman"/>
          <w:i/>
          <w:color w:val="000000"/>
          <w:sz w:val="24"/>
          <w:szCs w:val="24"/>
        </w:rPr>
        <w:t>Judgment and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 xml:space="preserve">, 303–316. </w:t>
      </w:r>
    </w:p>
    <w:p w14:paraId="36551957" w14:textId="77777777" w:rsidR="00841F8A" w:rsidRPr="00F37D5F" w:rsidRDefault="00F37D5F">
      <w:pPr>
        <w:tabs>
          <w:tab w:val="left" w:pos="-2694"/>
        </w:tabs>
        <w:spacing w:after="0" w:line="480" w:lineRule="auto"/>
        <w:ind w:left="709" w:hanging="709"/>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rPr>
        <w:t xml:space="preserve">Cialdini, R. B., &amp; Goldstein, N. J. (2004). Social Influence: Compliance and Conformity. </w:t>
      </w:r>
      <w:r>
        <w:rPr>
          <w:rFonts w:ascii="Times New Roman" w:eastAsia="Times New Roman" w:hAnsi="Times New Roman" w:cs="Times New Roman"/>
          <w:i/>
          <w:color w:val="000000"/>
          <w:sz w:val="24"/>
          <w:szCs w:val="24"/>
        </w:rPr>
        <w:t>Annual Review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55</w:t>
      </w:r>
      <w:r>
        <w:rPr>
          <w:rFonts w:ascii="Times New Roman" w:eastAsia="Times New Roman" w:hAnsi="Times New Roman" w:cs="Times New Roman"/>
          <w:color w:val="000000"/>
          <w:sz w:val="24"/>
          <w:szCs w:val="24"/>
        </w:rPr>
        <w:t xml:space="preserve">, 591–621. </w:t>
      </w:r>
      <w:r w:rsidRPr="00F37D5F">
        <w:rPr>
          <w:rFonts w:ascii="Times New Roman" w:eastAsia="Times New Roman" w:hAnsi="Times New Roman" w:cs="Times New Roman"/>
          <w:color w:val="000000"/>
          <w:sz w:val="24"/>
          <w:szCs w:val="24"/>
          <w:lang w:val="fr-FR"/>
        </w:rPr>
        <w:t>DOI: 10.1146/annurev.psych.55.090902.142015</w:t>
      </w:r>
    </w:p>
    <w:p w14:paraId="79BA010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fr-FR"/>
        </w:rPr>
        <w:t xml:space="preserve">Cialdini, R. B., &amp; Griskevicius, V., (2010). Social influence. </w:t>
      </w:r>
      <w:r w:rsidRPr="00F37D5F">
        <w:rPr>
          <w:rFonts w:ascii="Times New Roman" w:eastAsia="Times New Roman" w:hAnsi="Times New Roman" w:cs="Times New Roman"/>
          <w:color w:val="000000"/>
          <w:sz w:val="24"/>
          <w:szCs w:val="24"/>
          <w:lang w:val="de-DE"/>
        </w:rPr>
        <w:t xml:space="preserve">In R. Baumeister, &amp; E. Finkel (Eds.). </w:t>
      </w:r>
      <w:r>
        <w:rPr>
          <w:rFonts w:ascii="Times New Roman" w:eastAsia="Times New Roman" w:hAnsi="Times New Roman" w:cs="Times New Roman"/>
          <w:i/>
          <w:color w:val="000000"/>
          <w:sz w:val="24"/>
          <w:szCs w:val="24"/>
        </w:rPr>
        <w:t>Advanced Social Psychology</w:t>
      </w:r>
      <w:r>
        <w:rPr>
          <w:rFonts w:ascii="Times New Roman" w:eastAsia="Times New Roman" w:hAnsi="Times New Roman" w:cs="Times New Roman"/>
          <w:color w:val="000000"/>
          <w:sz w:val="24"/>
          <w:szCs w:val="24"/>
        </w:rPr>
        <w:t xml:space="preserve"> (pp. 385-417). New York: Oxford Univ. Press. </w:t>
      </w:r>
    </w:p>
    <w:p w14:paraId="6FC79036" w14:textId="77777777" w:rsidR="00841F8A" w:rsidDel="009143F2" w:rsidRDefault="00F37D5F">
      <w:pPr>
        <w:tabs>
          <w:tab w:val="left" w:pos="-2694"/>
        </w:tabs>
        <w:spacing w:after="0" w:line="480" w:lineRule="auto"/>
        <w:ind w:left="709" w:hanging="709"/>
        <w:rPr>
          <w:del w:id="1528" w:author="Robin Bergh" w:date="2019-09-24T18:07:00Z"/>
          <w:rFonts w:ascii="Times New Roman" w:eastAsia="Times New Roman" w:hAnsi="Times New Roman" w:cs="Times New Roman"/>
          <w:color w:val="000000"/>
          <w:sz w:val="24"/>
          <w:szCs w:val="24"/>
        </w:rPr>
      </w:pPr>
      <w:del w:id="1529" w:author="Robin Bergh" w:date="2019-09-24T18:07:00Z">
        <w:r w:rsidDel="009143F2">
          <w:rPr>
            <w:rFonts w:ascii="Times New Roman" w:eastAsia="Times New Roman" w:hAnsi="Times New Roman" w:cs="Times New Roman"/>
            <w:color w:val="000000"/>
            <w:sz w:val="24"/>
            <w:szCs w:val="24"/>
          </w:rPr>
          <w:delText xml:space="preserve">Cikara, M., Bruneau, E. G., &amp; Saxe, R. R. (2011). Us and Them: Intergroup Failures of Empathy. </w:delText>
        </w:r>
        <w:r w:rsidDel="009143F2">
          <w:rPr>
            <w:rFonts w:ascii="Times New Roman" w:eastAsia="Times New Roman" w:hAnsi="Times New Roman" w:cs="Times New Roman"/>
            <w:i/>
            <w:color w:val="000000"/>
            <w:sz w:val="24"/>
            <w:szCs w:val="24"/>
          </w:rPr>
          <w:delText>Current Directions in Psychological Science</w:delText>
        </w:r>
        <w:r w:rsidDel="009143F2">
          <w:rPr>
            <w:rFonts w:ascii="Times New Roman" w:eastAsia="Times New Roman" w:hAnsi="Times New Roman" w:cs="Times New Roman"/>
            <w:color w:val="000000"/>
            <w:sz w:val="24"/>
            <w:szCs w:val="24"/>
          </w:rPr>
          <w:delText xml:space="preserve">, </w:delText>
        </w:r>
        <w:r w:rsidDel="009143F2">
          <w:rPr>
            <w:rFonts w:ascii="Times New Roman" w:eastAsia="Times New Roman" w:hAnsi="Times New Roman" w:cs="Times New Roman"/>
            <w:i/>
            <w:color w:val="000000"/>
            <w:sz w:val="24"/>
            <w:szCs w:val="24"/>
          </w:rPr>
          <w:delText>20</w:delText>
        </w:r>
        <w:r w:rsidDel="009143F2">
          <w:rPr>
            <w:rFonts w:ascii="Times New Roman" w:eastAsia="Times New Roman" w:hAnsi="Times New Roman" w:cs="Times New Roman"/>
            <w:color w:val="000000"/>
            <w:sz w:val="24"/>
            <w:szCs w:val="24"/>
          </w:rPr>
          <w:delText>, 149–153. DOI: 10.1177/0963721411408713</w:delText>
        </w:r>
      </w:del>
    </w:p>
    <w:p w14:paraId="55F459E2" w14:textId="77777777" w:rsidR="004A46E7" w:rsidRPr="004A46E7" w:rsidRDefault="004A46E7" w:rsidP="004A46E7">
      <w:pPr>
        <w:tabs>
          <w:tab w:val="left" w:pos="-2694"/>
        </w:tabs>
        <w:spacing w:after="0" w:line="480" w:lineRule="auto"/>
        <w:ind w:left="709" w:hanging="709"/>
        <w:rPr>
          <w:ins w:id="1530" w:author="Robin Bergh" w:date="2019-09-24T18:11:00Z"/>
          <w:rFonts w:ascii="Times New Roman" w:eastAsia="Times New Roman" w:hAnsi="Times New Roman" w:cs="Times New Roman"/>
          <w:color w:val="000000"/>
          <w:sz w:val="24"/>
          <w:szCs w:val="24"/>
        </w:rPr>
      </w:pPr>
      <w:ins w:id="1531" w:author="Robin Bergh" w:date="2019-09-24T18:11:00Z">
        <w:r w:rsidRPr="004A46E7">
          <w:rPr>
            <w:rFonts w:ascii="Times New Roman" w:eastAsia="Times New Roman" w:hAnsi="Times New Roman" w:cs="Times New Roman"/>
            <w:color w:val="000000"/>
            <w:sz w:val="24"/>
            <w:szCs w:val="24"/>
            <w:lang w:val="de-DE"/>
          </w:rPr>
          <w:t xml:space="preserve">Cryder, C. E., Loewenstein, G., &amp; Scheines, R. (2013). </w:t>
        </w:r>
        <w:r w:rsidRPr="004A46E7">
          <w:rPr>
            <w:rFonts w:ascii="Times New Roman" w:eastAsia="Times New Roman" w:hAnsi="Times New Roman" w:cs="Times New Roman"/>
            <w:color w:val="000000"/>
            <w:sz w:val="24"/>
            <w:szCs w:val="24"/>
          </w:rPr>
          <w:t xml:space="preserve">The donor is in the details. </w:t>
        </w:r>
        <w:r w:rsidRPr="004A46E7">
          <w:rPr>
            <w:rFonts w:ascii="Times New Roman" w:eastAsia="Times New Roman" w:hAnsi="Times New Roman" w:cs="Times New Roman"/>
            <w:i/>
            <w:color w:val="000000"/>
            <w:sz w:val="24"/>
            <w:szCs w:val="24"/>
          </w:rPr>
          <w:t>Organizational Behavior and Human Decision Processes, 120</w:t>
        </w:r>
        <w:r w:rsidRPr="004A46E7">
          <w:rPr>
            <w:rFonts w:ascii="Times New Roman" w:eastAsia="Times New Roman" w:hAnsi="Times New Roman" w:cs="Times New Roman"/>
            <w:color w:val="000000"/>
            <w:sz w:val="24"/>
            <w:szCs w:val="24"/>
          </w:rPr>
          <w:t xml:space="preserve">, 15–23.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10.1016/j.obhdp.2012.08.002</w:t>
        </w:r>
      </w:ins>
    </w:p>
    <w:p w14:paraId="1A290D18" w14:textId="77777777" w:rsidR="004A46E7" w:rsidRDefault="004A46E7" w:rsidP="004A46E7">
      <w:pPr>
        <w:tabs>
          <w:tab w:val="left" w:pos="-2694"/>
        </w:tabs>
        <w:spacing w:after="0" w:line="480" w:lineRule="auto"/>
        <w:ind w:left="709" w:hanging="709"/>
        <w:rPr>
          <w:ins w:id="1532" w:author="Robin Bergh" w:date="2019-09-24T18:11:00Z"/>
          <w:rFonts w:ascii="Times New Roman" w:eastAsia="Times New Roman" w:hAnsi="Times New Roman" w:cs="Times New Roman"/>
          <w:color w:val="000000"/>
          <w:sz w:val="24"/>
          <w:szCs w:val="24"/>
        </w:rPr>
      </w:pPr>
      <w:ins w:id="1533" w:author="Robin Bergh" w:date="2019-09-24T18:11:00Z">
        <w:r w:rsidRPr="004A46E7">
          <w:rPr>
            <w:rFonts w:ascii="Times New Roman" w:eastAsia="Times New Roman" w:hAnsi="Times New Roman" w:cs="Times New Roman"/>
            <w:color w:val="000000"/>
            <w:sz w:val="24"/>
            <w:szCs w:val="24"/>
            <w:lang w:val="de-DE"/>
          </w:rPr>
          <w:lastRenderedPageBreak/>
          <w:t xml:space="preserve">Cryder, C. E., Loewenstein, G., &amp; Seltman, H. (2013). </w:t>
        </w:r>
        <w:r w:rsidRPr="004A46E7">
          <w:rPr>
            <w:rFonts w:ascii="Times New Roman" w:eastAsia="Times New Roman" w:hAnsi="Times New Roman" w:cs="Times New Roman"/>
            <w:color w:val="000000"/>
            <w:sz w:val="24"/>
            <w:szCs w:val="24"/>
          </w:rPr>
          <w:t xml:space="preserve">Goal gradient in helping behavior. </w:t>
        </w:r>
        <w:r w:rsidRPr="004A46E7">
          <w:rPr>
            <w:rFonts w:ascii="Times New Roman" w:eastAsia="Times New Roman" w:hAnsi="Times New Roman" w:cs="Times New Roman"/>
            <w:i/>
            <w:color w:val="000000"/>
            <w:sz w:val="24"/>
            <w:szCs w:val="24"/>
          </w:rPr>
          <w:t>Journal of Experimental Social Psychology, 49</w:t>
        </w:r>
        <w:r w:rsidRPr="004A46E7">
          <w:rPr>
            <w:rFonts w:ascii="Times New Roman" w:eastAsia="Times New Roman" w:hAnsi="Times New Roman" w:cs="Times New Roman"/>
            <w:color w:val="000000"/>
            <w:sz w:val="24"/>
            <w:szCs w:val="24"/>
          </w:rPr>
          <w:t xml:space="preserve">, 1078–1083. </w:t>
        </w:r>
      </w:ins>
      <w:ins w:id="1534" w:author="Robin Bergh" w:date="2019-09-24T18:12:00Z">
        <w:r>
          <w:rPr>
            <w:rFonts w:ascii="Times New Roman" w:eastAsia="Times New Roman" w:hAnsi="Times New Roman" w:cs="Times New Roman"/>
            <w:color w:val="000000"/>
            <w:sz w:val="24"/>
            <w:szCs w:val="24"/>
          </w:rPr>
          <w:t xml:space="preserve">DOI: </w:t>
        </w:r>
      </w:ins>
      <w:ins w:id="1535" w:author="Robin Bergh" w:date="2019-09-24T18:11:00Z">
        <w:r w:rsidRPr="004A46E7">
          <w:rPr>
            <w:rFonts w:ascii="Times New Roman" w:eastAsia="Times New Roman" w:hAnsi="Times New Roman" w:cs="Times New Roman"/>
            <w:color w:val="000000"/>
            <w:sz w:val="24"/>
            <w:szCs w:val="24"/>
          </w:rPr>
          <w:t>10.1016/j.jesp.2013.07.003</w:t>
        </w:r>
      </w:ins>
    </w:p>
    <w:p w14:paraId="33E80A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Cunningham, E.,  DeYoung, K. &amp; Roth, A. (2016, September 20). U.N. suspends aid convoys in Syria after deadly attack on relief shipment. </w:t>
      </w:r>
      <w:r>
        <w:rPr>
          <w:rFonts w:ascii="Times New Roman" w:eastAsia="Times New Roman" w:hAnsi="Times New Roman" w:cs="Times New Roman"/>
          <w:i/>
          <w:color w:val="000000"/>
          <w:sz w:val="24"/>
          <w:szCs w:val="24"/>
        </w:rPr>
        <w:t>Washington Post</w:t>
      </w:r>
      <w:r>
        <w:rPr>
          <w:rFonts w:ascii="Times New Roman" w:eastAsia="Times New Roman" w:hAnsi="Times New Roman" w:cs="Times New Roman"/>
          <w:color w:val="000000"/>
          <w:sz w:val="24"/>
          <w:szCs w:val="24"/>
        </w:rPr>
        <w:t>. Retrieved from: ttps://www.washingtonpost.com/world/end-of-syria-cease-fire-marked-by-new-offensive-and-bombing-of-aid-convoy/2016/09/20/92aead0c-7eb7-11e6-ad0e-ab0d12c779b1_story.html?utm_term=.6674daee92a8</w:t>
      </w:r>
    </w:p>
    <w:p w14:paraId="67F976E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Davis, M. H. (1983). Measuring individual differences in empathy: Evidence for a multidimensional approach.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44</w:t>
      </w:r>
      <w:r>
        <w:rPr>
          <w:rFonts w:ascii="Times New Roman" w:eastAsia="Times New Roman" w:hAnsi="Times New Roman" w:cs="Times New Roman"/>
          <w:color w:val="000000"/>
          <w:sz w:val="24"/>
          <w:szCs w:val="24"/>
        </w:rPr>
        <w:t>, 113–126. DOI: 10.1037/0022-3514.44.1.113</w:t>
      </w:r>
    </w:p>
    <w:p w14:paraId="685264B6" w14:textId="77777777" w:rsidR="00841F8A" w:rsidDel="009143F2" w:rsidRDefault="00F37D5F">
      <w:pPr>
        <w:tabs>
          <w:tab w:val="left" w:pos="-2694"/>
        </w:tabs>
        <w:spacing w:after="0" w:line="480" w:lineRule="auto"/>
        <w:ind w:left="709" w:hanging="709"/>
        <w:rPr>
          <w:del w:id="1536" w:author="Robin Bergh" w:date="2019-09-24T18:07:00Z"/>
          <w:rFonts w:ascii="Times New Roman" w:eastAsia="Times New Roman" w:hAnsi="Times New Roman" w:cs="Times New Roman"/>
          <w:color w:val="000000"/>
          <w:sz w:val="24"/>
          <w:szCs w:val="24"/>
        </w:rPr>
      </w:pPr>
      <w:del w:id="1537" w:author="Robin Bergh" w:date="2019-09-24T18:07:00Z">
        <w:r w:rsidDel="009143F2">
          <w:rPr>
            <w:rFonts w:ascii="Times New Roman" w:eastAsia="Times New Roman" w:hAnsi="Times New Roman" w:cs="Times New Roman"/>
            <w:color w:val="000000"/>
            <w:sz w:val="24"/>
            <w:szCs w:val="24"/>
          </w:rPr>
          <w:delText xml:space="preserve">De Dreu, C. K. W., Greer, L. L., Van Kleef, G. a, Shalvi, S., &amp; Handgraaf, M. J. J. (2011). Oxytocin promotes human ethnocentrism. </w:delText>
        </w:r>
        <w:r w:rsidDel="009143F2">
          <w:rPr>
            <w:rFonts w:ascii="Times New Roman" w:eastAsia="Times New Roman" w:hAnsi="Times New Roman" w:cs="Times New Roman"/>
            <w:i/>
            <w:color w:val="000000"/>
            <w:sz w:val="24"/>
            <w:szCs w:val="24"/>
          </w:rPr>
          <w:delText>Proceedings of the National Academy of Sciences of the United States of America</w:delText>
        </w:r>
        <w:r w:rsidDel="009143F2">
          <w:rPr>
            <w:rFonts w:ascii="Times New Roman" w:eastAsia="Times New Roman" w:hAnsi="Times New Roman" w:cs="Times New Roman"/>
            <w:color w:val="000000"/>
            <w:sz w:val="24"/>
            <w:szCs w:val="24"/>
          </w:rPr>
          <w:delText xml:space="preserve">, </w:delText>
        </w:r>
        <w:r w:rsidDel="009143F2">
          <w:rPr>
            <w:rFonts w:ascii="Times New Roman" w:eastAsia="Times New Roman" w:hAnsi="Times New Roman" w:cs="Times New Roman"/>
            <w:i/>
            <w:color w:val="000000"/>
            <w:sz w:val="24"/>
            <w:szCs w:val="24"/>
          </w:rPr>
          <w:delText>108</w:delText>
        </w:r>
        <w:r w:rsidDel="009143F2">
          <w:rPr>
            <w:rFonts w:ascii="Times New Roman" w:eastAsia="Times New Roman" w:hAnsi="Times New Roman" w:cs="Times New Roman"/>
            <w:color w:val="000000"/>
            <w:sz w:val="24"/>
            <w:szCs w:val="24"/>
          </w:rPr>
          <w:delText>, 1262–1266. DOI: 10.1073/pnas.1015316108</w:delText>
        </w:r>
      </w:del>
    </w:p>
    <w:p w14:paraId="3BEE8531"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DeYoung, C. G., Quilty, L. C., &amp; Peterson, J. B. (2007). Between facets and domains: 10 aspects of the Big Five.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880–896. DOI: 10.1037/0022-3514.93.5.880</w:t>
      </w:r>
    </w:p>
    <w:p w14:paraId="487871E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Dickert, S., Sagara, N., &amp; Slovic, P. (2011). Affective motivations to help others: A two-stage model of donation decisions.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361–376. DOI: 10.1002/bdm.697</w:t>
      </w:r>
    </w:p>
    <w:p w14:paraId="4FB79C1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Dovidio, J. F., Pilliavin, J. A., Schroeder, D. A., &amp; Penner, L. (2006). </w:t>
      </w:r>
      <w:r>
        <w:rPr>
          <w:rFonts w:ascii="Times New Roman" w:eastAsia="Times New Roman" w:hAnsi="Times New Roman" w:cs="Times New Roman"/>
          <w:i/>
          <w:color w:val="000000"/>
          <w:sz w:val="24"/>
          <w:szCs w:val="24"/>
        </w:rPr>
        <w:t>The social psychology of prosocial behavior</w:t>
      </w:r>
      <w:r>
        <w:rPr>
          <w:rFonts w:ascii="Times New Roman" w:eastAsia="Times New Roman" w:hAnsi="Times New Roman" w:cs="Times New Roman"/>
          <w:color w:val="000000"/>
          <w:sz w:val="24"/>
          <w:szCs w:val="24"/>
        </w:rPr>
        <w:t>. Mahwah, NJ: Lawrence Erlbaum Associates.</w:t>
      </w:r>
    </w:p>
    <w:p w14:paraId="51EBF605" w14:textId="77777777" w:rsidR="004A46E7" w:rsidRDefault="004A46E7">
      <w:pPr>
        <w:spacing w:after="0" w:line="480" w:lineRule="auto"/>
        <w:ind w:left="708" w:hanging="708"/>
        <w:rPr>
          <w:ins w:id="1538" w:author="Robin Bergh" w:date="2019-09-24T18:10:00Z"/>
          <w:rFonts w:ascii="Times New Roman" w:eastAsia="Times New Roman" w:hAnsi="Times New Roman" w:cs="Times New Roman"/>
          <w:color w:val="000000"/>
          <w:sz w:val="24"/>
          <w:szCs w:val="24"/>
        </w:rPr>
      </w:pPr>
      <w:ins w:id="1539" w:author="Robin Bergh" w:date="2019-09-24T18:10:00Z">
        <w:r w:rsidRPr="004A46E7">
          <w:rPr>
            <w:rFonts w:ascii="Times New Roman" w:eastAsia="Times New Roman" w:hAnsi="Times New Roman" w:cs="Times New Roman"/>
            <w:color w:val="000000"/>
            <w:sz w:val="24"/>
            <w:szCs w:val="24"/>
          </w:rPr>
          <w:t xml:space="preserve">Duncan, B. (2004). A theory of impact philanthropy. </w:t>
        </w:r>
        <w:r w:rsidRPr="004A46E7">
          <w:rPr>
            <w:rFonts w:ascii="Times New Roman" w:eastAsia="Times New Roman" w:hAnsi="Times New Roman" w:cs="Times New Roman"/>
            <w:i/>
            <w:color w:val="000000"/>
            <w:sz w:val="24"/>
            <w:szCs w:val="24"/>
          </w:rPr>
          <w:t>Journal of Public Economics, 88</w:t>
        </w:r>
        <w:r w:rsidRPr="004A46E7">
          <w:rPr>
            <w:rFonts w:ascii="Times New Roman" w:eastAsia="Times New Roman" w:hAnsi="Times New Roman" w:cs="Times New Roman"/>
            <w:color w:val="000000"/>
            <w:sz w:val="24"/>
            <w:szCs w:val="24"/>
          </w:rPr>
          <w:t>, 2159–2180. https://doi.org/10.1016/S0047-2727(03)00037-9</w:t>
        </w:r>
      </w:ins>
    </w:p>
    <w:p w14:paraId="644A0B96"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Durkin, S., Brennan, E., &amp; Wakefield, M. (2012). Mass media campaigns to promote smoking cessation among adults: an integrative review. </w:t>
      </w:r>
      <w:r>
        <w:rPr>
          <w:rFonts w:ascii="Times New Roman" w:eastAsia="Times New Roman" w:hAnsi="Times New Roman" w:cs="Times New Roman"/>
          <w:i/>
          <w:color w:val="000000"/>
          <w:sz w:val="24"/>
          <w:szCs w:val="24"/>
        </w:rPr>
        <w:t>Tobacco Control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127–138. DOI: 10.1136/tobaccocontrol-2011-050345</w:t>
      </w:r>
    </w:p>
    <w:p w14:paraId="07AB574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Erlandsson, A., Björklund, F., &amp; Bäckström, M. (2015). Emotional reactions, perceived impact and perceived responsibility mediate the identifiable victim effect, proportion dominance effect and in-group effect respectively. </w:t>
      </w:r>
      <w:r>
        <w:rPr>
          <w:rFonts w:ascii="Times New Roman" w:eastAsia="Times New Roman" w:hAnsi="Times New Roman" w:cs="Times New Roman"/>
          <w:i/>
          <w:color w:val="000000"/>
          <w:sz w:val="24"/>
          <w:szCs w:val="24"/>
        </w:rPr>
        <w:t>Organizational Behavior and Human Decision Processes, 127</w:t>
      </w:r>
      <w:r>
        <w:rPr>
          <w:rFonts w:ascii="Times New Roman" w:eastAsia="Times New Roman" w:hAnsi="Times New Roman" w:cs="Times New Roman"/>
          <w:color w:val="000000"/>
          <w:sz w:val="24"/>
          <w:szCs w:val="24"/>
        </w:rPr>
        <w:t>, 1–14. DOI: 10.1016/j.obhdp.2014.11.003</w:t>
      </w:r>
    </w:p>
    <w:p w14:paraId="53410EB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Exley, C. L. (2015). </w:t>
      </w:r>
      <w:r>
        <w:rPr>
          <w:rFonts w:ascii="Times New Roman" w:eastAsia="Times New Roman" w:hAnsi="Times New Roman" w:cs="Times New Roman"/>
          <w:i/>
          <w:color w:val="000000"/>
          <w:sz w:val="24"/>
          <w:szCs w:val="24"/>
        </w:rPr>
        <w:t>Using Charity Performance Metrics as an Excuse Not To Give</w:t>
      </w:r>
      <w:r>
        <w:rPr>
          <w:rFonts w:ascii="Times New Roman" w:eastAsia="Times New Roman" w:hAnsi="Times New Roman" w:cs="Times New Roman"/>
          <w:color w:val="000000"/>
          <w:sz w:val="24"/>
          <w:szCs w:val="24"/>
        </w:rPr>
        <w:t xml:space="preserve">. Unpublished paper. </w:t>
      </w:r>
      <w:r>
        <w:rPr>
          <w:rFonts w:ascii="Times New Roman" w:eastAsia="Times New Roman" w:hAnsi="Times New Roman" w:cs="Times New Roman"/>
          <w:sz w:val="24"/>
          <w:szCs w:val="24"/>
        </w:rPr>
        <w:t xml:space="preserve">Retrieved from: </w:t>
      </w:r>
      <w:r>
        <w:rPr>
          <w:rFonts w:ascii="Times New Roman" w:eastAsia="Times New Roman" w:hAnsi="Times New Roman" w:cs="Times New Roman"/>
          <w:color w:val="000000"/>
          <w:sz w:val="24"/>
          <w:szCs w:val="24"/>
        </w:rPr>
        <w:t>https://pdfs.semanticscholar.org/12ee/2541017556ec78700430 c864ad40e77df8a0.pdf</w:t>
      </w:r>
    </w:p>
    <w:p w14:paraId="01DDA7D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Farrelly, M. C., Duke, J. C., Davis, K. C., Nonnemaker, J. M., Kamyab, K., Willett, J. G., &amp; Juster, H. R. (2012). </w:t>
      </w:r>
      <w:r>
        <w:rPr>
          <w:rFonts w:ascii="Times New Roman" w:eastAsia="Times New Roman" w:hAnsi="Times New Roman" w:cs="Times New Roman"/>
          <w:color w:val="000000"/>
          <w:sz w:val="24"/>
          <w:szCs w:val="24"/>
        </w:rPr>
        <w:t xml:space="preserve">Promotion of Smoking Cessation with Emotional and/or Graphic Antismoking Advertising. </w:t>
      </w:r>
      <w:r>
        <w:rPr>
          <w:rFonts w:ascii="Times New Roman" w:eastAsia="Times New Roman" w:hAnsi="Times New Roman" w:cs="Times New Roman"/>
          <w:i/>
          <w:color w:val="000000"/>
          <w:sz w:val="24"/>
          <w:szCs w:val="24"/>
        </w:rPr>
        <w:t>American Journal of Preventive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43</w:t>
      </w:r>
      <w:r>
        <w:rPr>
          <w:rFonts w:ascii="Times New Roman" w:eastAsia="Times New Roman" w:hAnsi="Times New Roman" w:cs="Times New Roman"/>
          <w:color w:val="000000"/>
          <w:sz w:val="24"/>
          <w:szCs w:val="24"/>
        </w:rPr>
        <w:t>, 475–482. DOI: 10.1016/j.amepre.2012.07.023</w:t>
      </w:r>
    </w:p>
    <w:p w14:paraId="2F7BDF0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Faul, F., Erdfelder, E., Lang, A.-G., &amp; Buchner, A. (2007). A Flexible statistical power analysis program for the social, behavioral, and biomedical sciences. </w:t>
      </w:r>
      <w:r>
        <w:rPr>
          <w:rFonts w:ascii="Times New Roman" w:eastAsia="Times New Roman" w:hAnsi="Times New Roman" w:cs="Times New Roman"/>
          <w:i/>
          <w:sz w:val="24"/>
          <w:szCs w:val="24"/>
        </w:rPr>
        <w:t>Behavioral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175–191. DOI: 10.3758/BF03193146</w:t>
      </w:r>
    </w:p>
    <w:p w14:paraId="3E2720A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Gneezy, U., Keenan, E. A., &amp; Gneezy, A. (2014). Avoiding overhead aversion in charity.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346</w:t>
      </w:r>
      <w:r>
        <w:rPr>
          <w:rFonts w:ascii="Times New Roman" w:eastAsia="Times New Roman" w:hAnsi="Times New Roman" w:cs="Times New Roman"/>
          <w:color w:val="000000"/>
          <w:sz w:val="24"/>
          <w:szCs w:val="24"/>
        </w:rPr>
        <w:t>, 632–635. DOI: 10.1126/science.1253932</w:t>
      </w:r>
    </w:p>
    <w:p w14:paraId="7E1C77BD" w14:textId="77777777" w:rsidR="00841F8A" w:rsidRDefault="00F37D5F">
      <w:pPr>
        <w:tabs>
          <w:tab w:val="left" w:pos="-2694"/>
        </w:tabs>
        <w:spacing w:after="0" w:line="480" w:lineRule="auto"/>
        <w:ind w:left="709" w:hanging="709"/>
        <w:rPr>
          <w:ins w:id="1540" w:author="Robin Bergh" w:date="2019-09-24T17:58: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Goh, J. X., Hall, J. A., &amp; Rosenthal, R. (2016). Mini Meta-Analysis of Your Own Studies: Some Arguments on Why and a Primer on How. </w:t>
      </w:r>
      <w:r>
        <w:rPr>
          <w:rFonts w:ascii="Times New Roman" w:eastAsia="Times New Roman" w:hAnsi="Times New Roman" w:cs="Times New Roman"/>
          <w:i/>
          <w:color w:val="000000"/>
          <w:sz w:val="24"/>
          <w:szCs w:val="24"/>
        </w:rPr>
        <w:t>Social and Personality Psychology Compass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535–549. DOI: 10.1111/spc3.12267</w:t>
      </w:r>
    </w:p>
    <w:p w14:paraId="252A7C08" w14:textId="77777777" w:rsid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ins w:id="1541" w:author="Robin Bergh" w:date="2019-09-24T17:58:00Z">
        <w:r w:rsidRPr="009143F2">
          <w:rPr>
            <w:rFonts w:ascii="Times New Roman" w:eastAsia="Times New Roman" w:hAnsi="Times New Roman" w:cs="Times New Roman"/>
            <w:color w:val="000000"/>
            <w:sz w:val="24"/>
            <w:szCs w:val="24"/>
          </w:rPr>
          <w:t xml:space="preserve">Gordon, T. P., Knock, C. L., &amp; Neely, D. G. (2009). The role of rating agencies in the market for charitable contributions: An empirical test. </w:t>
        </w:r>
        <w:r w:rsidRPr="009143F2">
          <w:rPr>
            <w:rFonts w:ascii="Times New Roman" w:eastAsia="Times New Roman" w:hAnsi="Times New Roman" w:cs="Times New Roman"/>
            <w:i/>
            <w:color w:val="000000"/>
            <w:sz w:val="24"/>
            <w:szCs w:val="24"/>
          </w:rPr>
          <w:t>Journal of Accounting and Public Policy, 28</w:t>
        </w:r>
        <w:r w:rsidRPr="009143F2">
          <w:rPr>
            <w:rFonts w:ascii="Times New Roman" w:eastAsia="Times New Roman" w:hAnsi="Times New Roman" w:cs="Times New Roman"/>
            <w:color w:val="000000"/>
            <w:sz w:val="24"/>
            <w:szCs w:val="24"/>
          </w:rPr>
          <w:t xml:space="preserve">, 469–484. </w:t>
        </w:r>
      </w:ins>
      <w:ins w:id="1542" w:author="Robin Bergh" w:date="2019-09-24T17:59:00Z">
        <w:r>
          <w:rPr>
            <w:rFonts w:ascii="Times New Roman" w:eastAsia="Times New Roman" w:hAnsi="Times New Roman" w:cs="Times New Roman"/>
            <w:color w:val="000000"/>
            <w:sz w:val="24"/>
            <w:szCs w:val="24"/>
          </w:rPr>
          <w:t xml:space="preserve">DOI: </w:t>
        </w:r>
      </w:ins>
      <w:ins w:id="1543" w:author="Robin Bergh" w:date="2019-09-24T17:58:00Z">
        <w:r w:rsidRPr="009143F2">
          <w:rPr>
            <w:rFonts w:ascii="Times New Roman" w:eastAsia="Times New Roman" w:hAnsi="Times New Roman" w:cs="Times New Roman"/>
            <w:color w:val="000000"/>
            <w:sz w:val="24"/>
            <w:szCs w:val="24"/>
          </w:rPr>
          <w:t>10.1016/j.jaccpubpol.2009.08.001</w:t>
        </w:r>
      </w:ins>
    </w:p>
    <w:p w14:paraId="69E507C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lastRenderedPageBreak/>
        <w:t xml:space="preserve">Hsee, C. K., Loewenstein, G. F., Blount, S., &amp; Bazerman, M. H. (1999). </w:t>
      </w:r>
      <w:r>
        <w:rPr>
          <w:rFonts w:ascii="Times New Roman" w:eastAsia="Times New Roman" w:hAnsi="Times New Roman" w:cs="Times New Roman"/>
          <w:color w:val="000000"/>
          <w:sz w:val="24"/>
          <w:szCs w:val="24"/>
        </w:rPr>
        <w:t xml:space="preserve">Preference reversals between joint and separate evaluations of options: A review and theoretical analysis.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125</w:t>
      </w:r>
      <w:r>
        <w:rPr>
          <w:rFonts w:ascii="Times New Roman" w:eastAsia="Times New Roman" w:hAnsi="Times New Roman" w:cs="Times New Roman"/>
          <w:color w:val="000000"/>
          <w:sz w:val="24"/>
          <w:szCs w:val="24"/>
        </w:rPr>
        <w:t>(5), 576–590. DOI: 10.1037/0033-2909.125.5.576</w:t>
      </w:r>
    </w:p>
    <w:p w14:paraId="1269864A" w14:textId="77777777" w:rsidR="00841F8A" w:rsidRDefault="00F37D5F">
      <w:pPr>
        <w:tabs>
          <w:tab w:val="left" w:pos="-2694"/>
        </w:tabs>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Humphreys, B. R. (2013). </w:t>
      </w:r>
      <w:r>
        <w:rPr>
          <w:rFonts w:ascii="Times New Roman" w:eastAsia="Times New Roman" w:hAnsi="Times New Roman" w:cs="Times New Roman"/>
          <w:i/>
          <w:sz w:val="24"/>
          <w:szCs w:val="24"/>
        </w:rPr>
        <w:t>Dealing with zeros in economic data</w:t>
      </w:r>
      <w:r>
        <w:rPr>
          <w:rFonts w:ascii="Times New Roman" w:eastAsia="Times New Roman" w:hAnsi="Times New Roman" w:cs="Times New Roman"/>
          <w:sz w:val="24"/>
          <w:szCs w:val="24"/>
        </w:rPr>
        <w:t>. Unpublished paper. Department of Economics, University of Alberta, Alberta. Retrieved from: https://pdfs.</w:t>
      </w:r>
    </w:p>
    <w:p w14:paraId="7551828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semanticscholar.org/35c3/8229c8f7393acffc93b4a83120661df1f02c.pdf</w:t>
      </w:r>
    </w:p>
    <w:p w14:paraId="530A2181" w14:textId="77777777" w:rsidR="00841F8A" w:rsidDel="008345B4" w:rsidRDefault="00F37D5F">
      <w:pPr>
        <w:tabs>
          <w:tab w:val="left" w:pos="-2694"/>
        </w:tabs>
        <w:spacing w:after="0" w:line="480" w:lineRule="auto"/>
        <w:ind w:left="709" w:hanging="709"/>
        <w:rPr>
          <w:del w:id="1544" w:author="Robin Bergh" w:date="2019-09-24T17:47:00Z"/>
          <w:rFonts w:ascii="Times New Roman" w:eastAsia="Times New Roman" w:hAnsi="Times New Roman" w:cs="Times New Roman"/>
          <w:color w:val="000000"/>
          <w:sz w:val="24"/>
          <w:szCs w:val="24"/>
        </w:rPr>
      </w:pPr>
      <w:del w:id="1545" w:author="Robin Bergh" w:date="2019-09-24T17:47:00Z">
        <w:r w:rsidDel="008345B4">
          <w:rPr>
            <w:rFonts w:ascii="Times New Roman" w:eastAsia="Times New Roman" w:hAnsi="Times New Roman" w:cs="Times New Roman"/>
            <w:color w:val="000000"/>
            <w:sz w:val="24"/>
            <w:szCs w:val="24"/>
          </w:rPr>
          <w:delText xml:space="preserve">Kahneman, D. (2011). </w:delText>
        </w:r>
        <w:r w:rsidDel="008345B4">
          <w:rPr>
            <w:rFonts w:ascii="Times New Roman" w:eastAsia="Times New Roman" w:hAnsi="Times New Roman" w:cs="Times New Roman"/>
            <w:i/>
            <w:color w:val="000000"/>
            <w:sz w:val="24"/>
            <w:szCs w:val="24"/>
          </w:rPr>
          <w:delText>Thinking, fast and slow</w:delText>
        </w:r>
        <w:r w:rsidDel="008345B4">
          <w:rPr>
            <w:rFonts w:ascii="Times New Roman" w:eastAsia="Times New Roman" w:hAnsi="Times New Roman" w:cs="Times New Roman"/>
            <w:color w:val="000000"/>
            <w:sz w:val="24"/>
            <w:szCs w:val="24"/>
          </w:rPr>
          <w:delText>. New York, NY: Farrar, Straus &amp; Giroux.</w:delText>
        </w:r>
      </w:del>
    </w:p>
    <w:p w14:paraId="46B43A6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de-DE"/>
        </w:rPr>
        <w:t xml:space="preserve">Karlan, D., &amp; Wood, D. H. (2017). </w:t>
      </w:r>
      <w:r>
        <w:rPr>
          <w:rFonts w:ascii="Times New Roman" w:eastAsia="Times New Roman" w:hAnsi="Times New Roman" w:cs="Times New Roman"/>
          <w:color w:val="000000"/>
          <w:sz w:val="24"/>
          <w:szCs w:val="24"/>
        </w:rPr>
        <w:t xml:space="preserve">The effect of effectiveness: Donor response to aid effectiveness in a direct mail fundraising experiment. </w:t>
      </w:r>
      <w:r>
        <w:rPr>
          <w:rFonts w:ascii="Times New Roman" w:eastAsia="Times New Roman" w:hAnsi="Times New Roman" w:cs="Times New Roman"/>
          <w:i/>
          <w:color w:val="000000"/>
          <w:sz w:val="24"/>
          <w:szCs w:val="24"/>
        </w:rPr>
        <w:t>Journal of Behavioral and Experimental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66</w:t>
      </w:r>
      <w:r>
        <w:rPr>
          <w:rFonts w:ascii="Times New Roman" w:eastAsia="Times New Roman" w:hAnsi="Times New Roman" w:cs="Times New Roman"/>
          <w:color w:val="000000"/>
          <w:sz w:val="24"/>
          <w:szCs w:val="24"/>
        </w:rPr>
        <w:t>, 1–8. DOI: 10.1016/j.socec.2016.05.005</w:t>
      </w:r>
    </w:p>
    <w:p w14:paraId="0B30D0B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Kogut, T., &amp; Ritov, I. (2005). The “identified victim” effect: An identified group, or just a single individual?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157–167. DOI: 10.1002/bdm.492</w:t>
      </w:r>
    </w:p>
    <w:p w14:paraId="6AC3D3C5"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S., &amp; Feeley, T. H. (2016). The identifiable victim effect: a meta-analytic review. </w:t>
      </w:r>
      <w:r>
        <w:rPr>
          <w:rFonts w:ascii="Times New Roman" w:eastAsia="Times New Roman" w:hAnsi="Times New Roman" w:cs="Times New Roman"/>
          <w:i/>
          <w:color w:val="000000"/>
          <w:sz w:val="24"/>
          <w:szCs w:val="24"/>
        </w:rPr>
        <w:t>Social Influence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 199–215. DOI: 10.1080/15534510.2016.1216891</w:t>
      </w:r>
    </w:p>
    <w:p w14:paraId="75A01DDB" w14:textId="77777777" w:rsidR="00841F8A" w:rsidRDefault="00F37D5F">
      <w:pPr>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Levin, T., Levitt, S., &amp; List, J. (2016). A Glimpse into the World of High Capacity Givers: Experimental Evidence from a University Capital Campaign. </w:t>
      </w:r>
      <w:r>
        <w:rPr>
          <w:rFonts w:ascii="Times New Roman" w:eastAsia="Times New Roman" w:hAnsi="Times New Roman" w:cs="Times New Roman"/>
          <w:i/>
          <w:sz w:val="24"/>
          <w:szCs w:val="24"/>
        </w:rPr>
        <w:t>National Bureau of Economic Research Working Paper Series</w:t>
      </w:r>
      <w:r>
        <w:rPr>
          <w:rFonts w:ascii="Times New Roman" w:eastAsia="Times New Roman" w:hAnsi="Times New Roman" w:cs="Times New Roman"/>
          <w:sz w:val="24"/>
          <w:szCs w:val="24"/>
        </w:rPr>
        <w:t xml:space="preserve"> (Vol. No. 22099). </w:t>
      </w:r>
    </w:p>
    <w:p w14:paraId="1AA64CFA" w14:textId="77777777" w:rsidR="00DA3203" w:rsidRDefault="00F37D5F" w:rsidP="00DA3203">
      <w:pPr>
        <w:tabs>
          <w:tab w:val="left" w:pos="-2694"/>
        </w:tabs>
        <w:spacing w:after="0" w:line="480" w:lineRule="auto"/>
        <w:ind w:left="709" w:hanging="709"/>
        <w:rPr>
          <w:ins w:id="1546" w:author="Robin Bergh" w:date="2019-09-03T12:28: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Nott, D. (2016, August 20). Omran’s picture must be a turning point in Syria’s war. </w:t>
      </w:r>
      <w:r>
        <w:rPr>
          <w:rFonts w:ascii="Times New Roman" w:eastAsia="Times New Roman" w:hAnsi="Times New Roman" w:cs="Times New Roman"/>
          <w:i/>
          <w:color w:val="000000"/>
          <w:sz w:val="24"/>
          <w:szCs w:val="24"/>
        </w:rPr>
        <w:t>Guardian</w:t>
      </w:r>
      <w:r>
        <w:rPr>
          <w:rFonts w:ascii="Times New Roman" w:eastAsia="Times New Roman" w:hAnsi="Times New Roman" w:cs="Times New Roman"/>
          <w:color w:val="000000"/>
          <w:sz w:val="24"/>
          <w:szCs w:val="24"/>
        </w:rPr>
        <w:t xml:space="preserve">. Retrieved from: </w:t>
      </w:r>
      <w:ins w:id="1547" w:author="Robin Bergh" w:date="2019-09-03T12:28:00Z">
        <w:r w:rsidR="00DA3203">
          <w:rPr>
            <w:rFonts w:ascii="Times New Roman" w:eastAsia="Times New Roman" w:hAnsi="Times New Roman" w:cs="Times New Roman"/>
            <w:color w:val="000000"/>
            <w:sz w:val="24"/>
            <w:szCs w:val="24"/>
          </w:rPr>
          <w:fldChar w:fldCharType="begin"/>
        </w:r>
        <w:r w:rsidR="00DA3203">
          <w:rPr>
            <w:rFonts w:ascii="Times New Roman" w:eastAsia="Times New Roman" w:hAnsi="Times New Roman" w:cs="Times New Roman"/>
            <w:color w:val="000000"/>
            <w:sz w:val="24"/>
            <w:szCs w:val="24"/>
          </w:rPr>
          <w:instrText xml:space="preserve"> HYPERLINK "</w:instrText>
        </w:r>
      </w:ins>
      <w:r w:rsidR="00DA3203">
        <w:rPr>
          <w:rFonts w:ascii="Times New Roman" w:eastAsia="Times New Roman" w:hAnsi="Times New Roman" w:cs="Times New Roman"/>
          <w:color w:val="000000"/>
          <w:sz w:val="24"/>
          <w:szCs w:val="24"/>
        </w:rPr>
        <w:instrText>https://www.theguardian.com/commentisfree/2016/aug/20/omran-picture-turning-point-syria-war-aleppo-david-nott</w:instrText>
      </w:r>
      <w:ins w:id="1548" w:author="Robin Bergh" w:date="2019-09-03T12:28:00Z">
        <w:r w:rsidR="00DA3203">
          <w:rPr>
            <w:rFonts w:ascii="Times New Roman" w:eastAsia="Times New Roman" w:hAnsi="Times New Roman" w:cs="Times New Roman"/>
            <w:color w:val="000000"/>
            <w:sz w:val="24"/>
            <w:szCs w:val="24"/>
          </w:rPr>
          <w:instrText xml:space="preserve">" </w:instrText>
        </w:r>
        <w:r w:rsidR="00DA3203">
          <w:rPr>
            <w:rFonts w:ascii="Times New Roman" w:eastAsia="Times New Roman" w:hAnsi="Times New Roman" w:cs="Times New Roman"/>
            <w:color w:val="000000"/>
            <w:sz w:val="24"/>
            <w:szCs w:val="24"/>
          </w:rPr>
          <w:fldChar w:fldCharType="separate"/>
        </w:r>
      </w:ins>
      <w:r w:rsidR="00DA3203" w:rsidRPr="002B305E">
        <w:rPr>
          <w:rStyle w:val="Hyperlink"/>
          <w:rFonts w:ascii="Times New Roman" w:eastAsia="Times New Roman" w:hAnsi="Times New Roman" w:cs="Times New Roman"/>
          <w:sz w:val="24"/>
          <w:szCs w:val="24"/>
        </w:rPr>
        <w:t>https://www.theguardian.com/commentisfree/2016/aug/20/omran-picture-turning-point-syria-war-aleppo-david-nott</w:t>
      </w:r>
      <w:ins w:id="1549" w:author="Robin Bergh" w:date="2019-09-03T12:28:00Z">
        <w:r w:rsidR="00DA3203">
          <w:rPr>
            <w:rFonts w:ascii="Times New Roman" w:eastAsia="Times New Roman" w:hAnsi="Times New Roman" w:cs="Times New Roman"/>
            <w:color w:val="000000"/>
            <w:sz w:val="24"/>
            <w:szCs w:val="24"/>
          </w:rPr>
          <w:fldChar w:fldCharType="end"/>
        </w:r>
      </w:ins>
    </w:p>
    <w:p w14:paraId="78E3D461" w14:textId="77777777" w:rsidR="00DA3203" w:rsidRPr="00DA3203" w:rsidRDefault="00DA3203" w:rsidP="00DA3203">
      <w:pPr>
        <w:tabs>
          <w:tab w:val="left" w:pos="-2694"/>
        </w:tabs>
        <w:spacing w:after="0" w:line="480" w:lineRule="auto"/>
        <w:ind w:left="709" w:hanging="709"/>
        <w:rPr>
          <w:rFonts w:ascii="Times New Roman" w:eastAsia="Times New Roman" w:hAnsi="Times New Roman" w:cs="Times New Roman"/>
          <w:color w:val="000000"/>
          <w:sz w:val="24"/>
          <w:szCs w:val="24"/>
        </w:rPr>
      </w:pPr>
      <w:ins w:id="1550" w:author="Robin Bergh" w:date="2019-09-03T12:28:00Z">
        <w:r w:rsidRPr="00DA3203">
          <w:rPr>
            <w:rFonts w:ascii="Times New Roman" w:hAnsi="Times New Roman" w:cs="Times New Roman"/>
            <w:sz w:val="24"/>
            <w:szCs w:val="24"/>
          </w:rPr>
          <w:t>Parsons, L. M. (2007). The Impact of Financial Information and Voluntary Disclosures on Contributions to Not</w:t>
        </w:r>
        <w:r w:rsidRPr="00DA3203">
          <w:rPr>
            <w:rFonts w:ascii="Cambria Math" w:hAnsi="Cambria Math" w:cs="Cambria Math"/>
            <w:sz w:val="24"/>
            <w:szCs w:val="24"/>
          </w:rPr>
          <w:t>‐</w:t>
        </w:r>
        <w:r w:rsidRPr="00DA3203">
          <w:rPr>
            <w:rFonts w:ascii="Times New Roman" w:hAnsi="Times New Roman" w:cs="Times New Roman"/>
            <w:sz w:val="24"/>
            <w:szCs w:val="24"/>
          </w:rPr>
          <w:t>For</w:t>
        </w:r>
        <w:r w:rsidRPr="00DA3203">
          <w:rPr>
            <w:rFonts w:ascii="Cambria Math" w:hAnsi="Cambria Math" w:cs="Cambria Math"/>
            <w:sz w:val="24"/>
            <w:szCs w:val="24"/>
          </w:rPr>
          <w:t>‐</w:t>
        </w:r>
        <w:r w:rsidRPr="00DA3203">
          <w:rPr>
            <w:rFonts w:ascii="Times New Roman" w:hAnsi="Times New Roman" w:cs="Times New Roman"/>
            <w:sz w:val="24"/>
            <w:szCs w:val="24"/>
          </w:rPr>
          <w:t xml:space="preserve">Profit Organizations. </w:t>
        </w:r>
        <w:r w:rsidRPr="00DA3203">
          <w:rPr>
            <w:rFonts w:ascii="Times New Roman" w:hAnsi="Times New Roman" w:cs="Times New Roman"/>
            <w:i/>
            <w:iCs/>
            <w:sz w:val="24"/>
            <w:szCs w:val="24"/>
          </w:rPr>
          <w:t>Behavioral Research in Accounting</w:t>
        </w:r>
        <w:r w:rsidRPr="00DA3203">
          <w:rPr>
            <w:rFonts w:ascii="Times New Roman" w:hAnsi="Times New Roman" w:cs="Times New Roman"/>
            <w:sz w:val="24"/>
            <w:szCs w:val="24"/>
          </w:rPr>
          <w:t xml:space="preserve">, </w:t>
        </w:r>
        <w:r w:rsidRPr="00DA3203">
          <w:rPr>
            <w:rFonts w:ascii="Times New Roman" w:hAnsi="Times New Roman" w:cs="Times New Roman"/>
            <w:i/>
            <w:iCs/>
            <w:sz w:val="24"/>
            <w:szCs w:val="24"/>
          </w:rPr>
          <w:t>19</w:t>
        </w:r>
        <w:r w:rsidRPr="00DA3203">
          <w:rPr>
            <w:rFonts w:ascii="Times New Roman" w:hAnsi="Times New Roman" w:cs="Times New Roman"/>
            <w:sz w:val="24"/>
            <w:szCs w:val="24"/>
          </w:rPr>
          <w:t xml:space="preserve">, 179–196. </w:t>
        </w:r>
        <w:r>
          <w:rPr>
            <w:rFonts w:ascii="Times New Roman" w:hAnsi="Times New Roman" w:cs="Times New Roman"/>
            <w:sz w:val="24"/>
            <w:szCs w:val="24"/>
          </w:rPr>
          <w:t xml:space="preserve">DOI: </w:t>
        </w:r>
        <w:r w:rsidRPr="00DA3203">
          <w:rPr>
            <w:rFonts w:ascii="Times New Roman" w:hAnsi="Times New Roman" w:cs="Times New Roman"/>
            <w:sz w:val="24"/>
            <w:szCs w:val="24"/>
          </w:rPr>
          <w:t>10.2308/bria.2007.19.1.179</w:t>
        </w:r>
      </w:ins>
    </w:p>
    <w:p w14:paraId="57578AF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Polio Eradication Initiative (2016). </w:t>
      </w:r>
      <w:r>
        <w:rPr>
          <w:rFonts w:ascii="Times New Roman" w:eastAsia="Times New Roman" w:hAnsi="Times New Roman" w:cs="Times New Roman"/>
          <w:i/>
          <w:color w:val="000000"/>
          <w:sz w:val="24"/>
          <w:szCs w:val="24"/>
        </w:rPr>
        <w:t>Frequently Asked Questions</w:t>
      </w:r>
      <w:r>
        <w:rPr>
          <w:rFonts w:ascii="Times New Roman" w:eastAsia="Times New Roman" w:hAnsi="Times New Roman" w:cs="Times New Roman"/>
          <w:color w:val="000000"/>
          <w:sz w:val="24"/>
          <w:szCs w:val="24"/>
        </w:rPr>
        <w:t>. Retrieved from:  http://polioeradication.org/polio-today/faq/</w:t>
      </w:r>
    </w:p>
    <w:p w14:paraId="547B1E24"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Preston, S. D., &amp; de Waal, F. B. M. (2002). Empathy: Its ultimate and proximate bases.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 1-20. DOI: 10.1017/S0140525X02000018</w:t>
      </w:r>
    </w:p>
    <w:p w14:paraId="124020F3" w14:textId="77777777" w:rsidR="009143F2" w:rsidRPr="009143F2" w:rsidRDefault="009143F2">
      <w:pPr>
        <w:tabs>
          <w:tab w:val="left" w:pos="-2694"/>
        </w:tabs>
        <w:spacing w:after="0" w:line="480" w:lineRule="auto"/>
        <w:ind w:left="709" w:hanging="709"/>
        <w:rPr>
          <w:ins w:id="1551" w:author="Robin Bergh" w:date="2019-09-24T18:06:00Z"/>
          <w:rFonts w:ascii="Times New Roman" w:eastAsia="Times New Roman" w:hAnsi="Times New Roman" w:cs="Times New Roman"/>
          <w:color w:val="000000"/>
          <w:sz w:val="24"/>
          <w:szCs w:val="24"/>
        </w:rPr>
      </w:pPr>
      <w:ins w:id="1552" w:author="Robin Bergh" w:date="2019-09-24T18:06:00Z">
        <w:r w:rsidRPr="009143F2">
          <w:rPr>
            <w:rFonts w:ascii="Times New Roman" w:eastAsia="Times New Roman" w:hAnsi="Times New Roman" w:cs="Times New Roman"/>
            <w:color w:val="000000"/>
            <w:sz w:val="24"/>
            <w:szCs w:val="24"/>
          </w:rPr>
          <w:t xml:space="preserve">Rand, D. G. (2016). Cooperation, Fast and Slow. </w:t>
        </w:r>
        <w:r w:rsidRPr="009143F2">
          <w:rPr>
            <w:rFonts w:ascii="Times New Roman" w:eastAsia="Times New Roman" w:hAnsi="Times New Roman" w:cs="Times New Roman"/>
            <w:i/>
            <w:color w:val="000000"/>
            <w:sz w:val="24"/>
            <w:szCs w:val="24"/>
          </w:rPr>
          <w:t>Psychological Science, 27</w:t>
        </w:r>
        <w:r w:rsidRPr="009143F2">
          <w:rPr>
            <w:rFonts w:ascii="Times New Roman" w:eastAsia="Times New Roman" w:hAnsi="Times New Roman" w:cs="Times New Roman"/>
            <w:color w:val="000000"/>
            <w:sz w:val="24"/>
            <w:szCs w:val="24"/>
          </w:rPr>
          <w:t xml:space="preserve">, 1192–1206. </w:t>
        </w:r>
      </w:ins>
      <w:ins w:id="1553" w:author="Robin Bergh" w:date="2019-09-24T18:07:00Z">
        <w:r>
          <w:rPr>
            <w:rFonts w:ascii="Times New Roman" w:eastAsia="Times New Roman" w:hAnsi="Times New Roman" w:cs="Times New Roman"/>
            <w:color w:val="000000"/>
            <w:sz w:val="24"/>
            <w:szCs w:val="24"/>
          </w:rPr>
          <w:t xml:space="preserve">DOI: </w:t>
        </w:r>
      </w:ins>
      <w:ins w:id="1554" w:author="Robin Bergh" w:date="2019-09-24T18:06:00Z">
        <w:r w:rsidRPr="009143F2">
          <w:rPr>
            <w:rFonts w:ascii="Times New Roman" w:eastAsia="Times New Roman" w:hAnsi="Times New Roman" w:cs="Times New Roman"/>
            <w:color w:val="000000"/>
            <w:sz w:val="24"/>
            <w:szCs w:val="24"/>
          </w:rPr>
          <w:t>10.1177/0956797616654455</w:t>
        </w:r>
      </w:ins>
    </w:p>
    <w:p w14:paraId="413CC3E6" w14:textId="77777777" w:rsidR="009143F2" w:rsidRDefault="009143F2">
      <w:pPr>
        <w:tabs>
          <w:tab w:val="left" w:pos="-2694"/>
        </w:tabs>
        <w:spacing w:after="0" w:line="480" w:lineRule="auto"/>
        <w:ind w:left="709" w:hanging="709"/>
        <w:rPr>
          <w:ins w:id="1555" w:author="Robin Bergh" w:date="2019-09-24T18:05:00Z"/>
          <w:rFonts w:ascii="Times New Roman" w:eastAsia="Times New Roman" w:hAnsi="Times New Roman" w:cs="Times New Roman"/>
          <w:color w:val="000000"/>
          <w:sz w:val="24"/>
          <w:szCs w:val="24"/>
        </w:rPr>
      </w:pPr>
      <w:ins w:id="1556" w:author="Robin Bergh" w:date="2019-09-24T18:05:00Z">
        <w:r w:rsidRPr="009143F2">
          <w:rPr>
            <w:rFonts w:ascii="Times New Roman" w:eastAsia="Times New Roman" w:hAnsi="Times New Roman" w:cs="Times New Roman"/>
            <w:color w:val="000000"/>
            <w:sz w:val="24"/>
            <w:szCs w:val="24"/>
          </w:rPr>
          <w:t>Rand, D. G., Greene, J. D., &amp; Nowak, M. a. (2012). Spontaneous giving and cal</w:t>
        </w:r>
        <w:r>
          <w:rPr>
            <w:rFonts w:ascii="Times New Roman" w:eastAsia="Times New Roman" w:hAnsi="Times New Roman" w:cs="Times New Roman"/>
            <w:color w:val="000000"/>
            <w:sz w:val="24"/>
            <w:szCs w:val="24"/>
          </w:rPr>
          <w:t xml:space="preserve">culated greed. </w:t>
        </w:r>
        <w:r w:rsidRPr="009143F2">
          <w:rPr>
            <w:rFonts w:ascii="Times New Roman" w:eastAsia="Times New Roman" w:hAnsi="Times New Roman" w:cs="Times New Roman"/>
            <w:i/>
            <w:color w:val="000000"/>
            <w:sz w:val="24"/>
            <w:szCs w:val="24"/>
          </w:rPr>
          <w:t>Nature, 489</w:t>
        </w:r>
        <w:r w:rsidRPr="009143F2">
          <w:rPr>
            <w:rFonts w:ascii="Times New Roman" w:eastAsia="Times New Roman" w:hAnsi="Times New Roman" w:cs="Times New Roman"/>
            <w:color w:val="000000"/>
            <w:sz w:val="24"/>
            <w:szCs w:val="24"/>
          </w:rPr>
          <w:t xml:space="preserve">, 427–430. </w:t>
        </w:r>
      </w:ins>
      <w:ins w:id="1557" w:author="Robin Bergh" w:date="2019-09-24T18:06:00Z">
        <w:r>
          <w:rPr>
            <w:rFonts w:ascii="Times New Roman" w:eastAsia="Times New Roman" w:hAnsi="Times New Roman" w:cs="Times New Roman"/>
            <w:color w:val="000000"/>
            <w:sz w:val="24"/>
            <w:szCs w:val="24"/>
          </w:rPr>
          <w:t xml:space="preserve">DOI: </w:t>
        </w:r>
      </w:ins>
      <w:ins w:id="1558" w:author="Robin Bergh" w:date="2019-09-24T18:05:00Z">
        <w:r w:rsidRPr="009143F2">
          <w:rPr>
            <w:rFonts w:ascii="Times New Roman" w:eastAsia="Times New Roman" w:hAnsi="Times New Roman" w:cs="Times New Roman"/>
            <w:color w:val="000000"/>
            <w:sz w:val="24"/>
            <w:szCs w:val="24"/>
          </w:rPr>
          <w:t>10.1038/nature11467</w:t>
        </w:r>
      </w:ins>
    </w:p>
    <w:p w14:paraId="53341C2E" w14:textId="77777777" w:rsidR="004950CB" w:rsidRDefault="004950CB">
      <w:pPr>
        <w:tabs>
          <w:tab w:val="left" w:pos="-2694"/>
        </w:tabs>
        <w:spacing w:after="0" w:line="480" w:lineRule="auto"/>
        <w:ind w:left="709" w:hanging="709"/>
        <w:rPr>
          <w:ins w:id="1559" w:author="Robin Bergh" w:date="2019-09-24T18:19:00Z"/>
          <w:rFonts w:ascii="Times New Roman" w:eastAsia="Times New Roman" w:hAnsi="Times New Roman" w:cs="Times New Roman"/>
          <w:color w:val="000000"/>
          <w:sz w:val="24"/>
          <w:szCs w:val="24"/>
        </w:rPr>
      </w:pPr>
      <w:ins w:id="1560" w:author="Robin Bergh" w:date="2019-09-24T18:19:00Z">
        <w:r w:rsidRPr="004950CB">
          <w:rPr>
            <w:rFonts w:ascii="Times New Roman" w:eastAsia="Times New Roman" w:hAnsi="Times New Roman" w:cs="Times New Roman"/>
            <w:color w:val="000000"/>
            <w:sz w:val="24"/>
            <w:szCs w:val="24"/>
          </w:rPr>
          <w:t xml:space="preserve">Sibicky, M. E., Schroeder, D. A., &amp; Dovidio, J. F. (1995). Empathy and Helping: Considering the Consequences of Intervention. </w:t>
        </w:r>
        <w:r w:rsidRPr="004950CB">
          <w:rPr>
            <w:rFonts w:ascii="Times New Roman" w:eastAsia="Times New Roman" w:hAnsi="Times New Roman" w:cs="Times New Roman"/>
            <w:i/>
            <w:color w:val="000000"/>
            <w:sz w:val="24"/>
            <w:szCs w:val="24"/>
          </w:rPr>
          <w:t>Basic and Applied Social Psychology, 16</w:t>
        </w:r>
        <w:r w:rsidRPr="004950CB">
          <w:rPr>
            <w:rFonts w:ascii="Times New Roman" w:eastAsia="Times New Roman" w:hAnsi="Times New Roman" w:cs="Times New Roman"/>
            <w:color w:val="000000"/>
            <w:sz w:val="24"/>
            <w:szCs w:val="24"/>
          </w:rPr>
          <w:t xml:space="preserve">, 435–453. </w:t>
        </w:r>
        <w:r>
          <w:rPr>
            <w:rFonts w:ascii="Times New Roman" w:eastAsia="Times New Roman" w:hAnsi="Times New Roman" w:cs="Times New Roman"/>
            <w:color w:val="000000"/>
            <w:sz w:val="24"/>
            <w:szCs w:val="24"/>
          </w:rPr>
          <w:t xml:space="preserve">DOI: </w:t>
        </w:r>
        <w:r w:rsidRPr="004950CB">
          <w:rPr>
            <w:rFonts w:ascii="Times New Roman" w:eastAsia="Times New Roman" w:hAnsi="Times New Roman" w:cs="Times New Roman"/>
            <w:color w:val="000000"/>
            <w:sz w:val="24"/>
            <w:szCs w:val="24"/>
          </w:rPr>
          <w:t>10.1207/s15324834basp1604_3</w:t>
        </w:r>
      </w:ins>
    </w:p>
    <w:p w14:paraId="1129F17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P. (2015). </w:t>
      </w:r>
      <w:r>
        <w:rPr>
          <w:rFonts w:ascii="Times New Roman" w:eastAsia="Times New Roman" w:hAnsi="Times New Roman" w:cs="Times New Roman"/>
          <w:i/>
          <w:color w:val="000000"/>
          <w:sz w:val="24"/>
          <w:szCs w:val="24"/>
        </w:rPr>
        <w:t>The Most Good You Can Do: How Effective Altruism Is Changing Ideas About Living Ethically</w:t>
      </w:r>
      <w:r>
        <w:rPr>
          <w:rFonts w:ascii="Times New Roman" w:eastAsia="Times New Roman" w:hAnsi="Times New Roman" w:cs="Times New Roman"/>
          <w:color w:val="000000"/>
          <w:sz w:val="24"/>
          <w:szCs w:val="24"/>
        </w:rPr>
        <w:t>. New Haven, CT: Yale University Press.</w:t>
      </w:r>
    </w:p>
    <w:p w14:paraId="1120690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T., &amp; Klimecki, O. M. (2014). Empathy and compassion. </w:t>
      </w:r>
      <w:r>
        <w:rPr>
          <w:rFonts w:ascii="Times New Roman" w:eastAsia="Times New Roman" w:hAnsi="Times New Roman" w:cs="Times New Roman"/>
          <w:i/>
          <w:color w:val="000000"/>
          <w:sz w:val="24"/>
          <w:szCs w:val="24"/>
        </w:rPr>
        <w:t>Current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R875–R878. DOI: 10.1016/j.cub.2014.06.054</w:t>
      </w:r>
    </w:p>
    <w:p w14:paraId="2368DC86"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(2010). If I Look at the Mass I Will Never Act: Psychic Numbing and Genocide. In S. Roeser (Ed.) </w:t>
      </w:r>
      <w:r>
        <w:rPr>
          <w:rFonts w:ascii="Times New Roman" w:eastAsia="Times New Roman" w:hAnsi="Times New Roman" w:cs="Times New Roman"/>
          <w:i/>
          <w:color w:val="000000"/>
          <w:sz w:val="24"/>
          <w:szCs w:val="24"/>
        </w:rPr>
        <w:t>Emotions and Risky Technologies</w:t>
      </w:r>
      <w:r>
        <w:rPr>
          <w:rFonts w:ascii="Times New Roman" w:eastAsia="Times New Roman" w:hAnsi="Times New Roman" w:cs="Times New Roman"/>
          <w:color w:val="000000"/>
          <w:sz w:val="24"/>
          <w:szCs w:val="24"/>
        </w:rPr>
        <w:t xml:space="preserve"> (Vol. 5, pp. 37–59). </w:t>
      </w:r>
    </w:p>
    <w:p w14:paraId="08E0CB0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Finucane, M. L., Peters, E., &amp; MacGregor, D. G. (2007). The affect heuristic. </w:t>
      </w:r>
      <w:r>
        <w:rPr>
          <w:rFonts w:ascii="Times New Roman" w:eastAsia="Times New Roman" w:hAnsi="Times New Roman" w:cs="Times New Roman"/>
          <w:i/>
          <w:color w:val="000000"/>
          <w:sz w:val="24"/>
          <w:szCs w:val="24"/>
        </w:rPr>
        <w:t>European Journal of Operational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177</w:t>
      </w:r>
      <w:r>
        <w:rPr>
          <w:rFonts w:ascii="Times New Roman" w:eastAsia="Times New Roman" w:hAnsi="Times New Roman" w:cs="Times New Roman"/>
          <w:color w:val="000000"/>
          <w:sz w:val="24"/>
          <w:szCs w:val="24"/>
        </w:rPr>
        <w:t>, 1333–1352. DOI: 10.1016/j.ejor.2005.04.006</w:t>
      </w:r>
    </w:p>
    <w:p w14:paraId="32D8ECC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Slovic, P., Västfjäll, D., Erlandsson, A., &amp; Gregory, R. (2017). </w:t>
      </w:r>
      <w:r>
        <w:rPr>
          <w:rFonts w:ascii="Times New Roman" w:eastAsia="Times New Roman" w:hAnsi="Times New Roman" w:cs="Times New Roman"/>
          <w:color w:val="000000"/>
          <w:sz w:val="24"/>
          <w:szCs w:val="24"/>
        </w:rPr>
        <w:t xml:space="preserve">Iconic photographs and the ebb and flow of empathic response to humanitarian disasters.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640–644. DOI: 10.1073/pnas.1613977114</w:t>
      </w:r>
    </w:p>
    <w:p w14:paraId="46FFB0E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Small, D. a., Loewenstein, G., &amp; Slovic, P. (2007). Sympathy and callousness: The impact of deliberative thought on donations to identifiable and statistical victims. </w:t>
      </w:r>
      <w:r>
        <w:rPr>
          <w:rFonts w:ascii="Times New Roman" w:eastAsia="Times New Roman" w:hAnsi="Times New Roman" w:cs="Times New Roman"/>
          <w:i/>
          <w:color w:val="000000"/>
          <w:sz w:val="24"/>
          <w:szCs w:val="24"/>
        </w:rPr>
        <w:t>Organizational Behavior and Human Decision Processes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102</w:t>
      </w:r>
      <w:r>
        <w:rPr>
          <w:rFonts w:ascii="Times New Roman" w:eastAsia="Times New Roman" w:hAnsi="Times New Roman" w:cs="Times New Roman"/>
          <w:color w:val="000000"/>
          <w:sz w:val="24"/>
          <w:szCs w:val="24"/>
        </w:rPr>
        <w:t>, 143–153. DOI: 10.1016/j.obhdp.2006.01.005</w:t>
      </w:r>
    </w:p>
    <w:p w14:paraId="5A338E39"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(1986) ‘Should donors care about fundraising?’, In S. Rose-Ackerman (Ed.) </w:t>
      </w:r>
      <w:r>
        <w:rPr>
          <w:rFonts w:ascii="Times New Roman" w:eastAsia="Times New Roman" w:hAnsi="Times New Roman" w:cs="Times New Roman"/>
          <w:i/>
          <w:color w:val="000000"/>
          <w:sz w:val="24"/>
          <w:szCs w:val="24"/>
        </w:rPr>
        <w:t>The economics of nonprofit institutions: Studies in structure and policy</w:t>
      </w:r>
      <w:r>
        <w:rPr>
          <w:rFonts w:ascii="Times New Roman" w:eastAsia="Times New Roman" w:hAnsi="Times New Roman" w:cs="Times New Roman"/>
          <w:color w:val="000000"/>
          <w:sz w:val="24"/>
          <w:szCs w:val="24"/>
        </w:rPr>
        <w:t>. Oxford:  University Press.</w:t>
      </w:r>
    </w:p>
    <w:p w14:paraId="06E412E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&amp; Morris, D. (2010). Ratio discrimination in charity fundraising: the inappropriate use of cost ratios has harmful side-effects. </w:t>
      </w:r>
      <w:r>
        <w:rPr>
          <w:rFonts w:ascii="Times New Roman" w:eastAsia="Times New Roman" w:hAnsi="Times New Roman" w:cs="Times New Roman"/>
          <w:i/>
          <w:color w:val="000000"/>
          <w:sz w:val="24"/>
          <w:szCs w:val="24"/>
        </w:rPr>
        <w:t>Voluntary Sector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77–95. DOI: 10.1332/204080510X497028</w:t>
      </w:r>
    </w:p>
    <w:p w14:paraId="76B5D47F" w14:textId="77777777" w:rsidR="00841F8A" w:rsidRDefault="00F37D5F">
      <w:pPr>
        <w:tabs>
          <w:tab w:val="left" w:pos="-2694"/>
        </w:tabs>
        <w:spacing w:after="0" w:line="480" w:lineRule="auto"/>
        <w:ind w:left="709" w:hanging="709"/>
        <w:rPr>
          <w:ins w:id="1561" w:author="Robin Bergh" w:date="2019-09-24T17:59: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Tebbens, R. J. D, Pallansch, M. A., Cochi, S. L., Wassilak, S. G. F., Linkins, J., Sutter, R. W., … Thompson, K. M. (2010). Economic analysis of the global polio eradication initiative. </w:t>
      </w:r>
      <w:r>
        <w:rPr>
          <w:rFonts w:ascii="Times New Roman" w:eastAsia="Times New Roman" w:hAnsi="Times New Roman" w:cs="Times New Roman"/>
          <w:i/>
          <w:color w:val="000000"/>
          <w:sz w:val="24"/>
          <w:szCs w:val="24"/>
        </w:rPr>
        <w:t>Vaccine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334–343. DOI: 10.1016/j.vaccine.2010.10.026</w:t>
      </w:r>
    </w:p>
    <w:p w14:paraId="38A60F43" w14:textId="77777777" w:rsidR="009143F2" w:rsidRDefault="009143F2">
      <w:pPr>
        <w:tabs>
          <w:tab w:val="left" w:pos="-2694"/>
        </w:tabs>
        <w:spacing w:after="0" w:line="480" w:lineRule="auto"/>
        <w:ind w:left="709" w:hanging="709"/>
        <w:rPr>
          <w:ins w:id="1562" w:author="Robin Bergh" w:date="2019-09-24T17:59:00Z"/>
          <w:rFonts w:ascii="Times New Roman" w:eastAsia="Times New Roman" w:hAnsi="Times New Roman" w:cs="Times New Roman"/>
          <w:color w:val="000000"/>
          <w:sz w:val="24"/>
          <w:szCs w:val="24"/>
        </w:rPr>
      </w:pPr>
      <w:ins w:id="1563" w:author="Robin Bergh" w:date="2019-09-24T18:00:00Z">
        <w:r w:rsidRPr="009143F2">
          <w:rPr>
            <w:rFonts w:ascii="Times New Roman" w:eastAsia="Times New Roman" w:hAnsi="Times New Roman" w:cs="Times New Roman"/>
            <w:color w:val="000000"/>
            <w:sz w:val="24"/>
            <w:szCs w:val="24"/>
          </w:rPr>
          <w:t xml:space="preserve">Tinghög, G., Andersson, D., Bonn, C., Böttiger, H., Josephson, C., Lundgren, G., … Johannesson, M. (2013). Intuition and cooperation reconsidered. </w:t>
        </w:r>
        <w:r w:rsidRPr="009143F2">
          <w:rPr>
            <w:rFonts w:ascii="Times New Roman" w:eastAsia="Times New Roman" w:hAnsi="Times New Roman" w:cs="Times New Roman"/>
            <w:i/>
            <w:color w:val="000000"/>
            <w:sz w:val="24"/>
            <w:szCs w:val="24"/>
          </w:rPr>
          <w:t>Nature, 498(7452)</w:t>
        </w:r>
        <w:r w:rsidRPr="009143F2">
          <w:rPr>
            <w:rFonts w:ascii="Times New Roman" w:eastAsia="Times New Roman" w:hAnsi="Times New Roman" w:cs="Times New Roman"/>
            <w:color w:val="000000"/>
            <w:sz w:val="24"/>
            <w:szCs w:val="24"/>
          </w:rPr>
          <w:t xml:space="preserve">, E1–E2.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10.1038/nature12194</w:t>
        </w:r>
      </w:ins>
    </w:p>
    <w:p w14:paraId="55A45262" w14:textId="77777777" w:rsidR="009143F2" w:rsidRPr="009143F2" w:rsidRDefault="009143F2" w:rsidP="009143F2">
      <w:pPr>
        <w:tabs>
          <w:tab w:val="left" w:pos="-2694"/>
        </w:tabs>
        <w:spacing w:after="0" w:line="480" w:lineRule="auto"/>
        <w:ind w:left="709" w:hanging="709"/>
        <w:rPr>
          <w:ins w:id="1564" w:author="Robin Bergh" w:date="2019-09-24T17:59:00Z"/>
          <w:rFonts w:ascii="Times New Roman" w:eastAsia="Times New Roman" w:hAnsi="Times New Roman" w:cs="Times New Roman"/>
          <w:color w:val="000000"/>
          <w:sz w:val="24"/>
          <w:szCs w:val="24"/>
        </w:rPr>
      </w:pPr>
      <w:ins w:id="1565" w:author="Robin Bergh" w:date="2019-09-24T17:59:00Z">
        <w:r w:rsidRPr="009143F2">
          <w:rPr>
            <w:rFonts w:ascii="Times New Roman" w:eastAsia="Times New Roman" w:hAnsi="Times New Roman" w:cs="Times New Roman"/>
            <w:color w:val="000000"/>
            <w:sz w:val="24"/>
            <w:szCs w:val="24"/>
          </w:rPr>
          <w:t xml:space="preserve">Yörük, B. K. (2016). Charity Ratings. </w:t>
        </w:r>
        <w:r>
          <w:rPr>
            <w:rFonts w:ascii="Times New Roman" w:eastAsia="Times New Roman" w:hAnsi="Times New Roman" w:cs="Times New Roman"/>
            <w:i/>
            <w:color w:val="000000"/>
            <w:sz w:val="24"/>
            <w:szCs w:val="24"/>
          </w:rPr>
          <w:t>Journal of Economics and</w:t>
        </w:r>
        <w:r w:rsidRPr="009143F2">
          <w:rPr>
            <w:rFonts w:ascii="Times New Roman" w:eastAsia="Times New Roman" w:hAnsi="Times New Roman" w:cs="Times New Roman"/>
            <w:i/>
            <w:color w:val="000000"/>
            <w:sz w:val="24"/>
            <w:szCs w:val="24"/>
          </w:rPr>
          <w:t xml:space="preserve"> Management Strategy, 25</w:t>
        </w:r>
        <w:r w:rsidRPr="009143F2">
          <w:rPr>
            <w:rFonts w:ascii="Times New Roman" w:eastAsia="Times New Roman" w:hAnsi="Times New Roman" w:cs="Times New Roman"/>
            <w:color w:val="000000"/>
            <w:sz w:val="24"/>
            <w:szCs w:val="24"/>
          </w:rPr>
          <w:t xml:space="preserve">, 195–219. </w:t>
        </w:r>
      </w:ins>
      <w:ins w:id="1566" w:author="Robin Bergh" w:date="2019-09-24T18:00:00Z">
        <w:r>
          <w:rPr>
            <w:rFonts w:ascii="Times New Roman" w:eastAsia="Times New Roman" w:hAnsi="Times New Roman" w:cs="Times New Roman"/>
            <w:color w:val="000000"/>
            <w:sz w:val="24"/>
            <w:szCs w:val="24"/>
          </w:rPr>
          <w:t xml:space="preserve">DOI: </w:t>
        </w:r>
      </w:ins>
      <w:ins w:id="1567" w:author="Robin Bergh" w:date="2019-09-24T17:59:00Z">
        <w:r w:rsidRPr="009143F2">
          <w:rPr>
            <w:rFonts w:ascii="Times New Roman" w:eastAsia="Times New Roman" w:hAnsi="Times New Roman" w:cs="Times New Roman"/>
            <w:color w:val="000000"/>
            <w:sz w:val="24"/>
            <w:szCs w:val="24"/>
          </w:rPr>
          <w:t>10.1111/jems.12139</w:t>
        </w:r>
      </w:ins>
    </w:p>
    <w:p w14:paraId="1BF959AA"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p>
    <w:p w14:paraId="47F17CFD" w14:textId="77777777" w:rsidR="00841F8A" w:rsidRDefault="00841F8A">
      <w:pPr>
        <w:tabs>
          <w:tab w:val="left" w:pos="-2694"/>
        </w:tabs>
        <w:spacing w:after="0" w:line="480" w:lineRule="auto"/>
        <w:ind w:left="709" w:hanging="709"/>
        <w:rPr>
          <w:rFonts w:ascii="Times New Roman" w:eastAsia="Times New Roman" w:hAnsi="Times New Roman" w:cs="Times New Roman"/>
          <w:color w:val="000000"/>
          <w:sz w:val="24"/>
          <w:szCs w:val="24"/>
        </w:rPr>
      </w:pPr>
    </w:p>
    <w:p w14:paraId="1654D286" w14:textId="77777777" w:rsidR="00841F8A" w:rsidRDefault="00841F8A">
      <w:pPr>
        <w:spacing w:after="0" w:line="480" w:lineRule="auto"/>
        <w:rPr>
          <w:rFonts w:ascii="Times New Roman" w:eastAsia="Times New Roman" w:hAnsi="Times New Roman" w:cs="Times New Roman"/>
          <w:sz w:val="24"/>
          <w:szCs w:val="24"/>
        </w:rPr>
      </w:pPr>
    </w:p>
    <w:sectPr w:rsidR="00841F8A">
      <w:headerReference w:type="default" r:id="rId11"/>
      <w:footerReference w:type="default" r:id="rId12"/>
      <w:pgSz w:w="12240" w:h="15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Reinstein, David" w:date="2019-09-25T14:40:00Z" w:initials="RD">
    <w:p w14:paraId="2D85CA7A" w14:textId="5E44F876" w:rsidR="009E6ADC" w:rsidRDefault="009E6ADC">
      <w:pPr>
        <w:pStyle w:val="CommentText"/>
      </w:pPr>
      <w:r>
        <w:rPr>
          <w:rStyle w:val="CommentReference"/>
        </w:rPr>
        <w:annotationRef/>
      </w:r>
      <w:r>
        <w:t>Don’t we just say ‘et al’… saves loads of space!</w:t>
      </w:r>
    </w:p>
  </w:comment>
  <w:comment w:id="42" w:author="Reinstein, David" w:date="2019-09-25T14:54:00Z" w:initials="RD">
    <w:p w14:paraId="340CE883" w14:textId="419CF9CE" w:rsidR="009E6ADC" w:rsidRDefault="009E6ADC">
      <w:pPr>
        <w:pStyle w:val="CommentText"/>
      </w:pPr>
      <w:r>
        <w:rPr>
          <w:rStyle w:val="CommentReference"/>
        </w:rPr>
        <w:annotationRef/>
      </w:r>
      <w:r>
        <w:t>Do you mean ‘cognitive biases’</w:t>
      </w:r>
    </w:p>
  </w:comment>
  <w:comment w:id="586" w:author="Reinstein, David" w:date="2019-09-26T23:04:00Z" w:initials="RD">
    <w:p w14:paraId="5A66D5D8" w14:textId="124EE96A" w:rsidR="00FC46DD" w:rsidRDefault="00FC46DD">
      <w:pPr>
        <w:pStyle w:val="CommentText"/>
      </w:pPr>
      <w:r>
        <w:rPr>
          <w:rStyle w:val="CommentReference"/>
        </w:rPr>
        <w:annotationRef/>
      </w:r>
      <w:r>
        <w:t xml:space="preserve">We did ask them this in the last one … simultaneously with ‘which charity’ but ‘amount’ </w:t>
      </w:r>
      <w:r w:rsidR="001813B7">
        <w:t>was asked on the next screen. So</w:t>
      </w:r>
      <w:r>
        <w:t xml:space="preserve"> what is meant by ‘except the last one’? </w:t>
      </w:r>
    </w:p>
  </w:comment>
  <w:comment w:id="590" w:author="Reinstein, David" w:date="2019-09-26T23:09:00Z" w:initials="RD">
    <w:p w14:paraId="2D813224" w14:textId="78F40549" w:rsidR="001813B7" w:rsidRDefault="001813B7">
      <w:pPr>
        <w:pStyle w:val="CommentText"/>
      </w:pPr>
      <w:r>
        <w:rPr>
          <w:rStyle w:val="CommentReference"/>
        </w:rPr>
        <w:annotationRef/>
      </w:r>
      <w:r>
        <w:t xml:space="preserve">I’d like to report confidence intervals on these differences, if it were feasible, to truly make the case that we have evidence that ‘there is very little difference between these’. </w:t>
      </w:r>
    </w:p>
  </w:comment>
  <w:comment w:id="623" w:author="Reinstein, David" w:date="2019-09-26T23:12:00Z" w:initials="RD">
    <w:p w14:paraId="64155A95" w14:textId="2EB774F0" w:rsidR="00633D78" w:rsidRDefault="00633D78">
      <w:pPr>
        <w:pStyle w:val="CommentText"/>
      </w:pPr>
      <w:r>
        <w:rPr>
          <w:rStyle w:val="CommentReference"/>
        </w:rPr>
        <w:annotationRef/>
      </w:r>
      <w:r>
        <w:t>NOT in study 6 either!!</w:t>
      </w:r>
    </w:p>
  </w:comment>
  <w:comment w:id="626" w:author="Reinstein, David" w:date="2019-09-26T23:12:00Z" w:initials="RD">
    <w:p w14:paraId="5DA58691" w14:textId="392AD3D8" w:rsidR="00C43A50" w:rsidRDefault="00C43A50">
      <w:pPr>
        <w:pStyle w:val="CommentText"/>
      </w:pPr>
      <w:r>
        <w:rPr>
          <w:rStyle w:val="CommentReference"/>
        </w:rPr>
        <w:annotationRef/>
      </w:r>
      <w:r>
        <w:t>Don’t we mean +/- 0.5?</w:t>
      </w:r>
    </w:p>
  </w:comment>
  <w:comment w:id="630" w:author="Reinstein, David" w:date="2019-09-26T23:14:00Z" w:initials="RD">
    <w:p w14:paraId="7235073B" w14:textId="55FB97DC" w:rsidR="00A72422" w:rsidRDefault="00A72422">
      <w:pPr>
        <w:pStyle w:val="CommentText"/>
      </w:pPr>
      <w:r>
        <w:rPr>
          <w:rStyle w:val="CommentReference"/>
        </w:rPr>
        <w:annotationRef/>
      </w:r>
      <w:r>
        <w:t xml:space="preserve">Not sure p=0.17 is considered borderline. </w:t>
      </w:r>
    </w:p>
  </w:comment>
  <w:comment w:id="695" w:author="Reinstein, David" w:date="2019-09-26T23:46:00Z" w:initials="RD">
    <w:p w14:paraId="4E03A5F9" w14:textId="2E60E809" w:rsidR="0035617D" w:rsidRDefault="0035617D">
      <w:pPr>
        <w:pStyle w:val="CommentText"/>
      </w:pPr>
      <w:r>
        <w:rPr>
          <w:rStyle w:val="CommentReference"/>
        </w:rPr>
        <w:annotationRef/>
      </w:r>
      <w:r>
        <w:t>Can you explain to me which alternative hypothesis this Bayes Factor is calculated against?</w:t>
      </w:r>
    </w:p>
  </w:comment>
  <w:comment w:id="813" w:author="Reinstein, David" w:date="2019-09-26T23:03:00Z" w:initials="RD">
    <w:p w14:paraId="6A27AB91" w14:textId="6A7B25D4" w:rsidR="004937F9" w:rsidRDefault="004937F9">
      <w:pPr>
        <w:pStyle w:val="CommentText"/>
      </w:pPr>
      <w:r>
        <w:rPr>
          <w:rStyle w:val="CommentReference"/>
        </w:rPr>
        <w:annotationRef/>
      </w:r>
      <w:r>
        <w:t>Typo in lower righ : ‘effictiveness’</w:t>
      </w:r>
    </w:p>
  </w:comment>
  <w:comment w:id="817" w:author="Reinstein, David" w:date="2019-09-27T10:45:00Z" w:initials="RD">
    <w:p w14:paraId="61A7088B" w14:textId="692806DE" w:rsidR="00ED2D68" w:rsidRDefault="00ED2D68">
      <w:pPr>
        <w:pStyle w:val="CommentText"/>
      </w:pPr>
      <w:r>
        <w:rPr>
          <w:rStyle w:val="CommentReference"/>
        </w:rPr>
        <w:annotationRef/>
      </w:r>
      <w:r>
        <w:t xml:space="preserve">I’d really like to see something similar for ‘share donating’ (i.e., donation incidence, here and/or in the regression tables below (the latter would take up  much less space) . Otherwise maybe it’s difficult to interpret the size of the (non)effects and CI’s? Would this be easy to do? </w:t>
      </w:r>
    </w:p>
  </w:comment>
  <w:comment w:id="867" w:author="Reinstein, David" w:date="2019-09-26T23:32:00Z" w:initials="RD">
    <w:p w14:paraId="4166F109" w14:textId="7AF2F68E" w:rsidR="003F1330" w:rsidRDefault="003F1330">
      <w:pPr>
        <w:pStyle w:val="CommentText"/>
      </w:pPr>
      <w:r>
        <w:rPr>
          <w:rStyle w:val="CommentReference"/>
        </w:rPr>
        <w:annotationRef/>
      </w:r>
      <w:r>
        <w:t xml:space="preserve">OK, this means I have to do it now </w:t>
      </w:r>
      <w:r>
        <w:sym w:font="Wingdings" w:char="F04A"/>
      </w:r>
      <w:r>
        <w:t>. Otherwise we can state “Future work should apply (and pre-registers) a bounding approach.”</w:t>
      </w:r>
    </w:p>
  </w:comment>
  <w:comment w:id="880" w:author="Reinstein, David" w:date="2019-09-26T23:32:00Z" w:initials="RD">
    <w:p w14:paraId="72FCD590" w14:textId="13817BAF" w:rsidR="005F3452" w:rsidRDefault="005F3452">
      <w:pPr>
        <w:pStyle w:val="CommentText"/>
      </w:pPr>
      <w:r>
        <w:rPr>
          <w:rStyle w:val="CommentReference"/>
        </w:rPr>
        <w:annotationRef/>
      </w:r>
      <w:r>
        <w:t>I’m not sure what this means.</w:t>
      </w:r>
    </w:p>
  </w:comment>
  <w:comment w:id="918" w:author="Reinstein, David" w:date="2019-09-26T23:37:00Z" w:initials="RD">
    <w:p w14:paraId="45E877E4" w14:textId="5C01E09A" w:rsidR="00822141" w:rsidRDefault="00822141">
      <w:pPr>
        <w:pStyle w:val="CommentText"/>
      </w:pPr>
      <w:r>
        <w:rPr>
          <w:rStyle w:val="CommentReference"/>
        </w:rPr>
        <w:annotationRef/>
      </w:r>
      <w:r>
        <w:t>But significant at 0.10 level in meta-analysis for incidence? (negative0</w:t>
      </w:r>
    </w:p>
  </w:comment>
  <w:comment w:id="927" w:author="Reinstein, David" w:date="2019-09-26T23:38:00Z" w:initials="RD">
    <w:p w14:paraId="33EECAB5" w14:textId="69A784BE" w:rsidR="00092398" w:rsidRDefault="00092398">
      <w:pPr>
        <w:pStyle w:val="CommentText"/>
      </w:pPr>
      <w:r>
        <w:rPr>
          <w:rStyle w:val="CommentReference"/>
        </w:rPr>
        <w:annotationRef/>
      </w:r>
      <w:r>
        <w:t>I don’t think ‘trends’ is the right word. Maybe ‘effects’?</w:t>
      </w:r>
    </w:p>
  </w:comment>
  <w:comment w:id="934" w:author="Reinstein, David" w:date="2019-09-27T10:47:00Z" w:initials="RD">
    <w:p w14:paraId="626724D3" w14:textId="43A4A16F" w:rsidR="00B63887" w:rsidRDefault="00B63887">
      <w:pPr>
        <w:pStyle w:val="CommentText"/>
      </w:pPr>
      <w:r>
        <w:rPr>
          <w:rStyle w:val="CommentReference"/>
        </w:rPr>
        <w:annotationRef/>
      </w:r>
      <w:r>
        <w:t>I assume these are unstandardized? I’m trying to compare them with the coefficients for those who passed the comprehension checks.</w:t>
      </w:r>
    </w:p>
  </w:comment>
  <w:comment w:id="1431" w:author="Reinstein, David" w:date="2019-09-26T23:43:00Z" w:initials="RD">
    <w:p w14:paraId="540E3E5A" w14:textId="2E1D426B" w:rsidR="009A0815" w:rsidRDefault="009A0815">
      <w:pPr>
        <w:pStyle w:val="CommentText"/>
      </w:pPr>
      <w:r>
        <w:rPr>
          <w:rStyle w:val="CommentReference"/>
        </w:rPr>
        <w:annotationRef/>
      </w:r>
      <w:r>
        <w:t>What does r_pb,mean indicate? A correlation coefficient? An effect size as a share of the mean donation?</w:t>
      </w:r>
    </w:p>
  </w:comment>
  <w:comment w:id="1434" w:author="Reinstein, David" w:date="2019-09-26T23:34:00Z" w:initials="RD">
    <w:p w14:paraId="333A2285" w14:textId="3330CF9B" w:rsidR="002B592C" w:rsidRDefault="002B592C">
      <w:pPr>
        <w:pStyle w:val="CommentText"/>
      </w:pPr>
      <w:r>
        <w:rPr>
          <w:rStyle w:val="CommentReference"/>
        </w:rPr>
        <w:annotationRef/>
      </w:r>
      <w:r>
        <w:t>!! Does this p-value and OR suggest that the efficiency information had a negative baseline effect on donation incidence?</w:t>
      </w:r>
    </w:p>
  </w:comment>
  <w:comment w:id="1443" w:author="Reinstein, David" w:date="2019-09-26T23:39:00Z" w:initials="RD">
    <w:p w14:paraId="5693B0D3" w14:textId="0340A1CA" w:rsidR="00C46931" w:rsidRDefault="00C46931">
      <w:pPr>
        <w:pStyle w:val="CommentText"/>
      </w:pPr>
      <w:r>
        <w:rPr>
          <w:rStyle w:val="CommentReference"/>
        </w:rPr>
        <w:annotationRef/>
      </w:r>
      <w:r>
        <w:t>This is perhaps the CoP effect most worth examining with Lee bounds</w:t>
      </w:r>
      <w:r w:rsidR="002F30D8">
        <w:t xml:space="preserve"> or other bounds</w:t>
      </w:r>
    </w:p>
  </w:comment>
  <w:comment w:id="1480" w:author="Reinstein, David" w:date="2019-09-26T23:48:00Z" w:initials="RD">
    <w:p w14:paraId="290CE9E2" w14:textId="129DBCE5" w:rsidR="00511E95" w:rsidRDefault="00511E95">
      <w:pPr>
        <w:pStyle w:val="CommentText"/>
      </w:pPr>
      <w:r>
        <w:rPr>
          <w:rStyle w:val="CommentReference"/>
        </w:rPr>
        <w:annotationRef/>
      </w:r>
      <w:r>
        <w:t>In other words, no interaction effect, correct?</w:t>
      </w:r>
    </w:p>
  </w:comment>
  <w:comment w:id="1492" w:author="Reinstein, David" w:date="2019-09-26T23:50:00Z" w:initials="RD">
    <w:p w14:paraId="58B9E1A8" w14:textId="28AB5520" w:rsidR="00780D5D" w:rsidRDefault="00780D5D">
      <w:pPr>
        <w:pStyle w:val="CommentText"/>
      </w:pPr>
      <w:r>
        <w:rPr>
          <w:rStyle w:val="CommentReference"/>
        </w:rPr>
        <w:annotationRef/>
      </w:r>
      <w:r>
        <w:t xml:space="preserve">But Parsons </w:t>
      </w:r>
      <w:r w:rsidRPr="00780D5D">
        <w:rPr>
          <w:b/>
          <w:bCs/>
        </w:rPr>
        <w:t>did</w:t>
      </w:r>
      <w:r>
        <w:t xml:space="preserve"> find a positive effect, at least for the group of prior donors, which, in their case, was the focal group.</w:t>
      </w:r>
      <w:r w:rsidR="007E3C70">
        <w:t xml:space="preserve"> Can we change it to ‘mixed evidence’?</w:t>
      </w:r>
    </w:p>
  </w:comment>
  <w:comment w:id="1511" w:author="Reinstein, David" w:date="2019-09-26T23:52:00Z" w:initials="RD">
    <w:p w14:paraId="6971FF0D" w14:textId="3F2982BA" w:rsidR="00030B4E" w:rsidRDefault="00030B4E">
      <w:pPr>
        <w:pStyle w:val="CommentText"/>
      </w:pPr>
      <w:r>
        <w:rPr>
          <w:rStyle w:val="CommentReference"/>
        </w:rPr>
        <w:annotationRef/>
      </w:r>
      <w:r>
        <w:t xml:space="preserve">Is it worth mentioning here (or earlier) that the emotional image of the blind girl did seem to move giving away from Guide Dogs and towards river blindness (although the latter effect is far from significant?)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5CA7A" w15:done="0"/>
  <w15:commentEx w15:paraId="340CE883" w15:done="0"/>
  <w15:commentEx w15:paraId="5A66D5D8" w15:done="0"/>
  <w15:commentEx w15:paraId="2D813224" w15:done="0"/>
  <w15:commentEx w15:paraId="64155A95" w15:done="0"/>
  <w15:commentEx w15:paraId="5DA58691" w15:done="0"/>
  <w15:commentEx w15:paraId="7235073B" w15:done="0"/>
  <w15:commentEx w15:paraId="4E03A5F9" w15:done="0"/>
  <w15:commentEx w15:paraId="6A27AB91" w15:done="0"/>
  <w15:commentEx w15:paraId="61A7088B" w15:done="0"/>
  <w15:commentEx w15:paraId="4166F109" w15:done="0"/>
  <w15:commentEx w15:paraId="72FCD590" w15:done="0"/>
  <w15:commentEx w15:paraId="45E877E4" w15:done="0"/>
  <w15:commentEx w15:paraId="33EECAB5" w15:done="0"/>
  <w15:commentEx w15:paraId="626724D3" w15:done="0"/>
  <w15:commentEx w15:paraId="540E3E5A" w15:done="0"/>
  <w15:commentEx w15:paraId="333A2285" w15:done="0"/>
  <w15:commentEx w15:paraId="5693B0D3" w15:done="0"/>
  <w15:commentEx w15:paraId="290CE9E2" w15:done="0"/>
  <w15:commentEx w15:paraId="58B9E1A8" w15:done="0"/>
  <w15:commentEx w15:paraId="6971FF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95F5A" w14:textId="77777777" w:rsidR="009E6ADC" w:rsidRDefault="009E6ADC">
      <w:pPr>
        <w:spacing w:after="0" w:line="240" w:lineRule="auto"/>
      </w:pPr>
      <w:r>
        <w:separator/>
      </w:r>
    </w:p>
  </w:endnote>
  <w:endnote w:type="continuationSeparator" w:id="0">
    <w:p w14:paraId="61D43F3F" w14:textId="77777777" w:rsidR="009E6ADC" w:rsidRDefault="009E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D60A" w14:textId="77777777" w:rsidR="009E6ADC" w:rsidRDefault="009E6ADC">
    <w:pPr>
      <w:pBdr>
        <w:top w:val="nil"/>
        <w:left w:val="nil"/>
        <w:bottom w:val="nil"/>
        <w:right w:val="nil"/>
        <w:between w:val="nil"/>
      </w:pBdr>
      <w:tabs>
        <w:tab w:val="center" w:pos="4703"/>
        <w:tab w:val="right" w:pos="940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D6157">
      <w:rPr>
        <w:rFonts w:ascii="Times New Roman" w:eastAsia="Times New Roman" w:hAnsi="Times New Roman" w:cs="Times New Roman"/>
        <w:noProof/>
        <w:color w:val="000000"/>
      </w:rPr>
      <w:t>19</w:t>
    </w:r>
    <w:r>
      <w:rPr>
        <w:rFonts w:ascii="Times New Roman" w:eastAsia="Times New Roman" w:hAnsi="Times New Roman" w:cs="Times New Roman"/>
        <w:color w:val="000000"/>
      </w:rPr>
      <w:fldChar w:fldCharType="end"/>
    </w:r>
  </w:p>
  <w:p w14:paraId="0B781680" w14:textId="77777777" w:rsidR="009E6ADC" w:rsidRDefault="009E6ADC">
    <w:pPr>
      <w:pBdr>
        <w:top w:val="nil"/>
        <w:left w:val="nil"/>
        <w:bottom w:val="nil"/>
        <w:right w:val="nil"/>
        <w:between w:val="nil"/>
      </w:pBdr>
      <w:tabs>
        <w:tab w:val="center" w:pos="4703"/>
        <w:tab w:val="right" w:pos="9406"/>
      </w:tabs>
      <w:spacing w:after="0" w:line="240" w:lineRule="auto"/>
      <w:rPr>
        <w:color w:val="000000"/>
      </w:rPr>
    </w:pPr>
  </w:p>
  <w:p w14:paraId="1903F050" w14:textId="77777777" w:rsidR="009E6ADC" w:rsidRDefault="009E6ADC">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9E715" w14:textId="77777777" w:rsidR="009E6ADC" w:rsidRDefault="009E6ADC">
      <w:pPr>
        <w:spacing w:after="0" w:line="240" w:lineRule="auto"/>
      </w:pPr>
      <w:r>
        <w:separator/>
      </w:r>
    </w:p>
  </w:footnote>
  <w:footnote w:type="continuationSeparator" w:id="0">
    <w:p w14:paraId="00B44571" w14:textId="77777777" w:rsidR="009E6ADC" w:rsidRDefault="009E6ADC">
      <w:pPr>
        <w:spacing w:after="0" w:line="240" w:lineRule="auto"/>
      </w:pPr>
      <w:r>
        <w:continuationSeparator/>
      </w:r>
    </w:p>
  </w:footnote>
  <w:footnote w:id="1">
    <w:p w14:paraId="7C4637AF" w14:textId="77777777" w:rsidR="009E6ADC" w:rsidRPr="000A33D1" w:rsidRDefault="009E6AD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0A33D1">
        <w:rPr>
          <w:rFonts w:ascii="Times New Roman" w:hAnsi="Times New Roman" w:cs="Times New Roman"/>
          <w:sz w:val="20"/>
          <w:szCs w:val="20"/>
          <w:vertAlign w:val="superscript"/>
          <w:rPrChange w:id="459" w:author="Reinstein, David" w:date="2019-09-26T23:23:00Z">
            <w:rPr>
              <w:vertAlign w:val="superscript"/>
            </w:rPr>
          </w:rPrChange>
        </w:rPr>
        <w:footnoteRef/>
      </w:r>
      <w:r w:rsidRPr="000A33D1">
        <w:rPr>
          <w:rFonts w:ascii="Times New Roman" w:eastAsia="Times New Roman" w:hAnsi="Times New Roman" w:cs="Times New Roman"/>
          <w:color w:val="000000"/>
          <w:sz w:val="20"/>
          <w:szCs w:val="20"/>
        </w:rPr>
        <w:t xml:space="preserve"> An initial hypothesis was that deliberating on efficiency/effectiveness would sometimes disrupt a spontaneous empathic effect, depending on when the deliberation would take place (before versus after a commitment to donate had been made). Additional studies (not reported here) suggest that initial evidence for that notion was unreliable, however.</w:t>
      </w:r>
    </w:p>
  </w:footnote>
  <w:footnote w:id="2">
    <w:p w14:paraId="6C422012" w14:textId="77777777" w:rsidR="005F3452" w:rsidRPr="00F45B67" w:rsidRDefault="005F3452" w:rsidP="005F3452">
      <w:pPr>
        <w:pStyle w:val="FootnoteText"/>
        <w:rPr>
          <w:ins w:id="871" w:author="Reinstein, David" w:date="2019-09-26T23:31:00Z"/>
          <w:rFonts w:ascii="Times New Roman" w:hAnsi="Times New Roman" w:cs="Times New Roman"/>
          <w:sz w:val="20"/>
          <w:szCs w:val="20"/>
          <w:lang w:val="en-GB"/>
        </w:rPr>
      </w:pPr>
      <w:ins w:id="872" w:author="Reinstein, David" w:date="2019-09-26T23:31:00Z">
        <w:r w:rsidRPr="00F45B67">
          <w:rPr>
            <w:rStyle w:val="FootnoteReference"/>
            <w:rFonts w:ascii="Times New Roman" w:hAnsi="Times New Roman" w:cs="Times New Roman"/>
            <w:sz w:val="20"/>
            <w:szCs w:val="20"/>
          </w:rPr>
          <w:footnoteRef/>
        </w:r>
        <w:r w:rsidRPr="00F45B67">
          <w:rPr>
            <w:rFonts w:ascii="Times New Roman" w:hAnsi="Times New Roman" w:cs="Times New Roman"/>
            <w:sz w:val="20"/>
            <w:szCs w:val="20"/>
          </w:rPr>
          <w:t xml:space="preserve"> </w:t>
        </w:r>
        <w:r>
          <w:rPr>
            <w:rFonts w:ascii="Times New Roman" w:hAnsi="Times New Roman" w:cs="Times New Roman"/>
            <w:sz w:val="20"/>
            <w:szCs w:val="20"/>
          </w:rPr>
          <w:t>I</w:t>
        </w:r>
        <w:r w:rsidRPr="00F45B67">
          <w:rPr>
            <w:rFonts w:ascii="Times New Roman" w:hAnsi="Times New Roman" w:cs="Times New Roman"/>
            <w:sz w:val="20"/>
            <w:szCs w:val="20"/>
          </w:rPr>
          <w:t xml:space="preserve">f the treatments </w:t>
        </w:r>
        <w:r>
          <w:rPr>
            <w:rFonts w:ascii="Times New Roman" w:hAnsi="Times New Roman" w:cs="Times New Roman"/>
            <w:sz w:val="20"/>
            <w:szCs w:val="20"/>
          </w:rPr>
          <w:t>lead to a different composition (in terms of potential-donation-outcomes)  of “positive donors” in each treatment group, this leads to a biased measure of the impact of the treatment on “donations among those who would have donated in either treatment or control.”</w:t>
        </w:r>
        <w:r w:rsidRPr="00F45B67">
          <w:rPr>
            <w:rFonts w:ascii="Times New Roman" w:hAnsi="Times New Roman" w:cs="Times New Roman"/>
            <w:sz w:val="20"/>
            <w:szCs w:val="20"/>
          </w:rPr>
          <w:t xml:space="preserve"> </w:t>
        </w:r>
        <w:r>
          <w:rPr>
            <w:rFonts w:ascii="Times New Roman" w:hAnsi="Times New Roman" w:cs="Times New Roman"/>
            <w:sz w:val="20"/>
            <w:szCs w:val="20"/>
          </w:rPr>
          <w:t>See</w:t>
        </w:r>
        <w:r w:rsidRPr="00F45B67">
          <w:rPr>
            <w:rFonts w:ascii="Times New Roman" w:hAnsi="Times New Roman" w:cs="Times New Roman"/>
            <w:sz w:val="20"/>
            <w:szCs w:val="20"/>
          </w:rPr>
          <w:t xml:space="preserve"> Lee (2009</w:t>
        </w:r>
        <w:r w:rsidRPr="009B6AE1">
          <w:rPr>
            <w:rFonts w:ascii="Times New Roman" w:hAnsi="Times New Roman" w:cs="Times New Roman"/>
            <w:sz w:val="20"/>
            <w:szCs w:val="20"/>
          </w:rPr>
          <w:t>). Future work should employ statistical bounding procedures to address this.</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D58FE" w14:textId="77777777" w:rsidR="009E6ADC" w:rsidRDefault="009E6ADC">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Empathic and Numerate Giving</w:t>
    </w:r>
  </w:p>
  <w:p w14:paraId="712BD380" w14:textId="77777777" w:rsidR="009E6ADC" w:rsidRDefault="009E6ADC">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31F9"/>
    <w:multiLevelType w:val="multilevel"/>
    <w:tmpl w:val="A396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841F8A"/>
    <w:rsid w:val="00003C49"/>
    <w:rsid w:val="00017079"/>
    <w:rsid w:val="00030B4E"/>
    <w:rsid w:val="0005226A"/>
    <w:rsid w:val="00056F2C"/>
    <w:rsid w:val="00092398"/>
    <w:rsid w:val="000A33D1"/>
    <w:rsid w:val="000A481B"/>
    <w:rsid w:val="000D7E80"/>
    <w:rsid w:val="000E029F"/>
    <w:rsid w:val="000E5BA3"/>
    <w:rsid w:val="00101D6D"/>
    <w:rsid w:val="00105A3E"/>
    <w:rsid w:val="00120687"/>
    <w:rsid w:val="00166477"/>
    <w:rsid w:val="001813B7"/>
    <w:rsid w:val="00182B09"/>
    <w:rsid w:val="001854EB"/>
    <w:rsid w:val="001A19F9"/>
    <w:rsid w:val="001A41D8"/>
    <w:rsid w:val="001A756C"/>
    <w:rsid w:val="001D0FB5"/>
    <w:rsid w:val="001E5B73"/>
    <w:rsid w:val="001E681B"/>
    <w:rsid w:val="00200093"/>
    <w:rsid w:val="00204CEC"/>
    <w:rsid w:val="00206E02"/>
    <w:rsid w:val="00232581"/>
    <w:rsid w:val="002620D6"/>
    <w:rsid w:val="00267F16"/>
    <w:rsid w:val="0029157B"/>
    <w:rsid w:val="002B448D"/>
    <w:rsid w:val="002B592C"/>
    <w:rsid w:val="002D27C1"/>
    <w:rsid w:val="002D55F0"/>
    <w:rsid w:val="002E23CA"/>
    <w:rsid w:val="002F30D8"/>
    <w:rsid w:val="00311D79"/>
    <w:rsid w:val="00345F6C"/>
    <w:rsid w:val="0035617D"/>
    <w:rsid w:val="00365E6C"/>
    <w:rsid w:val="003957BC"/>
    <w:rsid w:val="003B4F0F"/>
    <w:rsid w:val="003D405B"/>
    <w:rsid w:val="003E0D48"/>
    <w:rsid w:val="003F1330"/>
    <w:rsid w:val="003F6E2C"/>
    <w:rsid w:val="003F7235"/>
    <w:rsid w:val="00403990"/>
    <w:rsid w:val="0042174F"/>
    <w:rsid w:val="00435621"/>
    <w:rsid w:val="0043588D"/>
    <w:rsid w:val="00441107"/>
    <w:rsid w:val="00452C93"/>
    <w:rsid w:val="0048686B"/>
    <w:rsid w:val="00491EEC"/>
    <w:rsid w:val="004937F9"/>
    <w:rsid w:val="004950CB"/>
    <w:rsid w:val="004A2020"/>
    <w:rsid w:val="004A46E7"/>
    <w:rsid w:val="004A7414"/>
    <w:rsid w:val="004E2D7D"/>
    <w:rsid w:val="00511E95"/>
    <w:rsid w:val="00514C57"/>
    <w:rsid w:val="005150E2"/>
    <w:rsid w:val="00520D55"/>
    <w:rsid w:val="00531870"/>
    <w:rsid w:val="00574DD4"/>
    <w:rsid w:val="0058624B"/>
    <w:rsid w:val="00594B31"/>
    <w:rsid w:val="005C3B97"/>
    <w:rsid w:val="005E4505"/>
    <w:rsid w:val="005F2943"/>
    <w:rsid w:val="005F3452"/>
    <w:rsid w:val="006008FD"/>
    <w:rsid w:val="00611D3A"/>
    <w:rsid w:val="00613687"/>
    <w:rsid w:val="00616DAB"/>
    <w:rsid w:val="00626E61"/>
    <w:rsid w:val="00633D78"/>
    <w:rsid w:val="00667C30"/>
    <w:rsid w:val="006B4EE8"/>
    <w:rsid w:val="006C45CA"/>
    <w:rsid w:val="006E3E38"/>
    <w:rsid w:val="007030B5"/>
    <w:rsid w:val="00703FCC"/>
    <w:rsid w:val="00705F7C"/>
    <w:rsid w:val="00706325"/>
    <w:rsid w:val="00736A83"/>
    <w:rsid w:val="00744792"/>
    <w:rsid w:val="00772D98"/>
    <w:rsid w:val="00773B29"/>
    <w:rsid w:val="00775BFB"/>
    <w:rsid w:val="00780D5D"/>
    <w:rsid w:val="007B0E42"/>
    <w:rsid w:val="007C38C9"/>
    <w:rsid w:val="007E342F"/>
    <w:rsid w:val="007E3C70"/>
    <w:rsid w:val="00822141"/>
    <w:rsid w:val="008307F4"/>
    <w:rsid w:val="008345B4"/>
    <w:rsid w:val="00841F8A"/>
    <w:rsid w:val="00846908"/>
    <w:rsid w:val="0085418F"/>
    <w:rsid w:val="00892F57"/>
    <w:rsid w:val="008D746C"/>
    <w:rsid w:val="009006F1"/>
    <w:rsid w:val="009063F9"/>
    <w:rsid w:val="009143F2"/>
    <w:rsid w:val="009352E9"/>
    <w:rsid w:val="009425F6"/>
    <w:rsid w:val="00960438"/>
    <w:rsid w:val="009742D1"/>
    <w:rsid w:val="00993EAA"/>
    <w:rsid w:val="009A0815"/>
    <w:rsid w:val="009B495E"/>
    <w:rsid w:val="009B6AE1"/>
    <w:rsid w:val="009E6ADC"/>
    <w:rsid w:val="009F4BBA"/>
    <w:rsid w:val="009F7C45"/>
    <w:rsid w:val="00A41E52"/>
    <w:rsid w:val="00A72422"/>
    <w:rsid w:val="00A76FF9"/>
    <w:rsid w:val="00A863F1"/>
    <w:rsid w:val="00AA34B2"/>
    <w:rsid w:val="00AF3705"/>
    <w:rsid w:val="00AF452C"/>
    <w:rsid w:val="00B33105"/>
    <w:rsid w:val="00B55490"/>
    <w:rsid w:val="00B63887"/>
    <w:rsid w:val="00B85944"/>
    <w:rsid w:val="00B85A83"/>
    <w:rsid w:val="00B90106"/>
    <w:rsid w:val="00BA39DB"/>
    <w:rsid w:val="00BB22E7"/>
    <w:rsid w:val="00BC6836"/>
    <w:rsid w:val="00C01728"/>
    <w:rsid w:val="00C27D8C"/>
    <w:rsid w:val="00C43A50"/>
    <w:rsid w:val="00C46931"/>
    <w:rsid w:val="00C73874"/>
    <w:rsid w:val="00C86AFE"/>
    <w:rsid w:val="00CB5D43"/>
    <w:rsid w:val="00CC4F22"/>
    <w:rsid w:val="00CD6157"/>
    <w:rsid w:val="00D15C02"/>
    <w:rsid w:val="00D166BD"/>
    <w:rsid w:val="00D3548B"/>
    <w:rsid w:val="00D62E5E"/>
    <w:rsid w:val="00D90B59"/>
    <w:rsid w:val="00D92016"/>
    <w:rsid w:val="00DA3203"/>
    <w:rsid w:val="00DD06AF"/>
    <w:rsid w:val="00DF1E80"/>
    <w:rsid w:val="00E1778A"/>
    <w:rsid w:val="00E23B7F"/>
    <w:rsid w:val="00E51FAD"/>
    <w:rsid w:val="00E77431"/>
    <w:rsid w:val="00E913C4"/>
    <w:rsid w:val="00E92A68"/>
    <w:rsid w:val="00EB30CC"/>
    <w:rsid w:val="00EC5E96"/>
    <w:rsid w:val="00EC7046"/>
    <w:rsid w:val="00ED2D68"/>
    <w:rsid w:val="00F034E2"/>
    <w:rsid w:val="00F26F6B"/>
    <w:rsid w:val="00F30EFC"/>
    <w:rsid w:val="00F37D5F"/>
    <w:rsid w:val="00F43881"/>
    <w:rsid w:val="00F50664"/>
    <w:rsid w:val="00F666D2"/>
    <w:rsid w:val="00F96349"/>
    <w:rsid w:val="00FB168B"/>
    <w:rsid w:val="00FC1E4E"/>
    <w:rsid w:val="00FC46DD"/>
    <w:rsid w:val="00FD08A4"/>
    <w:rsid w:val="00FF149F"/>
    <w:rsid w:val="00FF32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BF89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1"/>
    <w:tblPr>
      <w:tblStyleRowBandSize w:val="1"/>
      <w:tblStyleColBandSize w:val="1"/>
      <w:tblCellMar>
        <w:top w:w="0" w:type="dxa"/>
        <w:left w:w="28" w:type="dxa"/>
        <w:bottom w:w="0" w:type="dxa"/>
        <w:right w:w="2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7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5F"/>
    <w:rPr>
      <w:rFonts w:ascii="Tahoma" w:hAnsi="Tahoma" w:cs="Tahoma"/>
      <w:sz w:val="16"/>
      <w:szCs w:val="16"/>
    </w:rPr>
  </w:style>
  <w:style w:type="character" w:styleId="Hyperlink">
    <w:name w:val="Hyperlink"/>
    <w:basedOn w:val="DefaultParagraphFont"/>
    <w:uiPriority w:val="99"/>
    <w:unhideWhenUsed/>
    <w:rsid w:val="00DA3203"/>
    <w:rPr>
      <w:color w:val="0000FF" w:themeColor="hyperlink"/>
      <w:u w:val="single"/>
    </w:rPr>
  </w:style>
  <w:style w:type="paragraph" w:styleId="NormalWe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E0D48"/>
    <w:rPr>
      <w:b/>
      <w:bCs/>
    </w:rPr>
  </w:style>
  <w:style w:type="character" w:customStyle="1" w:styleId="CommentSubjectChar">
    <w:name w:val="Comment Subject Char"/>
    <w:basedOn w:val="CommentTextChar"/>
    <w:link w:val="CommentSubject"/>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otnoteText">
    <w:name w:val="footnote text"/>
    <w:basedOn w:val="Normal"/>
    <w:link w:val="FootnoteTextChar"/>
    <w:uiPriority w:val="99"/>
    <w:unhideWhenUsed/>
    <w:rsid w:val="000A33D1"/>
    <w:pPr>
      <w:spacing w:after="0" w:line="240" w:lineRule="auto"/>
    </w:pPr>
    <w:rPr>
      <w:sz w:val="24"/>
      <w:szCs w:val="24"/>
    </w:rPr>
  </w:style>
  <w:style w:type="character" w:customStyle="1" w:styleId="FootnoteTextChar">
    <w:name w:val="Footnote Text Char"/>
    <w:basedOn w:val="DefaultParagraphFont"/>
    <w:link w:val="FootnoteText"/>
    <w:uiPriority w:val="99"/>
    <w:rsid w:val="000A33D1"/>
    <w:rPr>
      <w:sz w:val="24"/>
      <w:szCs w:val="24"/>
    </w:rPr>
  </w:style>
  <w:style w:type="character" w:styleId="FootnoteReference">
    <w:name w:val="footnote reference"/>
    <w:basedOn w:val="DefaultParagraphFont"/>
    <w:uiPriority w:val="99"/>
    <w:unhideWhenUsed/>
    <w:rsid w:val="000A33D1"/>
    <w:rPr>
      <w:vertAlign w:val="superscript"/>
    </w:rPr>
  </w:style>
  <w:style w:type="character" w:styleId="Strong">
    <w:name w:val="Strong"/>
    <w:basedOn w:val="DefaultParagraphFont"/>
    <w:uiPriority w:val="22"/>
    <w:qFormat/>
    <w:rsid w:val="00780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84896">
      <w:bodyDiv w:val="1"/>
      <w:marLeft w:val="0"/>
      <w:marRight w:val="0"/>
      <w:marTop w:val="0"/>
      <w:marBottom w:val="0"/>
      <w:divBdr>
        <w:top w:val="none" w:sz="0" w:space="0" w:color="auto"/>
        <w:left w:val="none" w:sz="0" w:space="0" w:color="auto"/>
        <w:bottom w:val="none" w:sz="0" w:space="0" w:color="auto"/>
        <w:right w:val="none" w:sz="0" w:space="0" w:color="auto"/>
      </w:divBdr>
    </w:div>
    <w:div w:id="1068574232">
      <w:bodyDiv w:val="1"/>
      <w:marLeft w:val="0"/>
      <w:marRight w:val="0"/>
      <w:marTop w:val="0"/>
      <w:marBottom w:val="0"/>
      <w:divBdr>
        <w:top w:val="none" w:sz="0" w:space="0" w:color="auto"/>
        <w:left w:val="none" w:sz="0" w:space="0" w:color="auto"/>
        <w:bottom w:val="none" w:sz="0" w:space="0" w:color="auto"/>
        <w:right w:val="none" w:sz="0" w:space="0" w:color="auto"/>
      </w:divBdr>
      <w:divsChild>
        <w:div w:id="880869898">
          <w:marLeft w:val="0"/>
          <w:marRight w:val="0"/>
          <w:marTop w:val="0"/>
          <w:marBottom w:val="0"/>
          <w:divBdr>
            <w:top w:val="none" w:sz="0" w:space="0" w:color="auto"/>
            <w:left w:val="none" w:sz="0" w:space="0" w:color="auto"/>
            <w:bottom w:val="none" w:sz="0" w:space="0" w:color="auto"/>
            <w:right w:val="none" w:sz="0" w:space="0" w:color="auto"/>
          </w:divBdr>
        </w:div>
      </w:divsChild>
    </w:div>
    <w:div w:id="1793549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2E4E8-333F-464B-A76A-BDC4660B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29</Pages>
  <Words>10708</Words>
  <Characters>61041</Characters>
  <Application>Microsoft Macintosh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71606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Reinstein, David</cp:lastModifiedBy>
  <cp:revision>34</cp:revision>
  <dcterms:created xsi:type="dcterms:W3CDTF">2019-09-24T21:46:00Z</dcterms:created>
  <dcterms:modified xsi:type="dcterms:W3CDTF">2019-09-29T09:24:00Z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3628c1e5-af76-320a-86cd-b9d980603a64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