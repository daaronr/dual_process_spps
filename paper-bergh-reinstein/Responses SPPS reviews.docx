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633C8" w14:textId="77777777" w:rsidR="00D91FAC" w:rsidRPr="006474EE" w:rsidRDefault="00D91FAC" w:rsidP="00C06FCA">
      <w:pPr>
        <w:autoSpaceDE w:val="0"/>
        <w:autoSpaceDN w:val="0"/>
        <w:adjustRightInd w:val="0"/>
        <w:spacing w:after="0" w:line="240" w:lineRule="auto"/>
        <w:contextualSpacing/>
        <w:rPr>
          <w:rFonts w:ascii="Times New Roman" w:hAnsi="Times New Roman" w:cs="Times New Roman"/>
          <w:sz w:val="24"/>
          <w:szCs w:val="24"/>
        </w:rPr>
      </w:pPr>
    </w:p>
    <w:p w14:paraId="52BD6F4C" w14:textId="77777777" w:rsidR="006474EE" w:rsidRDefault="006474EE" w:rsidP="00C06FCA">
      <w:pPr>
        <w:spacing w:after="0"/>
        <w:contextualSpacing/>
        <w:rPr>
          <w:rFonts w:ascii="Times New Roman" w:hAnsi="Times New Roman" w:cs="Times New Roman"/>
          <w:b/>
          <w:sz w:val="24"/>
          <w:szCs w:val="24"/>
        </w:rPr>
      </w:pPr>
      <w:r w:rsidRPr="006474EE">
        <w:rPr>
          <w:rFonts w:ascii="Times New Roman" w:hAnsi="Times New Roman" w:cs="Times New Roman"/>
          <w:b/>
          <w:sz w:val="24"/>
          <w:szCs w:val="24"/>
        </w:rPr>
        <w:t>Editor comments</w:t>
      </w:r>
    </w:p>
    <w:p w14:paraId="4863A92D" w14:textId="77777777" w:rsidR="00751BFA" w:rsidRPr="006474EE" w:rsidRDefault="00751BFA" w:rsidP="00C06FCA">
      <w:pPr>
        <w:spacing w:after="0"/>
        <w:contextualSpacing/>
        <w:rPr>
          <w:rFonts w:ascii="Times New Roman" w:hAnsi="Times New Roman" w:cs="Times New Roman"/>
          <w:b/>
          <w:sz w:val="24"/>
          <w:szCs w:val="24"/>
        </w:rPr>
      </w:pPr>
    </w:p>
    <w:p w14:paraId="325DF2C6" w14:textId="77777777" w:rsidR="00C60BAC" w:rsidRDefault="00C60BAC" w:rsidP="00C06FCA">
      <w:pPr>
        <w:spacing w:after="0"/>
        <w:contextualSpacing/>
        <w:rPr>
          <w:rFonts w:ascii="Times New Roman" w:hAnsi="Times New Roman" w:cs="Times New Roman"/>
          <w:sz w:val="24"/>
          <w:szCs w:val="24"/>
          <w:u w:val="single"/>
        </w:rPr>
      </w:pPr>
      <w:r w:rsidRPr="00C06FCA">
        <w:rPr>
          <w:rFonts w:ascii="Times New Roman" w:hAnsi="Times New Roman" w:cs="Times New Roman"/>
          <w:sz w:val="24"/>
          <w:szCs w:val="24"/>
          <w:u w:val="single"/>
        </w:rPr>
        <w:t>Summarizing remarks:</w:t>
      </w:r>
      <w:r w:rsidR="00D53E48">
        <w:rPr>
          <w:rFonts w:ascii="Times New Roman" w:hAnsi="Times New Roman" w:cs="Times New Roman"/>
          <w:sz w:val="24"/>
          <w:szCs w:val="24"/>
          <w:u w:val="single"/>
        </w:rPr>
        <w:t xml:space="preserve"> </w:t>
      </w:r>
      <w:r w:rsidR="00F35469" w:rsidRPr="006474EE">
        <w:rPr>
          <w:rFonts w:ascii="Times New Roman" w:hAnsi="Times New Roman" w:cs="Times New Roman"/>
          <w:sz w:val="24"/>
          <w:szCs w:val="24"/>
        </w:rPr>
        <w:t>In summary, I think this is a very interesting paper and I imagine it will have an important impact on the field if you can collect additional data to address the issues raised above.  Thus, I hope you will collect new data and revise this for further consideration at SPPS.  I realize this may be more substantial revision than you are willing to conduct, but I hope you will consider it.   I look forward to receiving your revision.  </w:t>
      </w:r>
    </w:p>
    <w:p w14:paraId="59375E16" w14:textId="77777777" w:rsidR="00FD6AB2" w:rsidRPr="00C06FCA" w:rsidRDefault="00FD6AB2" w:rsidP="00C06FCA">
      <w:pPr>
        <w:spacing w:after="0"/>
        <w:contextualSpacing/>
        <w:rPr>
          <w:rFonts w:ascii="Times New Roman" w:hAnsi="Times New Roman" w:cs="Times New Roman"/>
          <w:sz w:val="24"/>
          <w:szCs w:val="24"/>
          <w:u w:val="single"/>
        </w:rPr>
      </w:pPr>
    </w:p>
    <w:p w14:paraId="3C2148C2" w14:textId="77777777" w:rsidR="009E6133" w:rsidRDefault="00C60BAC" w:rsidP="00C06FCA">
      <w:pPr>
        <w:spacing w:after="0"/>
        <w:contextualSpacing/>
        <w:rPr>
          <w:rFonts w:ascii="Times New Roman" w:hAnsi="Times New Roman" w:cs="Times New Roman"/>
          <w:i/>
          <w:sz w:val="24"/>
          <w:szCs w:val="24"/>
        </w:rPr>
      </w:pPr>
      <w:r w:rsidRPr="00D53E48">
        <w:rPr>
          <w:rFonts w:ascii="Times New Roman" w:hAnsi="Times New Roman" w:cs="Times New Roman"/>
          <w:i/>
          <w:sz w:val="24"/>
          <w:szCs w:val="24"/>
          <w:u w:val="single"/>
        </w:rPr>
        <w:t>Response:</w:t>
      </w:r>
      <w:r w:rsidR="00D53E48" w:rsidRPr="00F35469">
        <w:rPr>
          <w:rFonts w:ascii="Times New Roman" w:hAnsi="Times New Roman" w:cs="Times New Roman"/>
          <w:i/>
          <w:sz w:val="24"/>
          <w:szCs w:val="24"/>
        </w:rPr>
        <w:t xml:space="preserve"> </w:t>
      </w:r>
      <w:r w:rsidR="00F35469">
        <w:rPr>
          <w:rFonts w:ascii="Times New Roman" w:hAnsi="Times New Roman" w:cs="Times New Roman"/>
          <w:i/>
          <w:sz w:val="24"/>
          <w:szCs w:val="24"/>
        </w:rPr>
        <w:t>We are very grateful for all the helpful feedback we received and for your encouraging remarks (as well as that of the reviewers) about this work.</w:t>
      </w:r>
      <w:r w:rsidR="009E6133">
        <w:rPr>
          <w:rFonts w:ascii="Times New Roman" w:hAnsi="Times New Roman" w:cs="Times New Roman"/>
          <w:i/>
          <w:sz w:val="24"/>
          <w:szCs w:val="24"/>
        </w:rPr>
        <w:t xml:space="preserve"> We were also encouraged to read that both reviewers shared your assessment that the topic was important and contributing to the scientific literature on charitable giving.</w:t>
      </w:r>
      <w:r w:rsidR="00F35469">
        <w:rPr>
          <w:rFonts w:ascii="Times New Roman" w:hAnsi="Times New Roman" w:cs="Times New Roman"/>
          <w:i/>
          <w:sz w:val="24"/>
          <w:szCs w:val="24"/>
        </w:rPr>
        <w:t xml:space="preserve"> </w:t>
      </w:r>
    </w:p>
    <w:p w14:paraId="63F1215A" w14:textId="77777777" w:rsidR="009E6133" w:rsidRDefault="009E6133" w:rsidP="00C06FCA">
      <w:pPr>
        <w:spacing w:after="0"/>
        <w:contextualSpacing/>
        <w:rPr>
          <w:rFonts w:ascii="Times New Roman" w:hAnsi="Times New Roman" w:cs="Times New Roman"/>
          <w:i/>
          <w:sz w:val="24"/>
          <w:szCs w:val="24"/>
        </w:rPr>
      </w:pPr>
    </w:p>
    <w:p w14:paraId="34996299" w14:textId="77777777" w:rsidR="00C60BAC" w:rsidRPr="009E6133" w:rsidRDefault="00F35469"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We have indeed collected additional data in a new, pre-registered experiment. We have also added a number of new analyses to further examine the robustness of the different effect (e.g. using </w:t>
      </w:r>
      <w:commentRangeStart w:id="0"/>
      <w:r>
        <w:rPr>
          <w:rFonts w:ascii="Times New Roman" w:hAnsi="Times New Roman" w:cs="Times New Roman"/>
          <w:i/>
          <w:sz w:val="24"/>
          <w:szCs w:val="24"/>
        </w:rPr>
        <w:t>Bayesian ANOVAs</w:t>
      </w:r>
      <w:commentRangeEnd w:id="0"/>
      <w:r w:rsidR="00A61541">
        <w:rPr>
          <w:rStyle w:val="CommentReference"/>
        </w:rPr>
        <w:commentReference w:id="0"/>
      </w:r>
      <w:r>
        <w:rPr>
          <w:rFonts w:ascii="Times New Roman" w:hAnsi="Times New Roman" w:cs="Times New Roman"/>
          <w:i/>
          <w:sz w:val="24"/>
          <w:szCs w:val="24"/>
        </w:rPr>
        <w:t xml:space="preserve">). Finally, we have substantially rewritten the manuscript to address the comments from you and the reviewers. We hope you find the revision satisfactory. </w:t>
      </w:r>
    </w:p>
    <w:p w14:paraId="7B684672" w14:textId="77777777" w:rsidR="00FD6AB2" w:rsidRPr="00C06FCA" w:rsidRDefault="00FD6AB2" w:rsidP="00C06FCA">
      <w:pPr>
        <w:spacing w:after="0"/>
        <w:contextualSpacing/>
        <w:rPr>
          <w:rFonts w:ascii="Times New Roman" w:hAnsi="Times New Roman" w:cs="Times New Roman"/>
          <w:sz w:val="24"/>
          <w:szCs w:val="24"/>
          <w:u w:val="single"/>
        </w:rPr>
      </w:pPr>
    </w:p>
    <w:p w14:paraId="6A636C76" w14:textId="77777777" w:rsidR="006474EE" w:rsidRDefault="006474EE"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1:</w:t>
      </w:r>
      <w:r>
        <w:rPr>
          <w:rFonts w:ascii="Times New Roman" w:hAnsi="Times New Roman" w:cs="Times New Roman"/>
          <w:sz w:val="24"/>
          <w:szCs w:val="24"/>
        </w:rPr>
        <w:t xml:space="preserve"> </w:t>
      </w:r>
      <w:r w:rsidRPr="006474EE">
        <w:rPr>
          <w:rFonts w:ascii="Times New Roman" w:hAnsi="Times New Roman" w:cs="Times New Roman"/>
          <w:sz w:val="24"/>
          <w:szCs w:val="24"/>
        </w:rPr>
        <w:t xml:space="preserve">My reading of the paper is that one of the key results is the null effect of information about charity efficiency and effectiveness. I think this is an interesting and important finding that is worth reporting. However, if this is in fact the focal effect, it is important that uninteresting alternative explanations (e.g., ineffective manipulations) be ruled out. Reviewer 1 raised some important concerns about the efficacy of the manipulations/measures used in the studies. First, they noted that the manipulation may not have worked because participants didn’t pay enough attention. Although participants who failed attention checks were excluded from analyses, I am not completely convinced that correctly answering the attention check items (e.g., “to monitor quality, please respond with a seven for this item”) demonstrates that the participant also carefully read the information about the charity. For this reason, I think the present manuscript could be strengthened by an additional study (preferably pre-registered) that includes a manipulation check that clearly distinguishes between participants who have, and have not, absorbed the information about efficiency and effectiveness. </w:t>
      </w:r>
    </w:p>
    <w:p w14:paraId="0344DE30" w14:textId="77777777" w:rsidR="00FD6AB2" w:rsidRPr="006474EE" w:rsidRDefault="00FD6AB2" w:rsidP="00C06FCA">
      <w:pPr>
        <w:spacing w:after="0"/>
        <w:contextualSpacing/>
        <w:rPr>
          <w:rFonts w:ascii="Times New Roman" w:hAnsi="Times New Roman" w:cs="Times New Roman"/>
          <w:sz w:val="24"/>
          <w:szCs w:val="24"/>
        </w:rPr>
      </w:pPr>
    </w:p>
    <w:p w14:paraId="040C7975" w14:textId="77777777" w:rsidR="00516A1E" w:rsidRDefault="006474EE" w:rsidP="00C06FCA">
      <w:pPr>
        <w:spacing w:after="0"/>
        <w:contextualSpacing/>
        <w:rPr>
          <w:rFonts w:ascii="Times New Roman" w:hAnsi="Times New Roman" w:cs="Times New Roman"/>
          <w:sz w:val="24"/>
          <w:szCs w:val="24"/>
        </w:rPr>
      </w:pPr>
      <w:r w:rsidRPr="00D53E48">
        <w:rPr>
          <w:rFonts w:ascii="Times New Roman" w:hAnsi="Times New Roman" w:cs="Times New Roman"/>
          <w:i/>
          <w:sz w:val="24"/>
          <w:szCs w:val="24"/>
          <w:u w:val="single"/>
        </w:rPr>
        <w:t>Response:</w:t>
      </w:r>
      <w:r w:rsidRPr="00D53E48">
        <w:rPr>
          <w:rFonts w:ascii="Times New Roman" w:hAnsi="Times New Roman" w:cs="Times New Roman"/>
          <w:i/>
          <w:sz w:val="24"/>
          <w:szCs w:val="24"/>
        </w:rPr>
        <w:t xml:space="preserve"> </w:t>
      </w:r>
      <w:r w:rsidR="000F692A" w:rsidRPr="00807083">
        <w:rPr>
          <w:rFonts w:ascii="Times New Roman" w:hAnsi="Times New Roman" w:cs="Times New Roman"/>
          <w:i/>
          <w:sz w:val="24"/>
          <w:szCs w:val="24"/>
        </w:rPr>
        <w:t xml:space="preserve">This is a point well taken. We will discuss your concerns separately from those from reviewer 1, as </w:t>
      </w:r>
      <w:r w:rsidR="000F692A" w:rsidRPr="00751BFA">
        <w:rPr>
          <w:rFonts w:ascii="Times New Roman" w:hAnsi="Times New Roman" w:cs="Times New Roman"/>
          <w:i/>
          <w:sz w:val="24"/>
          <w:szCs w:val="24"/>
        </w:rPr>
        <w:t xml:space="preserve">they have slightly different foci (the reviewer’s remarks are mainly focused on a lack of attentiveness due to “long and tiring” text materials; see response to reviewer 1, </w:t>
      </w:r>
      <w:r w:rsidR="00751BFA" w:rsidRPr="00751BFA">
        <w:rPr>
          <w:rFonts w:ascii="Times New Roman" w:hAnsi="Times New Roman" w:cs="Times New Roman"/>
          <w:i/>
          <w:sz w:val="24"/>
          <w:szCs w:val="24"/>
        </w:rPr>
        <w:t>comment 2</w:t>
      </w:r>
      <w:r w:rsidR="000F692A" w:rsidRPr="00751BFA">
        <w:rPr>
          <w:rFonts w:ascii="Times New Roman" w:hAnsi="Times New Roman" w:cs="Times New Roman"/>
          <w:i/>
          <w:sz w:val="24"/>
          <w:szCs w:val="24"/>
        </w:rPr>
        <w:t xml:space="preserve">). </w:t>
      </w:r>
      <w:r w:rsidR="00904D0C" w:rsidRPr="00751BFA">
        <w:rPr>
          <w:rFonts w:ascii="Times New Roman" w:hAnsi="Times New Roman" w:cs="Times New Roman"/>
          <w:i/>
          <w:sz w:val="24"/>
          <w:szCs w:val="24"/>
        </w:rPr>
        <w:t>As for your more specific comments, w</w:t>
      </w:r>
      <w:r w:rsidR="00516A1E" w:rsidRPr="00751BFA">
        <w:rPr>
          <w:rFonts w:ascii="Times New Roman" w:hAnsi="Times New Roman" w:cs="Times New Roman"/>
          <w:i/>
          <w:sz w:val="24"/>
          <w:szCs w:val="24"/>
        </w:rPr>
        <w:t>e agree that our attention checks might not capture how well participants attend to the manipulated materials in particular. We also agree that an additional, pre</w:t>
      </w:r>
      <w:r w:rsidR="00516A1E" w:rsidRPr="00807083">
        <w:rPr>
          <w:rFonts w:ascii="Times New Roman" w:hAnsi="Times New Roman" w:cs="Times New Roman"/>
          <w:i/>
          <w:sz w:val="24"/>
          <w:szCs w:val="24"/>
        </w:rPr>
        <w:t>-registered study would be beneficial to better evaluate the impact of effectiveness.</w:t>
      </w:r>
    </w:p>
    <w:p w14:paraId="6D9C42D0" w14:textId="77777777" w:rsidR="00516A1E" w:rsidRDefault="00516A1E" w:rsidP="00C06FCA">
      <w:pPr>
        <w:spacing w:after="0"/>
        <w:contextualSpacing/>
        <w:rPr>
          <w:rFonts w:ascii="Times New Roman" w:hAnsi="Times New Roman" w:cs="Times New Roman"/>
          <w:sz w:val="24"/>
          <w:szCs w:val="24"/>
        </w:rPr>
      </w:pPr>
    </w:p>
    <w:p w14:paraId="1EBC1712" w14:textId="77777777" w:rsidR="00904D0C" w:rsidRDefault="00516A1E" w:rsidP="00C06FCA">
      <w:pPr>
        <w:spacing w:after="0"/>
        <w:contextualSpacing/>
        <w:rPr>
          <w:rFonts w:ascii="Times New Roman" w:hAnsi="Times New Roman" w:cs="Times New Roman"/>
          <w:i/>
          <w:sz w:val="24"/>
          <w:szCs w:val="24"/>
        </w:rPr>
      </w:pPr>
      <w:r w:rsidRPr="00516A1E">
        <w:rPr>
          <w:rFonts w:ascii="Times New Roman" w:hAnsi="Times New Roman" w:cs="Times New Roman"/>
          <w:i/>
          <w:sz w:val="24"/>
          <w:szCs w:val="24"/>
        </w:rPr>
        <w:lastRenderedPageBreak/>
        <w:t xml:space="preserve">We ran a pre-registered experiment with the aim of providing a clearer, albeit brief, effectiveness information manipulation. </w:t>
      </w:r>
      <w:r>
        <w:rPr>
          <w:rFonts w:ascii="Times New Roman" w:hAnsi="Times New Roman" w:cs="Times New Roman"/>
          <w:i/>
          <w:sz w:val="24"/>
          <w:szCs w:val="24"/>
        </w:rPr>
        <w:t xml:space="preserve">In this experiment we also asked participants about their recall from this text (from a segment appearing in all conditions, to also test whether participants paid equal attention across conditions). </w:t>
      </w:r>
    </w:p>
    <w:p w14:paraId="30CDDF49" w14:textId="77777777" w:rsidR="00904D0C" w:rsidRDefault="00904D0C" w:rsidP="00C06FCA">
      <w:pPr>
        <w:spacing w:after="0"/>
        <w:contextualSpacing/>
        <w:rPr>
          <w:rFonts w:ascii="Times New Roman" w:hAnsi="Times New Roman" w:cs="Times New Roman"/>
          <w:i/>
          <w:sz w:val="24"/>
          <w:szCs w:val="24"/>
        </w:rPr>
      </w:pPr>
    </w:p>
    <w:p w14:paraId="64FBD3E0" w14:textId="77777777" w:rsidR="00807083" w:rsidRDefault="00904D0C"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This </w:t>
      </w:r>
      <w:r w:rsidR="00516A1E">
        <w:rPr>
          <w:rFonts w:ascii="Times New Roman" w:hAnsi="Times New Roman" w:cs="Times New Roman"/>
          <w:i/>
          <w:sz w:val="24"/>
          <w:szCs w:val="24"/>
        </w:rPr>
        <w:t>study focused on donations for blind people and participants could choose from two charities, one focusing on treating river blindness and the other focusing on providing guide dogs. In the effectiveness condition we provided information about the costs and outcomes of each program. The manipulation check asked about where the efforts to combat river blindness are focused (</w:t>
      </w:r>
      <w:r w:rsidR="00A3323F">
        <w:rPr>
          <w:rFonts w:ascii="Times New Roman" w:hAnsi="Times New Roman" w:cs="Times New Roman"/>
          <w:i/>
          <w:sz w:val="24"/>
          <w:szCs w:val="24"/>
        </w:rPr>
        <w:t xml:space="preserve">Africa and Latin America; </w:t>
      </w:r>
      <w:r w:rsidR="00516A1E">
        <w:rPr>
          <w:rFonts w:ascii="Times New Roman" w:hAnsi="Times New Roman" w:cs="Times New Roman"/>
          <w:i/>
          <w:sz w:val="24"/>
          <w:szCs w:val="24"/>
        </w:rPr>
        <w:t>again, this information was mentioned in both conditions).</w:t>
      </w:r>
      <w:r w:rsidR="00387199">
        <w:rPr>
          <w:rFonts w:ascii="Times New Roman" w:hAnsi="Times New Roman" w:cs="Times New Roman"/>
          <w:i/>
          <w:sz w:val="24"/>
          <w:szCs w:val="24"/>
        </w:rPr>
        <w:t xml:space="preserve"> </w:t>
      </w:r>
      <w:r w:rsidR="00516A1E">
        <w:rPr>
          <w:rFonts w:ascii="Times New Roman" w:hAnsi="Times New Roman" w:cs="Times New Roman"/>
          <w:i/>
          <w:sz w:val="24"/>
          <w:szCs w:val="24"/>
        </w:rPr>
        <w:t xml:space="preserve">84% </w:t>
      </w:r>
      <w:r w:rsidR="00A3323F">
        <w:rPr>
          <w:rFonts w:ascii="Times New Roman" w:hAnsi="Times New Roman" w:cs="Times New Roman"/>
          <w:i/>
          <w:sz w:val="24"/>
          <w:szCs w:val="24"/>
        </w:rPr>
        <w:t>of the participants of the participants reported one of the two regions, of which 44% recalled both regions correctly. There was no significant difference between the effectiveness and control condition in this recall (coded as 0 = no region correct, 1 = one region correct, 2 0 both regions correct);</w:t>
      </w:r>
      <w:r w:rsidR="00A3323F" w:rsidRPr="00A3323F">
        <w:rPr>
          <w:rFonts w:ascii="Times New Roman" w:hAnsi="Times New Roman" w:cs="Times New Roman"/>
          <w:i/>
          <w:sz w:val="24"/>
          <w:szCs w:val="24"/>
        </w:rPr>
        <w:t xml:space="preserve"> X2 = 0.55 (</w:t>
      </w:r>
      <w:r w:rsidR="00A3323F">
        <w:rPr>
          <w:rFonts w:ascii="Times New Roman" w:hAnsi="Times New Roman" w:cs="Times New Roman"/>
          <w:i/>
          <w:sz w:val="24"/>
          <w:szCs w:val="24"/>
        </w:rPr>
        <w:t>df = 2</w:t>
      </w:r>
      <w:r w:rsidR="00A3323F" w:rsidRPr="00A3323F">
        <w:rPr>
          <w:rFonts w:ascii="Times New Roman" w:hAnsi="Times New Roman" w:cs="Times New Roman"/>
          <w:i/>
          <w:sz w:val="24"/>
          <w:szCs w:val="24"/>
        </w:rPr>
        <w:t>)</w:t>
      </w:r>
      <w:r w:rsidR="00A3323F">
        <w:rPr>
          <w:rFonts w:ascii="Times New Roman" w:hAnsi="Times New Roman" w:cs="Times New Roman"/>
          <w:i/>
          <w:sz w:val="24"/>
          <w:szCs w:val="24"/>
        </w:rPr>
        <w:t>, p = .76</w:t>
      </w:r>
      <w:r w:rsidR="00A3323F" w:rsidRPr="00A3323F">
        <w:rPr>
          <w:rFonts w:ascii="Times New Roman" w:hAnsi="Times New Roman" w:cs="Times New Roman"/>
          <w:i/>
          <w:sz w:val="24"/>
          <w:szCs w:val="24"/>
        </w:rPr>
        <w:t>.</w:t>
      </w:r>
      <w:r w:rsidR="00A3323F">
        <w:rPr>
          <w:rFonts w:ascii="Times New Roman" w:hAnsi="Times New Roman" w:cs="Times New Roman"/>
          <w:i/>
          <w:sz w:val="24"/>
          <w:szCs w:val="24"/>
        </w:rPr>
        <w:t xml:space="preserve"> </w:t>
      </w:r>
      <w:r w:rsidR="00807083">
        <w:rPr>
          <w:rFonts w:ascii="Times New Roman" w:hAnsi="Times New Roman" w:cs="Times New Roman"/>
          <w:i/>
          <w:sz w:val="24"/>
          <w:szCs w:val="24"/>
        </w:rPr>
        <w:t xml:space="preserve">More important, the impact of effectiveness information on donations did not differ significantly by degree of attentiveness. </w:t>
      </w:r>
      <w:r w:rsidR="00807083" w:rsidRPr="00387199">
        <w:rPr>
          <w:rFonts w:ascii="Times New Roman" w:hAnsi="Times New Roman" w:cs="Times New Roman"/>
          <w:i/>
          <w:sz w:val="24"/>
          <w:szCs w:val="24"/>
          <w:highlight w:val="yellow"/>
        </w:rPr>
        <w:t>In the revised manuscript, we report these results in the supplementary materials (along with additional results for attentiveness and the image manipulation).</w:t>
      </w:r>
      <w:r w:rsidR="00807083">
        <w:rPr>
          <w:rFonts w:ascii="Times New Roman" w:hAnsi="Times New Roman" w:cs="Times New Roman"/>
          <w:i/>
          <w:sz w:val="24"/>
          <w:szCs w:val="24"/>
        </w:rPr>
        <w:t xml:space="preserve"> </w:t>
      </w:r>
    </w:p>
    <w:p w14:paraId="2BFC28D8" w14:textId="77777777" w:rsidR="00807083" w:rsidRDefault="00807083" w:rsidP="00C06FCA">
      <w:pPr>
        <w:spacing w:after="0"/>
        <w:contextualSpacing/>
        <w:rPr>
          <w:rFonts w:ascii="Times New Roman" w:hAnsi="Times New Roman" w:cs="Times New Roman"/>
          <w:i/>
          <w:sz w:val="24"/>
          <w:szCs w:val="24"/>
        </w:rPr>
      </w:pPr>
    </w:p>
    <w:p w14:paraId="03B7B29A" w14:textId="77777777" w:rsidR="007D59B4" w:rsidRDefault="00807083"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We also conducted additional </w:t>
      </w:r>
      <w:r w:rsidR="00DF238B">
        <w:rPr>
          <w:rFonts w:ascii="Times New Roman" w:hAnsi="Times New Roman" w:cs="Times New Roman"/>
          <w:i/>
          <w:sz w:val="24"/>
          <w:szCs w:val="24"/>
        </w:rPr>
        <w:t xml:space="preserve">Bayesian analysis to provide a more formal evaluation of the probability that the null hypothesis is true given the observed data, as compared to a model positing an effect of efficiency/effectiveness information. We did this for each </w:t>
      </w:r>
      <w:r w:rsidR="007D59B4">
        <w:rPr>
          <w:rFonts w:ascii="Times New Roman" w:hAnsi="Times New Roman" w:cs="Times New Roman"/>
          <w:i/>
          <w:sz w:val="24"/>
          <w:szCs w:val="24"/>
        </w:rPr>
        <w:t>study</w:t>
      </w:r>
      <w:r w:rsidR="00DF238B">
        <w:rPr>
          <w:rFonts w:ascii="Times New Roman" w:hAnsi="Times New Roman" w:cs="Times New Roman"/>
          <w:i/>
          <w:sz w:val="24"/>
          <w:szCs w:val="24"/>
        </w:rPr>
        <w:t xml:space="preserve"> for the whole distribution of donation responses. The findings are reported along with the ANOVA results in Table 1. In every single study, the null hypothesis was more likely, often considerably so, </w:t>
      </w:r>
      <w:commentRangeStart w:id="1"/>
      <w:r w:rsidR="00DF238B">
        <w:rPr>
          <w:rFonts w:ascii="Times New Roman" w:hAnsi="Times New Roman" w:cs="Times New Roman"/>
          <w:i/>
          <w:sz w:val="24"/>
          <w:szCs w:val="24"/>
        </w:rPr>
        <w:t xml:space="preserve">compared to the alternative (impact of effectiveness info). </w:t>
      </w:r>
      <w:commentRangeEnd w:id="1"/>
      <w:r w:rsidR="009D0EC0">
        <w:rPr>
          <w:rStyle w:val="CommentReference"/>
        </w:rPr>
        <w:commentReference w:id="1"/>
      </w:r>
      <w:r w:rsidR="00BC5F12">
        <w:rPr>
          <w:rFonts w:ascii="Times New Roman" w:hAnsi="Times New Roman" w:cs="Times New Roman"/>
          <w:i/>
          <w:sz w:val="24"/>
          <w:szCs w:val="24"/>
        </w:rPr>
        <w:t xml:space="preserve">In fact, the null hypothesis was at least 6 times as likely (strong evidence for the null hypothesis according to rules of thumb </w:t>
      </w:r>
      <w:r w:rsidR="00387199">
        <w:rPr>
          <w:rFonts w:ascii="Times New Roman" w:hAnsi="Times New Roman" w:cs="Times New Roman"/>
          <w:i/>
          <w:sz w:val="24"/>
          <w:szCs w:val="24"/>
        </w:rPr>
        <w:t>for interpreting Bayes factors</w:t>
      </w:r>
      <w:r w:rsidR="00BC5F12">
        <w:rPr>
          <w:rFonts w:ascii="Times New Roman" w:hAnsi="Times New Roman" w:cs="Times New Roman"/>
          <w:i/>
          <w:sz w:val="24"/>
          <w:szCs w:val="24"/>
        </w:rPr>
        <w:t xml:space="preserve">) and those “best odds” </w:t>
      </w:r>
      <w:r w:rsidR="00387199">
        <w:rPr>
          <w:rFonts w:ascii="Times New Roman" w:hAnsi="Times New Roman" w:cs="Times New Roman"/>
          <w:i/>
          <w:sz w:val="24"/>
          <w:szCs w:val="24"/>
        </w:rPr>
        <w:t xml:space="preserve">represent </w:t>
      </w:r>
      <w:r w:rsidR="00BC5F12">
        <w:rPr>
          <w:rFonts w:ascii="Times New Roman" w:hAnsi="Times New Roman" w:cs="Times New Roman"/>
          <w:i/>
          <w:sz w:val="24"/>
          <w:szCs w:val="24"/>
        </w:rPr>
        <w:t>a case in which the average donation was lower with effectiveness information</w:t>
      </w:r>
      <w:r w:rsidR="00387199">
        <w:rPr>
          <w:rFonts w:ascii="Times New Roman" w:hAnsi="Times New Roman" w:cs="Times New Roman"/>
          <w:i/>
          <w:sz w:val="24"/>
          <w:szCs w:val="24"/>
        </w:rPr>
        <w:t xml:space="preserve"> (study 6)</w:t>
      </w:r>
      <w:r w:rsidR="00BC5F12">
        <w:rPr>
          <w:rFonts w:ascii="Times New Roman" w:hAnsi="Times New Roman" w:cs="Times New Roman"/>
          <w:i/>
          <w:sz w:val="24"/>
          <w:szCs w:val="24"/>
        </w:rPr>
        <w:t xml:space="preserve">. </w:t>
      </w:r>
    </w:p>
    <w:p w14:paraId="394B600A" w14:textId="77777777" w:rsidR="007D59B4" w:rsidRDefault="007D59B4" w:rsidP="00C06FCA">
      <w:pPr>
        <w:spacing w:after="0"/>
        <w:contextualSpacing/>
        <w:rPr>
          <w:rFonts w:ascii="Times New Roman" w:hAnsi="Times New Roman" w:cs="Times New Roman"/>
          <w:i/>
          <w:sz w:val="24"/>
          <w:szCs w:val="24"/>
        </w:rPr>
      </w:pPr>
    </w:p>
    <w:p w14:paraId="1BB02BEA" w14:textId="5DEF7C4F" w:rsidR="001A0FE8" w:rsidRDefault="007D59B4"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The Bayesian analyses do not speak to alternative explanations why we observed the null so consistently (e.g. lack of attentiveness). However, they do corroborate the intuitive conclusion that across a variety of manipulations of efficiency and effect</w:t>
      </w:r>
      <w:r w:rsidR="001A0FE8">
        <w:rPr>
          <w:rFonts w:ascii="Times New Roman" w:hAnsi="Times New Roman" w:cs="Times New Roman"/>
          <w:i/>
          <w:sz w:val="24"/>
          <w:szCs w:val="24"/>
        </w:rPr>
        <w:t>iveness</w:t>
      </w:r>
      <w:r>
        <w:rPr>
          <w:rFonts w:ascii="Times New Roman" w:hAnsi="Times New Roman" w:cs="Times New Roman"/>
          <w:i/>
          <w:sz w:val="24"/>
          <w:szCs w:val="24"/>
        </w:rPr>
        <w:t xml:space="preserve"> there is no evidence that effectiveness information leads to</w:t>
      </w:r>
      <w:ins w:id="2" w:author="Reinstein, David" w:date="2019-09-27T10:56:00Z">
        <w:r w:rsidR="00640F83">
          <w:rPr>
            <w:rFonts w:ascii="Times New Roman" w:hAnsi="Times New Roman" w:cs="Times New Roman"/>
            <w:i/>
            <w:sz w:val="24"/>
            <w:szCs w:val="24"/>
          </w:rPr>
          <w:t xml:space="preserve"> </w:t>
        </w:r>
      </w:ins>
      <w:del w:id="3" w:author="Reinstein, David" w:date="2019-09-27T10:58:00Z">
        <w:r w:rsidDel="00640F83">
          <w:rPr>
            <w:rFonts w:ascii="Times New Roman" w:hAnsi="Times New Roman" w:cs="Times New Roman"/>
            <w:i/>
            <w:sz w:val="24"/>
            <w:szCs w:val="24"/>
          </w:rPr>
          <w:delText xml:space="preserve"> </w:delText>
        </w:r>
      </w:del>
      <w:r>
        <w:rPr>
          <w:rFonts w:ascii="Times New Roman" w:hAnsi="Times New Roman" w:cs="Times New Roman"/>
          <w:i/>
          <w:sz w:val="24"/>
          <w:szCs w:val="24"/>
        </w:rPr>
        <w:t>greater donations. In fact, we tested 5 different manipulations (positive efficiency [study 1], negative effectiveness [study 2&amp;3], conjoint efficiency</w:t>
      </w:r>
      <w:r w:rsidR="001A0FE8">
        <w:rPr>
          <w:rFonts w:ascii="Times New Roman" w:hAnsi="Times New Roman" w:cs="Times New Roman"/>
          <w:i/>
          <w:sz w:val="24"/>
          <w:szCs w:val="24"/>
        </w:rPr>
        <w:t xml:space="preserve"> comparison</w:t>
      </w:r>
      <w:r>
        <w:rPr>
          <w:rFonts w:ascii="Times New Roman" w:hAnsi="Times New Roman" w:cs="Times New Roman"/>
          <w:i/>
          <w:sz w:val="24"/>
          <w:szCs w:val="24"/>
        </w:rPr>
        <w:t xml:space="preserve"> [study 4],</w:t>
      </w:r>
      <w:r w:rsidR="005968F4">
        <w:rPr>
          <w:rFonts w:ascii="Times New Roman" w:hAnsi="Times New Roman" w:cs="Times New Roman"/>
          <w:i/>
          <w:sz w:val="24"/>
          <w:szCs w:val="24"/>
        </w:rPr>
        <w:t xml:space="preserve"> </w:t>
      </w:r>
      <w:r w:rsidR="001A0FE8">
        <w:rPr>
          <w:rFonts w:ascii="Times New Roman" w:hAnsi="Times New Roman" w:cs="Times New Roman"/>
          <w:i/>
          <w:sz w:val="24"/>
          <w:szCs w:val="24"/>
        </w:rPr>
        <w:t>outcome effectiveness [study 5], and conjoint effectiveness comparison [study 6]) in reasonably large samples, and two study populations (Mturk &amp; Prolific).</w:t>
      </w:r>
      <w:ins w:id="4" w:author="Reinstein, David" w:date="2019-09-27T11:00:00Z">
        <w:r w:rsidR="00640F83">
          <w:rPr>
            <w:rFonts w:ascii="Times New Roman" w:hAnsi="Times New Roman" w:cs="Times New Roman"/>
            <w:i/>
            <w:sz w:val="24"/>
            <w:szCs w:val="24"/>
          </w:rPr>
          <w:t xml:space="preserve"> Furthermore, in our  meta-analysis (Table 1, final column) the </w:t>
        </w:r>
      </w:ins>
      <w:ins w:id="5" w:author="Reinstein, David" w:date="2019-09-27T11:01:00Z">
        <w:r w:rsidR="00640F83">
          <w:rPr>
            <w:rFonts w:ascii="Times New Roman" w:hAnsi="Times New Roman" w:cs="Times New Roman"/>
            <w:i/>
            <w:sz w:val="24"/>
            <w:szCs w:val="24"/>
          </w:rPr>
          <w:t xml:space="preserve">estimated </w:t>
        </w:r>
      </w:ins>
      <w:ins w:id="6" w:author="Reinstein, David" w:date="2019-09-27T11:00:00Z">
        <w:r w:rsidR="00640F83">
          <w:rPr>
            <w:rFonts w:ascii="Times New Roman" w:hAnsi="Times New Roman" w:cs="Times New Roman"/>
            <w:i/>
            <w:sz w:val="24"/>
            <w:szCs w:val="24"/>
          </w:rPr>
          <w:t>correlation coefficient</w:t>
        </w:r>
      </w:ins>
      <w:ins w:id="7" w:author="Reinstein, David" w:date="2019-09-27T11:01:00Z">
        <w:r w:rsidR="00640F83">
          <w:rPr>
            <w:rFonts w:ascii="Times New Roman" w:hAnsi="Times New Roman" w:cs="Times New Roman"/>
            <w:i/>
            <w:sz w:val="24"/>
            <w:szCs w:val="24"/>
          </w:rPr>
          <w:t xml:space="preserve"> is small, with fairly-tight confidence intervals.</w:t>
        </w:r>
      </w:ins>
    </w:p>
    <w:p w14:paraId="50916009" w14:textId="77777777" w:rsidR="001A0FE8" w:rsidRPr="006474EE" w:rsidRDefault="001A0FE8" w:rsidP="00C06FCA">
      <w:pPr>
        <w:spacing w:after="0"/>
        <w:contextualSpacing/>
        <w:rPr>
          <w:rFonts w:ascii="Times New Roman" w:hAnsi="Times New Roman" w:cs="Times New Roman"/>
          <w:sz w:val="24"/>
          <w:szCs w:val="24"/>
        </w:rPr>
      </w:pPr>
    </w:p>
    <w:p w14:paraId="741E23AA" w14:textId="77777777" w:rsidR="006474EE" w:rsidRDefault="006474EE"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2:</w:t>
      </w:r>
      <w:r w:rsidR="00C06FCA">
        <w:rPr>
          <w:rFonts w:ascii="Times New Roman" w:hAnsi="Times New Roman" w:cs="Times New Roman"/>
          <w:i/>
          <w:sz w:val="24"/>
          <w:szCs w:val="24"/>
        </w:rPr>
        <w:t xml:space="preserve"> </w:t>
      </w:r>
      <w:r w:rsidRPr="006474EE">
        <w:rPr>
          <w:rFonts w:ascii="Times New Roman" w:hAnsi="Times New Roman" w:cs="Times New Roman"/>
          <w:sz w:val="24"/>
          <w:szCs w:val="24"/>
        </w:rPr>
        <w:t>Reviewer 1 also points out that the image used in Studies 1</w:t>
      </w:r>
      <w:del w:id="8" w:author="Reinstein, David" w:date="2019-09-27T10:56:00Z">
        <w:r w:rsidRPr="006474EE" w:rsidDel="0000270D">
          <w:rPr>
            <w:rFonts w:ascii="Times New Roman" w:hAnsi="Times New Roman" w:cs="Times New Roman"/>
            <w:sz w:val="24"/>
            <w:szCs w:val="24"/>
          </w:rPr>
          <w:delText xml:space="preserve"> </w:delText>
        </w:r>
      </w:del>
      <w:r w:rsidRPr="006474EE">
        <w:rPr>
          <w:rFonts w:ascii="Times New Roman" w:hAnsi="Times New Roman" w:cs="Times New Roman"/>
          <w:sz w:val="24"/>
          <w:szCs w:val="24"/>
        </w:rPr>
        <w:t xml:space="preserve">-4 to manipulate identifiability (of Omran Dagneesh) may also have been familiar to many participants, as it was widely publicized. This could present a confound, as you may have been manipulating familiarity as well as identifiability. Again, a new study could use an alternative image, and help to rule out this potential confound. </w:t>
      </w:r>
      <w:r w:rsidRPr="006474EE">
        <w:rPr>
          <w:rFonts w:ascii="Times New Roman" w:hAnsi="Times New Roman" w:cs="Times New Roman"/>
          <w:sz w:val="24"/>
          <w:szCs w:val="24"/>
        </w:rPr>
        <w:br/>
      </w:r>
    </w:p>
    <w:p w14:paraId="434B2E43" w14:textId="77777777" w:rsidR="006474EE" w:rsidRPr="001A0FE8" w:rsidRDefault="006474EE" w:rsidP="00C06FCA">
      <w:pPr>
        <w:spacing w:after="0"/>
        <w:contextualSpacing/>
        <w:rPr>
          <w:rFonts w:ascii="Times New Roman" w:hAnsi="Times New Roman" w:cs="Times New Roman"/>
          <w:i/>
          <w:sz w:val="24"/>
          <w:szCs w:val="24"/>
          <w:u w:val="single"/>
        </w:rPr>
      </w:pPr>
      <w:r w:rsidRPr="001A0FE8">
        <w:rPr>
          <w:rFonts w:ascii="Times New Roman" w:hAnsi="Times New Roman" w:cs="Times New Roman"/>
          <w:i/>
          <w:sz w:val="24"/>
          <w:szCs w:val="24"/>
          <w:u w:val="single"/>
        </w:rPr>
        <w:t xml:space="preserve">Response: </w:t>
      </w:r>
      <w:r w:rsidRPr="001A0FE8">
        <w:rPr>
          <w:rFonts w:ascii="Times New Roman" w:hAnsi="Times New Roman" w:cs="Times New Roman"/>
          <w:i/>
          <w:sz w:val="24"/>
          <w:szCs w:val="24"/>
        </w:rPr>
        <w:t xml:space="preserve">We </w:t>
      </w:r>
      <w:r w:rsidR="001A0FE8" w:rsidRPr="001A0FE8">
        <w:rPr>
          <w:rFonts w:ascii="Times New Roman" w:hAnsi="Times New Roman" w:cs="Times New Roman"/>
          <w:i/>
          <w:sz w:val="24"/>
          <w:szCs w:val="24"/>
        </w:rPr>
        <w:t xml:space="preserve">appreciate the comment that familiarity could contribute to donations when the manipulations involve images like the one in Study 1-4. We therefore used an unfamiliar image in the new experiment. It is </w:t>
      </w:r>
      <w:r w:rsidR="00904D0C">
        <w:rPr>
          <w:rFonts w:ascii="Times New Roman" w:hAnsi="Times New Roman" w:cs="Times New Roman"/>
          <w:i/>
          <w:sz w:val="24"/>
          <w:szCs w:val="24"/>
        </w:rPr>
        <w:t xml:space="preserve">also </w:t>
      </w:r>
      <w:r w:rsidR="00904D0C" w:rsidRPr="00751BFA">
        <w:rPr>
          <w:rFonts w:ascii="Times New Roman" w:hAnsi="Times New Roman" w:cs="Times New Roman"/>
          <w:i/>
          <w:sz w:val="24"/>
          <w:szCs w:val="24"/>
        </w:rPr>
        <w:t xml:space="preserve">important to point </w:t>
      </w:r>
      <w:r w:rsidR="001A0FE8" w:rsidRPr="00751BFA">
        <w:rPr>
          <w:rFonts w:ascii="Times New Roman" w:hAnsi="Times New Roman" w:cs="Times New Roman"/>
          <w:i/>
          <w:sz w:val="24"/>
          <w:szCs w:val="24"/>
        </w:rPr>
        <w:t xml:space="preserve">that we also used an unfamiliar image in study 5. </w:t>
      </w:r>
      <w:r w:rsidR="00904D0C" w:rsidRPr="00751BFA">
        <w:rPr>
          <w:rFonts w:ascii="Times New Roman" w:hAnsi="Times New Roman" w:cs="Times New Roman"/>
          <w:i/>
          <w:sz w:val="24"/>
          <w:szCs w:val="24"/>
        </w:rPr>
        <w:t>That study</w:t>
      </w:r>
      <w:r w:rsidR="001A0FE8" w:rsidRPr="00751BFA">
        <w:rPr>
          <w:rFonts w:ascii="Times New Roman" w:hAnsi="Times New Roman" w:cs="Times New Roman"/>
          <w:i/>
          <w:sz w:val="24"/>
          <w:szCs w:val="24"/>
        </w:rPr>
        <w:t xml:space="preserve"> indicated an image effect that was very similar to those observed in studies 1-4. See response to reviewer 1, comment </w:t>
      </w:r>
      <w:r w:rsidR="00751BFA" w:rsidRPr="00751BFA">
        <w:rPr>
          <w:rFonts w:ascii="Times New Roman" w:hAnsi="Times New Roman" w:cs="Times New Roman"/>
          <w:i/>
          <w:sz w:val="24"/>
          <w:szCs w:val="24"/>
        </w:rPr>
        <w:t>3</w:t>
      </w:r>
      <w:r w:rsidR="001A0FE8" w:rsidRPr="00751BFA">
        <w:rPr>
          <w:rFonts w:ascii="Times New Roman" w:hAnsi="Times New Roman" w:cs="Times New Roman"/>
          <w:i/>
          <w:sz w:val="24"/>
          <w:szCs w:val="24"/>
        </w:rPr>
        <w:t>, for more</w:t>
      </w:r>
      <w:r w:rsidR="001A0FE8" w:rsidRPr="001A0FE8">
        <w:rPr>
          <w:rFonts w:ascii="Times New Roman" w:hAnsi="Times New Roman" w:cs="Times New Roman"/>
          <w:i/>
          <w:sz w:val="24"/>
          <w:szCs w:val="24"/>
        </w:rPr>
        <w:t xml:space="preserve"> details.</w:t>
      </w:r>
      <w:r w:rsidRPr="001A0FE8">
        <w:rPr>
          <w:rFonts w:ascii="Times New Roman" w:hAnsi="Times New Roman" w:cs="Times New Roman"/>
          <w:i/>
          <w:sz w:val="24"/>
          <w:szCs w:val="24"/>
          <w:u w:val="single"/>
        </w:rPr>
        <w:t xml:space="preserve"> </w:t>
      </w:r>
    </w:p>
    <w:p w14:paraId="363AA3C5" w14:textId="77777777" w:rsidR="00FD6AB2" w:rsidRPr="00C06FCA" w:rsidRDefault="00FD6AB2" w:rsidP="00C06FCA">
      <w:pPr>
        <w:spacing w:after="0"/>
        <w:contextualSpacing/>
        <w:rPr>
          <w:rFonts w:ascii="Times New Roman" w:hAnsi="Times New Roman" w:cs="Times New Roman"/>
          <w:sz w:val="24"/>
          <w:szCs w:val="24"/>
          <w:u w:val="single"/>
        </w:rPr>
      </w:pPr>
    </w:p>
    <w:p w14:paraId="02A997D5" w14:textId="77777777" w:rsidR="006474EE" w:rsidRDefault="006474EE"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3:</w:t>
      </w:r>
      <w:r w:rsidRPr="00C06FCA">
        <w:rPr>
          <w:rFonts w:ascii="Times New Roman" w:hAnsi="Times New Roman" w:cs="Times New Roman"/>
          <w:sz w:val="24"/>
          <w:szCs w:val="24"/>
          <w:u w:val="single"/>
        </w:rPr>
        <w:br/>
      </w:r>
      <w:r w:rsidRPr="006474EE">
        <w:rPr>
          <w:rFonts w:ascii="Times New Roman" w:hAnsi="Times New Roman" w:cs="Times New Roman"/>
          <w:sz w:val="24"/>
          <w:szCs w:val="24"/>
        </w:rPr>
        <w:t xml:space="preserve">Reviewer 1 also makes what I think is a valuable suggestion regarding the operationalization of “empathic concern.” They note that the specific photo chosen may be more likely to evoke personal distress than empathic concern (an important distinction in the empathy literature), and that this possibility seems to be supported by participants indicating that they felt “sad,” “devastated,” and “horrified,” in response to the images. Thus, it may make sense to conceptualize some of your results as effects on personal distress rather than empathic concern. </w:t>
      </w:r>
      <w:r w:rsidRPr="006474EE">
        <w:rPr>
          <w:rFonts w:ascii="Times New Roman" w:hAnsi="Times New Roman" w:cs="Times New Roman"/>
          <w:sz w:val="24"/>
          <w:szCs w:val="24"/>
        </w:rPr>
        <w:br/>
      </w:r>
    </w:p>
    <w:p w14:paraId="3F3282FF" w14:textId="77777777" w:rsidR="006474EE" w:rsidRPr="00285656" w:rsidRDefault="006474EE" w:rsidP="00C06FCA">
      <w:pPr>
        <w:spacing w:after="0"/>
        <w:contextualSpacing/>
        <w:rPr>
          <w:rFonts w:ascii="Times New Roman" w:hAnsi="Times New Roman" w:cs="Times New Roman"/>
          <w:i/>
          <w:sz w:val="24"/>
          <w:szCs w:val="24"/>
        </w:rPr>
      </w:pPr>
      <w:r w:rsidRPr="00285656">
        <w:rPr>
          <w:rFonts w:ascii="Times New Roman" w:hAnsi="Times New Roman" w:cs="Times New Roman"/>
          <w:i/>
          <w:sz w:val="24"/>
          <w:szCs w:val="24"/>
          <w:u w:val="single"/>
        </w:rPr>
        <w:t>Response:</w:t>
      </w:r>
      <w:r w:rsidRPr="00285656">
        <w:rPr>
          <w:rFonts w:ascii="Times New Roman" w:hAnsi="Times New Roman" w:cs="Times New Roman"/>
          <w:i/>
          <w:sz w:val="24"/>
          <w:szCs w:val="24"/>
        </w:rPr>
        <w:t xml:space="preserve"> </w:t>
      </w:r>
      <w:r w:rsidR="001A0FE8" w:rsidRPr="00285656">
        <w:rPr>
          <w:rFonts w:ascii="Times New Roman" w:hAnsi="Times New Roman" w:cs="Times New Roman"/>
          <w:i/>
          <w:sz w:val="24"/>
          <w:szCs w:val="24"/>
        </w:rPr>
        <w:t xml:space="preserve">We agree that </w:t>
      </w:r>
      <w:r w:rsidR="00387199">
        <w:rPr>
          <w:rFonts w:ascii="Times New Roman" w:hAnsi="Times New Roman" w:cs="Times New Roman"/>
          <w:i/>
          <w:sz w:val="24"/>
          <w:szCs w:val="24"/>
        </w:rPr>
        <w:t xml:space="preserve">some of </w:t>
      </w:r>
      <w:r w:rsidR="001A0FE8" w:rsidRPr="00285656">
        <w:rPr>
          <w:rFonts w:ascii="Times New Roman" w:hAnsi="Times New Roman" w:cs="Times New Roman"/>
          <w:i/>
          <w:sz w:val="24"/>
          <w:szCs w:val="24"/>
        </w:rPr>
        <w:t xml:space="preserve">the reported emotions fit with descriptions of personal distress and we appreciate that the reviewer brought this up. </w:t>
      </w:r>
      <w:r w:rsidR="00285656" w:rsidRPr="00285656">
        <w:rPr>
          <w:rFonts w:ascii="Times New Roman" w:hAnsi="Times New Roman" w:cs="Times New Roman"/>
          <w:i/>
          <w:sz w:val="24"/>
          <w:szCs w:val="24"/>
        </w:rPr>
        <w:t xml:space="preserve">At the same time, we believe it is somewhat oversimplified to argue that evidence of personal distress constitutes evidence against empathy. We also believe this could be more of an issue with </w:t>
      </w:r>
      <w:r w:rsidR="00FB3A4C">
        <w:rPr>
          <w:rFonts w:ascii="Times New Roman" w:hAnsi="Times New Roman" w:cs="Times New Roman"/>
          <w:i/>
          <w:sz w:val="24"/>
          <w:szCs w:val="24"/>
        </w:rPr>
        <w:t>how we phrased our</w:t>
      </w:r>
      <w:r w:rsidR="00285656" w:rsidRPr="00285656">
        <w:rPr>
          <w:rFonts w:ascii="Times New Roman" w:hAnsi="Times New Roman" w:cs="Times New Roman"/>
          <w:i/>
          <w:sz w:val="24"/>
          <w:szCs w:val="24"/>
        </w:rPr>
        <w:t xml:space="preserve"> question about emotions, rather than the experimental effects. For a more detailed response, see comment 4 by reviewer 1</w:t>
      </w:r>
      <w:r w:rsidR="001A0FE8" w:rsidRPr="00285656">
        <w:rPr>
          <w:rFonts w:ascii="Times New Roman" w:hAnsi="Times New Roman" w:cs="Times New Roman"/>
          <w:i/>
          <w:sz w:val="24"/>
          <w:szCs w:val="24"/>
        </w:rPr>
        <w:t xml:space="preserve">. </w:t>
      </w:r>
    </w:p>
    <w:p w14:paraId="0FD84875" w14:textId="77777777" w:rsidR="00FD6AB2" w:rsidRPr="006474EE" w:rsidRDefault="00FD6AB2" w:rsidP="00C06FCA">
      <w:pPr>
        <w:spacing w:after="0"/>
        <w:contextualSpacing/>
        <w:rPr>
          <w:rFonts w:ascii="Times New Roman" w:hAnsi="Times New Roman" w:cs="Times New Roman"/>
          <w:sz w:val="24"/>
          <w:szCs w:val="24"/>
        </w:rPr>
      </w:pPr>
    </w:p>
    <w:p w14:paraId="7760767C" w14:textId="77777777" w:rsidR="006474EE" w:rsidRDefault="006474EE" w:rsidP="00C06FCA">
      <w:pPr>
        <w:spacing w:after="0"/>
        <w:contextualSpacing/>
        <w:rPr>
          <w:rFonts w:ascii="Times New Roman" w:hAnsi="Times New Roman" w:cs="Times New Roman"/>
          <w:sz w:val="24"/>
          <w:szCs w:val="24"/>
        </w:rPr>
      </w:pPr>
      <w:r w:rsidRPr="00285656">
        <w:rPr>
          <w:rFonts w:ascii="Times New Roman" w:hAnsi="Times New Roman" w:cs="Times New Roman"/>
          <w:sz w:val="24"/>
          <w:szCs w:val="24"/>
          <w:u w:val="single"/>
        </w:rPr>
        <w:t>Comment 4:</w:t>
      </w:r>
      <w:r>
        <w:rPr>
          <w:rFonts w:ascii="Times New Roman" w:hAnsi="Times New Roman" w:cs="Times New Roman"/>
          <w:sz w:val="24"/>
          <w:szCs w:val="24"/>
        </w:rPr>
        <w:t xml:space="preserve"> </w:t>
      </w:r>
      <w:r w:rsidRPr="006474EE">
        <w:rPr>
          <w:rFonts w:ascii="Times New Roman" w:hAnsi="Times New Roman" w:cs="Times New Roman"/>
          <w:sz w:val="24"/>
          <w:szCs w:val="24"/>
        </w:rPr>
        <w:t xml:space="preserve">I, like Reviewer 2, found the evidence for the interaction to be relatively weak. This interaction was found to be significant in Study 2, but not in the other four studies. Although the meta-analysis found a significant interaction, I share Reviewer 2’s concerns that internal meta-analyses can lead to misleading results (and in particular a greater risk of false-positives), especially when the set of studies is not pre-registered. To me, it seemed that this interaction was not the main focus of the paper, and for this reason I’m not particularly concerned that it might not be a robust effect. I think, however, that the interpretation of this effect could be even more tentative.   </w:t>
      </w:r>
    </w:p>
    <w:p w14:paraId="4AAE65E9" w14:textId="77777777" w:rsidR="00FD6AB2" w:rsidRDefault="00FD6AB2" w:rsidP="00C06FCA">
      <w:pPr>
        <w:spacing w:after="0"/>
        <w:contextualSpacing/>
        <w:rPr>
          <w:rFonts w:ascii="Times New Roman" w:hAnsi="Times New Roman" w:cs="Times New Roman"/>
          <w:sz w:val="24"/>
          <w:szCs w:val="24"/>
        </w:rPr>
      </w:pPr>
    </w:p>
    <w:p w14:paraId="1F888705" w14:textId="524209A6" w:rsidR="006474EE" w:rsidRDefault="006474EE" w:rsidP="00C06FCA">
      <w:pPr>
        <w:spacing w:after="0"/>
        <w:contextualSpacing/>
        <w:rPr>
          <w:rFonts w:ascii="Times New Roman" w:hAnsi="Times New Roman" w:cs="Times New Roman"/>
          <w:sz w:val="24"/>
          <w:szCs w:val="24"/>
        </w:rPr>
      </w:pPr>
      <w:r w:rsidRPr="00285656">
        <w:rPr>
          <w:rFonts w:ascii="Times New Roman" w:hAnsi="Times New Roman" w:cs="Times New Roman"/>
          <w:i/>
          <w:sz w:val="24"/>
          <w:szCs w:val="24"/>
          <w:u w:val="single"/>
        </w:rPr>
        <w:t>Response:</w:t>
      </w:r>
      <w:r>
        <w:rPr>
          <w:rFonts w:ascii="Times New Roman" w:hAnsi="Times New Roman" w:cs="Times New Roman"/>
          <w:sz w:val="24"/>
          <w:szCs w:val="24"/>
        </w:rPr>
        <w:t xml:space="preserve"> </w:t>
      </w:r>
      <w:r w:rsidR="00285656" w:rsidRPr="00285656">
        <w:rPr>
          <w:rFonts w:ascii="Times New Roman" w:hAnsi="Times New Roman" w:cs="Times New Roman"/>
          <w:i/>
          <w:sz w:val="24"/>
          <w:szCs w:val="24"/>
        </w:rPr>
        <w:t xml:space="preserve">We agree that the interaction should be interpreted with more care. The Bayesian analysis along with the new data </w:t>
      </w:r>
      <w:r w:rsidR="00285656">
        <w:rPr>
          <w:rFonts w:ascii="Times New Roman" w:hAnsi="Times New Roman" w:cs="Times New Roman"/>
          <w:i/>
          <w:sz w:val="24"/>
          <w:szCs w:val="24"/>
        </w:rPr>
        <w:t xml:space="preserve">further </w:t>
      </w:r>
      <w:r w:rsidR="00285656" w:rsidRPr="00285656">
        <w:rPr>
          <w:rFonts w:ascii="Times New Roman" w:hAnsi="Times New Roman" w:cs="Times New Roman"/>
          <w:i/>
          <w:sz w:val="24"/>
          <w:szCs w:val="24"/>
        </w:rPr>
        <w:t>suggest</w:t>
      </w:r>
      <w:r w:rsidR="00285656">
        <w:rPr>
          <w:rFonts w:ascii="Times New Roman" w:hAnsi="Times New Roman" w:cs="Times New Roman"/>
          <w:i/>
          <w:sz w:val="24"/>
          <w:szCs w:val="24"/>
        </w:rPr>
        <w:t>s</w:t>
      </w:r>
      <w:r w:rsidR="00285656" w:rsidRPr="00285656">
        <w:rPr>
          <w:rFonts w:ascii="Times New Roman" w:hAnsi="Times New Roman" w:cs="Times New Roman"/>
          <w:i/>
          <w:sz w:val="24"/>
          <w:szCs w:val="24"/>
        </w:rPr>
        <w:t xml:space="preserve"> that our findings are quite plausible under the null hypothesis of no interaction (and consistently more plausible than the alternative hypothesis that there is an interactive effect). We have revised the discussion accordingly (see pp. </w:t>
      </w:r>
      <w:del w:id="9" w:author="Reinstein, David" w:date="2019-09-27T11:03:00Z">
        <w:r w:rsidR="00285656" w:rsidRPr="00285656" w:rsidDel="002267F6">
          <w:rPr>
            <w:rFonts w:ascii="Times New Roman" w:hAnsi="Times New Roman" w:cs="Times New Roman"/>
            <w:i/>
            <w:sz w:val="24"/>
            <w:szCs w:val="24"/>
          </w:rPr>
          <w:delText>XX-YY</w:delText>
        </w:r>
      </w:del>
      <w:ins w:id="10" w:author="Reinstein, David" w:date="2019-09-27T11:03:00Z">
        <w:r w:rsidR="002267F6">
          <w:rPr>
            <w:rFonts w:ascii="Times New Roman" w:hAnsi="Times New Roman" w:cs="Times New Roman"/>
            <w:i/>
            <w:sz w:val="24"/>
            <w:szCs w:val="24"/>
          </w:rPr>
          <w:t>21</w:t>
        </w:r>
      </w:ins>
      <w:r w:rsidR="00285656" w:rsidRPr="00285656">
        <w:rPr>
          <w:rFonts w:ascii="Times New Roman" w:hAnsi="Times New Roman" w:cs="Times New Roman"/>
          <w:i/>
          <w:sz w:val="24"/>
          <w:szCs w:val="24"/>
        </w:rPr>
        <w:t>).</w:t>
      </w:r>
      <w:r w:rsidRPr="00285656">
        <w:rPr>
          <w:rFonts w:ascii="Times New Roman" w:hAnsi="Times New Roman" w:cs="Times New Roman"/>
          <w:i/>
          <w:sz w:val="24"/>
          <w:szCs w:val="24"/>
        </w:rPr>
        <w:t xml:space="preserve"> </w:t>
      </w:r>
    </w:p>
    <w:p w14:paraId="53B08975" w14:textId="77777777" w:rsidR="00FD6AB2" w:rsidRPr="006474EE" w:rsidRDefault="00FD6AB2" w:rsidP="00C06FCA">
      <w:pPr>
        <w:spacing w:after="0"/>
        <w:contextualSpacing/>
        <w:rPr>
          <w:rFonts w:ascii="Times New Roman" w:hAnsi="Times New Roman" w:cs="Times New Roman"/>
          <w:sz w:val="24"/>
          <w:szCs w:val="24"/>
        </w:rPr>
      </w:pPr>
    </w:p>
    <w:p w14:paraId="369621A6" w14:textId="4A78FD1F" w:rsidR="00FB3A4C" w:rsidRDefault="006474EE" w:rsidP="00C06FCA">
      <w:pPr>
        <w:spacing w:after="0"/>
        <w:contextualSpacing/>
        <w:rPr>
          <w:rFonts w:ascii="Times New Roman" w:hAnsi="Times New Roman" w:cs="Times New Roman"/>
          <w:i/>
          <w:sz w:val="24"/>
          <w:szCs w:val="24"/>
        </w:rPr>
      </w:pPr>
      <w:r w:rsidRPr="00285656">
        <w:rPr>
          <w:rFonts w:ascii="Times New Roman" w:hAnsi="Times New Roman" w:cs="Times New Roman"/>
          <w:sz w:val="24"/>
          <w:szCs w:val="24"/>
          <w:u w:val="single"/>
        </w:rPr>
        <w:t>Comment 4:</w:t>
      </w:r>
      <w:r w:rsidR="00285656">
        <w:rPr>
          <w:rFonts w:ascii="Times New Roman" w:hAnsi="Times New Roman" w:cs="Times New Roman"/>
          <w:i/>
          <w:sz w:val="24"/>
          <w:szCs w:val="24"/>
        </w:rPr>
        <w:t xml:space="preserve"> </w:t>
      </w:r>
      <w:r w:rsidRPr="006474EE">
        <w:rPr>
          <w:rFonts w:ascii="Times New Roman" w:hAnsi="Times New Roman" w:cs="Times New Roman"/>
          <w:sz w:val="24"/>
          <w:szCs w:val="24"/>
        </w:rPr>
        <w:t>Finally, I thought that Reviewer 2 had some very useful suggestions regarding the dual process framing throughout the paper. They point out that this framing may currently be overly simplistic, and may place these two “systems” on a false continuum</w:t>
      </w:r>
      <w:ins w:id="11" w:author="Reinstein, David" w:date="2019-09-27T11:03:00Z">
        <w:r w:rsidR="002267F6">
          <w:rPr>
            <w:rFonts w:ascii="Times New Roman" w:hAnsi="Times New Roman" w:cs="Times New Roman"/>
            <w:sz w:val="24"/>
            <w:szCs w:val="24"/>
          </w:rPr>
          <w:t>.</w:t>
        </w:r>
      </w:ins>
      <w:r w:rsidRPr="006474EE">
        <w:rPr>
          <w:rFonts w:ascii="Times New Roman" w:hAnsi="Times New Roman" w:cs="Times New Roman"/>
          <w:sz w:val="24"/>
          <w:szCs w:val="24"/>
        </w:rPr>
        <w:t xml:space="preserve"> </w:t>
      </w:r>
      <w:r w:rsidRPr="006474EE">
        <w:rPr>
          <w:rFonts w:ascii="Times New Roman" w:hAnsi="Times New Roman" w:cs="Times New Roman"/>
          <w:sz w:val="24"/>
          <w:szCs w:val="24"/>
        </w:rPr>
        <w:br/>
      </w:r>
      <w:r w:rsidRPr="006474EE">
        <w:rPr>
          <w:rFonts w:ascii="Times New Roman" w:hAnsi="Times New Roman" w:cs="Times New Roman"/>
          <w:sz w:val="24"/>
          <w:szCs w:val="24"/>
        </w:rPr>
        <w:br/>
      </w:r>
      <w:r w:rsidRPr="00285656">
        <w:rPr>
          <w:rFonts w:ascii="Times New Roman" w:hAnsi="Times New Roman" w:cs="Times New Roman"/>
          <w:i/>
          <w:sz w:val="24"/>
          <w:szCs w:val="24"/>
          <w:u w:val="single"/>
        </w:rPr>
        <w:t>Response:</w:t>
      </w:r>
      <w:r w:rsidRPr="00285656">
        <w:rPr>
          <w:rFonts w:ascii="Times New Roman" w:hAnsi="Times New Roman" w:cs="Times New Roman"/>
          <w:i/>
          <w:sz w:val="24"/>
          <w:szCs w:val="24"/>
        </w:rPr>
        <w:t xml:space="preserve"> </w:t>
      </w:r>
      <w:r w:rsidR="00285656" w:rsidRPr="00285656">
        <w:rPr>
          <w:rFonts w:ascii="Times New Roman" w:hAnsi="Times New Roman" w:cs="Times New Roman"/>
          <w:i/>
          <w:sz w:val="24"/>
          <w:szCs w:val="24"/>
        </w:rPr>
        <w:t>We appreciate this comment as well, and it is true that could be more specific with our terminology. We have updated the manuscript throughout to avoid</w:t>
      </w:r>
      <w:r w:rsidR="00FB3A4C">
        <w:rPr>
          <w:rFonts w:ascii="Times New Roman" w:hAnsi="Times New Roman" w:cs="Times New Roman"/>
          <w:i/>
          <w:sz w:val="24"/>
          <w:szCs w:val="24"/>
        </w:rPr>
        <w:t xml:space="preserve"> discussions about</w:t>
      </w:r>
      <w:r w:rsidR="00285656" w:rsidRPr="00285656">
        <w:rPr>
          <w:rFonts w:ascii="Times New Roman" w:hAnsi="Times New Roman" w:cs="Times New Roman"/>
          <w:i/>
          <w:sz w:val="24"/>
          <w:szCs w:val="24"/>
        </w:rPr>
        <w:t xml:space="preserve"> </w:t>
      </w:r>
      <w:r w:rsidR="00FB3A4C">
        <w:rPr>
          <w:rFonts w:ascii="Times New Roman" w:hAnsi="Times New Roman" w:cs="Times New Roman"/>
          <w:i/>
          <w:sz w:val="24"/>
          <w:szCs w:val="24"/>
        </w:rPr>
        <w:t xml:space="preserve">two broad systems. Even </w:t>
      </w:r>
      <w:r w:rsidR="00FB3A4C" w:rsidRPr="00751BFA">
        <w:rPr>
          <w:rFonts w:ascii="Times New Roman" w:hAnsi="Times New Roman" w:cs="Times New Roman"/>
          <w:i/>
          <w:sz w:val="24"/>
          <w:szCs w:val="24"/>
        </w:rPr>
        <w:t xml:space="preserve">if we do not fully concur with the reviewer’s criticism (see responses to reviewer 2, </w:t>
      </w:r>
      <w:r w:rsidR="00751BFA" w:rsidRPr="00751BFA">
        <w:rPr>
          <w:rFonts w:ascii="Times New Roman" w:hAnsi="Times New Roman" w:cs="Times New Roman"/>
          <w:i/>
          <w:sz w:val="24"/>
          <w:szCs w:val="24"/>
        </w:rPr>
        <w:t>comment 2 and 3</w:t>
      </w:r>
      <w:r w:rsidR="00FB3A4C" w:rsidRPr="00751BFA">
        <w:rPr>
          <w:rFonts w:ascii="Times New Roman" w:hAnsi="Times New Roman" w:cs="Times New Roman"/>
          <w:i/>
          <w:sz w:val="24"/>
          <w:szCs w:val="24"/>
        </w:rPr>
        <w:t>), we believe a broader discussion on the validity of dual-process models is beyond the scope</w:t>
      </w:r>
      <w:r w:rsidR="00FB3A4C">
        <w:rPr>
          <w:rFonts w:ascii="Times New Roman" w:hAnsi="Times New Roman" w:cs="Times New Roman"/>
          <w:i/>
          <w:sz w:val="24"/>
          <w:szCs w:val="24"/>
        </w:rPr>
        <w:t xml:space="preserve"> of the paper. Practically speaking, we agree with the reviewer that it is easier to just be more specific and not to get dragged into the broader discussion in the paper. </w:t>
      </w:r>
    </w:p>
    <w:p w14:paraId="3895B678" w14:textId="77777777" w:rsidR="00751BFA" w:rsidRDefault="00751BFA" w:rsidP="00C06FCA">
      <w:pPr>
        <w:spacing w:after="0"/>
        <w:contextualSpacing/>
        <w:rPr>
          <w:rFonts w:ascii="Times New Roman" w:hAnsi="Times New Roman" w:cs="Times New Roman"/>
          <w:i/>
          <w:sz w:val="24"/>
          <w:szCs w:val="24"/>
        </w:rPr>
      </w:pPr>
    </w:p>
    <w:p w14:paraId="6285F947" w14:textId="77777777" w:rsidR="00C60BAC" w:rsidRDefault="00C60BAC" w:rsidP="00C06FCA">
      <w:pPr>
        <w:spacing w:after="0"/>
        <w:contextualSpacing/>
        <w:rPr>
          <w:rFonts w:ascii="Times New Roman" w:hAnsi="Times New Roman" w:cs="Times New Roman"/>
          <w:b/>
          <w:sz w:val="24"/>
          <w:szCs w:val="24"/>
        </w:rPr>
      </w:pPr>
      <w:r>
        <w:rPr>
          <w:rFonts w:ascii="Times New Roman" w:hAnsi="Times New Roman" w:cs="Times New Roman"/>
          <w:b/>
          <w:sz w:val="24"/>
          <w:szCs w:val="24"/>
        </w:rPr>
        <w:t>Reviewer 1</w:t>
      </w:r>
      <w:r w:rsidRPr="006474EE">
        <w:rPr>
          <w:rFonts w:ascii="Times New Roman" w:hAnsi="Times New Roman" w:cs="Times New Roman"/>
          <w:b/>
          <w:sz w:val="24"/>
          <w:szCs w:val="24"/>
        </w:rPr>
        <w:t xml:space="preserve"> comments</w:t>
      </w:r>
    </w:p>
    <w:p w14:paraId="48B8F0E9" w14:textId="77777777" w:rsidR="00CB7DD6" w:rsidRPr="006474EE" w:rsidRDefault="00CB7DD6" w:rsidP="00C06FCA">
      <w:pPr>
        <w:spacing w:after="0"/>
        <w:contextualSpacing/>
        <w:rPr>
          <w:rFonts w:ascii="Times New Roman" w:hAnsi="Times New Roman" w:cs="Times New Roman"/>
          <w:b/>
          <w:sz w:val="24"/>
          <w:szCs w:val="24"/>
        </w:rPr>
      </w:pPr>
    </w:p>
    <w:p w14:paraId="79FEE57F" w14:textId="77777777" w:rsidR="00C60BAC" w:rsidRDefault="00C60BAC"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Summarizing remarks:</w:t>
      </w:r>
      <w:r>
        <w:rPr>
          <w:rFonts w:ascii="Times New Roman" w:hAnsi="Times New Roman" w:cs="Times New Roman"/>
          <w:i/>
          <w:sz w:val="24"/>
          <w:szCs w:val="24"/>
        </w:rPr>
        <w:t xml:space="preserve"> </w:t>
      </w:r>
      <w:r w:rsidR="006474EE" w:rsidRPr="006474EE">
        <w:rPr>
          <w:rFonts w:ascii="Times New Roman" w:hAnsi="Times New Roman" w:cs="Times New Roman"/>
          <w:sz w:val="24"/>
          <w:szCs w:val="24"/>
        </w:rPr>
        <w:t xml:space="preserve">In this paper the authors present five studies examining the combined effect of victims' identifiability and information about the efficiency and effectiveness of charities on people's donation decisions. Overall, results demonstrate a strong identifiability effect on willingness to donate as well as on donation amounts. Efficiency and effectiveness did not have a significant effect on donations. There is some evidence, however, that information on efficiency and effectiveness may attenuate the identifiability effect. The paper addresses an important, timely topic, while employing different designs to examine it (in five different studies). Therefore, it has the potential to contribute to the field of charitable giving and to be of interest for readers of the journal. </w:t>
      </w:r>
      <w:r w:rsidR="006474EE" w:rsidRPr="006474EE">
        <w:rPr>
          <w:rFonts w:ascii="Times New Roman" w:hAnsi="Times New Roman" w:cs="Times New Roman"/>
          <w:sz w:val="24"/>
          <w:szCs w:val="24"/>
        </w:rPr>
        <w:br/>
      </w:r>
      <w:r w:rsidR="006474EE" w:rsidRPr="006474EE">
        <w:rPr>
          <w:rFonts w:ascii="Times New Roman" w:hAnsi="Times New Roman" w:cs="Times New Roman"/>
          <w:sz w:val="24"/>
          <w:szCs w:val="24"/>
        </w:rPr>
        <w:br/>
      </w:r>
      <w:r w:rsidRPr="00D53E48">
        <w:rPr>
          <w:rFonts w:ascii="Times New Roman" w:hAnsi="Times New Roman" w:cs="Times New Roman"/>
          <w:i/>
          <w:sz w:val="24"/>
          <w:szCs w:val="24"/>
          <w:u w:val="single"/>
        </w:rPr>
        <w:t>Response</w:t>
      </w:r>
      <w:r w:rsidRPr="00D53E48">
        <w:rPr>
          <w:rFonts w:ascii="Times New Roman" w:hAnsi="Times New Roman" w:cs="Times New Roman"/>
          <w:i/>
          <w:sz w:val="24"/>
          <w:szCs w:val="24"/>
        </w:rPr>
        <w:t xml:space="preserve">: </w:t>
      </w:r>
      <w:r w:rsidR="00133DAC">
        <w:rPr>
          <w:rFonts w:ascii="Times New Roman" w:hAnsi="Times New Roman" w:cs="Times New Roman"/>
          <w:i/>
          <w:sz w:val="24"/>
          <w:szCs w:val="24"/>
        </w:rPr>
        <w:t>We are happy that the reviewer found our paper interesting and timely</w:t>
      </w:r>
      <w:r w:rsidR="00387199">
        <w:rPr>
          <w:rFonts w:ascii="Times New Roman" w:hAnsi="Times New Roman" w:cs="Times New Roman"/>
          <w:i/>
          <w:sz w:val="24"/>
          <w:szCs w:val="24"/>
        </w:rPr>
        <w:t xml:space="preserve">. We are also glad to read </w:t>
      </w:r>
      <w:r w:rsidR="00133DAC">
        <w:rPr>
          <w:rFonts w:ascii="Times New Roman" w:hAnsi="Times New Roman" w:cs="Times New Roman"/>
          <w:i/>
          <w:sz w:val="24"/>
          <w:szCs w:val="24"/>
        </w:rPr>
        <w:t>that s/he thought it would be of interest for readers of this journal and the literature on charitable giving.</w:t>
      </w:r>
    </w:p>
    <w:p w14:paraId="42B72496" w14:textId="77777777" w:rsidR="00CB7DD6" w:rsidRPr="006474EE" w:rsidRDefault="00CB7DD6" w:rsidP="00C06FCA">
      <w:pPr>
        <w:spacing w:after="0"/>
        <w:contextualSpacing/>
        <w:rPr>
          <w:rFonts w:ascii="Times New Roman" w:hAnsi="Times New Roman" w:cs="Times New Roman"/>
          <w:sz w:val="24"/>
          <w:szCs w:val="24"/>
        </w:rPr>
      </w:pPr>
    </w:p>
    <w:p w14:paraId="07035441" w14:textId="77777777" w:rsidR="00C60BAC" w:rsidRDefault="00C60BAC"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1</w:t>
      </w:r>
      <w:r w:rsidR="00C06FCA">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I appreciate the authors efforts to be succinct in the description of the methods of the five studies, to fit with the journal's short format. However, I believe more information is needed to clarify important nuances that may help interpret the results. </w:t>
      </w:r>
      <w:commentRangeStart w:id="12"/>
      <w:r w:rsidR="006474EE" w:rsidRPr="006474EE">
        <w:rPr>
          <w:rFonts w:ascii="Times New Roman" w:hAnsi="Times New Roman" w:cs="Times New Roman"/>
          <w:sz w:val="24"/>
          <w:szCs w:val="24"/>
        </w:rPr>
        <w:t>For example, what was the exact framing of the donation request?</w:t>
      </w:r>
      <w:commentRangeEnd w:id="12"/>
      <w:r w:rsidR="00ED581B">
        <w:rPr>
          <w:rStyle w:val="CommentReference"/>
        </w:rPr>
        <w:commentReference w:id="12"/>
      </w:r>
      <w:r w:rsidR="006474EE" w:rsidRPr="006474EE">
        <w:rPr>
          <w:rFonts w:ascii="Times New Roman" w:hAnsi="Times New Roman" w:cs="Times New Roman"/>
          <w:sz w:val="24"/>
          <w:szCs w:val="24"/>
        </w:rPr>
        <w:t xml:space="preserve"> Was it identical in all conditions (e.g. would you be willing to donate to a charity operating in Syria?) or was it different in the identified condition? Which image was used in study 5? I think that a short description of each of the studies in terms of the experimental design, procedure and material would make it easier to follow the different methods. </w:t>
      </w:r>
    </w:p>
    <w:p w14:paraId="25C3F936" w14:textId="77777777" w:rsidR="00CB7DD6" w:rsidRDefault="00CB7DD6" w:rsidP="00C06FCA">
      <w:pPr>
        <w:spacing w:after="0"/>
        <w:contextualSpacing/>
        <w:rPr>
          <w:rFonts w:ascii="Times New Roman" w:hAnsi="Times New Roman" w:cs="Times New Roman"/>
          <w:sz w:val="24"/>
          <w:szCs w:val="24"/>
        </w:rPr>
      </w:pPr>
    </w:p>
    <w:p w14:paraId="6A3C5DEA" w14:textId="77777777" w:rsidR="00C60BAC" w:rsidRPr="00CB7DD6" w:rsidRDefault="00C60BAC" w:rsidP="00C06FCA">
      <w:pPr>
        <w:spacing w:after="0"/>
        <w:contextualSpacing/>
        <w:rPr>
          <w:rFonts w:ascii="Times New Roman" w:hAnsi="Times New Roman" w:cs="Times New Roman"/>
          <w:i/>
          <w:sz w:val="24"/>
          <w:szCs w:val="24"/>
        </w:rPr>
      </w:pPr>
      <w:r w:rsidRPr="00CB7DD6">
        <w:rPr>
          <w:rFonts w:ascii="Times New Roman" w:hAnsi="Times New Roman" w:cs="Times New Roman"/>
          <w:i/>
          <w:sz w:val="24"/>
          <w:szCs w:val="24"/>
        </w:rPr>
        <w:t xml:space="preserve">Response: </w:t>
      </w:r>
      <w:r w:rsidR="00CB7DD6" w:rsidRPr="00CB7DD6">
        <w:rPr>
          <w:rFonts w:ascii="Times New Roman" w:hAnsi="Times New Roman" w:cs="Times New Roman"/>
          <w:i/>
          <w:sz w:val="24"/>
          <w:szCs w:val="24"/>
        </w:rPr>
        <w:t xml:space="preserve">We appreciate the general comment that more information would be desirable and the specific questions are indeed important ones. Since it is difficult to fit this in the manuscript we have added a longer description of all the studies in the supplementary materials, </w:t>
      </w:r>
      <w:commentRangeStart w:id="13"/>
      <w:r w:rsidR="00CB7DD6" w:rsidRPr="00CB7DD6">
        <w:rPr>
          <w:rFonts w:ascii="Times New Roman" w:hAnsi="Times New Roman" w:cs="Times New Roman"/>
          <w:i/>
          <w:sz w:val="24"/>
          <w:szCs w:val="24"/>
        </w:rPr>
        <w:t xml:space="preserve">along with a table that provides an overview of important methodological choices in each study (e.g. image used, specific donation requests, etc.). </w:t>
      </w:r>
      <w:commentRangeEnd w:id="13"/>
      <w:r w:rsidR="00265C09">
        <w:rPr>
          <w:rStyle w:val="CommentReference"/>
        </w:rPr>
        <w:commentReference w:id="13"/>
      </w:r>
      <w:r w:rsidR="00CB7DD6" w:rsidRPr="00CB7DD6">
        <w:rPr>
          <w:rFonts w:ascii="Times New Roman" w:hAnsi="Times New Roman" w:cs="Times New Roman"/>
          <w:i/>
          <w:sz w:val="24"/>
          <w:szCs w:val="24"/>
        </w:rPr>
        <w:t>These materials should answer the specific questions and we hope they will help other readers as well. We appreciate the request</w:t>
      </w:r>
      <w:r w:rsidR="0035448C">
        <w:rPr>
          <w:rFonts w:ascii="Times New Roman" w:hAnsi="Times New Roman" w:cs="Times New Roman"/>
          <w:i/>
          <w:sz w:val="24"/>
          <w:szCs w:val="24"/>
        </w:rPr>
        <w:t xml:space="preserve"> as it will hopefully make for a more compelling article</w:t>
      </w:r>
      <w:r w:rsidR="00CB7DD6" w:rsidRPr="00CB7DD6">
        <w:rPr>
          <w:rFonts w:ascii="Times New Roman" w:hAnsi="Times New Roman" w:cs="Times New Roman"/>
          <w:i/>
          <w:sz w:val="24"/>
          <w:szCs w:val="24"/>
        </w:rPr>
        <w:t>.</w:t>
      </w:r>
    </w:p>
    <w:p w14:paraId="28EBB6EC" w14:textId="77777777" w:rsidR="00CB7DD6" w:rsidRPr="006474EE" w:rsidRDefault="00CB7DD6" w:rsidP="00C06FCA">
      <w:pPr>
        <w:spacing w:after="0"/>
        <w:contextualSpacing/>
        <w:rPr>
          <w:rFonts w:ascii="Times New Roman" w:hAnsi="Times New Roman" w:cs="Times New Roman"/>
          <w:sz w:val="24"/>
          <w:szCs w:val="24"/>
        </w:rPr>
      </w:pPr>
    </w:p>
    <w:p w14:paraId="75D53833" w14:textId="77777777" w:rsidR="00C60BAC" w:rsidRDefault="00C60BAC"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2</w:t>
      </w:r>
      <w:r w:rsidRPr="006474EE">
        <w:rPr>
          <w:rFonts w:ascii="Times New Roman" w:hAnsi="Times New Roman" w:cs="Times New Roman"/>
          <w:i/>
          <w:sz w:val="24"/>
          <w:szCs w:val="24"/>
        </w:rPr>
        <w:t>:</w:t>
      </w:r>
      <w:r>
        <w:rPr>
          <w:rFonts w:ascii="Times New Roman" w:hAnsi="Times New Roman" w:cs="Times New Roman"/>
          <w:i/>
          <w:sz w:val="24"/>
          <w:szCs w:val="24"/>
        </w:rPr>
        <w:t xml:space="preserve"> </w:t>
      </w:r>
      <w:r w:rsidR="006474EE" w:rsidRPr="006474EE">
        <w:rPr>
          <w:rFonts w:ascii="Times New Roman" w:hAnsi="Times New Roman" w:cs="Times New Roman"/>
          <w:sz w:val="24"/>
          <w:szCs w:val="24"/>
        </w:rPr>
        <w:t xml:space="preserve">Regarding the efficiency/effectiveness manipulations, it seems that participants were asked to read a long description of the cause. This may decrease the participant's attention to the specific information that distinguishes between the conditions (the information regarding the efficiency/effectiveness). I am afraid that participants did not read all the detailed information and therefore missed the manipulation. This may provide an alternative explanation to the lack of an overall efficiency/effectiveness effect. It may also increase the effect of the image on donations, since when the text is long and tiring, participants may rely more heavily on the image. </w:t>
      </w:r>
    </w:p>
    <w:p w14:paraId="0FD9ECC6" w14:textId="77777777" w:rsidR="00A07785" w:rsidRDefault="00A07785" w:rsidP="00C06FCA">
      <w:pPr>
        <w:spacing w:after="0"/>
        <w:contextualSpacing/>
        <w:rPr>
          <w:rFonts w:ascii="Times New Roman" w:hAnsi="Times New Roman" w:cs="Times New Roman"/>
          <w:sz w:val="24"/>
          <w:szCs w:val="24"/>
        </w:rPr>
      </w:pPr>
    </w:p>
    <w:p w14:paraId="365D1F4D" w14:textId="77777777" w:rsidR="000A158C" w:rsidRDefault="00C60BAC" w:rsidP="00C06FCA">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Pr>
          <w:rFonts w:ascii="Times New Roman" w:hAnsi="Times New Roman" w:cs="Times New Roman"/>
          <w:sz w:val="24"/>
          <w:szCs w:val="24"/>
        </w:rPr>
        <w:t xml:space="preserve"> </w:t>
      </w:r>
      <w:r w:rsidRPr="00C06FCA">
        <w:rPr>
          <w:rFonts w:ascii="Times New Roman" w:hAnsi="Times New Roman" w:cs="Times New Roman"/>
          <w:i/>
          <w:sz w:val="24"/>
          <w:szCs w:val="24"/>
        </w:rPr>
        <w:t xml:space="preserve">We understand this concern with regards to study 5 (effectiveness information </w:t>
      </w:r>
      <w:r w:rsidR="00C06FCA">
        <w:rPr>
          <w:rFonts w:ascii="Times New Roman" w:hAnsi="Times New Roman" w:cs="Times New Roman"/>
          <w:i/>
          <w:sz w:val="24"/>
          <w:szCs w:val="24"/>
        </w:rPr>
        <w:t>for</w:t>
      </w:r>
      <w:r w:rsidRPr="00C06FCA">
        <w:rPr>
          <w:rFonts w:ascii="Times New Roman" w:hAnsi="Times New Roman" w:cs="Times New Roman"/>
          <w:i/>
          <w:sz w:val="24"/>
          <w:szCs w:val="24"/>
        </w:rPr>
        <w:t xml:space="preserve"> Polio vaccines), but it should b</w:t>
      </w:r>
      <w:r w:rsidR="00C06FCA">
        <w:rPr>
          <w:rFonts w:ascii="Times New Roman" w:hAnsi="Times New Roman" w:cs="Times New Roman"/>
          <w:i/>
          <w:sz w:val="24"/>
          <w:szCs w:val="24"/>
        </w:rPr>
        <w:t>e emphasized that studies 1-4 did not include</w:t>
      </w:r>
      <w:r w:rsidRPr="00C06FCA">
        <w:rPr>
          <w:rFonts w:ascii="Times New Roman" w:hAnsi="Times New Roman" w:cs="Times New Roman"/>
          <w:i/>
          <w:sz w:val="24"/>
          <w:szCs w:val="24"/>
        </w:rPr>
        <w:t xml:space="preserve"> long descriptions of this kind. In all of those studies</w:t>
      </w:r>
      <w:r w:rsidR="000A158C" w:rsidRPr="00C06FCA">
        <w:rPr>
          <w:rFonts w:ascii="Times New Roman" w:hAnsi="Times New Roman" w:cs="Times New Roman"/>
          <w:i/>
          <w:sz w:val="24"/>
          <w:szCs w:val="24"/>
        </w:rPr>
        <w:t>,</w:t>
      </w:r>
      <w:r w:rsidRPr="00C06FCA">
        <w:rPr>
          <w:rFonts w:ascii="Times New Roman" w:hAnsi="Times New Roman" w:cs="Times New Roman"/>
          <w:i/>
          <w:sz w:val="24"/>
          <w:szCs w:val="24"/>
        </w:rPr>
        <w:t xml:space="preserve"> the efficiency information was presented succinctly in a graphic format</w:t>
      </w:r>
      <w:r w:rsidR="000A158C" w:rsidRPr="00C06FCA">
        <w:rPr>
          <w:rFonts w:ascii="Times New Roman" w:hAnsi="Times New Roman" w:cs="Times New Roman"/>
          <w:i/>
          <w:sz w:val="24"/>
          <w:szCs w:val="24"/>
        </w:rPr>
        <w:t xml:space="preserve"> (</w:t>
      </w:r>
      <w:r w:rsidRPr="00C06FCA">
        <w:rPr>
          <w:rFonts w:ascii="Times New Roman" w:hAnsi="Times New Roman" w:cs="Times New Roman"/>
          <w:i/>
          <w:sz w:val="24"/>
          <w:szCs w:val="24"/>
        </w:rPr>
        <w:t>using Charity Navigator ratings</w:t>
      </w:r>
      <w:r w:rsidR="000A158C" w:rsidRPr="00C06FCA">
        <w:rPr>
          <w:rFonts w:ascii="Times New Roman" w:hAnsi="Times New Roman" w:cs="Times New Roman"/>
          <w:i/>
          <w:sz w:val="24"/>
          <w:szCs w:val="24"/>
        </w:rPr>
        <w:t>)</w:t>
      </w:r>
      <w:r w:rsidRPr="00C06FCA">
        <w:rPr>
          <w:rFonts w:ascii="Times New Roman" w:hAnsi="Times New Roman" w:cs="Times New Roman"/>
          <w:i/>
          <w:sz w:val="24"/>
          <w:szCs w:val="24"/>
        </w:rPr>
        <w:t xml:space="preserve">. </w:t>
      </w:r>
      <w:r w:rsidR="000A158C" w:rsidRPr="00C06FCA">
        <w:rPr>
          <w:rFonts w:ascii="Times New Roman" w:hAnsi="Times New Roman" w:cs="Times New Roman"/>
          <w:i/>
          <w:sz w:val="24"/>
          <w:szCs w:val="24"/>
        </w:rPr>
        <w:t>As an illustration,</w:t>
      </w:r>
      <w:r w:rsidRPr="00C06FCA">
        <w:rPr>
          <w:rFonts w:ascii="Times New Roman" w:hAnsi="Times New Roman" w:cs="Times New Roman"/>
          <w:i/>
          <w:sz w:val="24"/>
          <w:szCs w:val="24"/>
        </w:rPr>
        <w:t xml:space="preserve"> </w:t>
      </w:r>
      <w:r w:rsidR="000A158C" w:rsidRPr="00C06FCA">
        <w:rPr>
          <w:rFonts w:ascii="Times New Roman" w:hAnsi="Times New Roman" w:cs="Times New Roman"/>
          <w:i/>
          <w:sz w:val="24"/>
          <w:szCs w:val="24"/>
        </w:rPr>
        <w:t xml:space="preserve">the efficiency manipulation from study 4 was provided in </w:t>
      </w:r>
      <w:r w:rsidRPr="00C06FCA">
        <w:rPr>
          <w:rFonts w:ascii="Times New Roman" w:hAnsi="Times New Roman" w:cs="Times New Roman"/>
          <w:i/>
          <w:sz w:val="24"/>
          <w:szCs w:val="24"/>
        </w:rPr>
        <w:t xml:space="preserve">the </w:t>
      </w:r>
      <w:r w:rsidR="000A158C" w:rsidRPr="00C06FCA">
        <w:rPr>
          <w:rFonts w:ascii="Times New Roman" w:hAnsi="Times New Roman" w:cs="Times New Roman"/>
          <w:i/>
          <w:sz w:val="24"/>
          <w:szCs w:val="24"/>
        </w:rPr>
        <w:t>s</w:t>
      </w:r>
      <w:r w:rsidRPr="00C06FCA">
        <w:rPr>
          <w:rFonts w:ascii="Times New Roman" w:hAnsi="Times New Roman" w:cs="Times New Roman"/>
          <w:i/>
          <w:sz w:val="24"/>
          <w:szCs w:val="24"/>
        </w:rPr>
        <w:t xml:space="preserve">upplementary materials. Experiments 1-3 involved similar manipulations, except they only saw the ratings for one charity. When we manipulated negative information (study 2 and 3) it was done with a news headline and an image, again containing minimal text. </w:t>
      </w:r>
      <w:r w:rsidR="000A158C" w:rsidRPr="00C06FCA">
        <w:rPr>
          <w:rFonts w:ascii="Times New Roman" w:hAnsi="Times New Roman" w:cs="Times New Roman"/>
          <w:i/>
          <w:sz w:val="24"/>
          <w:szCs w:val="24"/>
        </w:rPr>
        <w:t>As such</w:t>
      </w:r>
      <w:r w:rsidRPr="00C06FCA">
        <w:rPr>
          <w:rFonts w:ascii="Times New Roman" w:hAnsi="Times New Roman" w:cs="Times New Roman"/>
          <w:i/>
          <w:sz w:val="24"/>
          <w:szCs w:val="24"/>
        </w:rPr>
        <w:t>, we do not believe these manipulations contained too much info</w:t>
      </w:r>
      <w:r w:rsidR="000A158C" w:rsidRPr="00C06FCA">
        <w:rPr>
          <w:rFonts w:ascii="Times New Roman" w:hAnsi="Times New Roman" w:cs="Times New Roman"/>
          <w:i/>
          <w:sz w:val="24"/>
          <w:szCs w:val="24"/>
        </w:rPr>
        <w:t xml:space="preserve">rmation, or were long and tiring. If anything, one might argue that the manipulations in study 1-4 were too minimal to have an effect (hence the more elaborate </w:t>
      </w:r>
      <w:r w:rsidR="00C06FCA">
        <w:rPr>
          <w:rFonts w:ascii="Times New Roman" w:hAnsi="Times New Roman" w:cs="Times New Roman"/>
          <w:i/>
          <w:sz w:val="24"/>
          <w:szCs w:val="24"/>
        </w:rPr>
        <w:t>text</w:t>
      </w:r>
      <w:r w:rsidR="000A158C" w:rsidRPr="00C06FCA">
        <w:rPr>
          <w:rFonts w:ascii="Times New Roman" w:hAnsi="Times New Roman" w:cs="Times New Roman"/>
          <w:i/>
          <w:sz w:val="24"/>
          <w:szCs w:val="24"/>
        </w:rPr>
        <w:t xml:space="preserve"> in study 5). Nevertheless, a new study (see study 6 in the paper) was designed to provide clearer, albeit brief effectiveness information. The results from the last study also fail</w:t>
      </w:r>
      <w:r w:rsidR="00C06FCA">
        <w:rPr>
          <w:rFonts w:ascii="Times New Roman" w:hAnsi="Times New Roman" w:cs="Times New Roman"/>
          <w:i/>
          <w:sz w:val="24"/>
          <w:szCs w:val="24"/>
        </w:rPr>
        <w:t>ed</w:t>
      </w:r>
      <w:r w:rsidR="000A158C" w:rsidRPr="00C06FCA">
        <w:rPr>
          <w:rFonts w:ascii="Times New Roman" w:hAnsi="Times New Roman" w:cs="Times New Roman"/>
          <w:i/>
          <w:sz w:val="24"/>
          <w:szCs w:val="24"/>
        </w:rPr>
        <w:t xml:space="preserve"> to provide evidence for effectiveness information influencing donation decisions. Overall then, the results were similar regardless if the efficiency/effectiveness information was presented succinctly or not.</w:t>
      </w:r>
      <w:r w:rsidR="00C06FCA">
        <w:rPr>
          <w:rFonts w:ascii="Times New Roman" w:hAnsi="Times New Roman" w:cs="Times New Roman"/>
          <w:i/>
          <w:sz w:val="24"/>
          <w:szCs w:val="24"/>
        </w:rPr>
        <w:t xml:space="preserve"> </w:t>
      </w:r>
    </w:p>
    <w:p w14:paraId="2D86AFBB" w14:textId="77777777" w:rsidR="00C06FCA" w:rsidRPr="00C06FCA" w:rsidRDefault="00C06FCA" w:rsidP="00C06FCA">
      <w:pPr>
        <w:spacing w:after="0"/>
        <w:contextualSpacing/>
        <w:rPr>
          <w:rFonts w:ascii="Times New Roman" w:hAnsi="Times New Roman" w:cs="Times New Roman"/>
          <w:i/>
          <w:sz w:val="24"/>
          <w:szCs w:val="24"/>
        </w:rPr>
      </w:pPr>
    </w:p>
    <w:p w14:paraId="23105BD9" w14:textId="77777777" w:rsidR="00C06FCA" w:rsidRDefault="00C60BAC" w:rsidP="00C06FCA">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Comment 3:</w:t>
      </w:r>
      <w:r w:rsidR="006474EE" w:rsidRPr="006474EE">
        <w:rPr>
          <w:rFonts w:ascii="Times New Roman" w:hAnsi="Times New Roman" w:cs="Times New Roman"/>
          <w:sz w:val="24"/>
          <w:szCs w:val="24"/>
        </w:rPr>
        <w:t xml:space="preserve"> If I understand correctly, the identifiability manipulation in studies 1-4 included the photo and the name of the injured Syrian boy in the ambulance (Omran Daqneesh), an image that, as the authors noted, was highly publicized. Moreover, this photo along with the photo of Aylan Qurdi (lying dead near a Turkish beach) received much attention by the media, and became symbols of the humanitarian crisis in Syria. I was wondering whether in addition to the identifiability manipulation per-se, this image also manipulated familiarity with the victim, as well as the memory of the general public reaction to it at the time it was published (for example, see the general reaction to the photo of Aylen Kurdi, Slovic et al 2017). </w:t>
      </w:r>
      <w:r w:rsidR="006474EE" w:rsidRPr="006474EE">
        <w:rPr>
          <w:rFonts w:ascii="Times New Roman" w:hAnsi="Times New Roman" w:cs="Times New Roman"/>
          <w:sz w:val="24"/>
          <w:szCs w:val="24"/>
        </w:rPr>
        <w:br/>
      </w:r>
    </w:p>
    <w:p w14:paraId="45A04F2D" w14:textId="0B163CFB" w:rsidR="00C06FCA" w:rsidRPr="00A07785" w:rsidRDefault="00C06FCA" w:rsidP="00C06FCA">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Pr="00A07785">
        <w:rPr>
          <w:rFonts w:ascii="Times New Roman" w:hAnsi="Times New Roman" w:cs="Times New Roman"/>
          <w:i/>
          <w:sz w:val="24"/>
          <w:szCs w:val="24"/>
        </w:rPr>
        <w:t xml:space="preserve"> It is a good point that the image </w:t>
      </w:r>
      <w:r w:rsidR="00A07785" w:rsidRPr="00A07785">
        <w:rPr>
          <w:rFonts w:ascii="Times New Roman" w:hAnsi="Times New Roman" w:cs="Times New Roman"/>
          <w:i/>
          <w:sz w:val="24"/>
          <w:szCs w:val="24"/>
        </w:rPr>
        <w:t>effects</w:t>
      </w:r>
      <w:r w:rsidRPr="00A07785">
        <w:rPr>
          <w:rFonts w:ascii="Times New Roman" w:hAnsi="Times New Roman" w:cs="Times New Roman"/>
          <w:i/>
          <w:sz w:val="24"/>
          <w:szCs w:val="24"/>
        </w:rPr>
        <w:t xml:space="preserve"> in study 1-4 </w:t>
      </w:r>
      <w:r w:rsidR="00A07785" w:rsidRPr="00A07785">
        <w:rPr>
          <w:rFonts w:ascii="Times New Roman" w:hAnsi="Times New Roman" w:cs="Times New Roman"/>
          <w:i/>
          <w:sz w:val="24"/>
          <w:szCs w:val="24"/>
        </w:rPr>
        <w:t xml:space="preserve">could be driven by familiarity, in addition to identifiability. On the other hand, study 5 indicated similar results, despite </w:t>
      </w:r>
      <w:r w:rsidR="0035448C">
        <w:rPr>
          <w:rFonts w:ascii="Times New Roman" w:hAnsi="Times New Roman" w:cs="Times New Roman"/>
          <w:i/>
          <w:sz w:val="24"/>
          <w:szCs w:val="24"/>
        </w:rPr>
        <w:t xml:space="preserve">the use of </w:t>
      </w:r>
      <w:r w:rsidR="00A07785" w:rsidRPr="00A07785">
        <w:rPr>
          <w:rFonts w:ascii="Times New Roman" w:hAnsi="Times New Roman" w:cs="Times New Roman"/>
          <w:i/>
          <w:sz w:val="24"/>
          <w:szCs w:val="24"/>
        </w:rPr>
        <w:t xml:space="preserve">an unfamiliar image. </w:t>
      </w:r>
      <w:ins w:id="15" w:author="Reinstein, David" w:date="2019-09-27T11:13:00Z">
        <w:r w:rsidR="00AB51D6">
          <w:rPr>
            <w:rFonts w:ascii="Times New Roman" w:hAnsi="Times New Roman" w:cs="Times New Roman"/>
            <w:i/>
            <w:sz w:val="24"/>
            <w:szCs w:val="24"/>
          </w:rPr>
          <w:t xml:space="preserve">However, </w:t>
        </w:r>
      </w:ins>
      <w:del w:id="16" w:author="Reinstein, David" w:date="2019-09-27T11:13:00Z">
        <w:r w:rsidR="00A07785" w:rsidRPr="00A07785" w:rsidDel="00AB51D6">
          <w:rPr>
            <w:rFonts w:ascii="Times New Roman" w:hAnsi="Times New Roman" w:cs="Times New Roman"/>
            <w:i/>
            <w:sz w:val="24"/>
            <w:szCs w:val="24"/>
          </w:rPr>
          <w:delText xml:space="preserve">Study </w:delText>
        </w:r>
      </w:del>
      <w:ins w:id="17" w:author="Reinstein, David" w:date="2019-09-27T11:13:00Z">
        <w:r w:rsidR="00AB51D6">
          <w:rPr>
            <w:rFonts w:ascii="Times New Roman" w:hAnsi="Times New Roman" w:cs="Times New Roman"/>
            <w:i/>
            <w:sz w:val="24"/>
            <w:szCs w:val="24"/>
          </w:rPr>
          <w:t>s</w:t>
        </w:r>
        <w:r w:rsidR="00AB51D6" w:rsidRPr="00A07785">
          <w:rPr>
            <w:rFonts w:ascii="Times New Roman" w:hAnsi="Times New Roman" w:cs="Times New Roman"/>
            <w:i/>
            <w:sz w:val="24"/>
            <w:szCs w:val="24"/>
          </w:rPr>
          <w:t xml:space="preserve">tudy </w:t>
        </w:r>
      </w:ins>
      <w:r w:rsidR="00A07785" w:rsidRPr="00A07785">
        <w:rPr>
          <w:rFonts w:ascii="Times New Roman" w:hAnsi="Times New Roman" w:cs="Times New Roman"/>
          <w:i/>
          <w:sz w:val="24"/>
          <w:szCs w:val="24"/>
        </w:rPr>
        <w:t xml:space="preserve">6 did not reveal an image effect, so </w:t>
      </w:r>
      <w:ins w:id="18" w:author="Reinstein, David" w:date="2019-09-27T11:13:00Z">
        <w:r w:rsidR="00AB51D6">
          <w:rPr>
            <w:rFonts w:ascii="Times New Roman" w:hAnsi="Times New Roman" w:cs="Times New Roman"/>
            <w:i/>
            <w:sz w:val="24"/>
            <w:szCs w:val="24"/>
          </w:rPr>
          <w:t xml:space="preserve">this study does not </w:t>
        </w:r>
      </w:ins>
      <w:del w:id="19" w:author="Reinstein, David" w:date="2019-09-27T11:13:00Z">
        <w:r w:rsidR="00A07785" w:rsidRPr="00A07785" w:rsidDel="00AB51D6">
          <w:rPr>
            <w:rFonts w:ascii="Times New Roman" w:hAnsi="Times New Roman" w:cs="Times New Roman"/>
            <w:i/>
            <w:sz w:val="24"/>
            <w:szCs w:val="24"/>
          </w:rPr>
          <w:delText xml:space="preserve">unfortunately we cannot use that study to </w:delText>
        </w:r>
      </w:del>
      <w:r w:rsidR="00A07785" w:rsidRPr="00A07785">
        <w:rPr>
          <w:rFonts w:ascii="Times New Roman" w:hAnsi="Times New Roman" w:cs="Times New Roman"/>
          <w:i/>
          <w:sz w:val="24"/>
          <w:szCs w:val="24"/>
        </w:rPr>
        <w:t>bo</w:t>
      </w:r>
      <w:ins w:id="20" w:author="Reinstein, David" w:date="2019-09-27T11:13:00Z">
        <w:r w:rsidR="00AB51D6">
          <w:rPr>
            <w:rFonts w:ascii="Times New Roman" w:hAnsi="Times New Roman" w:cs="Times New Roman"/>
            <w:i/>
            <w:sz w:val="24"/>
            <w:szCs w:val="24"/>
          </w:rPr>
          <w:t>l</w:t>
        </w:r>
      </w:ins>
      <w:del w:id="21" w:author="Reinstein, David" w:date="2019-09-27T11:13:00Z">
        <w:r w:rsidR="00A07785" w:rsidRPr="00A07785" w:rsidDel="00AB51D6">
          <w:rPr>
            <w:rFonts w:ascii="Times New Roman" w:hAnsi="Times New Roman" w:cs="Times New Roman"/>
            <w:i/>
            <w:sz w:val="24"/>
            <w:szCs w:val="24"/>
          </w:rPr>
          <w:delText>o</w:delText>
        </w:r>
      </w:del>
      <w:r w:rsidR="00A07785" w:rsidRPr="00A07785">
        <w:rPr>
          <w:rFonts w:ascii="Times New Roman" w:hAnsi="Times New Roman" w:cs="Times New Roman"/>
          <w:i/>
          <w:sz w:val="24"/>
          <w:szCs w:val="24"/>
        </w:rPr>
        <w:t>ster our conclusions about identifiable victim images. Still, the identified victim effects (in the absence of effectiv</w:t>
      </w:r>
      <w:r w:rsidR="0035448C">
        <w:rPr>
          <w:rFonts w:ascii="Times New Roman" w:hAnsi="Times New Roman" w:cs="Times New Roman"/>
          <w:i/>
          <w:sz w:val="24"/>
          <w:szCs w:val="24"/>
        </w:rPr>
        <w:t>eness information) seem</w:t>
      </w:r>
      <w:r w:rsidR="00A07785" w:rsidRPr="00A07785">
        <w:rPr>
          <w:rFonts w:ascii="Times New Roman" w:hAnsi="Times New Roman" w:cs="Times New Roman"/>
          <w:i/>
          <w:sz w:val="24"/>
          <w:szCs w:val="24"/>
        </w:rPr>
        <w:t xml:space="preserve"> fairly robust in studies by other researchers (</w:t>
      </w:r>
      <w:r w:rsidR="0035448C">
        <w:rPr>
          <w:rFonts w:ascii="Times New Roman" w:hAnsi="Times New Roman" w:cs="Times New Roman"/>
          <w:i/>
          <w:sz w:val="24"/>
          <w:szCs w:val="24"/>
        </w:rPr>
        <w:t xml:space="preserve">see </w:t>
      </w:r>
      <w:r w:rsidR="0035448C" w:rsidRPr="00CB7DD6">
        <w:rPr>
          <w:rFonts w:ascii="Times New Roman" w:hAnsi="Times New Roman" w:cs="Times New Roman"/>
          <w:i/>
          <w:sz w:val="24"/>
          <w:szCs w:val="24"/>
        </w:rPr>
        <w:t>Lee &amp; Feeley, 2016</w:t>
      </w:r>
      <w:r w:rsidR="00A07785" w:rsidRPr="00A07785">
        <w:rPr>
          <w:rFonts w:ascii="Times New Roman" w:hAnsi="Times New Roman" w:cs="Times New Roman"/>
          <w:i/>
          <w:sz w:val="24"/>
          <w:szCs w:val="24"/>
        </w:rPr>
        <w:t xml:space="preserve">), so this is perhaps not the most critical </w:t>
      </w:r>
      <w:r w:rsidR="0035448C">
        <w:rPr>
          <w:rFonts w:ascii="Times New Roman" w:hAnsi="Times New Roman" w:cs="Times New Roman"/>
          <w:i/>
          <w:sz w:val="24"/>
          <w:szCs w:val="24"/>
        </w:rPr>
        <w:t>point of</w:t>
      </w:r>
      <w:r w:rsidR="00A07785" w:rsidRPr="00A07785">
        <w:rPr>
          <w:rFonts w:ascii="Times New Roman" w:hAnsi="Times New Roman" w:cs="Times New Roman"/>
          <w:i/>
          <w:sz w:val="24"/>
          <w:szCs w:val="24"/>
        </w:rPr>
        <w:t xml:space="preserve"> this paper. </w:t>
      </w:r>
    </w:p>
    <w:p w14:paraId="320A45CB" w14:textId="77777777" w:rsidR="00A07785" w:rsidRDefault="006474EE" w:rsidP="00C06FCA">
      <w:pPr>
        <w:spacing w:after="0"/>
        <w:contextualSpacing/>
        <w:rPr>
          <w:rFonts w:ascii="Times New Roman" w:hAnsi="Times New Roman" w:cs="Times New Roman"/>
          <w:sz w:val="24"/>
          <w:szCs w:val="24"/>
        </w:rPr>
      </w:pPr>
      <w:r w:rsidRPr="006474EE">
        <w:rPr>
          <w:rFonts w:ascii="Times New Roman" w:hAnsi="Times New Roman" w:cs="Times New Roman"/>
          <w:sz w:val="24"/>
          <w:szCs w:val="24"/>
        </w:rPr>
        <w:br/>
      </w:r>
      <w:r w:rsidR="00CB7DD6" w:rsidRPr="00C06FCA">
        <w:rPr>
          <w:rFonts w:ascii="Times New Roman" w:hAnsi="Times New Roman" w:cs="Times New Roman"/>
          <w:sz w:val="24"/>
          <w:szCs w:val="24"/>
          <w:u w:val="single"/>
        </w:rPr>
        <w:t xml:space="preserve">Comment </w:t>
      </w:r>
      <w:r w:rsidR="00CB7DD6">
        <w:rPr>
          <w:rFonts w:ascii="Times New Roman" w:hAnsi="Times New Roman" w:cs="Times New Roman"/>
          <w:sz w:val="24"/>
          <w:szCs w:val="24"/>
          <w:u w:val="single"/>
        </w:rPr>
        <w:t>4</w:t>
      </w:r>
      <w:r w:rsidR="00CB7DD6"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Importantly, this specific photo may evoke feeling of personal distress, rather than empathy, in the perceiver - as the boy is looking shocked and is covered with blood. This type of shocking stimuli is not typical to studies on the identifiable victim effect (which usually use more neutral photos). The authors write that they were using an empathy-inducing image; however, the dominant emotions mentioned by the participants in their study were “sad”, “devastated” and “horrified”, which seem to be more self-oriented emotions, representing distress from seeing the victim, rather than empathy. Empathy is a more other oriented emotion, which may include compassion, sympathy and caring. Since the authors report measuring empathic concern, it would be good to show the difference between the identified and the unidentified conditions in this measure. I would encourage the authors to address the limitations of their stimuli and how it may affect their results.   </w:t>
      </w:r>
      <w:r w:rsidRPr="006474EE">
        <w:rPr>
          <w:rFonts w:ascii="Times New Roman" w:hAnsi="Times New Roman" w:cs="Times New Roman"/>
          <w:sz w:val="24"/>
          <w:szCs w:val="24"/>
        </w:rPr>
        <w:br/>
      </w:r>
    </w:p>
    <w:p w14:paraId="4F244B6C" w14:textId="5F5E21CF" w:rsidR="00B921B9" w:rsidRDefault="00A07785" w:rsidP="00C06FCA">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Pr="00A07785">
        <w:rPr>
          <w:rFonts w:ascii="Times New Roman" w:hAnsi="Times New Roman" w:cs="Times New Roman"/>
          <w:i/>
          <w:sz w:val="24"/>
          <w:szCs w:val="24"/>
        </w:rPr>
        <w:t xml:space="preserve"> </w:t>
      </w:r>
      <w:r>
        <w:rPr>
          <w:rFonts w:ascii="Times New Roman" w:hAnsi="Times New Roman" w:cs="Times New Roman"/>
          <w:i/>
          <w:sz w:val="24"/>
          <w:szCs w:val="24"/>
        </w:rPr>
        <w:t>This is another good point and we agree that the distinction is relevant</w:t>
      </w:r>
      <w:r w:rsidR="00B921B9">
        <w:rPr>
          <w:rFonts w:ascii="Times New Roman" w:hAnsi="Times New Roman" w:cs="Times New Roman"/>
          <w:i/>
          <w:sz w:val="24"/>
          <w:szCs w:val="24"/>
        </w:rPr>
        <w:t xml:space="preserve"> to make</w:t>
      </w:r>
      <w:r>
        <w:rPr>
          <w:rFonts w:ascii="Times New Roman" w:hAnsi="Times New Roman" w:cs="Times New Roman"/>
          <w:i/>
          <w:sz w:val="24"/>
          <w:szCs w:val="24"/>
        </w:rPr>
        <w:t>.</w:t>
      </w:r>
      <w:r w:rsidR="00B921B9">
        <w:rPr>
          <w:rFonts w:ascii="Times New Roman" w:hAnsi="Times New Roman" w:cs="Times New Roman"/>
          <w:i/>
          <w:sz w:val="24"/>
          <w:szCs w:val="24"/>
        </w:rPr>
        <w:t xml:space="preserve"> At the same time, the seminal work that distinguishes empathic and distressed reactions and behaviors suggest that people will </w:t>
      </w:r>
      <w:r w:rsidR="00C03AC4">
        <w:rPr>
          <w:rFonts w:ascii="Times New Roman" w:hAnsi="Times New Roman" w:cs="Times New Roman"/>
          <w:i/>
          <w:sz w:val="24"/>
          <w:szCs w:val="24"/>
        </w:rPr>
        <w:t xml:space="preserve">mainly </w:t>
      </w:r>
      <w:r w:rsidR="00B921B9">
        <w:rPr>
          <w:rFonts w:ascii="Times New Roman" w:hAnsi="Times New Roman" w:cs="Times New Roman"/>
          <w:i/>
          <w:sz w:val="24"/>
          <w:szCs w:val="24"/>
        </w:rPr>
        <w:t>look for a way out of the situation if they primarily experience distress (</w:t>
      </w:r>
      <w:r w:rsidR="00F557BA">
        <w:rPr>
          <w:rFonts w:ascii="Times New Roman" w:hAnsi="Times New Roman" w:cs="Times New Roman"/>
          <w:i/>
          <w:sz w:val="24"/>
          <w:szCs w:val="24"/>
        </w:rPr>
        <w:t>Batson et al., 1981</w:t>
      </w:r>
      <w:r w:rsidR="00B921B9">
        <w:rPr>
          <w:rFonts w:ascii="Times New Roman" w:hAnsi="Times New Roman" w:cs="Times New Roman"/>
          <w:i/>
          <w:sz w:val="24"/>
          <w:szCs w:val="24"/>
        </w:rPr>
        <w:t>).</w:t>
      </w:r>
      <w:r w:rsidR="0035448C">
        <w:rPr>
          <w:rFonts w:ascii="Times New Roman" w:hAnsi="Times New Roman" w:cs="Times New Roman"/>
          <w:i/>
          <w:sz w:val="24"/>
          <w:szCs w:val="24"/>
        </w:rPr>
        <w:t xml:space="preserve"> If it is easy to relieve the distress in other ways than helping, then distressed individuals are unlikely to help (e.g., Toi &amp; Batson, 1982</w:t>
      </w:r>
      <w:r w:rsidR="00C03AC4">
        <w:rPr>
          <w:rFonts w:ascii="Times New Roman" w:hAnsi="Times New Roman" w:cs="Times New Roman"/>
          <w:i/>
          <w:sz w:val="24"/>
          <w:szCs w:val="24"/>
        </w:rPr>
        <w:t>; see also Dovidio et al., 2012 for a review</w:t>
      </w:r>
      <w:r w:rsidR="0035448C">
        <w:rPr>
          <w:rFonts w:ascii="Times New Roman" w:hAnsi="Times New Roman" w:cs="Times New Roman"/>
          <w:i/>
          <w:sz w:val="24"/>
          <w:szCs w:val="24"/>
        </w:rPr>
        <w:t>)</w:t>
      </w:r>
      <w:r w:rsidR="00387199">
        <w:rPr>
          <w:rFonts w:ascii="Times New Roman" w:hAnsi="Times New Roman" w:cs="Times New Roman"/>
          <w:i/>
          <w:sz w:val="24"/>
          <w:szCs w:val="24"/>
        </w:rPr>
        <w:t>.</w:t>
      </w:r>
      <w:r w:rsidR="00B921B9">
        <w:rPr>
          <w:rFonts w:ascii="Times New Roman" w:hAnsi="Times New Roman" w:cs="Times New Roman"/>
          <w:i/>
          <w:sz w:val="24"/>
          <w:szCs w:val="24"/>
        </w:rPr>
        <w:t xml:space="preserve"> </w:t>
      </w:r>
      <w:r w:rsidR="0035448C">
        <w:rPr>
          <w:rFonts w:ascii="Times New Roman" w:hAnsi="Times New Roman" w:cs="Times New Roman"/>
          <w:i/>
          <w:sz w:val="24"/>
          <w:szCs w:val="24"/>
        </w:rPr>
        <w:t>I</w:t>
      </w:r>
      <w:r w:rsidR="00B921B9">
        <w:rPr>
          <w:rFonts w:ascii="Times New Roman" w:hAnsi="Times New Roman" w:cs="Times New Roman"/>
          <w:i/>
          <w:sz w:val="24"/>
          <w:szCs w:val="24"/>
        </w:rPr>
        <w:t xml:space="preserve">n </w:t>
      </w:r>
      <w:r w:rsidR="0035448C">
        <w:rPr>
          <w:rFonts w:ascii="Times New Roman" w:hAnsi="Times New Roman" w:cs="Times New Roman"/>
          <w:i/>
          <w:sz w:val="24"/>
          <w:szCs w:val="24"/>
        </w:rPr>
        <w:t>our experiments</w:t>
      </w:r>
      <w:r w:rsidR="00B921B9">
        <w:rPr>
          <w:rFonts w:ascii="Times New Roman" w:hAnsi="Times New Roman" w:cs="Times New Roman"/>
          <w:i/>
          <w:sz w:val="24"/>
          <w:szCs w:val="24"/>
        </w:rPr>
        <w:t xml:space="preserve"> there are number of </w:t>
      </w:r>
      <w:r w:rsidR="004E2B6D">
        <w:rPr>
          <w:rFonts w:ascii="Times New Roman" w:hAnsi="Times New Roman" w:cs="Times New Roman"/>
          <w:i/>
          <w:sz w:val="24"/>
          <w:szCs w:val="24"/>
        </w:rPr>
        <w:t xml:space="preserve">easier </w:t>
      </w:r>
      <w:r w:rsidR="00B921B9">
        <w:rPr>
          <w:rFonts w:ascii="Times New Roman" w:hAnsi="Times New Roman" w:cs="Times New Roman"/>
          <w:i/>
          <w:sz w:val="24"/>
          <w:szCs w:val="24"/>
        </w:rPr>
        <w:t xml:space="preserve">alternatives. In particular, as the helping situation </w:t>
      </w:r>
      <w:r w:rsidR="00F557BA">
        <w:rPr>
          <w:rFonts w:ascii="Times New Roman" w:hAnsi="Times New Roman" w:cs="Times New Roman"/>
          <w:i/>
          <w:sz w:val="24"/>
          <w:szCs w:val="24"/>
        </w:rPr>
        <w:t>was</w:t>
      </w:r>
      <w:r w:rsidR="00B921B9">
        <w:rPr>
          <w:rFonts w:ascii="Times New Roman" w:hAnsi="Times New Roman" w:cs="Times New Roman"/>
          <w:i/>
          <w:sz w:val="24"/>
          <w:szCs w:val="24"/>
        </w:rPr>
        <w:t xml:space="preserve"> anonymous and t</w:t>
      </w:r>
      <w:r w:rsidR="00F557BA">
        <w:rPr>
          <w:rFonts w:ascii="Times New Roman" w:hAnsi="Times New Roman" w:cs="Times New Roman"/>
          <w:i/>
          <w:sz w:val="24"/>
          <w:szCs w:val="24"/>
        </w:rPr>
        <w:t>ook</w:t>
      </w:r>
      <w:r w:rsidR="00B921B9">
        <w:rPr>
          <w:rFonts w:ascii="Times New Roman" w:hAnsi="Times New Roman" w:cs="Times New Roman"/>
          <w:i/>
          <w:sz w:val="24"/>
          <w:szCs w:val="24"/>
        </w:rPr>
        <w:t xml:space="preserve"> place online, a distressed person could easily click past the donation question or quit the study to </w:t>
      </w:r>
      <w:r w:rsidR="00F557BA">
        <w:rPr>
          <w:rFonts w:ascii="Times New Roman" w:hAnsi="Times New Roman" w:cs="Times New Roman"/>
          <w:i/>
          <w:sz w:val="24"/>
          <w:szCs w:val="24"/>
        </w:rPr>
        <w:t>escape the situation</w:t>
      </w:r>
      <w:r w:rsidR="00B921B9">
        <w:rPr>
          <w:rFonts w:ascii="Times New Roman" w:hAnsi="Times New Roman" w:cs="Times New Roman"/>
          <w:i/>
          <w:sz w:val="24"/>
          <w:szCs w:val="24"/>
        </w:rPr>
        <w:t xml:space="preserve">. In other words, there is little reason to expect images to generate donations in this context, unless they also triggered </w:t>
      </w:r>
      <w:del w:id="22" w:author="Reinstein, David" w:date="2019-09-27T11:08:00Z">
        <w:r w:rsidR="00B921B9" w:rsidDel="00B6067B">
          <w:rPr>
            <w:rFonts w:ascii="Times New Roman" w:hAnsi="Times New Roman" w:cs="Times New Roman"/>
            <w:i/>
            <w:sz w:val="24"/>
            <w:szCs w:val="24"/>
          </w:rPr>
          <w:delText xml:space="preserve">a </w:delText>
        </w:r>
      </w:del>
      <w:r w:rsidR="00EC7ABE">
        <w:rPr>
          <w:rFonts w:ascii="Times New Roman" w:hAnsi="Times New Roman" w:cs="Times New Roman"/>
          <w:i/>
          <w:sz w:val="24"/>
          <w:szCs w:val="24"/>
        </w:rPr>
        <w:t xml:space="preserve">emotions associated with a </w:t>
      </w:r>
      <w:r w:rsidR="00B921B9">
        <w:rPr>
          <w:rFonts w:ascii="Times New Roman" w:hAnsi="Times New Roman" w:cs="Times New Roman"/>
          <w:i/>
          <w:sz w:val="24"/>
          <w:szCs w:val="24"/>
        </w:rPr>
        <w:t xml:space="preserve">desire to help (i.e. </w:t>
      </w:r>
      <w:r w:rsidR="00EC7ABE">
        <w:rPr>
          <w:rFonts w:ascii="Times New Roman" w:hAnsi="Times New Roman" w:cs="Times New Roman"/>
          <w:i/>
          <w:sz w:val="24"/>
          <w:szCs w:val="24"/>
        </w:rPr>
        <w:t>compassion/</w:t>
      </w:r>
      <w:r w:rsidR="00B921B9" w:rsidRPr="00B921B9">
        <w:rPr>
          <w:rFonts w:ascii="Times New Roman" w:hAnsi="Times New Roman" w:cs="Times New Roman"/>
          <w:i/>
          <w:sz w:val="24"/>
          <w:szCs w:val="24"/>
        </w:rPr>
        <w:t>sympathy).</w:t>
      </w:r>
      <w:r w:rsidR="00EC7ABE">
        <w:rPr>
          <w:rFonts w:ascii="Times New Roman" w:hAnsi="Times New Roman" w:cs="Times New Roman"/>
          <w:i/>
          <w:sz w:val="24"/>
          <w:szCs w:val="24"/>
        </w:rPr>
        <w:t xml:space="preserve"> </w:t>
      </w:r>
      <w:r w:rsidR="00B921B9">
        <w:rPr>
          <w:rFonts w:ascii="Times New Roman" w:hAnsi="Times New Roman" w:cs="Times New Roman"/>
          <w:i/>
          <w:sz w:val="24"/>
          <w:szCs w:val="24"/>
        </w:rPr>
        <w:t>In these experiments it seems clear that people had a reaction to the ima</w:t>
      </w:r>
      <w:r w:rsidR="004E2B6D">
        <w:rPr>
          <w:rFonts w:ascii="Times New Roman" w:hAnsi="Times New Roman" w:cs="Times New Roman"/>
          <w:i/>
          <w:sz w:val="24"/>
          <w:szCs w:val="24"/>
        </w:rPr>
        <w:t>ges</w:t>
      </w:r>
      <w:ins w:id="23" w:author="Reinstein, David" w:date="2019-09-27T11:08:00Z">
        <w:r w:rsidR="00C17E0E">
          <w:rPr>
            <w:rFonts w:ascii="Times New Roman" w:hAnsi="Times New Roman" w:cs="Times New Roman"/>
            <w:i/>
            <w:sz w:val="24"/>
            <w:szCs w:val="24"/>
          </w:rPr>
          <w:t>, and this reaction</w:t>
        </w:r>
      </w:ins>
      <w:del w:id="24" w:author="Reinstein, David" w:date="2019-09-27T11:08:00Z">
        <w:r w:rsidR="004E2B6D" w:rsidDel="00C17E0E">
          <w:rPr>
            <w:rFonts w:ascii="Times New Roman" w:hAnsi="Times New Roman" w:cs="Times New Roman"/>
            <w:i/>
            <w:sz w:val="24"/>
            <w:szCs w:val="24"/>
          </w:rPr>
          <w:delText xml:space="preserve"> that</w:delText>
        </w:r>
      </w:del>
      <w:r w:rsidR="004E2B6D">
        <w:rPr>
          <w:rFonts w:ascii="Times New Roman" w:hAnsi="Times New Roman" w:cs="Times New Roman"/>
          <w:i/>
          <w:sz w:val="24"/>
          <w:szCs w:val="24"/>
        </w:rPr>
        <w:t xml:space="preserve"> motivated them to help – </w:t>
      </w:r>
      <w:r w:rsidR="0035448C">
        <w:rPr>
          <w:rFonts w:ascii="Times New Roman" w:hAnsi="Times New Roman" w:cs="Times New Roman"/>
          <w:i/>
          <w:sz w:val="24"/>
          <w:szCs w:val="24"/>
        </w:rPr>
        <w:t xml:space="preserve">even though simpler options </w:t>
      </w:r>
      <w:r w:rsidR="004E2B6D">
        <w:rPr>
          <w:rFonts w:ascii="Times New Roman" w:hAnsi="Times New Roman" w:cs="Times New Roman"/>
          <w:i/>
          <w:sz w:val="24"/>
          <w:szCs w:val="24"/>
        </w:rPr>
        <w:t xml:space="preserve">were available </w:t>
      </w:r>
      <w:r w:rsidR="0035448C">
        <w:rPr>
          <w:rFonts w:ascii="Times New Roman" w:hAnsi="Times New Roman" w:cs="Times New Roman"/>
          <w:i/>
          <w:sz w:val="24"/>
          <w:szCs w:val="24"/>
        </w:rPr>
        <w:t>to alleviate</w:t>
      </w:r>
      <w:r w:rsidR="00B921B9">
        <w:rPr>
          <w:rFonts w:ascii="Times New Roman" w:hAnsi="Times New Roman" w:cs="Times New Roman"/>
          <w:i/>
          <w:sz w:val="24"/>
          <w:szCs w:val="24"/>
        </w:rPr>
        <w:t xml:space="preserve"> </w:t>
      </w:r>
      <w:r w:rsidR="00EC7ABE">
        <w:rPr>
          <w:rFonts w:ascii="Times New Roman" w:hAnsi="Times New Roman" w:cs="Times New Roman"/>
          <w:i/>
          <w:sz w:val="24"/>
          <w:szCs w:val="24"/>
        </w:rPr>
        <w:t>personal</w:t>
      </w:r>
      <w:r w:rsidR="004E2B6D">
        <w:rPr>
          <w:rFonts w:ascii="Times New Roman" w:hAnsi="Times New Roman" w:cs="Times New Roman"/>
          <w:i/>
          <w:sz w:val="24"/>
          <w:szCs w:val="24"/>
        </w:rPr>
        <w:t xml:space="preserve"> </w:t>
      </w:r>
      <w:r w:rsidR="00B921B9">
        <w:rPr>
          <w:rFonts w:ascii="Times New Roman" w:hAnsi="Times New Roman" w:cs="Times New Roman"/>
          <w:i/>
          <w:sz w:val="24"/>
          <w:szCs w:val="24"/>
        </w:rPr>
        <w:t xml:space="preserve">discomfort. </w:t>
      </w:r>
    </w:p>
    <w:p w14:paraId="3E6E3D6F" w14:textId="77777777" w:rsidR="00B921B9" w:rsidRDefault="00B921B9" w:rsidP="00C06FCA">
      <w:pPr>
        <w:spacing w:after="0"/>
        <w:contextualSpacing/>
        <w:rPr>
          <w:rFonts w:ascii="Times New Roman" w:hAnsi="Times New Roman" w:cs="Times New Roman"/>
          <w:i/>
          <w:sz w:val="24"/>
          <w:szCs w:val="24"/>
        </w:rPr>
      </w:pPr>
    </w:p>
    <w:p w14:paraId="2637A4F1" w14:textId="14B402A4" w:rsidR="00B921B9" w:rsidRDefault="00F557BA"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The research on empathy and personal distress also suggests that the</w:t>
      </w:r>
      <w:r w:rsidR="004E2B6D">
        <w:rPr>
          <w:rFonts w:ascii="Times New Roman" w:hAnsi="Times New Roman" w:cs="Times New Roman"/>
          <w:i/>
          <w:sz w:val="24"/>
          <w:szCs w:val="24"/>
        </w:rPr>
        <w:t xml:space="preserve">se </w:t>
      </w:r>
      <w:r w:rsidR="00EC7ABE">
        <w:rPr>
          <w:rFonts w:ascii="Times New Roman" w:hAnsi="Times New Roman" w:cs="Times New Roman"/>
          <w:i/>
          <w:sz w:val="24"/>
          <w:szCs w:val="24"/>
        </w:rPr>
        <w:t>emotions</w:t>
      </w:r>
      <w:r>
        <w:rPr>
          <w:rFonts w:ascii="Times New Roman" w:hAnsi="Times New Roman" w:cs="Times New Roman"/>
          <w:i/>
          <w:sz w:val="24"/>
          <w:szCs w:val="24"/>
        </w:rPr>
        <w:t xml:space="preserve"> are substantially correlated (</w:t>
      </w:r>
      <w:r w:rsidR="0035448C">
        <w:rPr>
          <w:rFonts w:ascii="Times New Roman" w:hAnsi="Times New Roman" w:cs="Times New Roman"/>
          <w:i/>
          <w:sz w:val="24"/>
          <w:szCs w:val="24"/>
        </w:rPr>
        <w:t xml:space="preserve">e.g., </w:t>
      </w:r>
      <w:r w:rsidR="001B44F5">
        <w:rPr>
          <w:rFonts w:ascii="Times New Roman" w:hAnsi="Times New Roman" w:cs="Times New Roman"/>
          <w:i/>
          <w:sz w:val="24"/>
          <w:szCs w:val="24"/>
        </w:rPr>
        <w:t>Dovidio et al., 1990</w:t>
      </w:r>
      <w:r>
        <w:rPr>
          <w:rFonts w:ascii="Times New Roman" w:hAnsi="Times New Roman" w:cs="Times New Roman"/>
          <w:i/>
          <w:sz w:val="24"/>
          <w:szCs w:val="24"/>
        </w:rPr>
        <w:t>) and it has been proposed that most people start with a distressed reaction and then that can (sometimes) transform</w:t>
      </w:r>
      <w:del w:id="25" w:author="Reinstein, David" w:date="2019-09-27T11:14:00Z">
        <w:r w:rsidDel="00571D19">
          <w:rPr>
            <w:rFonts w:ascii="Times New Roman" w:hAnsi="Times New Roman" w:cs="Times New Roman"/>
            <w:i/>
            <w:sz w:val="24"/>
            <w:szCs w:val="24"/>
          </w:rPr>
          <w:delText>s</w:delText>
        </w:r>
      </w:del>
      <w:r>
        <w:rPr>
          <w:rFonts w:ascii="Times New Roman" w:hAnsi="Times New Roman" w:cs="Times New Roman"/>
          <w:i/>
          <w:sz w:val="24"/>
          <w:szCs w:val="24"/>
        </w:rPr>
        <w:t xml:space="preserve"> into compassion etc. (e.g., Dickert et al., 2011). From such a perspective, the real question is whether the initial negative state transforms into an other-oriented focus or not. When we asked participants about their emotional reaction, most of them might still have been at that first stage, or had </w:t>
      </w:r>
      <w:del w:id="26" w:author="Reinstein, David" w:date="2019-09-27T11:15:00Z">
        <w:r w:rsidDel="00D92888">
          <w:rPr>
            <w:rFonts w:ascii="Times New Roman" w:hAnsi="Times New Roman" w:cs="Times New Roman"/>
            <w:i/>
            <w:sz w:val="24"/>
            <w:szCs w:val="24"/>
          </w:rPr>
          <w:delText xml:space="preserve">that </w:delText>
        </w:r>
      </w:del>
      <w:ins w:id="27" w:author="Reinstein, David" w:date="2019-09-27T11:15:00Z">
        <w:r w:rsidR="00D92888">
          <w:rPr>
            <w:rFonts w:ascii="Times New Roman" w:hAnsi="Times New Roman" w:cs="Times New Roman"/>
            <w:i/>
            <w:sz w:val="24"/>
            <w:szCs w:val="24"/>
          </w:rPr>
          <w:t xml:space="preserve">this </w:t>
        </w:r>
      </w:ins>
      <w:r>
        <w:rPr>
          <w:rFonts w:ascii="Times New Roman" w:hAnsi="Times New Roman" w:cs="Times New Roman"/>
          <w:i/>
          <w:sz w:val="24"/>
          <w:szCs w:val="24"/>
        </w:rPr>
        <w:t xml:space="preserve">in mind when answering the question (after all, we asked them to report their </w:t>
      </w:r>
      <w:r w:rsidRPr="00F557BA">
        <w:rPr>
          <w:rFonts w:ascii="Times New Roman" w:hAnsi="Times New Roman" w:cs="Times New Roman"/>
          <w:i/>
          <w:sz w:val="24"/>
          <w:szCs w:val="24"/>
          <w:u w:val="single"/>
        </w:rPr>
        <w:t>first</w:t>
      </w:r>
      <w:r>
        <w:rPr>
          <w:rFonts w:ascii="Times New Roman" w:hAnsi="Times New Roman" w:cs="Times New Roman"/>
          <w:i/>
          <w:sz w:val="24"/>
          <w:szCs w:val="24"/>
        </w:rPr>
        <w:t xml:space="preserve"> reaction). In retrospect, we realize that our measure might not have been a convincing way to assess if they reacted in the “right” emotional way – it was mainly aimed to test if they reacted emotionally at all (and not completely misplaced – e.g., expressing fear).</w:t>
      </w:r>
      <w:ins w:id="28" w:author="Reinstein, David" w:date="2019-09-27T11:09:00Z">
        <w:r w:rsidR="003600AB">
          <w:rPr>
            <w:rFonts w:ascii="Times New Roman" w:hAnsi="Times New Roman" w:cs="Times New Roman"/>
            <w:i/>
            <w:sz w:val="24"/>
            <w:szCs w:val="24"/>
          </w:rPr>
          <w:t xml:space="preserve"> </w:t>
        </w:r>
      </w:ins>
      <w:r w:rsidR="00133DAC">
        <w:rPr>
          <w:rFonts w:ascii="Times New Roman" w:hAnsi="Times New Roman" w:cs="Times New Roman"/>
          <w:i/>
          <w:sz w:val="24"/>
          <w:szCs w:val="24"/>
        </w:rPr>
        <w:t xml:space="preserve">We now briefly discuss this issue in the manuscript (see </w:t>
      </w:r>
      <w:r w:rsidR="00133DAC" w:rsidRPr="00133DAC">
        <w:rPr>
          <w:rFonts w:ascii="Times New Roman" w:hAnsi="Times New Roman" w:cs="Times New Roman"/>
          <w:i/>
          <w:sz w:val="24"/>
          <w:szCs w:val="24"/>
        </w:rPr>
        <w:t>Procedures and Materials</w:t>
      </w:r>
      <w:r w:rsidR="00133DAC">
        <w:rPr>
          <w:rFonts w:ascii="Times New Roman" w:hAnsi="Times New Roman" w:cs="Times New Roman"/>
          <w:i/>
          <w:sz w:val="24"/>
          <w:szCs w:val="24"/>
        </w:rPr>
        <w:t>).</w:t>
      </w:r>
    </w:p>
    <w:p w14:paraId="3FBF6E51" w14:textId="77777777" w:rsidR="00EC7ABE" w:rsidRDefault="00EC7ABE" w:rsidP="00C06FCA">
      <w:pPr>
        <w:spacing w:after="0"/>
        <w:contextualSpacing/>
        <w:rPr>
          <w:rFonts w:ascii="Times New Roman" w:hAnsi="Times New Roman" w:cs="Times New Roman"/>
          <w:i/>
          <w:sz w:val="24"/>
          <w:szCs w:val="24"/>
        </w:rPr>
      </w:pPr>
    </w:p>
    <w:p w14:paraId="2DF7FF2E" w14:textId="77777777" w:rsidR="00EC7ABE" w:rsidRDefault="00EC7ABE"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We understand why the reviewer would consider looking at the measure of empathic concern to evaluate if the manipulation worked as intended or not. The problem is that </w:t>
      </w:r>
      <w:commentRangeStart w:id="29"/>
      <w:r>
        <w:rPr>
          <w:rFonts w:ascii="Times New Roman" w:hAnsi="Times New Roman" w:cs="Times New Roman"/>
          <w:i/>
          <w:sz w:val="24"/>
          <w:szCs w:val="24"/>
        </w:rPr>
        <w:t>the instrument we used is meant to assess trait empathy (i.e. stable individual differences)</w:t>
      </w:r>
      <w:commentRangeEnd w:id="29"/>
      <w:r w:rsidR="00512F3E">
        <w:rPr>
          <w:rStyle w:val="CommentReference"/>
        </w:rPr>
        <w:commentReference w:id="29"/>
      </w:r>
      <w:r>
        <w:rPr>
          <w:rFonts w:ascii="Times New Roman" w:hAnsi="Times New Roman" w:cs="Times New Roman"/>
          <w:i/>
          <w:sz w:val="24"/>
          <w:szCs w:val="24"/>
        </w:rPr>
        <w:t xml:space="preserve"> rather than state empathy (intra-individual, changeable emotional reactions). A measure of state empathy (e.g., Cikara et al., 2014) might have worked as a manipulation </w:t>
      </w:r>
      <w:r w:rsidR="00133DAC">
        <w:rPr>
          <w:rFonts w:ascii="Times New Roman" w:hAnsi="Times New Roman" w:cs="Times New Roman"/>
          <w:i/>
          <w:sz w:val="24"/>
          <w:szCs w:val="24"/>
        </w:rPr>
        <w:t>check,</w:t>
      </w:r>
      <w:r>
        <w:rPr>
          <w:rFonts w:ascii="Times New Roman" w:hAnsi="Times New Roman" w:cs="Times New Roman"/>
          <w:i/>
          <w:sz w:val="24"/>
          <w:szCs w:val="24"/>
        </w:rPr>
        <w:t xml:space="preserve"> but a null-effect on a trait measure </w:t>
      </w:r>
      <w:r w:rsidR="009E6133">
        <w:rPr>
          <w:rFonts w:ascii="Times New Roman" w:hAnsi="Times New Roman" w:cs="Times New Roman"/>
          <w:i/>
          <w:sz w:val="24"/>
          <w:szCs w:val="24"/>
        </w:rPr>
        <w:t xml:space="preserve">could </w:t>
      </w:r>
      <w:r>
        <w:rPr>
          <w:rFonts w:ascii="Times New Roman" w:hAnsi="Times New Roman" w:cs="Times New Roman"/>
          <w:i/>
          <w:sz w:val="24"/>
          <w:szCs w:val="24"/>
        </w:rPr>
        <w:t>just reflect that the measure focuse</w:t>
      </w:r>
      <w:r w:rsidR="00133DAC">
        <w:rPr>
          <w:rFonts w:ascii="Times New Roman" w:hAnsi="Times New Roman" w:cs="Times New Roman"/>
          <w:i/>
          <w:sz w:val="24"/>
          <w:szCs w:val="24"/>
        </w:rPr>
        <w:t>s</w:t>
      </w:r>
      <w:r>
        <w:rPr>
          <w:rFonts w:ascii="Times New Roman" w:hAnsi="Times New Roman" w:cs="Times New Roman"/>
          <w:i/>
          <w:sz w:val="24"/>
          <w:szCs w:val="24"/>
        </w:rPr>
        <w:t xml:space="preserve"> on aspects of empathy that are fairly stable (and thereby non-susceptible to experimental manipulation). </w:t>
      </w:r>
    </w:p>
    <w:p w14:paraId="1E0554D1" w14:textId="77777777" w:rsidR="00133DAC" w:rsidRDefault="00133DAC" w:rsidP="00C06FCA">
      <w:pPr>
        <w:spacing w:after="0"/>
        <w:contextualSpacing/>
        <w:rPr>
          <w:rFonts w:ascii="Times New Roman" w:hAnsi="Times New Roman" w:cs="Times New Roman"/>
          <w:i/>
          <w:sz w:val="24"/>
          <w:szCs w:val="24"/>
        </w:rPr>
      </w:pPr>
    </w:p>
    <w:p w14:paraId="4D9385E1" w14:textId="77777777" w:rsidR="00133DAC" w:rsidRDefault="00133DAC"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That said, we tried to address the concern by the reviewer in our new experiment. Study 6 included a question directly aimed at distinguishing the signature of empathic (I want to help) and distressed (I want out) reactions. Again, the image manipulation did not seem </w:t>
      </w:r>
      <w:commentRangeStart w:id="30"/>
      <w:r>
        <w:rPr>
          <w:rFonts w:ascii="Times New Roman" w:hAnsi="Times New Roman" w:cs="Times New Roman"/>
          <w:i/>
          <w:sz w:val="24"/>
          <w:szCs w:val="24"/>
        </w:rPr>
        <w:t>to work in this</w:t>
      </w:r>
      <w:commentRangeEnd w:id="30"/>
      <w:r w:rsidR="005E00A0">
        <w:rPr>
          <w:rStyle w:val="CommentReference"/>
        </w:rPr>
        <w:commentReference w:id="30"/>
      </w:r>
      <w:r>
        <w:rPr>
          <w:rFonts w:ascii="Times New Roman" w:hAnsi="Times New Roman" w:cs="Times New Roman"/>
          <w:i/>
          <w:sz w:val="24"/>
          <w:szCs w:val="24"/>
        </w:rPr>
        <w:t xml:space="preserve"> case, so it is difficult for us to use the data from that study to draw conclusions about this issue.</w:t>
      </w:r>
    </w:p>
    <w:p w14:paraId="2F83EC2B" w14:textId="77777777" w:rsidR="00133DAC" w:rsidRDefault="00133DAC" w:rsidP="00C06FCA">
      <w:pPr>
        <w:spacing w:after="0"/>
        <w:contextualSpacing/>
        <w:rPr>
          <w:rFonts w:ascii="Times New Roman" w:hAnsi="Times New Roman" w:cs="Times New Roman"/>
          <w:sz w:val="24"/>
          <w:szCs w:val="24"/>
        </w:rPr>
      </w:pPr>
    </w:p>
    <w:p w14:paraId="730808E2" w14:textId="77777777" w:rsidR="00FF6449" w:rsidRDefault="006474EE" w:rsidP="00C06FCA">
      <w:pPr>
        <w:spacing w:after="0"/>
        <w:contextualSpacing/>
        <w:rPr>
          <w:rFonts w:ascii="Times New Roman" w:hAnsi="Times New Roman" w:cs="Times New Roman"/>
          <w:sz w:val="24"/>
          <w:szCs w:val="24"/>
        </w:rPr>
      </w:pPr>
      <w:r w:rsidRPr="006474EE">
        <w:rPr>
          <w:rFonts w:ascii="Times New Roman" w:hAnsi="Times New Roman" w:cs="Times New Roman"/>
          <w:sz w:val="24"/>
          <w:szCs w:val="24"/>
        </w:rPr>
        <w:br/>
      </w:r>
      <w:r w:rsidR="00CB7DD6" w:rsidRPr="00C06FCA">
        <w:rPr>
          <w:rFonts w:ascii="Times New Roman" w:hAnsi="Times New Roman" w:cs="Times New Roman"/>
          <w:sz w:val="24"/>
          <w:szCs w:val="24"/>
          <w:u w:val="single"/>
        </w:rPr>
        <w:t xml:space="preserve">Comment </w:t>
      </w:r>
      <w:r w:rsidR="00CB7DD6">
        <w:rPr>
          <w:rFonts w:ascii="Times New Roman" w:hAnsi="Times New Roman" w:cs="Times New Roman"/>
          <w:sz w:val="24"/>
          <w:szCs w:val="24"/>
          <w:u w:val="single"/>
        </w:rPr>
        <w:t>5</w:t>
      </w:r>
      <w:r w:rsidR="00CB7DD6"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On the same note, it could also be interesting to code the emotions participants mentioned as self vs. other oriented, to learn more about the type of emotions that were raised by the specific victim (content analysis). </w:t>
      </w:r>
    </w:p>
    <w:p w14:paraId="1649A916" w14:textId="77777777" w:rsidR="00FF6449" w:rsidRDefault="00FF6449" w:rsidP="00C06FCA">
      <w:pPr>
        <w:spacing w:after="0"/>
        <w:contextualSpacing/>
        <w:rPr>
          <w:rFonts w:ascii="Times New Roman" w:hAnsi="Times New Roman" w:cs="Times New Roman"/>
          <w:sz w:val="24"/>
          <w:szCs w:val="24"/>
        </w:rPr>
      </w:pPr>
    </w:p>
    <w:p w14:paraId="22E86286" w14:textId="77777777" w:rsidR="00E47AE2" w:rsidRDefault="00FF6449" w:rsidP="00C06FCA">
      <w:pPr>
        <w:spacing w:after="0"/>
        <w:contextualSpacing/>
        <w:rPr>
          <w:rFonts w:ascii="Times New Roman" w:hAnsi="Times New Roman" w:cs="Times New Roman"/>
          <w:sz w:val="24"/>
          <w:szCs w:val="24"/>
        </w:rPr>
      </w:pPr>
      <w:r w:rsidRPr="00A07785">
        <w:rPr>
          <w:rFonts w:ascii="Times New Roman" w:hAnsi="Times New Roman" w:cs="Times New Roman"/>
          <w:i/>
          <w:sz w:val="24"/>
          <w:szCs w:val="24"/>
          <w:u w:val="single"/>
        </w:rPr>
        <w:t>Response:</w:t>
      </w:r>
      <w:r>
        <w:rPr>
          <w:rFonts w:ascii="Times New Roman" w:hAnsi="Times New Roman" w:cs="Times New Roman"/>
          <w:i/>
          <w:sz w:val="24"/>
          <w:szCs w:val="24"/>
        </w:rPr>
        <w:t xml:space="preserve"> We agree that could be interesting to do content analysis to get a more fine-grained understanding of those responses, but it would be beyond the scope</w:t>
      </w:r>
      <w:r w:rsidR="009E6133">
        <w:rPr>
          <w:rFonts w:ascii="Times New Roman" w:hAnsi="Times New Roman" w:cs="Times New Roman"/>
          <w:i/>
          <w:sz w:val="24"/>
          <w:szCs w:val="24"/>
        </w:rPr>
        <w:t xml:space="preserve"> (and word limit)</w:t>
      </w:r>
      <w:r>
        <w:rPr>
          <w:rFonts w:ascii="Times New Roman" w:hAnsi="Times New Roman" w:cs="Times New Roman"/>
          <w:i/>
          <w:sz w:val="24"/>
          <w:szCs w:val="24"/>
        </w:rPr>
        <w:t xml:space="preserve"> of this paper to do so. For reasons discussed in our previous response (how we asked the question, and how distress can turn to empathy), it is also uncertain how informative such an analysis would be for distinguishing empathy and personal distress.</w:t>
      </w:r>
      <w:r w:rsidR="00CB7DD6">
        <w:rPr>
          <w:rFonts w:ascii="Times New Roman" w:hAnsi="Times New Roman" w:cs="Times New Roman"/>
          <w:sz w:val="24"/>
          <w:szCs w:val="24"/>
        </w:rPr>
        <w:br/>
      </w:r>
      <w:r w:rsidR="006474EE" w:rsidRPr="006474EE">
        <w:rPr>
          <w:rFonts w:ascii="Times New Roman" w:hAnsi="Times New Roman" w:cs="Times New Roman"/>
          <w:sz w:val="24"/>
          <w:szCs w:val="24"/>
        </w:rPr>
        <w:br/>
      </w:r>
      <w:r w:rsidR="00CB7DD6" w:rsidRPr="00C06FCA">
        <w:rPr>
          <w:rFonts w:ascii="Times New Roman" w:hAnsi="Times New Roman" w:cs="Times New Roman"/>
          <w:sz w:val="24"/>
          <w:szCs w:val="24"/>
          <w:u w:val="single"/>
        </w:rPr>
        <w:t xml:space="preserve">Comment </w:t>
      </w:r>
      <w:r w:rsidR="00CB7DD6">
        <w:rPr>
          <w:rFonts w:ascii="Times New Roman" w:hAnsi="Times New Roman" w:cs="Times New Roman"/>
          <w:sz w:val="24"/>
          <w:szCs w:val="24"/>
          <w:u w:val="single"/>
        </w:rPr>
        <w:t>6 (under other comments)</w:t>
      </w:r>
      <w:r w:rsidR="00CB7DD6" w:rsidRPr="00C06FCA">
        <w:rPr>
          <w:rFonts w:ascii="Times New Roman" w:hAnsi="Times New Roman" w:cs="Times New Roman"/>
          <w:sz w:val="24"/>
          <w:szCs w:val="24"/>
          <w:u w:val="single"/>
        </w:rPr>
        <w:t>:</w:t>
      </w:r>
      <w:r w:rsidR="00CB7DD6"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There is research suggesting that people do care about the impact or effectiveness of their donation decisions that not mentioned in the paper. For example, prospective donors prefer to help more (rather than less) people with the same amount of donations (in a comparative context, Duncan, 2004); people are less motivated to help when overhead costs are high (Sargeant &amp; Woodliffe, 2007); campaigns that are close to reaching fundraising goals receive more donations (Cryder, Loewenstein, &amp; Seltman, 2013); providing tangible details about a charity’s interventions increases donations, by increasing perceptions of their impact (Cryder, Loewenstein, &amp; Scheines, 2013). </w:t>
      </w:r>
    </w:p>
    <w:p w14:paraId="481864A1" w14:textId="77777777" w:rsidR="00E47AE2" w:rsidRDefault="00E47AE2" w:rsidP="00C06FCA">
      <w:pPr>
        <w:spacing w:after="0"/>
        <w:contextualSpacing/>
        <w:rPr>
          <w:rFonts w:ascii="Times New Roman" w:hAnsi="Times New Roman" w:cs="Times New Roman"/>
          <w:sz w:val="24"/>
          <w:szCs w:val="24"/>
        </w:rPr>
      </w:pPr>
    </w:p>
    <w:p w14:paraId="6AD945EF" w14:textId="0A04975E" w:rsidR="00E47AE2" w:rsidRPr="00454A85" w:rsidRDefault="00E47AE2" w:rsidP="00C06FCA">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Pr>
          <w:rFonts w:ascii="Times New Roman" w:hAnsi="Times New Roman" w:cs="Times New Roman"/>
          <w:i/>
          <w:sz w:val="24"/>
          <w:szCs w:val="24"/>
        </w:rPr>
        <w:t xml:space="preserve"> We focused on research </w:t>
      </w:r>
      <w:r w:rsidR="002328C4">
        <w:rPr>
          <w:rFonts w:ascii="Times New Roman" w:hAnsi="Times New Roman" w:cs="Times New Roman"/>
          <w:i/>
          <w:sz w:val="24"/>
          <w:szCs w:val="24"/>
        </w:rPr>
        <w:t xml:space="preserve">examining how people react to factual information about the efficiency or effectiveness of a charity, rather than </w:t>
      </w:r>
      <w:r w:rsidR="0042418B">
        <w:rPr>
          <w:rFonts w:ascii="Times New Roman" w:hAnsi="Times New Roman" w:cs="Times New Roman"/>
          <w:i/>
          <w:sz w:val="24"/>
          <w:szCs w:val="24"/>
        </w:rPr>
        <w:t xml:space="preserve">subjectively wanting </w:t>
      </w:r>
      <w:r w:rsidR="002328C4">
        <w:rPr>
          <w:rFonts w:ascii="Times New Roman" w:hAnsi="Times New Roman" w:cs="Times New Roman"/>
          <w:i/>
          <w:sz w:val="24"/>
          <w:szCs w:val="24"/>
        </w:rPr>
        <w:t xml:space="preserve">help </w:t>
      </w:r>
      <w:r w:rsidR="0042418B">
        <w:rPr>
          <w:rFonts w:ascii="Times New Roman" w:hAnsi="Times New Roman" w:cs="Times New Roman"/>
          <w:i/>
          <w:sz w:val="24"/>
          <w:szCs w:val="24"/>
        </w:rPr>
        <w:t>to be</w:t>
      </w:r>
      <w:r w:rsidR="002328C4">
        <w:rPr>
          <w:rFonts w:ascii="Times New Roman" w:hAnsi="Times New Roman" w:cs="Times New Roman"/>
          <w:i/>
          <w:sz w:val="24"/>
          <w:szCs w:val="24"/>
        </w:rPr>
        <w:t xml:space="preserve"> meaningful (as </w:t>
      </w:r>
      <w:commentRangeStart w:id="31"/>
      <w:r w:rsidR="002328C4">
        <w:rPr>
          <w:rFonts w:ascii="Times New Roman" w:hAnsi="Times New Roman" w:cs="Times New Roman"/>
          <w:i/>
          <w:sz w:val="24"/>
          <w:szCs w:val="24"/>
        </w:rPr>
        <w:t xml:space="preserve">Duncan, 2004 put it: “someone </w:t>
      </w:r>
      <w:r w:rsidR="002328C4" w:rsidRPr="002328C4">
        <w:rPr>
          <w:rFonts w:ascii="Times New Roman" w:hAnsi="Times New Roman" w:cs="Times New Roman"/>
          <w:i/>
          <w:sz w:val="24"/>
          <w:szCs w:val="24"/>
        </w:rPr>
        <w:t xml:space="preserve">who wants to </w:t>
      </w:r>
      <w:r w:rsidR="002328C4" w:rsidRPr="0042418B">
        <w:rPr>
          <w:rFonts w:ascii="Times New Roman" w:hAnsi="Times New Roman" w:cs="Times New Roman"/>
          <w:i/>
          <w:sz w:val="24"/>
          <w:szCs w:val="24"/>
        </w:rPr>
        <w:t xml:space="preserve">personally </w:t>
      </w:r>
      <w:r w:rsidR="002328C4">
        <w:rPr>
          <w:rFonts w:ascii="Times New Roman" w:hAnsi="Times New Roman" w:cs="Times New Roman"/>
          <w:i/>
          <w:sz w:val="24"/>
          <w:szCs w:val="24"/>
        </w:rPr>
        <w:t>‘make a difference’</w:t>
      </w:r>
      <w:r w:rsidR="0042418B">
        <w:rPr>
          <w:rFonts w:ascii="Times New Roman" w:hAnsi="Times New Roman" w:cs="Times New Roman"/>
          <w:i/>
          <w:sz w:val="24"/>
          <w:szCs w:val="24"/>
        </w:rPr>
        <w:t>”</w:t>
      </w:r>
      <w:r w:rsidR="002328C4">
        <w:rPr>
          <w:rFonts w:ascii="Times New Roman" w:hAnsi="Times New Roman" w:cs="Times New Roman"/>
          <w:i/>
          <w:sz w:val="24"/>
          <w:szCs w:val="24"/>
        </w:rPr>
        <w:t>).</w:t>
      </w:r>
      <w:ins w:id="32" w:author="Reinstein, David" w:date="2019-09-27T11:20:00Z">
        <w:r w:rsidR="00454A85">
          <w:rPr>
            <w:rFonts w:ascii="Times New Roman" w:hAnsi="Times New Roman" w:cs="Times New Roman"/>
            <w:i/>
            <w:sz w:val="24"/>
            <w:szCs w:val="24"/>
          </w:rPr>
          <w:t xml:space="preserve"> </w:t>
        </w:r>
        <w:commentRangeEnd w:id="31"/>
        <w:r w:rsidR="00454A85">
          <w:rPr>
            <w:rStyle w:val="CommentReference"/>
          </w:rPr>
          <w:commentReference w:id="31"/>
        </w:r>
      </w:ins>
      <w:r w:rsidR="004E2B6D">
        <w:rPr>
          <w:rFonts w:ascii="Times New Roman" w:hAnsi="Times New Roman" w:cs="Times New Roman"/>
          <w:i/>
          <w:sz w:val="24"/>
          <w:szCs w:val="24"/>
        </w:rPr>
        <w:t>That is</w:t>
      </w:r>
      <w:r w:rsidR="0042418B">
        <w:rPr>
          <w:rFonts w:ascii="Times New Roman" w:hAnsi="Times New Roman" w:cs="Times New Roman"/>
          <w:i/>
          <w:sz w:val="24"/>
          <w:szCs w:val="24"/>
        </w:rPr>
        <w:t xml:space="preserve">, there is a difference between a subjective sense of effectiveness (a property of the donor) and objective effectiveness (a property of the charity). The references cited above are dealing with the subjective aspect. For example, donating when a charity is close to reaching its </w:t>
      </w:r>
      <w:r w:rsidR="0042418B" w:rsidRPr="0042418B">
        <w:rPr>
          <w:rFonts w:ascii="Times New Roman" w:hAnsi="Times New Roman" w:cs="Times New Roman"/>
          <w:i/>
          <w:sz w:val="24"/>
          <w:szCs w:val="24"/>
        </w:rPr>
        <w:t>goal (Cryder, Loewenstein, &amp; Seltman, 2013)</w:t>
      </w:r>
      <w:r w:rsidR="0042418B">
        <w:rPr>
          <w:rFonts w:ascii="Times New Roman" w:hAnsi="Times New Roman" w:cs="Times New Roman"/>
          <w:i/>
          <w:sz w:val="24"/>
          <w:szCs w:val="24"/>
        </w:rPr>
        <w:t xml:space="preserve"> is informative about the fact that people want to feel like they personally make a difference, but it is uninformative about the effectiveness of the charity (in fact, in many cases late donations could be argued to typically be less impactful - they have lower marginal utility [</w:t>
      </w:r>
      <w:r w:rsidR="009E6133" w:rsidRPr="009E6133">
        <w:rPr>
          <w:rFonts w:ascii="Times New Roman" w:eastAsia="Times New Roman" w:hAnsi="Times New Roman" w:cs="Times New Roman"/>
          <w:i/>
          <w:sz w:val="24"/>
          <w:szCs w:val="24"/>
        </w:rPr>
        <w:t>Steinberg &amp; Morris, 2010</w:t>
      </w:r>
      <w:r w:rsidR="0042418B">
        <w:rPr>
          <w:rFonts w:ascii="Times New Roman" w:hAnsi="Times New Roman" w:cs="Times New Roman"/>
          <w:i/>
          <w:sz w:val="24"/>
          <w:szCs w:val="24"/>
        </w:rPr>
        <w:t xml:space="preserve">] </w:t>
      </w:r>
      <w:commentRangeStart w:id="33"/>
      <w:r w:rsidR="0042418B">
        <w:rPr>
          <w:rFonts w:ascii="Times New Roman" w:hAnsi="Times New Roman" w:cs="Times New Roman"/>
          <w:i/>
          <w:sz w:val="24"/>
          <w:szCs w:val="24"/>
        </w:rPr>
        <w:t>and effective altruists often encourage people to donate to elsewhere than where most donors give [</w:t>
      </w:r>
      <w:r w:rsidR="009E6133">
        <w:rPr>
          <w:rFonts w:ascii="Times New Roman" w:hAnsi="Times New Roman" w:cs="Times New Roman"/>
          <w:i/>
          <w:sz w:val="24"/>
          <w:szCs w:val="24"/>
        </w:rPr>
        <w:t>e.g., Singer, 2015</w:t>
      </w:r>
      <w:r w:rsidR="0042418B">
        <w:rPr>
          <w:rFonts w:ascii="Times New Roman" w:hAnsi="Times New Roman" w:cs="Times New Roman"/>
          <w:i/>
          <w:sz w:val="24"/>
          <w:szCs w:val="24"/>
        </w:rPr>
        <w:t xml:space="preserve">]). </w:t>
      </w:r>
      <w:commentRangeEnd w:id="33"/>
      <w:r w:rsidR="00454A85">
        <w:rPr>
          <w:rStyle w:val="CommentReference"/>
        </w:rPr>
        <w:commentReference w:id="33"/>
      </w:r>
      <w:ins w:id="34" w:author="Reinstein, David" w:date="2019-09-27T11:22:00Z">
        <w:r w:rsidR="00454A85">
          <w:rPr>
            <w:rFonts w:ascii="Times New Roman" w:hAnsi="Times New Roman" w:cs="Times New Roman"/>
            <w:i/>
            <w:sz w:val="24"/>
            <w:szCs w:val="24"/>
          </w:rPr>
          <w:t xml:space="preserve"> Furthermore, standard measures of overhead are widely accepted to be uninformative </w:t>
        </w:r>
      </w:ins>
      <w:ins w:id="35" w:author="Reinstein, David" w:date="2019-09-27T11:23:00Z">
        <w:r w:rsidR="00454A85">
          <w:rPr>
            <w:rFonts w:ascii="Times New Roman" w:hAnsi="Times New Roman" w:cs="Times New Roman"/>
            <w:i/>
            <w:sz w:val="24"/>
            <w:szCs w:val="24"/>
          </w:rPr>
          <w:t>about the marginal impact/effectiveness of a donation</w:t>
        </w:r>
      </w:ins>
      <w:ins w:id="36" w:author="Reinstein, David" w:date="2019-09-27T11:26:00Z">
        <w:r w:rsidR="000B4FD1">
          <w:rPr>
            <w:rFonts w:ascii="Times New Roman" w:hAnsi="Times New Roman" w:cs="Times New Roman"/>
            <w:i/>
            <w:sz w:val="24"/>
            <w:szCs w:val="24"/>
          </w:rPr>
          <w:t xml:space="preserve"> (Steinberg, 1986; Bowman, 2006)</w:t>
        </w:r>
      </w:ins>
      <w:ins w:id="37" w:author="Reinstein, David" w:date="2019-09-27T11:23:00Z">
        <w:r w:rsidR="00454A85">
          <w:rPr>
            <w:rFonts w:ascii="Times New Roman" w:hAnsi="Times New Roman" w:cs="Times New Roman"/>
            <w:i/>
            <w:sz w:val="24"/>
            <w:szCs w:val="24"/>
          </w:rPr>
          <w:t>.</w:t>
        </w:r>
      </w:ins>
      <w:ins w:id="38" w:author="Reinstein, David" w:date="2019-09-27T11:27:00Z">
        <w:r w:rsidR="000B4FD1">
          <w:rPr>
            <w:rStyle w:val="FootnoteReference"/>
            <w:rFonts w:ascii="Times New Roman" w:hAnsi="Times New Roman" w:cs="Times New Roman"/>
            <w:i/>
            <w:sz w:val="24"/>
            <w:szCs w:val="24"/>
          </w:rPr>
          <w:footnoteReference w:id="1"/>
        </w:r>
      </w:ins>
    </w:p>
    <w:p w14:paraId="2C5CCCAC" w14:textId="77777777" w:rsidR="00FD6AB2" w:rsidRDefault="006474EE" w:rsidP="00C06FCA">
      <w:pPr>
        <w:spacing w:after="0"/>
        <w:contextualSpacing/>
        <w:rPr>
          <w:rFonts w:ascii="Times New Roman" w:hAnsi="Times New Roman" w:cs="Times New Roman"/>
          <w:i/>
          <w:sz w:val="24"/>
          <w:szCs w:val="24"/>
        </w:rPr>
      </w:pPr>
      <w:r w:rsidRPr="006474EE">
        <w:rPr>
          <w:rFonts w:ascii="Times New Roman" w:hAnsi="Times New Roman" w:cs="Times New Roman"/>
          <w:sz w:val="24"/>
          <w:szCs w:val="24"/>
        </w:rPr>
        <w:br/>
      </w:r>
      <w:r w:rsidR="00CB7DD6" w:rsidRPr="00C06FCA">
        <w:rPr>
          <w:rFonts w:ascii="Times New Roman" w:hAnsi="Times New Roman" w:cs="Times New Roman"/>
          <w:sz w:val="24"/>
          <w:szCs w:val="24"/>
          <w:u w:val="single"/>
        </w:rPr>
        <w:t xml:space="preserve">Comment </w:t>
      </w:r>
      <w:r w:rsidR="00CB7DD6">
        <w:rPr>
          <w:rFonts w:ascii="Times New Roman" w:hAnsi="Times New Roman" w:cs="Times New Roman"/>
          <w:sz w:val="24"/>
          <w:szCs w:val="24"/>
          <w:u w:val="single"/>
        </w:rPr>
        <w:t>7 (under other comments)</w:t>
      </w:r>
      <w:r w:rsidR="00CB7DD6"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On the top of page 3, the authors write: "Many studies have shown that people give more to help one featured victim than many unknown ones. This has been called the identified victim effect (e.g., Kogut &amp; Ritov, 2005; Lee &amp; Feeley, 2016; Small, Loewenstein, &amp; Slovic, 2007)". I believe this is inaccurate. The identified victim effect refers to people's greater willing to help an identified victim about whom they have some information (like a name or a photo), compared with an unidentified (anonymous) victim. The preference to help an identified single victim over a group of victims (whether victims are identified or not) is called "the singularity effect (of identified victims)", see Kogut &amp; Ritov, 2005; Small, Loewenstein, &amp; Slovic, 2007, Slovic, 2007). </w:t>
      </w:r>
      <w:r w:rsidRPr="006474EE">
        <w:rPr>
          <w:rFonts w:ascii="Times New Roman" w:hAnsi="Times New Roman" w:cs="Times New Roman"/>
          <w:sz w:val="24"/>
          <w:szCs w:val="24"/>
        </w:rPr>
        <w:br/>
      </w:r>
      <w:r w:rsidRPr="00CB7DD6">
        <w:rPr>
          <w:rFonts w:ascii="Times New Roman" w:hAnsi="Times New Roman" w:cs="Times New Roman"/>
          <w:sz w:val="24"/>
          <w:szCs w:val="24"/>
          <w:u w:val="single"/>
        </w:rPr>
        <w:br/>
      </w:r>
      <w:r w:rsidR="00CB7DD6" w:rsidRPr="00CB7DD6">
        <w:rPr>
          <w:rFonts w:ascii="Times New Roman" w:hAnsi="Times New Roman" w:cs="Times New Roman"/>
          <w:i/>
          <w:sz w:val="24"/>
          <w:szCs w:val="24"/>
          <w:u w:val="single"/>
        </w:rPr>
        <w:t xml:space="preserve">Response: </w:t>
      </w:r>
      <w:r w:rsidR="00CB7DD6" w:rsidRPr="00CB7DD6">
        <w:rPr>
          <w:rFonts w:ascii="Times New Roman" w:hAnsi="Times New Roman" w:cs="Times New Roman"/>
          <w:i/>
          <w:sz w:val="24"/>
          <w:szCs w:val="24"/>
        </w:rPr>
        <w:t>We agree that it would be helpful to distinguish the numerical aspect from the question of identifiability</w:t>
      </w:r>
      <w:r w:rsidR="008D67C7">
        <w:rPr>
          <w:rFonts w:ascii="Times New Roman" w:hAnsi="Times New Roman" w:cs="Times New Roman"/>
          <w:i/>
          <w:sz w:val="24"/>
          <w:szCs w:val="24"/>
        </w:rPr>
        <w:t>, but we do not find this to be clearly expressed</w:t>
      </w:r>
      <w:r w:rsidR="00CB7DD6" w:rsidRPr="00CB7DD6">
        <w:rPr>
          <w:rFonts w:ascii="Times New Roman" w:hAnsi="Times New Roman" w:cs="Times New Roman"/>
          <w:i/>
          <w:sz w:val="24"/>
          <w:szCs w:val="24"/>
        </w:rPr>
        <w:t xml:space="preserve"> in previous definitions of the identifiable victim effect (e.g., in the sources cited by the reviewer). Kogut and Ritov (2005) make such a distinction, but none of the other sources do. The other sources tend to compare identified victims with “statistical victims” (e.g., Lee &amp; Feeley, 2016; Small, Loewenstein, &amp; Slovic, 2007). Statistical victims refers to multiple people, both in the writing and empirical operationalization</w:t>
      </w:r>
      <w:r w:rsidR="00FD6AB2">
        <w:rPr>
          <w:rFonts w:ascii="Times New Roman" w:hAnsi="Times New Roman" w:cs="Times New Roman"/>
          <w:i/>
          <w:sz w:val="24"/>
          <w:szCs w:val="24"/>
        </w:rPr>
        <w:t>s</w:t>
      </w:r>
      <w:r w:rsidR="00CB7DD6" w:rsidRPr="00CB7DD6">
        <w:rPr>
          <w:rFonts w:ascii="Times New Roman" w:hAnsi="Times New Roman" w:cs="Times New Roman"/>
          <w:i/>
          <w:sz w:val="24"/>
          <w:szCs w:val="24"/>
        </w:rPr>
        <w:t xml:space="preserve"> by these scholars. </w:t>
      </w:r>
    </w:p>
    <w:p w14:paraId="7F24BD38" w14:textId="77777777" w:rsidR="00285656" w:rsidRDefault="00285656" w:rsidP="00C06FCA">
      <w:pPr>
        <w:spacing w:after="0"/>
        <w:contextualSpacing/>
        <w:rPr>
          <w:rFonts w:ascii="Times New Roman" w:hAnsi="Times New Roman" w:cs="Times New Roman"/>
          <w:i/>
          <w:sz w:val="24"/>
          <w:szCs w:val="24"/>
        </w:rPr>
      </w:pPr>
    </w:p>
    <w:p w14:paraId="3F7C0C46" w14:textId="77777777" w:rsidR="00CB7DD6" w:rsidRPr="00CB7DD6" w:rsidRDefault="00285656" w:rsidP="00C06FCA">
      <w:pPr>
        <w:spacing w:after="0"/>
        <w:contextualSpacing/>
        <w:rPr>
          <w:rFonts w:ascii="Times New Roman" w:hAnsi="Times New Roman" w:cs="Times New Roman"/>
          <w:i/>
          <w:sz w:val="24"/>
          <w:szCs w:val="24"/>
        </w:rPr>
      </w:pPr>
      <w:r>
        <w:rPr>
          <w:rFonts w:ascii="Times New Roman" w:hAnsi="Times New Roman" w:cs="Times New Roman"/>
          <w:i/>
          <w:sz w:val="24"/>
          <w:szCs w:val="24"/>
        </w:rPr>
        <w:t>That said,</w:t>
      </w:r>
      <w:r w:rsidR="00FD6AB2">
        <w:rPr>
          <w:rFonts w:ascii="Times New Roman" w:hAnsi="Times New Roman" w:cs="Times New Roman"/>
          <w:i/>
          <w:sz w:val="24"/>
          <w:szCs w:val="24"/>
        </w:rPr>
        <w:t xml:space="preserve"> t</w:t>
      </w:r>
      <w:r w:rsidR="00CB7DD6" w:rsidRPr="00CB7DD6">
        <w:rPr>
          <w:rFonts w:ascii="Times New Roman" w:hAnsi="Times New Roman" w:cs="Times New Roman"/>
          <w:i/>
          <w:sz w:val="24"/>
          <w:szCs w:val="24"/>
        </w:rPr>
        <w:t>o better match how scholars have defined the identified victim effect in the past, we have now changed the writing to directly match the definition given by Lee and Feeley (2016) in their meta-analysis for this phenomenon (“The identifiable victim effect (IVE) refers to individuals’ tendency to offer greater aid to specific, identifiable victims than to anonymous, statistical victims”, p. 199). More important, in our empirical studies we do not compare the image (identified) condition with a condition with many victims, but a rather a “blank” control that entails no specific victims. We believe that primarily speaks to the role of identifiability, rather than numerical variation. In any case, we are grateful that the reviewer brought this up, because we believe the literature could benefit from a discussion about what the identifiable victim effect really entails.</w:t>
      </w:r>
    </w:p>
    <w:p w14:paraId="14EFA7E2" w14:textId="77777777" w:rsidR="00CB7DD6" w:rsidRDefault="00CB7DD6" w:rsidP="00C06FCA">
      <w:pPr>
        <w:spacing w:after="0"/>
        <w:contextualSpacing/>
        <w:rPr>
          <w:rFonts w:ascii="Times New Roman" w:hAnsi="Times New Roman" w:cs="Times New Roman"/>
          <w:sz w:val="24"/>
          <w:szCs w:val="24"/>
        </w:rPr>
      </w:pPr>
    </w:p>
    <w:p w14:paraId="49084365" w14:textId="77777777" w:rsidR="008D67C7" w:rsidRDefault="00285656" w:rsidP="00C06FCA">
      <w:pPr>
        <w:spacing w:after="0"/>
        <w:contextualSpacing/>
        <w:rPr>
          <w:rFonts w:ascii="Times New Roman" w:hAnsi="Times New Roman" w:cs="Times New Roman"/>
          <w:sz w:val="24"/>
          <w:szCs w:val="24"/>
        </w:rPr>
      </w:pPr>
      <w:r>
        <w:rPr>
          <w:rFonts w:ascii="Times New Roman" w:hAnsi="Times New Roman" w:cs="Times New Roman"/>
          <w:b/>
          <w:sz w:val="24"/>
          <w:szCs w:val="24"/>
        </w:rPr>
        <w:t>Reviewer</w:t>
      </w:r>
      <w:r w:rsidR="006474EE" w:rsidRPr="00285656">
        <w:rPr>
          <w:rFonts w:ascii="Times New Roman" w:hAnsi="Times New Roman" w:cs="Times New Roman"/>
          <w:b/>
          <w:sz w:val="24"/>
          <w:szCs w:val="24"/>
        </w:rPr>
        <w:t xml:space="preserve"> 2</w:t>
      </w:r>
      <w:r w:rsidR="00FB3A4C">
        <w:rPr>
          <w:rFonts w:ascii="Times New Roman" w:hAnsi="Times New Roman" w:cs="Times New Roman"/>
          <w:sz w:val="24"/>
          <w:szCs w:val="24"/>
        </w:rPr>
        <w:t xml:space="preserve"> </w:t>
      </w:r>
      <w:r w:rsidR="00FB3A4C">
        <w:rPr>
          <w:rFonts w:ascii="Times New Roman" w:hAnsi="Times New Roman" w:cs="Times New Roman"/>
          <w:sz w:val="24"/>
          <w:szCs w:val="24"/>
        </w:rPr>
        <w:br/>
      </w:r>
      <w:r w:rsidR="006474EE" w:rsidRPr="006474EE">
        <w:rPr>
          <w:rFonts w:ascii="Times New Roman" w:hAnsi="Times New Roman" w:cs="Times New Roman"/>
          <w:sz w:val="24"/>
          <w:szCs w:val="24"/>
        </w:rPr>
        <w:br/>
        <w:t xml:space="preserve">This paper, Empathic and Numerate Giving: The Joint Effects of Victim Images and Charity Evaluations, presents five studies examining whether manipulations of victim identifiability interact with statistical information regarding charity effectiveness to influence helping, with an eye towards implications for effective altruism. The paper has several strengths. The topic of the paper is important and relevant to both scientific discourse and everyday life. The five studies and meta-analysis presented represent a lot of work, and I applaud the authors’ use of real money and real charities, which enhances the importance and value of these studies. I also appreciate the large sample sizes and the use of meta-analysis to examine results. </w:t>
      </w:r>
    </w:p>
    <w:p w14:paraId="5D0E5FAB" w14:textId="77777777" w:rsidR="008D67C7" w:rsidRDefault="008D67C7" w:rsidP="00C06FCA">
      <w:pPr>
        <w:spacing w:after="0"/>
        <w:contextualSpacing/>
        <w:rPr>
          <w:rFonts w:ascii="Times New Roman" w:hAnsi="Times New Roman" w:cs="Times New Roman"/>
          <w:i/>
          <w:sz w:val="24"/>
          <w:szCs w:val="24"/>
          <w:u w:val="single"/>
        </w:rPr>
      </w:pPr>
    </w:p>
    <w:p w14:paraId="0B790521" w14:textId="77777777" w:rsidR="008D67C7" w:rsidRDefault="008D67C7" w:rsidP="00C06FCA">
      <w:pPr>
        <w:spacing w:after="0"/>
        <w:contextualSpacing/>
        <w:rPr>
          <w:rFonts w:ascii="Times New Roman" w:hAnsi="Times New Roman" w:cs="Times New Roman"/>
          <w:i/>
          <w:sz w:val="24"/>
          <w:szCs w:val="24"/>
          <w:u w:val="single"/>
        </w:rPr>
      </w:pPr>
      <w:r w:rsidRPr="00A07785">
        <w:rPr>
          <w:rFonts w:ascii="Times New Roman" w:hAnsi="Times New Roman" w:cs="Times New Roman"/>
          <w:i/>
          <w:sz w:val="24"/>
          <w:szCs w:val="24"/>
          <w:u w:val="single"/>
        </w:rPr>
        <w:t>Response:</w:t>
      </w:r>
      <w:r w:rsidR="009E6133" w:rsidRPr="009E6133">
        <w:rPr>
          <w:rFonts w:ascii="Times New Roman" w:hAnsi="Times New Roman" w:cs="Times New Roman"/>
          <w:i/>
          <w:sz w:val="24"/>
          <w:szCs w:val="24"/>
        </w:rPr>
        <w:t xml:space="preserve"> </w:t>
      </w:r>
      <w:r w:rsidR="009E6133">
        <w:rPr>
          <w:rFonts w:ascii="Times New Roman" w:hAnsi="Times New Roman" w:cs="Times New Roman"/>
          <w:i/>
          <w:sz w:val="24"/>
          <w:szCs w:val="24"/>
        </w:rPr>
        <w:t>We appreciate the overall positive impression described by the reviewer here.</w:t>
      </w:r>
    </w:p>
    <w:p w14:paraId="3CC68CF1" w14:textId="77777777" w:rsidR="008D67C7" w:rsidRDefault="008D67C7" w:rsidP="00C06FCA">
      <w:pPr>
        <w:spacing w:after="0"/>
        <w:contextualSpacing/>
        <w:rPr>
          <w:rFonts w:ascii="Times New Roman" w:hAnsi="Times New Roman" w:cs="Times New Roman"/>
          <w:sz w:val="24"/>
          <w:szCs w:val="24"/>
        </w:rPr>
      </w:pPr>
    </w:p>
    <w:p w14:paraId="2819DE1B" w14:textId="77777777" w:rsidR="008D67C7" w:rsidRDefault="008D67C7" w:rsidP="008D67C7">
      <w:pPr>
        <w:spacing w:after="0"/>
        <w:contextualSpacing/>
        <w:rPr>
          <w:rFonts w:ascii="Times New Roman" w:hAnsi="Times New Roman" w:cs="Times New Roman"/>
          <w:i/>
          <w:sz w:val="24"/>
          <w:szCs w:val="24"/>
          <w:u w:val="single"/>
        </w:rPr>
      </w:pPr>
      <w:r w:rsidRPr="00C06FCA">
        <w:rPr>
          <w:rFonts w:ascii="Times New Roman" w:hAnsi="Times New Roman" w:cs="Times New Roman"/>
          <w:sz w:val="24"/>
          <w:szCs w:val="24"/>
          <w:u w:val="single"/>
        </w:rPr>
        <w:t xml:space="preserve">Comment </w:t>
      </w:r>
      <w:r w:rsidR="009E6133">
        <w:rPr>
          <w:rFonts w:ascii="Times New Roman" w:hAnsi="Times New Roman" w:cs="Times New Roman"/>
          <w:sz w:val="24"/>
          <w:szCs w:val="24"/>
          <w:u w:val="single"/>
        </w:rPr>
        <w:t>1</w:t>
      </w:r>
      <w:r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Overall, the introduction does a decent job of setting up the main questions and reviewing relevant literature, but one glaring omission would be the various papers by David Rand and colleagues that frequently demonstrate intuitive/emotional/empathic influences on donations decisions, as well as some cases where deliberative process contribute. The paper would be more informative if some discussion of these findings and how they relate to the current work were included. </w:t>
      </w:r>
      <w:r w:rsidR="006474EE" w:rsidRPr="006474EE">
        <w:rPr>
          <w:rFonts w:ascii="Times New Roman" w:hAnsi="Times New Roman" w:cs="Times New Roman"/>
          <w:sz w:val="24"/>
          <w:szCs w:val="24"/>
        </w:rPr>
        <w:br/>
      </w:r>
    </w:p>
    <w:p w14:paraId="036A8283" w14:textId="77777777" w:rsidR="00AC1572" w:rsidRDefault="008D67C7" w:rsidP="008D67C7">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00AC1572">
        <w:rPr>
          <w:rFonts w:ascii="Times New Roman" w:hAnsi="Times New Roman" w:cs="Times New Roman"/>
          <w:i/>
          <w:sz w:val="24"/>
          <w:szCs w:val="24"/>
          <w:u w:val="single"/>
        </w:rPr>
        <w:t xml:space="preserve"> </w:t>
      </w:r>
      <w:r w:rsidR="00AC1572" w:rsidRPr="00AC1572">
        <w:rPr>
          <w:rFonts w:ascii="Times New Roman" w:hAnsi="Times New Roman" w:cs="Times New Roman"/>
          <w:i/>
          <w:sz w:val="24"/>
          <w:szCs w:val="24"/>
        </w:rPr>
        <w:t>We agree</w:t>
      </w:r>
      <w:r w:rsidR="00AC1572">
        <w:rPr>
          <w:rFonts w:ascii="Times New Roman" w:hAnsi="Times New Roman" w:cs="Times New Roman"/>
          <w:i/>
          <w:sz w:val="24"/>
          <w:szCs w:val="24"/>
        </w:rPr>
        <w:t xml:space="preserve"> there is an interesting parallel between these studies and those by Rand and colleagues. In fact, an earlier version of this paper described that parallel, but we received feedback</w:t>
      </w:r>
      <w:r w:rsidR="00FB3A4C">
        <w:rPr>
          <w:rFonts w:ascii="Times New Roman" w:hAnsi="Times New Roman" w:cs="Times New Roman"/>
          <w:i/>
          <w:sz w:val="24"/>
          <w:szCs w:val="24"/>
        </w:rPr>
        <w:t xml:space="preserve"> from peers </w:t>
      </w:r>
      <w:r w:rsidR="00AC1572">
        <w:rPr>
          <w:rFonts w:ascii="Times New Roman" w:hAnsi="Times New Roman" w:cs="Times New Roman"/>
          <w:i/>
          <w:sz w:val="24"/>
          <w:szCs w:val="24"/>
        </w:rPr>
        <w:t xml:space="preserve">that it was inappropriate to compare real donation decisions </w:t>
      </w:r>
      <w:r w:rsidR="00EF2738">
        <w:rPr>
          <w:rFonts w:ascii="Times New Roman" w:hAnsi="Times New Roman" w:cs="Times New Roman"/>
          <w:i/>
          <w:sz w:val="24"/>
          <w:szCs w:val="24"/>
        </w:rPr>
        <w:t xml:space="preserve">to economic game behaviors </w:t>
      </w:r>
      <w:r w:rsidR="00AC1572">
        <w:rPr>
          <w:rFonts w:ascii="Times New Roman" w:hAnsi="Times New Roman" w:cs="Times New Roman"/>
          <w:i/>
          <w:sz w:val="24"/>
          <w:szCs w:val="24"/>
        </w:rPr>
        <w:t xml:space="preserve">mostly focused on mutual cooperation and trust </w:t>
      </w:r>
      <w:r w:rsidR="00EF2738">
        <w:rPr>
          <w:rFonts w:ascii="Times New Roman" w:hAnsi="Times New Roman" w:cs="Times New Roman"/>
          <w:i/>
          <w:sz w:val="24"/>
          <w:szCs w:val="24"/>
        </w:rPr>
        <w:t>(</w:t>
      </w:r>
      <w:r w:rsidR="00AC1572">
        <w:rPr>
          <w:rFonts w:ascii="Times New Roman" w:hAnsi="Times New Roman" w:cs="Times New Roman"/>
          <w:i/>
          <w:sz w:val="24"/>
          <w:szCs w:val="24"/>
        </w:rPr>
        <w:t xml:space="preserve">e.g., </w:t>
      </w:r>
      <w:r w:rsidR="00EF2738" w:rsidRPr="00EF2738">
        <w:rPr>
          <w:rFonts w:ascii="Times New Roman" w:hAnsi="Times New Roman" w:cs="Times New Roman"/>
          <w:i/>
          <w:sz w:val="24"/>
          <w:szCs w:val="24"/>
        </w:rPr>
        <w:t>public goods game</w:t>
      </w:r>
      <w:r w:rsidR="00AC1572">
        <w:rPr>
          <w:rFonts w:ascii="Times New Roman" w:hAnsi="Times New Roman" w:cs="Times New Roman"/>
          <w:i/>
          <w:sz w:val="24"/>
          <w:szCs w:val="24"/>
        </w:rPr>
        <w:t xml:space="preserve">; see </w:t>
      </w:r>
      <w:r w:rsidR="00EF2738">
        <w:rPr>
          <w:rFonts w:ascii="Times New Roman" w:hAnsi="Times New Roman" w:cs="Times New Roman"/>
          <w:i/>
          <w:sz w:val="24"/>
          <w:szCs w:val="24"/>
        </w:rPr>
        <w:t>Rand, 2016; Rand et al., 2012</w:t>
      </w:r>
      <w:r w:rsidR="00AC1572">
        <w:rPr>
          <w:rFonts w:ascii="Times New Roman" w:hAnsi="Times New Roman" w:cs="Times New Roman"/>
          <w:i/>
          <w:sz w:val="24"/>
          <w:szCs w:val="24"/>
        </w:rPr>
        <w:t xml:space="preserve">). </w:t>
      </w:r>
      <w:r w:rsidR="00EF2738">
        <w:rPr>
          <w:rFonts w:ascii="Times New Roman" w:hAnsi="Times New Roman" w:cs="Times New Roman"/>
          <w:i/>
          <w:sz w:val="24"/>
          <w:szCs w:val="24"/>
        </w:rPr>
        <w:t xml:space="preserve">We left that out because we had been explicitly advised to do so. </w:t>
      </w:r>
    </w:p>
    <w:p w14:paraId="281D80C2" w14:textId="77777777" w:rsidR="00EF2738" w:rsidRDefault="00EF2738" w:rsidP="008D67C7">
      <w:pPr>
        <w:spacing w:after="0"/>
        <w:contextualSpacing/>
        <w:rPr>
          <w:rFonts w:ascii="Times New Roman" w:hAnsi="Times New Roman" w:cs="Times New Roman"/>
          <w:i/>
          <w:sz w:val="24"/>
          <w:szCs w:val="24"/>
        </w:rPr>
      </w:pPr>
    </w:p>
    <w:p w14:paraId="0EE1498D" w14:textId="77777777" w:rsidR="008D67C7" w:rsidRPr="00AC1572" w:rsidRDefault="00EF2738" w:rsidP="008D67C7">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As we are more inclined with the current reviewer, we have reintroduced references to Rand’s work. At the same time, we outline the differences between their work and ours (e.g., between reciprocal and non-reciprocal prosociality). </w:t>
      </w:r>
    </w:p>
    <w:p w14:paraId="73CF6D1A" w14:textId="77777777" w:rsidR="008D67C7" w:rsidRDefault="008D67C7" w:rsidP="008D67C7">
      <w:pPr>
        <w:spacing w:after="0"/>
        <w:contextualSpacing/>
        <w:rPr>
          <w:rFonts w:ascii="Times New Roman" w:hAnsi="Times New Roman" w:cs="Times New Roman"/>
          <w:sz w:val="24"/>
          <w:szCs w:val="24"/>
        </w:rPr>
      </w:pPr>
    </w:p>
    <w:p w14:paraId="77997833" w14:textId="77777777" w:rsidR="008D67C7" w:rsidRDefault="008D67C7" w:rsidP="008D67C7">
      <w:pPr>
        <w:spacing w:after="0"/>
        <w:contextualSpacing/>
        <w:rPr>
          <w:rFonts w:ascii="Times New Roman" w:hAnsi="Times New Roman" w:cs="Times New Roman"/>
          <w:i/>
          <w:sz w:val="24"/>
          <w:szCs w:val="24"/>
          <w:u w:val="single"/>
        </w:rPr>
      </w:pPr>
      <w:r w:rsidRPr="00C06FCA">
        <w:rPr>
          <w:rFonts w:ascii="Times New Roman" w:hAnsi="Times New Roman" w:cs="Times New Roman"/>
          <w:sz w:val="24"/>
          <w:szCs w:val="24"/>
          <w:u w:val="single"/>
        </w:rPr>
        <w:t xml:space="preserve">Comment </w:t>
      </w:r>
      <w:r w:rsidR="009E6133">
        <w:rPr>
          <w:rFonts w:ascii="Times New Roman" w:hAnsi="Times New Roman" w:cs="Times New Roman"/>
          <w:sz w:val="24"/>
          <w:szCs w:val="24"/>
          <w:u w:val="single"/>
        </w:rPr>
        <w:t>2</w:t>
      </w:r>
      <w:r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The authors approach this topic from a dual process perspective, but their discussion of this is overly simplistic. </w:t>
      </w:r>
      <w:bookmarkStart w:id="58" w:name="OLE_LINK6"/>
      <w:bookmarkStart w:id="59" w:name="OLE_LINK7"/>
      <w:r w:rsidR="006474EE" w:rsidRPr="006474EE">
        <w:rPr>
          <w:rFonts w:ascii="Times New Roman" w:hAnsi="Times New Roman" w:cs="Times New Roman"/>
          <w:sz w:val="24"/>
          <w:szCs w:val="24"/>
        </w:rPr>
        <w:t>Modern approaches to dual process theory clarify that there is no such thing as ‘system 1’ and ‘system 2’ processing, as there is little to no coherence among the 4-5 features of these systems (e.g., those described by Bargh, 1994). For example, responses may be rapid and uncontrollable, yet available to conscious awareness (e.g., Hahn &amp; Gawronski, 2018). Hence, authors should be clearer about which features of system 1/system 2 processing they are describing rather than treating these as monolithic constructs</w:t>
      </w:r>
      <w:bookmarkEnd w:id="58"/>
      <w:bookmarkEnd w:id="59"/>
      <w:r w:rsidR="006474EE" w:rsidRPr="006474EE">
        <w:rPr>
          <w:rFonts w:ascii="Times New Roman" w:hAnsi="Times New Roman" w:cs="Times New Roman"/>
          <w:sz w:val="24"/>
          <w:szCs w:val="24"/>
        </w:rPr>
        <w:t xml:space="preserve">. At times the authors dive down into specifics, talking about empathy as rapid and spontaneous; they are on much better theoretical ground to focus on such more specifics rather than dual process models generally. </w:t>
      </w:r>
      <w:r w:rsidR="006474EE" w:rsidRPr="006474EE">
        <w:rPr>
          <w:rFonts w:ascii="Times New Roman" w:hAnsi="Times New Roman" w:cs="Times New Roman"/>
          <w:sz w:val="24"/>
          <w:szCs w:val="24"/>
        </w:rPr>
        <w:br/>
      </w:r>
    </w:p>
    <w:p w14:paraId="55A5432C" w14:textId="77777777" w:rsidR="00B215A6" w:rsidRDefault="008D67C7" w:rsidP="004D5FEC">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00EF2738" w:rsidRPr="00EF2738">
        <w:rPr>
          <w:rFonts w:ascii="Times New Roman" w:hAnsi="Times New Roman" w:cs="Times New Roman"/>
          <w:i/>
          <w:sz w:val="24"/>
          <w:szCs w:val="24"/>
        </w:rPr>
        <w:t xml:space="preserve"> We a</w:t>
      </w:r>
      <w:r w:rsidR="00EF2738">
        <w:rPr>
          <w:rFonts w:ascii="Times New Roman" w:hAnsi="Times New Roman" w:cs="Times New Roman"/>
          <w:i/>
          <w:sz w:val="24"/>
          <w:szCs w:val="24"/>
        </w:rPr>
        <w:t xml:space="preserve">gree with the general sentiment </w:t>
      </w:r>
      <w:r w:rsidR="00FB3A4C">
        <w:rPr>
          <w:rFonts w:ascii="Times New Roman" w:hAnsi="Times New Roman" w:cs="Times New Roman"/>
          <w:i/>
          <w:sz w:val="24"/>
          <w:szCs w:val="24"/>
        </w:rPr>
        <w:t>of the reviewer’s comments</w:t>
      </w:r>
      <w:r w:rsidR="00EF2738">
        <w:rPr>
          <w:rFonts w:ascii="Times New Roman" w:hAnsi="Times New Roman" w:cs="Times New Roman"/>
          <w:i/>
          <w:sz w:val="24"/>
          <w:szCs w:val="24"/>
        </w:rPr>
        <w:t xml:space="preserve">, as well as the advice to be more specific in the paper. </w:t>
      </w:r>
      <w:r w:rsidR="00FB3A4C">
        <w:rPr>
          <w:rFonts w:ascii="Times New Roman" w:hAnsi="Times New Roman" w:cs="Times New Roman"/>
          <w:i/>
          <w:sz w:val="24"/>
          <w:szCs w:val="24"/>
        </w:rPr>
        <w:t>On the other hand, w</w:t>
      </w:r>
      <w:r w:rsidR="00EF2738">
        <w:rPr>
          <w:rFonts w:ascii="Times New Roman" w:hAnsi="Times New Roman" w:cs="Times New Roman"/>
          <w:i/>
          <w:sz w:val="24"/>
          <w:szCs w:val="24"/>
        </w:rPr>
        <w:t xml:space="preserve">e are not entirely convinced that discussions about explicit versus implicit attitudes </w:t>
      </w:r>
      <w:r w:rsidR="004D5FEC">
        <w:rPr>
          <w:rFonts w:ascii="Times New Roman" w:hAnsi="Times New Roman" w:cs="Times New Roman"/>
          <w:i/>
          <w:sz w:val="24"/>
          <w:szCs w:val="24"/>
        </w:rPr>
        <w:t xml:space="preserve">and stereotypes </w:t>
      </w:r>
      <w:r w:rsidR="00EF2738">
        <w:rPr>
          <w:rFonts w:ascii="Times New Roman" w:hAnsi="Times New Roman" w:cs="Times New Roman"/>
          <w:i/>
          <w:sz w:val="24"/>
          <w:szCs w:val="24"/>
        </w:rPr>
        <w:t xml:space="preserve">(the topic of both the Bargh and Hahn/Gawronski reviews) can speak to the validity of the whole dual-process paradigm in </w:t>
      </w:r>
      <w:commentRangeStart w:id="60"/>
      <w:r w:rsidR="00EF2738">
        <w:rPr>
          <w:rFonts w:ascii="Times New Roman" w:hAnsi="Times New Roman" w:cs="Times New Roman"/>
          <w:i/>
          <w:sz w:val="24"/>
          <w:szCs w:val="24"/>
        </w:rPr>
        <w:t>cognitive psychology, which also deals with other mental concepts and behaviors</w:t>
      </w:r>
      <w:r w:rsidR="00B75D49">
        <w:rPr>
          <w:rFonts w:ascii="Times New Roman" w:hAnsi="Times New Roman" w:cs="Times New Roman"/>
          <w:i/>
          <w:sz w:val="24"/>
          <w:szCs w:val="24"/>
        </w:rPr>
        <w:t xml:space="preserve">. For instance, Evans (2008; psych review) discusses similarities and differences between dual-process models in (a) reasoning, (b) judgement and decision-making, and (c) social cognition. </w:t>
      </w:r>
      <w:r w:rsidR="004D5FEC">
        <w:rPr>
          <w:rFonts w:ascii="Times New Roman" w:hAnsi="Times New Roman" w:cs="Times New Roman"/>
          <w:i/>
          <w:sz w:val="24"/>
          <w:szCs w:val="24"/>
        </w:rPr>
        <w:t>We could provide arguments in our paper for defining system 1 and 2 based on criteria set in the first two domains</w:t>
      </w:r>
      <w:r w:rsidR="00B215A6">
        <w:rPr>
          <w:rFonts w:ascii="Times New Roman" w:hAnsi="Times New Roman" w:cs="Times New Roman"/>
          <w:i/>
          <w:sz w:val="24"/>
          <w:szCs w:val="24"/>
        </w:rPr>
        <w:t xml:space="preserve"> and especially work on </w:t>
      </w:r>
      <w:r w:rsidR="00E16604">
        <w:rPr>
          <w:rFonts w:ascii="Times New Roman" w:hAnsi="Times New Roman" w:cs="Times New Roman"/>
          <w:i/>
          <w:sz w:val="24"/>
          <w:szCs w:val="24"/>
        </w:rPr>
        <w:t>affective heuristics (e.g., Slovic et al., 2007</w:t>
      </w:r>
      <w:r w:rsidR="00B215A6">
        <w:rPr>
          <w:rFonts w:ascii="Times New Roman" w:hAnsi="Times New Roman" w:cs="Times New Roman"/>
          <w:i/>
          <w:sz w:val="24"/>
          <w:szCs w:val="24"/>
        </w:rPr>
        <w:t>)</w:t>
      </w:r>
      <w:r w:rsidR="00E82376">
        <w:rPr>
          <w:rFonts w:ascii="Times New Roman" w:hAnsi="Times New Roman" w:cs="Times New Roman"/>
          <w:i/>
          <w:sz w:val="24"/>
          <w:szCs w:val="24"/>
        </w:rPr>
        <w:t xml:space="preserve">. We </w:t>
      </w:r>
      <w:r w:rsidR="00B215A6">
        <w:rPr>
          <w:rFonts w:ascii="Times New Roman" w:hAnsi="Times New Roman" w:cs="Times New Roman"/>
          <w:i/>
          <w:sz w:val="24"/>
          <w:szCs w:val="24"/>
        </w:rPr>
        <w:t xml:space="preserve">could </w:t>
      </w:r>
      <w:r w:rsidR="00E82376">
        <w:rPr>
          <w:rFonts w:ascii="Times New Roman" w:hAnsi="Times New Roman" w:cs="Times New Roman"/>
          <w:i/>
          <w:sz w:val="24"/>
          <w:szCs w:val="24"/>
        </w:rPr>
        <w:t xml:space="preserve">further </w:t>
      </w:r>
      <w:r w:rsidR="00B215A6">
        <w:rPr>
          <w:rFonts w:ascii="Times New Roman" w:hAnsi="Times New Roman" w:cs="Times New Roman"/>
          <w:i/>
          <w:sz w:val="24"/>
          <w:szCs w:val="24"/>
        </w:rPr>
        <w:t>discuss more specific criteria for defining something as a heuristic</w:t>
      </w:r>
      <w:r w:rsidR="00E82376">
        <w:rPr>
          <w:rFonts w:ascii="Times New Roman" w:hAnsi="Times New Roman" w:cs="Times New Roman"/>
          <w:i/>
          <w:sz w:val="24"/>
          <w:szCs w:val="24"/>
        </w:rPr>
        <w:t xml:space="preserve">, which in turn defines system I in many dual-process models </w:t>
      </w:r>
      <w:r w:rsidR="00B215A6">
        <w:rPr>
          <w:rFonts w:ascii="Times New Roman" w:hAnsi="Times New Roman" w:cs="Times New Roman"/>
          <w:i/>
          <w:sz w:val="24"/>
          <w:szCs w:val="24"/>
        </w:rPr>
        <w:t>(</w:t>
      </w:r>
      <w:r w:rsidR="00E82376">
        <w:rPr>
          <w:rFonts w:ascii="Times New Roman" w:hAnsi="Times New Roman" w:cs="Times New Roman"/>
          <w:i/>
          <w:sz w:val="24"/>
          <w:szCs w:val="24"/>
        </w:rPr>
        <w:t xml:space="preserve">and this discussion is not </w:t>
      </w:r>
      <w:r w:rsidR="00FB6020">
        <w:rPr>
          <w:rFonts w:ascii="Times New Roman" w:hAnsi="Times New Roman" w:cs="Times New Roman"/>
          <w:i/>
          <w:sz w:val="24"/>
          <w:szCs w:val="24"/>
        </w:rPr>
        <w:t xml:space="preserve">altogether </w:t>
      </w:r>
      <w:r w:rsidR="00E82376">
        <w:rPr>
          <w:rFonts w:ascii="Times New Roman" w:hAnsi="Times New Roman" w:cs="Times New Roman"/>
          <w:i/>
          <w:sz w:val="24"/>
          <w:szCs w:val="24"/>
        </w:rPr>
        <w:t xml:space="preserve">reducible to debates about how to define implicit cognition, as described by e.g., Bargh, De Houwer, Gawronski). However, we do not have the space to go into those discussions </w:t>
      </w:r>
      <w:r w:rsidR="00FB6020">
        <w:rPr>
          <w:rFonts w:ascii="Times New Roman" w:hAnsi="Times New Roman" w:cs="Times New Roman"/>
          <w:i/>
          <w:sz w:val="24"/>
          <w:szCs w:val="24"/>
        </w:rPr>
        <w:t xml:space="preserve">in detail </w:t>
      </w:r>
      <w:r w:rsidR="00E82376">
        <w:rPr>
          <w:rFonts w:ascii="Times New Roman" w:hAnsi="Times New Roman" w:cs="Times New Roman"/>
          <w:i/>
          <w:sz w:val="24"/>
          <w:szCs w:val="24"/>
        </w:rPr>
        <w:t xml:space="preserve">and we believe it would be better anyway to just be more specific, as the reviewer suggests. </w:t>
      </w:r>
      <w:commentRangeEnd w:id="60"/>
      <w:r w:rsidR="00CD02F1">
        <w:rPr>
          <w:rStyle w:val="CommentReference"/>
        </w:rPr>
        <w:commentReference w:id="60"/>
      </w:r>
    </w:p>
    <w:p w14:paraId="400ED88F" w14:textId="77777777" w:rsidR="008D67C7" w:rsidRDefault="008D67C7" w:rsidP="008D67C7">
      <w:pPr>
        <w:spacing w:after="0"/>
        <w:contextualSpacing/>
        <w:rPr>
          <w:rFonts w:ascii="Times New Roman" w:hAnsi="Times New Roman" w:cs="Times New Roman"/>
          <w:sz w:val="24"/>
          <w:szCs w:val="24"/>
          <w:u w:val="single"/>
        </w:rPr>
      </w:pPr>
    </w:p>
    <w:p w14:paraId="1496BD2B" w14:textId="77777777" w:rsidR="008D67C7" w:rsidRDefault="008D67C7" w:rsidP="008D67C7">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 xml:space="preserve">Comment </w:t>
      </w:r>
      <w:r w:rsidR="009E6133">
        <w:rPr>
          <w:rFonts w:ascii="Times New Roman" w:hAnsi="Times New Roman" w:cs="Times New Roman"/>
          <w:sz w:val="24"/>
          <w:szCs w:val="24"/>
          <w:u w:val="single"/>
        </w:rPr>
        <w:t>3</w:t>
      </w:r>
      <w:r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On a related note, the authors speculate that “Most any deliberation may disrupt empathic giving because it shifts people’s thinking from system I to system II” (p. 6). This claim is odd because it places these systems on a false continuum—it need not be the case that increases in deliberation reduce other forms of thinking; they are conceptually independent and methods that investigate whether they operate independently often confirm that they do operate independently and demonstrate that analyses predicated on treating them as opposites often distort results or conflate processes (e.g., see Payne &amp; Bishara, 2009). I suggest moving away from this language and toward the possibility that </w:t>
      </w:r>
      <w:bookmarkStart w:id="61" w:name="OLE_LINK8"/>
      <w:bookmarkStart w:id="62" w:name="OLE_LINK9"/>
      <w:r w:rsidR="006474EE" w:rsidRPr="006474EE">
        <w:rPr>
          <w:rFonts w:ascii="Times New Roman" w:hAnsi="Times New Roman" w:cs="Times New Roman"/>
          <w:sz w:val="24"/>
          <w:szCs w:val="24"/>
        </w:rPr>
        <w:t>empathic and deliberate processes may have independent influences on judgment, possibly interacting influences (as they generally do elsewhere in the paper), but that they need not be conceptualized as competing</w:t>
      </w:r>
      <w:bookmarkEnd w:id="61"/>
      <w:bookmarkEnd w:id="62"/>
      <w:r w:rsidR="006474EE" w:rsidRPr="006474EE">
        <w:rPr>
          <w:rFonts w:ascii="Times New Roman" w:hAnsi="Times New Roman" w:cs="Times New Roman"/>
          <w:sz w:val="24"/>
          <w:szCs w:val="24"/>
        </w:rPr>
        <w:t xml:space="preserve">. Hence, I am a little skeptical of the claim later in the paper that introducing statistical information may ‘disrupt’ the use of empathic considerations (p. 17). I would be open to this possibility were the data on this point more persuasive. However, as my next comment indicates, I am not yet there. </w:t>
      </w:r>
    </w:p>
    <w:p w14:paraId="75E3DE94" w14:textId="77777777" w:rsidR="008D67C7" w:rsidRDefault="008D67C7" w:rsidP="008D67C7">
      <w:pPr>
        <w:spacing w:after="0"/>
        <w:contextualSpacing/>
        <w:rPr>
          <w:rFonts w:ascii="Times New Roman" w:hAnsi="Times New Roman" w:cs="Times New Roman"/>
          <w:sz w:val="24"/>
          <w:szCs w:val="24"/>
        </w:rPr>
      </w:pPr>
    </w:p>
    <w:p w14:paraId="41DECA4D" w14:textId="77777777" w:rsidR="00FC658C" w:rsidRDefault="008D67C7" w:rsidP="005A7441">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00B215A6" w:rsidRPr="00E0125A">
        <w:rPr>
          <w:rFonts w:ascii="Times New Roman" w:hAnsi="Times New Roman" w:cs="Times New Roman"/>
          <w:i/>
          <w:sz w:val="24"/>
          <w:szCs w:val="24"/>
          <w:rPrChange w:id="63" w:author="Reinstein, David" w:date="2019-09-27T11:54:00Z">
            <w:rPr>
              <w:rFonts w:ascii="Times New Roman" w:hAnsi="Times New Roman" w:cs="Times New Roman"/>
              <w:i/>
              <w:sz w:val="24"/>
              <w:szCs w:val="24"/>
              <w:u w:val="single"/>
            </w:rPr>
          </w:rPrChange>
        </w:rPr>
        <w:t xml:space="preserve"> </w:t>
      </w:r>
      <w:r w:rsidR="005A7441">
        <w:rPr>
          <w:rFonts w:ascii="Times New Roman" w:hAnsi="Times New Roman" w:cs="Times New Roman"/>
          <w:i/>
          <w:sz w:val="24"/>
          <w:szCs w:val="24"/>
        </w:rPr>
        <w:t>W</w:t>
      </w:r>
      <w:r w:rsidR="00FB6020">
        <w:rPr>
          <w:rFonts w:ascii="Times New Roman" w:hAnsi="Times New Roman" w:cs="Times New Roman"/>
          <w:i/>
          <w:sz w:val="24"/>
          <w:szCs w:val="24"/>
        </w:rPr>
        <w:t xml:space="preserve">e agree that we should have been more specific about what we mean by those statements. </w:t>
      </w:r>
      <w:commentRangeStart w:id="64"/>
      <w:r w:rsidR="00FC658C">
        <w:rPr>
          <w:rFonts w:ascii="Times New Roman" w:hAnsi="Times New Roman" w:cs="Times New Roman"/>
          <w:i/>
          <w:sz w:val="24"/>
          <w:szCs w:val="24"/>
        </w:rPr>
        <w:t xml:space="preserve">As for the broader point about the validity of two mental “systems,” we understand where the reviewer is coming from. We would </w:t>
      </w:r>
      <w:r w:rsidR="00E16604">
        <w:rPr>
          <w:rFonts w:ascii="Times New Roman" w:hAnsi="Times New Roman" w:cs="Times New Roman"/>
          <w:i/>
          <w:sz w:val="24"/>
          <w:szCs w:val="24"/>
        </w:rPr>
        <w:t xml:space="preserve">also </w:t>
      </w:r>
      <w:r w:rsidR="00FC658C">
        <w:rPr>
          <w:rFonts w:ascii="Times New Roman" w:hAnsi="Times New Roman" w:cs="Times New Roman"/>
          <w:i/>
          <w:sz w:val="24"/>
          <w:szCs w:val="24"/>
        </w:rPr>
        <w:t xml:space="preserve">agree with his/her comments as </w:t>
      </w:r>
      <w:r w:rsidR="00E16604">
        <w:rPr>
          <w:rFonts w:ascii="Times New Roman" w:hAnsi="Times New Roman" w:cs="Times New Roman"/>
          <w:i/>
          <w:sz w:val="24"/>
          <w:szCs w:val="24"/>
        </w:rPr>
        <w:t>they apply</w:t>
      </w:r>
      <w:r w:rsidR="00FC658C">
        <w:rPr>
          <w:rFonts w:ascii="Times New Roman" w:hAnsi="Times New Roman" w:cs="Times New Roman"/>
          <w:i/>
          <w:sz w:val="24"/>
          <w:szCs w:val="24"/>
        </w:rPr>
        <w:t xml:space="preserve"> to social cognition research on attitudes, for instance. However, it is also important not to over-generalize findings from one dual-process domain (social cognition) to broad statements about any-and-all research on “system I” and “system II” (see also previous response). A discussion about system I and II</w:t>
      </w:r>
      <w:r w:rsidR="003809F1">
        <w:rPr>
          <w:rFonts w:ascii="Times New Roman" w:hAnsi="Times New Roman" w:cs="Times New Roman"/>
          <w:i/>
          <w:sz w:val="24"/>
          <w:szCs w:val="24"/>
        </w:rPr>
        <w:t xml:space="preserve"> a</w:t>
      </w:r>
      <w:r w:rsidR="00FC658C">
        <w:rPr>
          <w:rFonts w:ascii="Times New Roman" w:hAnsi="Times New Roman" w:cs="Times New Roman"/>
          <w:i/>
          <w:sz w:val="24"/>
          <w:szCs w:val="24"/>
        </w:rPr>
        <w:t xml:space="preserve">s they pertain to this paper should </w:t>
      </w:r>
      <w:r w:rsidR="003809F1">
        <w:rPr>
          <w:rFonts w:ascii="Times New Roman" w:hAnsi="Times New Roman" w:cs="Times New Roman"/>
          <w:i/>
          <w:sz w:val="24"/>
          <w:szCs w:val="24"/>
        </w:rPr>
        <w:t>arguably</w:t>
      </w:r>
      <w:r w:rsidR="00FC658C">
        <w:rPr>
          <w:rFonts w:ascii="Times New Roman" w:hAnsi="Times New Roman" w:cs="Times New Roman"/>
          <w:i/>
          <w:sz w:val="24"/>
          <w:szCs w:val="24"/>
        </w:rPr>
        <w:t xml:space="preserve"> be based on their meaning in the judgement and decision-making literature</w:t>
      </w:r>
      <w:r w:rsidR="003809F1">
        <w:rPr>
          <w:rFonts w:ascii="Times New Roman" w:hAnsi="Times New Roman" w:cs="Times New Roman"/>
          <w:i/>
          <w:sz w:val="24"/>
          <w:szCs w:val="24"/>
        </w:rPr>
        <w:t xml:space="preserve"> (where the work on emotional heuristics emerged)</w:t>
      </w:r>
      <w:r w:rsidR="00FC658C">
        <w:rPr>
          <w:rFonts w:ascii="Times New Roman" w:hAnsi="Times New Roman" w:cs="Times New Roman"/>
          <w:i/>
          <w:sz w:val="24"/>
          <w:szCs w:val="24"/>
        </w:rPr>
        <w:t xml:space="preserve"> rather</w:t>
      </w:r>
      <w:r w:rsidR="003809F1">
        <w:rPr>
          <w:rFonts w:ascii="Times New Roman" w:hAnsi="Times New Roman" w:cs="Times New Roman"/>
          <w:i/>
          <w:sz w:val="24"/>
          <w:szCs w:val="24"/>
        </w:rPr>
        <w:t xml:space="preserve"> than how they are viewed in social cognition research. Certainly, there are parallels to be made, but sorting out the similarities and differences between different domains of dual-process research is beyond the scope of this paper. In the end we also agree with the reviewer that any broad discussion about dual-process systems is unlikely to benefit the paper anyway.</w:t>
      </w:r>
      <w:commentRangeEnd w:id="64"/>
      <w:r w:rsidR="00A75485">
        <w:rPr>
          <w:rStyle w:val="CommentReference"/>
        </w:rPr>
        <w:commentReference w:id="64"/>
      </w:r>
    </w:p>
    <w:p w14:paraId="1B03D39A" w14:textId="77777777" w:rsidR="008D67C7" w:rsidRDefault="008D67C7" w:rsidP="008D67C7">
      <w:pPr>
        <w:spacing w:after="0"/>
        <w:contextualSpacing/>
        <w:rPr>
          <w:rFonts w:ascii="Times New Roman" w:hAnsi="Times New Roman" w:cs="Times New Roman"/>
          <w:sz w:val="24"/>
          <w:szCs w:val="24"/>
          <w:u w:val="single"/>
        </w:rPr>
      </w:pPr>
    </w:p>
    <w:p w14:paraId="7CD9766F" w14:textId="77777777" w:rsidR="008D67C7" w:rsidRDefault="008D67C7" w:rsidP="008D67C7">
      <w:pPr>
        <w:spacing w:after="0"/>
        <w:contextualSpacing/>
        <w:rPr>
          <w:rFonts w:ascii="Times New Roman" w:hAnsi="Times New Roman" w:cs="Times New Roman"/>
          <w:sz w:val="24"/>
          <w:szCs w:val="24"/>
        </w:rPr>
      </w:pPr>
      <w:r w:rsidRPr="00C06FCA">
        <w:rPr>
          <w:rFonts w:ascii="Times New Roman" w:hAnsi="Times New Roman" w:cs="Times New Roman"/>
          <w:sz w:val="24"/>
          <w:szCs w:val="24"/>
          <w:u w:val="single"/>
        </w:rPr>
        <w:t xml:space="preserve">Comment </w:t>
      </w:r>
      <w:r w:rsidR="009E6133">
        <w:rPr>
          <w:rFonts w:ascii="Times New Roman" w:hAnsi="Times New Roman" w:cs="Times New Roman"/>
          <w:sz w:val="24"/>
          <w:szCs w:val="24"/>
          <w:u w:val="single"/>
        </w:rPr>
        <w:t>4</w:t>
      </w:r>
      <w:r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The studies are fairly well powered, although the trichotomous nature of the DVs inhibits this somewhat. More concerning, effects are quite small. I remain confident that the main effect of showing an identifiable victim is robust as this pattern emereged for nearly all studies as well as in the meta-analysis. No problem. However, that effect is less interesting than the interaction effect, which emerged only in Study 2, and slightly trended in a couple other studies. I am rather nervous about interpreting such an effect.</w:t>
      </w:r>
      <w:bookmarkStart w:id="65" w:name="OLE_LINK10"/>
      <w:bookmarkStart w:id="66" w:name="OLE_LINK11"/>
      <w:r w:rsidR="006474EE" w:rsidRPr="006474EE">
        <w:rPr>
          <w:rFonts w:ascii="Times New Roman" w:hAnsi="Times New Roman" w:cs="Times New Roman"/>
          <w:sz w:val="24"/>
          <w:szCs w:val="24"/>
        </w:rPr>
        <w:t xml:space="preserve"> I appreciate the authors’ decision to conduct a meta-analysis to try to find the best evidence, but recent papers suggest that in cases like this meta-analyses can lead people to end up reporting type I errors as significant and meaningful findings (e.g., Ueno, Fastrich, &amp; Murayama, 2016, JEP:Gen). </w:t>
      </w:r>
      <w:bookmarkEnd w:id="65"/>
      <w:bookmarkEnd w:id="66"/>
      <w:r w:rsidR="006474EE" w:rsidRPr="006474EE">
        <w:rPr>
          <w:rFonts w:ascii="Times New Roman" w:hAnsi="Times New Roman" w:cs="Times New Roman"/>
          <w:sz w:val="24"/>
          <w:szCs w:val="24"/>
        </w:rPr>
        <w:br/>
      </w:r>
    </w:p>
    <w:p w14:paraId="3DA18912" w14:textId="77777777" w:rsidR="00CE3C65" w:rsidRDefault="008D67C7" w:rsidP="008D67C7">
      <w:pPr>
        <w:spacing w:after="0"/>
        <w:contextualSpacing/>
        <w:rPr>
          <w:rFonts w:ascii="Times New Roman" w:hAnsi="Times New Roman" w:cs="Times New Roman"/>
          <w:i/>
          <w:sz w:val="24"/>
          <w:szCs w:val="24"/>
        </w:rPr>
      </w:pPr>
      <w:r w:rsidRPr="00A07785">
        <w:rPr>
          <w:rFonts w:ascii="Times New Roman" w:hAnsi="Times New Roman" w:cs="Times New Roman"/>
          <w:i/>
          <w:sz w:val="24"/>
          <w:szCs w:val="24"/>
          <w:u w:val="single"/>
        </w:rPr>
        <w:t>Response:</w:t>
      </w:r>
      <w:r w:rsidR="00E87D84" w:rsidRPr="00E87D84">
        <w:rPr>
          <w:rFonts w:ascii="Times New Roman" w:hAnsi="Times New Roman" w:cs="Times New Roman"/>
          <w:i/>
          <w:sz w:val="24"/>
          <w:szCs w:val="24"/>
        </w:rPr>
        <w:t xml:space="preserve"> </w:t>
      </w:r>
      <w:r w:rsidR="00E87D84">
        <w:rPr>
          <w:rFonts w:ascii="Times New Roman" w:hAnsi="Times New Roman" w:cs="Times New Roman"/>
          <w:i/>
          <w:sz w:val="24"/>
          <w:szCs w:val="24"/>
        </w:rPr>
        <w:t>In the original submission we deliberately used words such as “may”</w:t>
      </w:r>
      <w:r w:rsidR="00CE3C65">
        <w:rPr>
          <w:rFonts w:ascii="Times New Roman" w:hAnsi="Times New Roman" w:cs="Times New Roman"/>
          <w:i/>
          <w:sz w:val="24"/>
          <w:szCs w:val="24"/>
        </w:rPr>
        <w:t xml:space="preserve"> and “unclear” to signify the uncertainty about the robustness of th</w:t>
      </w:r>
      <w:r w:rsidR="00AC1572">
        <w:rPr>
          <w:rFonts w:ascii="Times New Roman" w:hAnsi="Times New Roman" w:cs="Times New Roman"/>
          <w:i/>
          <w:sz w:val="24"/>
          <w:szCs w:val="24"/>
        </w:rPr>
        <w:t>is effect</w:t>
      </w:r>
      <w:r w:rsidR="00CE3C65">
        <w:rPr>
          <w:rFonts w:ascii="Times New Roman" w:hAnsi="Times New Roman" w:cs="Times New Roman"/>
          <w:i/>
          <w:sz w:val="24"/>
          <w:szCs w:val="24"/>
        </w:rPr>
        <w:t>. It is a point well taken that we could have been even more careful</w:t>
      </w:r>
      <w:r w:rsidR="00AC1572">
        <w:rPr>
          <w:rFonts w:ascii="Times New Roman" w:hAnsi="Times New Roman" w:cs="Times New Roman"/>
          <w:i/>
          <w:sz w:val="24"/>
          <w:szCs w:val="24"/>
        </w:rPr>
        <w:t xml:space="preserve"> though</w:t>
      </w:r>
      <w:r w:rsidR="00CE3C65">
        <w:rPr>
          <w:rFonts w:ascii="Times New Roman" w:hAnsi="Times New Roman" w:cs="Times New Roman"/>
          <w:i/>
          <w:sz w:val="24"/>
          <w:szCs w:val="24"/>
        </w:rPr>
        <w:t>. The new data and especially the addition of Ba</w:t>
      </w:r>
      <w:r w:rsidR="003809F1">
        <w:rPr>
          <w:rFonts w:ascii="Times New Roman" w:hAnsi="Times New Roman" w:cs="Times New Roman"/>
          <w:i/>
          <w:sz w:val="24"/>
          <w:szCs w:val="24"/>
        </w:rPr>
        <w:t>yesian analysis clearly suggest</w:t>
      </w:r>
      <w:r w:rsidR="00CE3C65">
        <w:rPr>
          <w:rFonts w:ascii="Times New Roman" w:hAnsi="Times New Roman" w:cs="Times New Roman"/>
          <w:i/>
          <w:sz w:val="24"/>
          <w:szCs w:val="24"/>
        </w:rPr>
        <w:t xml:space="preserve"> that the evidence is weak. We have updated the discussion accordingly. </w:t>
      </w:r>
    </w:p>
    <w:p w14:paraId="79143E0B" w14:textId="77777777" w:rsidR="00CE3C65" w:rsidRDefault="00CE3C65" w:rsidP="008D67C7">
      <w:pPr>
        <w:spacing w:after="0"/>
        <w:contextualSpacing/>
        <w:rPr>
          <w:rFonts w:ascii="Times New Roman" w:hAnsi="Times New Roman" w:cs="Times New Roman"/>
          <w:i/>
          <w:sz w:val="24"/>
          <w:szCs w:val="24"/>
        </w:rPr>
      </w:pPr>
    </w:p>
    <w:p w14:paraId="189D2947" w14:textId="77777777" w:rsidR="00904D0C" w:rsidRDefault="00CE3C65" w:rsidP="000138C6">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In terms of the broader point about type I errors and mini-meta analyses, we agree with the argument that p-values should be interpreted cautiously. At the same time, Ueno et al. (2016) also </w:t>
      </w:r>
      <w:bookmarkStart w:id="67" w:name="OLE_LINK12"/>
      <w:bookmarkStart w:id="68" w:name="OLE_LINK13"/>
      <w:r>
        <w:rPr>
          <w:rFonts w:ascii="Times New Roman" w:hAnsi="Times New Roman" w:cs="Times New Roman"/>
          <w:i/>
          <w:sz w:val="24"/>
          <w:szCs w:val="24"/>
        </w:rPr>
        <w:t xml:space="preserve">emphasize that the core problem has to do with stopping rules and not with the practice of synthesizing </w:t>
      </w:r>
      <w:r w:rsidR="000138C6">
        <w:rPr>
          <w:rFonts w:ascii="Times New Roman" w:hAnsi="Times New Roman" w:cs="Times New Roman"/>
          <w:i/>
          <w:sz w:val="24"/>
          <w:szCs w:val="24"/>
        </w:rPr>
        <w:t>effect size estimates</w:t>
      </w:r>
      <w:bookmarkEnd w:id="67"/>
      <w:bookmarkEnd w:id="68"/>
      <w:r w:rsidR="000138C6">
        <w:rPr>
          <w:rFonts w:ascii="Times New Roman" w:hAnsi="Times New Roman" w:cs="Times New Roman"/>
          <w:i/>
          <w:sz w:val="24"/>
          <w:szCs w:val="24"/>
        </w:rPr>
        <w:t xml:space="preserve">. </w:t>
      </w:r>
      <w:bookmarkStart w:id="69" w:name="OLE_LINK14"/>
      <w:r>
        <w:rPr>
          <w:rFonts w:ascii="Times New Roman" w:hAnsi="Times New Roman" w:cs="Times New Roman"/>
          <w:i/>
          <w:sz w:val="24"/>
          <w:szCs w:val="24"/>
        </w:rPr>
        <w:t xml:space="preserve">It is problematic to run another study just to get a significant aggregate effect, just like it is problematic to collect more data points in a single study to reach </w:t>
      </w:r>
      <w:r w:rsidR="00AC1572">
        <w:rPr>
          <w:rFonts w:ascii="Times New Roman" w:hAnsi="Times New Roman" w:cs="Times New Roman"/>
          <w:i/>
          <w:sz w:val="24"/>
          <w:szCs w:val="24"/>
        </w:rPr>
        <w:t>a significant result</w:t>
      </w:r>
      <w:r>
        <w:rPr>
          <w:rFonts w:ascii="Times New Roman" w:hAnsi="Times New Roman" w:cs="Times New Roman"/>
          <w:i/>
          <w:sz w:val="24"/>
          <w:szCs w:val="24"/>
        </w:rPr>
        <w:t xml:space="preserve">. </w:t>
      </w:r>
      <w:r w:rsidR="000138C6">
        <w:rPr>
          <w:rFonts w:ascii="Times New Roman" w:hAnsi="Times New Roman" w:cs="Times New Roman"/>
          <w:i/>
          <w:sz w:val="24"/>
          <w:szCs w:val="24"/>
        </w:rPr>
        <w:t>Specifically, Ueno et al. commented that</w:t>
      </w:r>
      <w:r w:rsidR="000138C6" w:rsidRPr="000138C6">
        <w:rPr>
          <w:rFonts w:ascii="Times New Roman" w:hAnsi="Times New Roman" w:cs="Times New Roman"/>
          <w:i/>
          <w:sz w:val="24"/>
          <w:szCs w:val="24"/>
        </w:rPr>
        <w:t xml:space="preserve"> </w:t>
      </w:r>
      <w:r w:rsidR="000138C6">
        <w:rPr>
          <w:rFonts w:ascii="Times New Roman" w:hAnsi="Times New Roman" w:cs="Times New Roman"/>
          <w:i/>
          <w:sz w:val="24"/>
          <w:szCs w:val="24"/>
        </w:rPr>
        <w:t>“w</w:t>
      </w:r>
      <w:r w:rsidR="000138C6" w:rsidRPr="000138C6">
        <w:rPr>
          <w:rFonts w:ascii="Times New Roman" w:hAnsi="Times New Roman" w:cs="Times New Roman"/>
          <w:i/>
          <w:sz w:val="24"/>
          <w:szCs w:val="24"/>
        </w:rPr>
        <w:t>ithout using the flexible stopping rule,</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one can reliably keep false positive error rates to the conventional</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nominal level (e.g., 5%) regardless of how many studies</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are integrated within an article. It is important to note that</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Cumming’s (2008, 2012, 2014) ‘new’ statistics and its accompanying</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recommendation for internal meta-analysis actually</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emphasized the value of estimation (i.e., CI), and he never</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recommended making a dichotomous decision based on NHST</w:t>
      </w:r>
      <w:r w:rsidR="000138C6">
        <w:rPr>
          <w:rFonts w:ascii="Times New Roman" w:hAnsi="Times New Roman" w:cs="Times New Roman"/>
          <w:i/>
          <w:sz w:val="24"/>
          <w:szCs w:val="24"/>
        </w:rPr>
        <w:t xml:space="preserve"> </w:t>
      </w:r>
      <w:r w:rsidR="000138C6" w:rsidRPr="000138C6">
        <w:rPr>
          <w:rFonts w:ascii="Times New Roman" w:hAnsi="Times New Roman" w:cs="Times New Roman"/>
          <w:i/>
          <w:sz w:val="24"/>
          <w:szCs w:val="24"/>
        </w:rPr>
        <w:t>with internal meta-analyses</w:t>
      </w:r>
      <w:r w:rsidR="000138C6">
        <w:rPr>
          <w:rFonts w:ascii="Times New Roman" w:hAnsi="Times New Roman" w:cs="Times New Roman"/>
          <w:i/>
          <w:sz w:val="24"/>
          <w:szCs w:val="24"/>
        </w:rPr>
        <w:t xml:space="preserve">” (p. 651). We strongly concur with this position, and it should be emphasized that we did not decide on a number of studies after seeing the outcome of the meta-analysis (i.e. the aggregate effect size and p-value did not serve as a stopping rule). We only use the meta-analysis to synthesize the data and to illustrate the aggregate effect and its uncertainty (i.e. effect size and CI) – precisely in line with the recommendations by Cummings and Ueno et al. </w:t>
      </w:r>
      <w:bookmarkEnd w:id="69"/>
    </w:p>
    <w:p w14:paraId="6045573E" w14:textId="77777777" w:rsidR="00904D0C" w:rsidRDefault="00904D0C" w:rsidP="000138C6">
      <w:pPr>
        <w:spacing w:after="0"/>
        <w:contextualSpacing/>
        <w:rPr>
          <w:rFonts w:ascii="Times New Roman" w:hAnsi="Times New Roman" w:cs="Times New Roman"/>
          <w:i/>
          <w:sz w:val="24"/>
          <w:szCs w:val="24"/>
        </w:rPr>
      </w:pPr>
    </w:p>
    <w:p w14:paraId="5F30C62E" w14:textId="77777777" w:rsidR="000138C6" w:rsidRPr="000138C6" w:rsidRDefault="00D45B7F" w:rsidP="000138C6">
      <w:pPr>
        <w:spacing w:after="0"/>
        <w:contextualSpacing/>
        <w:rPr>
          <w:rFonts w:ascii="Times New Roman" w:hAnsi="Times New Roman" w:cs="Times New Roman"/>
          <w:i/>
          <w:sz w:val="24"/>
          <w:szCs w:val="24"/>
        </w:rPr>
      </w:pPr>
      <w:r>
        <w:rPr>
          <w:rFonts w:ascii="Times New Roman" w:hAnsi="Times New Roman" w:cs="Times New Roman"/>
          <w:i/>
          <w:sz w:val="24"/>
          <w:szCs w:val="24"/>
        </w:rPr>
        <w:t>Nevertheless</w:t>
      </w:r>
      <w:r w:rsidR="000138C6">
        <w:rPr>
          <w:rFonts w:ascii="Times New Roman" w:hAnsi="Times New Roman" w:cs="Times New Roman"/>
          <w:i/>
          <w:sz w:val="24"/>
          <w:szCs w:val="24"/>
        </w:rPr>
        <w:t xml:space="preserve">, we recognize that the aggregate estimate of the interaction might still have been a false positive in classic NHST, as indicated by the new study and the Bayesian analyses. </w:t>
      </w:r>
      <w:r>
        <w:rPr>
          <w:rFonts w:ascii="Times New Roman" w:hAnsi="Times New Roman" w:cs="Times New Roman"/>
          <w:i/>
          <w:sz w:val="24"/>
          <w:szCs w:val="24"/>
        </w:rPr>
        <w:t xml:space="preserve">We appreciate that the reviewer raised concerns about the interaction effect and we are happy to report a credible null-finding, rather than </w:t>
      </w:r>
      <w:r w:rsidR="00AC1572">
        <w:rPr>
          <w:rFonts w:ascii="Times New Roman" w:hAnsi="Times New Roman" w:cs="Times New Roman"/>
          <w:i/>
          <w:sz w:val="24"/>
          <w:szCs w:val="24"/>
        </w:rPr>
        <w:t>a potentially</w:t>
      </w:r>
      <w:r>
        <w:rPr>
          <w:rFonts w:ascii="Times New Roman" w:hAnsi="Times New Roman" w:cs="Times New Roman"/>
          <w:i/>
          <w:sz w:val="24"/>
          <w:szCs w:val="24"/>
        </w:rPr>
        <w:t xml:space="preserve"> intriguing</w:t>
      </w:r>
      <w:r w:rsidR="00AC1572">
        <w:rPr>
          <w:rFonts w:ascii="Times New Roman" w:hAnsi="Times New Roman" w:cs="Times New Roman"/>
          <w:i/>
          <w:sz w:val="24"/>
          <w:szCs w:val="24"/>
        </w:rPr>
        <w:t>,</w:t>
      </w:r>
      <w:r>
        <w:rPr>
          <w:rFonts w:ascii="Times New Roman" w:hAnsi="Times New Roman" w:cs="Times New Roman"/>
          <w:i/>
          <w:sz w:val="24"/>
          <w:szCs w:val="24"/>
        </w:rPr>
        <w:t xml:space="preserve"> but speculative effect.</w:t>
      </w:r>
    </w:p>
    <w:p w14:paraId="6D2FB8B0" w14:textId="77777777" w:rsidR="008D67C7" w:rsidRDefault="008D67C7" w:rsidP="008D67C7">
      <w:pPr>
        <w:spacing w:after="0"/>
        <w:contextualSpacing/>
        <w:rPr>
          <w:rFonts w:ascii="Times New Roman" w:hAnsi="Times New Roman" w:cs="Times New Roman"/>
          <w:sz w:val="24"/>
          <w:szCs w:val="24"/>
          <w:u w:val="single"/>
        </w:rPr>
      </w:pPr>
    </w:p>
    <w:p w14:paraId="5ACD19F1" w14:textId="77777777" w:rsidR="008D67C7" w:rsidRDefault="008D67C7" w:rsidP="008D67C7">
      <w:pPr>
        <w:spacing w:after="0"/>
        <w:contextualSpacing/>
        <w:rPr>
          <w:rFonts w:ascii="Times New Roman" w:hAnsi="Times New Roman" w:cs="Times New Roman"/>
          <w:i/>
          <w:sz w:val="24"/>
          <w:szCs w:val="24"/>
          <w:u w:val="single"/>
        </w:rPr>
      </w:pPr>
      <w:r w:rsidRPr="00C06FCA">
        <w:rPr>
          <w:rFonts w:ascii="Times New Roman" w:hAnsi="Times New Roman" w:cs="Times New Roman"/>
          <w:sz w:val="24"/>
          <w:szCs w:val="24"/>
          <w:u w:val="single"/>
        </w:rPr>
        <w:t xml:space="preserve">Comment </w:t>
      </w:r>
      <w:r>
        <w:rPr>
          <w:rFonts w:ascii="Times New Roman" w:hAnsi="Times New Roman" w:cs="Times New Roman"/>
          <w:sz w:val="24"/>
          <w:szCs w:val="24"/>
          <w:u w:val="single"/>
        </w:rPr>
        <w:t>5</w:t>
      </w:r>
      <w:r w:rsidRPr="00C06FCA">
        <w:rPr>
          <w:rFonts w:ascii="Times New Roman" w:hAnsi="Times New Roman" w:cs="Times New Roman"/>
          <w:sz w:val="24"/>
          <w:szCs w:val="24"/>
          <w:u w:val="single"/>
        </w:rPr>
        <w:t>:</w:t>
      </w:r>
      <w:r w:rsidRPr="006474EE">
        <w:rPr>
          <w:rFonts w:ascii="Times New Roman" w:hAnsi="Times New Roman" w:cs="Times New Roman"/>
          <w:sz w:val="24"/>
          <w:szCs w:val="24"/>
        </w:rPr>
        <w:t xml:space="preserve"> </w:t>
      </w:r>
      <w:r w:rsidR="006474EE" w:rsidRPr="006474EE">
        <w:rPr>
          <w:rFonts w:ascii="Times New Roman" w:hAnsi="Times New Roman" w:cs="Times New Roman"/>
          <w:sz w:val="24"/>
          <w:szCs w:val="24"/>
        </w:rPr>
        <w:t xml:space="preserve">Hence, I hate to say it after so much work, but the most interesting claim in this paper regards the interaction effect, and I am personally not yet persuaded by the data that it should be interpreted. Perhaps were the authors to conduct a large scale preregistered study where they make this interaction prediction and then included these data that would be enough for me. I would not even require that real money be used (as such studies can be expensive); I would be content with a similar pattern emerging for something participants view as psychologically valuable. But due to my hesitation to interpret such a weak and inconsistent interaction as psychologically meaningful, and this interaction forming the main contribution of the paper, I am afraid I cannot recommend that SPPS accept this version of the manuscript at this time. </w:t>
      </w:r>
      <w:r w:rsidR="006474EE" w:rsidRPr="006474EE">
        <w:rPr>
          <w:rFonts w:ascii="Times New Roman" w:hAnsi="Times New Roman" w:cs="Times New Roman"/>
          <w:sz w:val="24"/>
          <w:szCs w:val="24"/>
        </w:rPr>
        <w:br/>
      </w:r>
    </w:p>
    <w:p w14:paraId="096922DF" w14:textId="43F0B99B" w:rsidR="008D67C7" w:rsidRDefault="008D67C7" w:rsidP="008D67C7">
      <w:pPr>
        <w:spacing w:after="0"/>
        <w:contextualSpacing/>
        <w:rPr>
          <w:rFonts w:ascii="Times New Roman" w:hAnsi="Times New Roman" w:cs="Times New Roman"/>
          <w:i/>
          <w:sz w:val="24"/>
          <w:szCs w:val="24"/>
        </w:rPr>
      </w:pPr>
      <w:r w:rsidRPr="00D45B7F">
        <w:rPr>
          <w:rFonts w:ascii="Times New Roman" w:hAnsi="Times New Roman" w:cs="Times New Roman"/>
          <w:i/>
          <w:sz w:val="24"/>
          <w:szCs w:val="24"/>
          <w:u w:val="single"/>
        </w:rPr>
        <w:t>Response:</w:t>
      </w:r>
      <w:r w:rsidR="00D45B7F" w:rsidRPr="00D45B7F">
        <w:rPr>
          <w:rFonts w:ascii="Times New Roman" w:hAnsi="Times New Roman" w:cs="Times New Roman"/>
          <w:i/>
          <w:sz w:val="24"/>
          <w:szCs w:val="24"/>
        </w:rPr>
        <w:t xml:space="preserve"> We are sympathetic to the reviewer’s position on this </w:t>
      </w:r>
      <w:r w:rsidR="00AC1572">
        <w:rPr>
          <w:rFonts w:ascii="Times New Roman" w:hAnsi="Times New Roman" w:cs="Times New Roman"/>
          <w:i/>
          <w:sz w:val="24"/>
          <w:szCs w:val="24"/>
        </w:rPr>
        <w:t xml:space="preserve">issue </w:t>
      </w:r>
      <w:r w:rsidR="00D45B7F" w:rsidRPr="00D45B7F">
        <w:rPr>
          <w:rFonts w:ascii="Times New Roman" w:hAnsi="Times New Roman" w:cs="Times New Roman"/>
          <w:i/>
          <w:sz w:val="24"/>
          <w:szCs w:val="24"/>
        </w:rPr>
        <w:t xml:space="preserve">and </w:t>
      </w:r>
      <w:r w:rsidR="00D45B7F">
        <w:rPr>
          <w:rFonts w:ascii="Times New Roman" w:hAnsi="Times New Roman" w:cs="Times New Roman"/>
          <w:i/>
          <w:sz w:val="24"/>
          <w:szCs w:val="24"/>
        </w:rPr>
        <w:t>w</w:t>
      </w:r>
      <w:r w:rsidR="00D45B7F" w:rsidRPr="00D45B7F">
        <w:rPr>
          <w:rFonts w:ascii="Times New Roman" w:hAnsi="Times New Roman" w:cs="Times New Roman"/>
          <w:i/>
          <w:sz w:val="24"/>
          <w:szCs w:val="24"/>
        </w:rPr>
        <w:t>e did run an additional pre-registered experiment</w:t>
      </w:r>
      <w:r w:rsidR="00D45B7F">
        <w:rPr>
          <w:rFonts w:ascii="Times New Roman" w:hAnsi="Times New Roman" w:cs="Times New Roman"/>
          <w:i/>
          <w:sz w:val="24"/>
          <w:szCs w:val="24"/>
        </w:rPr>
        <w:t>.</w:t>
      </w:r>
      <w:r w:rsidR="00C70FF2">
        <w:rPr>
          <w:rFonts w:ascii="Times New Roman" w:hAnsi="Times New Roman" w:cs="Times New Roman"/>
          <w:i/>
          <w:sz w:val="24"/>
          <w:szCs w:val="24"/>
        </w:rPr>
        <w:t xml:space="preserve"> </w:t>
      </w:r>
      <w:del w:id="70" w:author="Reinstein, David" w:date="2019-09-27T12:08:00Z">
        <w:r w:rsidR="00D45B7F" w:rsidDel="00A52AD3">
          <w:rPr>
            <w:rFonts w:ascii="Times New Roman" w:hAnsi="Times New Roman" w:cs="Times New Roman"/>
            <w:i/>
            <w:sz w:val="24"/>
            <w:szCs w:val="24"/>
          </w:rPr>
          <w:delText>Unfortunately,</w:delText>
        </w:r>
      </w:del>
      <w:ins w:id="71" w:author="Reinstein, David" w:date="2019-09-27T12:08:00Z">
        <w:r w:rsidR="00A52AD3">
          <w:rPr>
            <w:rFonts w:ascii="Times New Roman" w:hAnsi="Times New Roman" w:cs="Times New Roman"/>
            <w:i/>
            <w:sz w:val="24"/>
            <w:szCs w:val="24"/>
          </w:rPr>
          <w:t>However,</w:t>
        </w:r>
      </w:ins>
      <w:r w:rsidR="00D45B7F">
        <w:rPr>
          <w:rFonts w:ascii="Times New Roman" w:hAnsi="Times New Roman" w:cs="Times New Roman"/>
          <w:i/>
          <w:sz w:val="24"/>
          <w:szCs w:val="24"/>
        </w:rPr>
        <w:t xml:space="preserve"> the results were not</w:t>
      </w:r>
      <w:ins w:id="72" w:author="Reinstein, David" w:date="2019-09-27T12:08:00Z">
        <w:r w:rsidR="00A52AD3">
          <w:rPr>
            <w:rFonts w:ascii="Times New Roman" w:hAnsi="Times New Roman" w:cs="Times New Roman"/>
            <w:i/>
            <w:sz w:val="24"/>
            <w:szCs w:val="24"/>
          </w:rPr>
          <w:t xml:space="preserve"> highly</w:t>
        </w:r>
      </w:ins>
      <w:del w:id="73" w:author="Reinstein, David" w:date="2019-09-27T12:08:00Z">
        <w:r w:rsidR="00D45B7F" w:rsidDel="00A52AD3">
          <w:rPr>
            <w:rFonts w:ascii="Times New Roman" w:hAnsi="Times New Roman" w:cs="Times New Roman"/>
            <w:i/>
            <w:sz w:val="24"/>
            <w:szCs w:val="24"/>
          </w:rPr>
          <w:delText xml:space="preserve"> as</w:delText>
        </w:r>
      </w:del>
      <w:r w:rsidR="00D45B7F">
        <w:rPr>
          <w:rFonts w:ascii="Times New Roman" w:hAnsi="Times New Roman" w:cs="Times New Roman"/>
          <w:i/>
          <w:sz w:val="24"/>
          <w:szCs w:val="24"/>
        </w:rPr>
        <w:t xml:space="preserve"> conclusive </w:t>
      </w:r>
      <w:del w:id="74" w:author="Reinstein, David" w:date="2019-09-27T12:08:00Z">
        <w:r w:rsidR="00D45B7F" w:rsidDel="00A52AD3">
          <w:rPr>
            <w:rFonts w:ascii="Times New Roman" w:hAnsi="Times New Roman" w:cs="Times New Roman"/>
            <w:i/>
            <w:sz w:val="24"/>
            <w:szCs w:val="24"/>
          </w:rPr>
          <w:delText xml:space="preserve">as we would have liked </w:delText>
        </w:r>
      </w:del>
      <w:r w:rsidR="00D45B7F">
        <w:rPr>
          <w:rFonts w:ascii="Times New Roman" w:hAnsi="Times New Roman" w:cs="Times New Roman"/>
          <w:i/>
          <w:sz w:val="24"/>
          <w:szCs w:val="24"/>
        </w:rPr>
        <w:t>and we did not quite reach our target N for practical reasons (</w:t>
      </w:r>
      <w:del w:id="75" w:author="Reinstein, David" w:date="2019-09-27T12:08:00Z">
        <w:r w:rsidR="00D45B7F" w:rsidDel="00A52AD3">
          <w:rPr>
            <w:rFonts w:ascii="Times New Roman" w:hAnsi="Times New Roman" w:cs="Times New Roman"/>
            <w:i/>
            <w:sz w:val="24"/>
            <w:szCs w:val="24"/>
          </w:rPr>
          <w:delText>after X weeks it was simply unlikely that we would get many more participants</w:delText>
        </w:r>
      </w:del>
      <w:ins w:id="76" w:author="Reinstein, David" w:date="2019-09-27T12:08:00Z">
        <w:r w:rsidR="00A52AD3">
          <w:rPr>
            <w:rFonts w:ascii="Times New Roman" w:hAnsi="Times New Roman" w:cs="Times New Roman"/>
            <w:i/>
            <w:sz w:val="24"/>
            <w:szCs w:val="24"/>
          </w:rPr>
          <w:t>a lower-than-expected response rate to the Omnibus survey that this was connected to, after several weeks</w:t>
        </w:r>
      </w:ins>
      <w:r w:rsidR="00D45B7F">
        <w:rPr>
          <w:rFonts w:ascii="Times New Roman" w:hAnsi="Times New Roman" w:cs="Times New Roman"/>
          <w:i/>
          <w:sz w:val="24"/>
          <w:szCs w:val="24"/>
        </w:rPr>
        <w:t>). In any case, we believe the study adds value to the paper</w:t>
      </w:r>
      <w:r w:rsidR="00AC1572">
        <w:rPr>
          <w:rFonts w:ascii="Times New Roman" w:hAnsi="Times New Roman" w:cs="Times New Roman"/>
          <w:i/>
          <w:sz w:val="24"/>
          <w:szCs w:val="24"/>
        </w:rPr>
        <w:t xml:space="preserve">, </w:t>
      </w:r>
      <w:r w:rsidR="00D45B7F">
        <w:rPr>
          <w:rFonts w:ascii="Times New Roman" w:hAnsi="Times New Roman" w:cs="Times New Roman"/>
          <w:i/>
          <w:sz w:val="24"/>
          <w:szCs w:val="24"/>
        </w:rPr>
        <w:t>especially</w:t>
      </w:r>
      <w:r w:rsidR="00AC1572">
        <w:rPr>
          <w:rFonts w:ascii="Times New Roman" w:hAnsi="Times New Roman" w:cs="Times New Roman"/>
          <w:i/>
          <w:sz w:val="24"/>
          <w:szCs w:val="24"/>
        </w:rPr>
        <w:t xml:space="preserve"> for</w:t>
      </w:r>
      <w:r w:rsidR="00D45B7F">
        <w:rPr>
          <w:rFonts w:ascii="Times New Roman" w:hAnsi="Times New Roman" w:cs="Times New Roman"/>
          <w:i/>
          <w:sz w:val="24"/>
          <w:szCs w:val="24"/>
        </w:rPr>
        <w:t xml:space="preserve"> the interpretation of the </w:t>
      </w:r>
      <w:r w:rsidR="00AC1572">
        <w:rPr>
          <w:rFonts w:ascii="Times New Roman" w:hAnsi="Times New Roman" w:cs="Times New Roman"/>
          <w:i/>
          <w:sz w:val="24"/>
          <w:szCs w:val="24"/>
        </w:rPr>
        <w:t>more questionable</w:t>
      </w:r>
      <w:r w:rsidR="00D45B7F">
        <w:rPr>
          <w:rFonts w:ascii="Times New Roman" w:hAnsi="Times New Roman" w:cs="Times New Roman"/>
          <w:i/>
          <w:sz w:val="24"/>
          <w:szCs w:val="24"/>
        </w:rPr>
        <w:t xml:space="preserve"> effects (e.g. the interaction). In other words, even if the experiment “failed” it still says something about the prospect of finding these effects in an experiment that was designed to satisfy known concerns with the previous studies (e.g., about the image and effectiveness manipulations).</w:t>
      </w:r>
    </w:p>
    <w:p w14:paraId="216B8334" w14:textId="77777777" w:rsidR="00D45B7F" w:rsidRDefault="00D45B7F" w:rsidP="008D67C7">
      <w:pPr>
        <w:spacing w:after="0"/>
        <w:contextualSpacing/>
        <w:rPr>
          <w:rFonts w:ascii="Times New Roman" w:hAnsi="Times New Roman" w:cs="Times New Roman"/>
          <w:i/>
          <w:sz w:val="24"/>
          <w:szCs w:val="24"/>
        </w:rPr>
      </w:pPr>
    </w:p>
    <w:p w14:paraId="34953297" w14:textId="77777777" w:rsidR="00904D0C" w:rsidRDefault="00D45B7F" w:rsidP="008D67C7">
      <w:pPr>
        <w:spacing w:after="0"/>
        <w:contextualSpacing/>
        <w:rPr>
          <w:rFonts w:ascii="Times New Roman" w:hAnsi="Times New Roman" w:cs="Times New Roman"/>
          <w:i/>
          <w:sz w:val="24"/>
          <w:szCs w:val="24"/>
        </w:rPr>
      </w:pPr>
      <w:r>
        <w:rPr>
          <w:rFonts w:ascii="Times New Roman" w:hAnsi="Times New Roman" w:cs="Times New Roman"/>
          <w:i/>
          <w:sz w:val="24"/>
          <w:szCs w:val="24"/>
        </w:rPr>
        <w:t xml:space="preserve">For clarity, it should also be pointed out that Study 4 also involved a pre-registration that mentioned testing an interaction between the image and </w:t>
      </w:r>
      <w:r w:rsidR="00C70FF2">
        <w:rPr>
          <w:rFonts w:ascii="Times New Roman" w:hAnsi="Times New Roman" w:cs="Times New Roman"/>
          <w:i/>
          <w:sz w:val="24"/>
          <w:szCs w:val="24"/>
        </w:rPr>
        <w:t>efficiency</w:t>
      </w:r>
      <w:r>
        <w:rPr>
          <w:rFonts w:ascii="Times New Roman" w:hAnsi="Times New Roman" w:cs="Times New Roman"/>
          <w:i/>
          <w:sz w:val="24"/>
          <w:szCs w:val="24"/>
        </w:rPr>
        <w:t xml:space="preserve"> information. </w:t>
      </w:r>
      <w:r w:rsidR="00C70FF2">
        <w:rPr>
          <w:rFonts w:ascii="Times New Roman" w:hAnsi="Times New Roman" w:cs="Times New Roman"/>
          <w:i/>
          <w:sz w:val="24"/>
          <w:szCs w:val="24"/>
        </w:rPr>
        <w:t xml:space="preserve">However, as explained in the methods of the paper, that was not the primary aim of that study (the primary aim </w:t>
      </w:r>
      <w:r w:rsidR="00904D0C">
        <w:rPr>
          <w:rFonts w:ascii="Times New Roman" w:hAnsi="Times New Roman" w:cs="Times New Roman"/>
          <w:i/>
          <w:sz w:val="24"/>
          <w:szCs w:val="24"/>
        </w:rPr>
        <w:t xml:space="preserve">of the pre-registration </w:t>
      </w:r>
      <w:r w:rsidR="00C70FF2">
        <w:rPr>
          <w:rFonts w:ascii="Times New Roman" w:hAnsi="Times New Roman" w:cs="Times New Roman"/>
          <w:i/>
          <w:sz w:val="24"/>
          <w:szCs w:val="24"/>
        </w:rPr>
        <w:t xml:space="preserve">was to </w:t>
      </w:r>
      <w:r w:rsidR="00904D0C">
        <w:rPr>
          <w:rFonts w:ascii="Times New Roman" w:hAnsi="Times New Roman" w:cs="Times New Roman"/>
          <w:i/>
          <w:sz w:val="24"/>
          <w:szCs w:val="24"/>
        </w:rPr>
        <w:t xml:space="preserve">specify </w:t>
      </w:r>
      <w:r w:rsidR="00C70FF2">
        <w:rPr>
          <w:rFonts w:ascii="Times New Roman" w:hAnsi="Times New Roman" w:cs="Times New Roman"/>
          <w:i/>
          <w:sz w:val="24"/>
          <w:szCs w:val="24"/>
        </w:rPr>
        <w:t>specific hypothesis about the presentation order of image and text materials).</w:t>
      </w:r>
    </w:p>
    <w:p w14:paraId="5AC29662" w14:textId="77777777" w:rsidR="00904D0C" w:rsidRDefault="00904D0C" w:rsidP="008D67C7">
      <w:pPr>
        <w:spacing w:after="0"/>
        <w:contextualSpacing/>
        <w:rPr>
          <w:rFonts w:ascii="Times New Roman" w:hAnsi="Times New Roman" w:cs="Times New Roman"/>
          <w:i/>
          <w:sz w:val="24"/>
          <w:szCs w:val="24"/>
        </w:rPr>
      </w:pPr>
    </w:p>
    <w:p w14:paraId="76100B09" w14:textId="48CA83A4" w:rsidR="00D45B7F" w:rsidRPr="00D45B7F" w:rsidRDefault="00A52AD3" w:rsidP="008D67C7">
      <w:pPr>
        <w:spacing w:after="0"/>
        <w:contextualSpacing/>
        <w:rPr>
          <w:rFonts w:ascii="Times New Roman" w:hAnsi="Times New Roman" w:cs="Times New Roman"/>
          <w:sz w:val="24"/>
          <w:szCs w:val="24"/>
        </w:rPr>
      </w:pPr>
      <w:ins w:id="77" w:author="Reinstein, David" w:date="2019-09-27T12:09:00Z">
        <w:r>
          <w:rPr>
            <w:rFonts w:ascii="Times New Roman" w:hAnsi="Times New Roman" w:cs="Times New Roman"/>
            <w:i/>
            <w:sz w:val="24"/>
            <w:szCs w:val="24"/>
          </w:rPr>
          <w:t xml:space="preserve">All of </w:t>
        </w:r>
      </w:ins>
      <w:del w:id="78" w:author="Reinstein, David" w:date="2019-09-27T12:09:00Z">
        <w:r w:rsidR="00C70FF2" w:rsidDel="00A52AD3">
          <w:rPr>
            <w:rFonts w:ascii="Times New Roman" w:hAnsi="Times New Roman" w:cs="Times New Roman"/>
            <w:i/>
            <w:sz w:val="24"/>
            <w:szCs w:val="24"/>
          </w:rPr>
          <w:delText xml:space="preserve">This </w:delText>
        </w:r>
      </w:del>
      <w:ins w:id="79" w:author="Reinstein, David" w:date="2019-09-27T12:09:00Z">
        <w:r>
          <w:rPr>
            <w:rFonts w:ascii="Times New Roman" w:hAnsi="Times New Roman" w:cs="Times New Roman"/>
            <w:i/>
            <w:sz w:val="24"/>
            <w:szCs w:val="24"/>
          </w:rPr>
          <w:t xml:space="preserve">this </w:t>
        </w:r>
      </w:ins>
      <w:r w:rsidR="00C70FF2">
        <w:rPr>
          <w:rFonts w:ascii="Times New Roman" w:hAnsi="Times New Roman" w:cs="Times New Roman"/>
          <w:i/>
          <w:sz w:val="24"/>
          <w:szCs w:val="24"/>
        </w:rPr>
        <w:t>is to say that the interaction was no</w:t>
      </w:r>
      <w:ins w:id="80" w:author="Reinstein, David" w:date="2019-09-27T12:09:00Z">
        <w:r>
          <w:rPr>
            <w:rFonts w:ascii="Times New Roman" w:hAnsi="Times New Roman" w:cs="Times New Roman"/>
            <w:i/>
            <w:sz w:val="24"/>
            <w:szCs w:val="24"/>
          </w:rPr>
          <w:t>t</w:t>
        </w:r>
      </w:ins>
      <w:r w:rsidR="00C70FF2">
        <w:rPr>
          <w:rFonts w:ascii="Times New Roman" w:hAnsi="Times New Roman" w:cs="Times New Roman"/>
          <w:i/>
          <w:sz w:val="24"/>
          <w:szCs w:val="24"/>
        </w:rPr>
        <w:t xml:space="preserve"> merely a post hoc idea. We are happy to share the earlier pre-registration if that would be deemed helpful for the credibility of our hypotheses and findings. At the same time, we would not consider the interaction to be the </w:t>
      </w:r>
      <w:r w:rsidR="00904D0C">
        <w:rPr>
          <w:rFonts w:ascii="Times New Roman" w:hAnsi="Times New Roman" w:cs="Times New Roman"/>
          <w:i/>
          <w:sz w:val="24"/>
          <w:szCs w:val="24"/>
        </w:rPr>
        <w:t>sole</w:t>
      </w:r>
      <w:r w:rsidR="00C70FF2">
        <w:rPr>
          <w:rFonts w:ascii="Times New Roman" w:hAnsi="Times New Roman" w:cs="Times New Roman"/>
          <w:i/>
          <w:sz w:val="24"/>
          <w:szCs w:val="24"/>
        </w:rPr>
        <w:t xml:space="preserve"> contribution of this paper and we hope that it will not solely be evaluated on the basis of what the findings show in that regard. After all, we submitted this paper to SPPS because we hoped that its editors, reviewers, and readers would see the value in an inquiry that examines </w:t>
      </w:r>
      <w:r w:rsidR="00AC1572">
        <w:rPr>
          <w:rFonts w:ascii="Times New Roman" w:hAnsi="Times New Roman" w:cs="Times New Roman"/>
          <w:i/>
          <w:sz w:val="24"/>
          <w:szCs w:val="24"/>
        </w:rPr>
        <w:t xml:space="preserve">relevant theoretical </w:t>
      </w:r>
      <w:ins w:id="81" w:author="Reinstein, David" w:date="2019-09-27T12:10:00Z">
        <w:r>
          <w:rPr>
            <w:rFonts w:ascii="Times New Roman" w:hAnsi="Times New Roman" w:cs="Times New Roman"/>
            <w:i/>
            <w:sz w:val="24"/>
            <w:szCs w:val="24"/>
          </w:rPr>
          <w:t xml:space="preserve">and practical </w:t>
        </w:r>
      </w:ins>
      <w:r w:rsidR="00AC1572">
        <w:rPr>
          <w:rFonts w:ascii="Times New Roman" w:hAnsi="Times New Roman" w:cs="Times New Roman"/>
          <w:i/>
          <w:sz w:val="24"/>
          <w:szCs w:val="24"/>
        </w:rPr>
        <w:t>questions – even if the data did not come out “sensational.”</w:t>
      </w:r>
    </w:p>
    <w:p w14:paraId="60844583" w14:textId="77777777" w:rsidR="00904D0C" w:rsidRDefault="006474EE" w:rsidP="008D67C7">
      <w:pPr>
        <w:spacing w:after="0"/>
        <w:contextualSpacing/>
        <w:rPr>
          <w:rFonts w:ascii="Times New Roman" w:hAnsi="Times New Roman" w:cs="Times New Roman"/>
          <w:i/>
          <w:sz w:val="24"/>
          <w:szCs w:val="24"/>
        </w:rPr>
      </w:pPr>
      <w:r w:rsidRPr="00D45B7F">
        <w:rPr>
          <w:rFonts w:ascii="Times New Roman" w:hAnsi="Times New Roman" w:cs="Times New Roman"/>
          <w:sz w:val="24"/>
          <w:szCs w:val="24"/>
        </w:rPr>
        <w:br/>
      </w:r>
      <w:r w:rsidR="009E6133">
        <w:rPr>
          <w:rFonts w:ascii="Times New Roman" w:hAnsi="Times New Roman" w:cs="Times New Roman"/>
          <w:sz w:val="24"/>
          <w:szCs w:val="24"/>
          <w:u w:val="single"/>
        </w:rPr>
        <w:t>Comment 6</w:t>
      </w:r>
      <w:r w:rsidR="00E87D84" w:rsidRPr="00C70FF2">
        <w:rPr>
          <w:rFonts w:ascii="Times New Roman" w:hAnsi="Times New Roman" w:cs="Times New Roman"/>
          <w:sz w:val="24"/>
          <w:szCs w:val="24"/>
          <w:u w:val="single"/>
        </w:rPr>
        <w:t xml:space="preserve"> (minor points)</w:t>
      </w:r>
      <w:r w:rsidR="008D67C7" w:rsidRPr="00C70FF2">
        <w:rPr>
          <w:rFonts w:ascii="Times New Roman" w:hAnsi="Times New Roman" w:cs="Times New Roman"/>
          <w:sz w:val="24"/>
          <w:szCs w:val="24"/>
          <w:u w:val="single"/>
        </w:rPr>
        <w:t>:</w:t>
      </w:r>
      <w:r w:rsidR="008D67C7" w:rsidRPr="00C70FF2">
        <w:rPr>
          <w:rFonts w:ascii="Times New Roman" w:hAnsi="Times New Roman" w:cs="Times New Roman"/>
          <w:sz w:val="24"/>
          <w:szCs w:val="24"/>
        </w:rPr>
        <w:t xml:space="preserve"> </w:t>
      </w:r>
      <w:r w:rsidRPr="006474EE">
        <w:rPr>
          <w:rFonts w:ascii="Times New Roman" w:hAnsi="Times New Roman" w:cs="Times New Roman"/>
          <w:sz w:val="24"/>
          <w:szCs w:val="24"/>
        </w:rPr>
        <w:t xml:space="preserve">The paper is not always structured in the way I typically expect of an SPPS paper; it seems as though it may have been designed for a business or economics journal and then resubmitted here. For example, hypotheses in APA format are often simply stated as part of the text rather than given specific reference numbers like Q1, and also tend to be phrased in terms of statements rather than questions. I will leave it to the editor to decide to what degree the authors might want to align their structure more closely with typical SPPS structure. </w:t>
      </w:r>
      <w:r w:rsidRPr="006474EE">
        <w:rPr>
          <w:rFonts w:ascii="Times New Roman" w:hAnsi="Times New Roman" w:cs="Times New Roman"/>
          <w:sz w:val="24"/>
          <w:szCs w:val="24"/>
        </w:rPr>
        <w:br/>
      </w:r>
      <w:r w:rsidRPr="006474EE">
        <w:rPr>
          <w:rFonts w:ascii="Times New Roman" w:hAnsi="Times New Roman" w:cs="Times New Roman"/>
          <w:sz w:val="24"/>
          <w:szCs w:val="24"/>
        </w:rPr>
        <w:br/>
      </w:r>
      <w:r w:rsidR="008D67C7" w:rsidRPr="008D67C7">
        <w:rPr>
          <w:rFonts w:ascii="Times New Roman" w:hAnsi="Times New Roman" w:cs="Times New Roman"/>
          <w:i/>
          <w:sz w:val="24"/>
          <w:szCs w:val="24"/>
          <w:u w:val="single"/>
        </w:rPr>
        <w:t>Response:</w:t>
      </w:r>
      <w:r w:rsidR="00E87D84">
        <w:rPr>
          <w:rFonts w:ascii="Times New Roman" w:hAnsi="Times New Roman" w:cs="Times New Roman"/>
          <w:sz w:val="24"/>
          <w:szCs w:val="24"/>
        </w:rPr>
        <w:t xml:space="preserve"> </w:t>
      </w:r>
      <w:r w:rsidR="00904D0C">
        <w:rPr>
          <w:rFonts w:ascii="Times New Roman" w:hAnsi="Times New Roman" w:cs="Times New Roman"/>
          <w:i/>
          <w:sz w:val="24"/>
          <w:szCs w:val="24"/>
        </w:rPr>
        <w:t>We have rewritten the aim section and hope the reviewer will find it clearer and more aligned with conventions in psychological journals (although we are not aware of any formal APA requirements/suggestions for the exact phrasing of research questions, aims or hypotheses; see e.g. APA manual, 6</w:t>
      </w:r>
      <w:r w:rsidR="00904D0C" w:rsidRPr="00904D0C">
        <w:rPr>
          <w:rFonts w:ascii="Times New Roman" w:hAnsi="Times New Roman" w:cs="Times New Roman"/>
          <w:i/>
          <w:sz w:val="24"/>
          <w:szCs w:val="24"/>
          <w:vertAlign w:val="superscript"/>
        </w:rPr>
        <w:t>th</w:t>
      </w:r>
      <w:r w:rsidR="00904D0C">
        <w:rPr>
          <w:rFonts w:ascii="Times New Roman" w:hAnsi="Times New Roman" w:cs="Times New Roman"/>
          <w:i/>
          <w:sz w:val="24"/>
          <w:szCs w:val="24"/>
        </w:rPr>
        <w:t xml:space="preserve"> ed., p. 28).</w:t>
      </w:r>
    </w:p>
    <w:p w14:paraId="4D6BAC7F" w14:textId="77777777" w:rsidR="008D67C7" w:rsidRPr="008D67C7" w:rsidRDefault="008D67C7" w:rsidP="008D67C7">
      <w:pPr>
        <w:spacing w:after="0"/>
        <w:contextualSpacing/>
        <w:rPr>
          <w:rFonts w:ascii="Times New Roman" w:hAnsi="Times New Roman" w:cs="Times New Roman"/>
          <w:sz w:val="24"/>
          <w:szCs w:val="24"/>
        </w:rPr>
      </w:pPr>
    </w:p>
    <w:p w14:paraId="36C57248" w14:textId="77777777" w:rsidR="008D67C7" w:rsidRPr="00E87D84" w:rsidRDefault="009E6133" w:rsidP="008D67C7">
      <w:pPr>
        <w:spacing w:after="0"/>
        <w:contextualSpacing/>
        <w:rPr>
          <w:rFonts w:ascii="Times New Roman" w:hAnsi="Times New Roman" w:cs="Times New Roman"/>
          <w:sz w:val="24"/>
          <w:szCs w:val="24"/>
        </w:rPr>
      </w:pPr>
      <w:r>
        <w:rPr>
          <w:rFonts w:ascii="Times New Roman" w:hAnsi="Times New Roman" w:cs="Times New Roman"/>
          <w:sz w:val="24"/>
          <w:szCs w:val="24"/>
          <w:u w:val="single"/>
        </w:rPr>
        <w:t>Comment 7</w:t>
      </w:r>
      <w:r w:rsidR="00E87D84" w:rsidRPr="00E87D84">
        <w:rPr>
          <w:rFonts w:ascii="Times New Roman" w:hAnsi="Times New Roman" w:cs="Times New Roman"/>
          <w:sz w:val="24"/>
          <w:szCs w:val="24"/>
          <w:u w:val="single"/>
        </w:rPr>
        <w:t xml:space="preserve"> (minor points):</w:t>
      </w:r>
      <w:r w:rsidR="00E87D84" w:rsidRPr="00E87D84">
        <w:rPr>
          <w:rFonts w:ascii="Times New Roman" w:hAnsi="Times New Roman" w:cs="Times New Roman"/>
          <w:sz w:val="24"/>
          <w:szCs w:val="24"/>
        </w:rPr>
        <w:t xml:space="preserve"> </w:t>
      </w:r>
      <w:r w:rsidR="006474EE" w:rsidRPr="006474EE">
        <w:rPr>
          <w:rFonts w:ascii="Times New Roman" w:hAnsi="Times New Roman" w:cs="Times New Roman"/>
          <w:sz w:val="24"/>
          <w:szCs w:val="24"/>
        </w:rPr>
        <w:t>There were a fair number of typos and minor grammatical issues that should get resol</w:t>
      </w:r>
      <w:r w:rsidR="008D67C7">
        <w:rPr>
          <w:rFonts w:ascii="Times New Roman" w:hAnsi="Times New Roman" w:cs="Times New Roman"/>
          <w:sz w:val="24"/>
          <w:szCs w:val="24"/>
        </w:rPr>
        <w:t>ved before publication.</w:t>
      </w:r>
      <w:r w:rsidR="006474EE" w:rsidRPr="006474EE">
        <w:rPr>
          <w:rFonts w:ascii="Times New Roman" w:hAnsi="Times New Roman" w:cs="Times New Roman"/>
          <w:sz w:val="24"/>
          <w:szCs w:val="24"/>
        </w:rPr>
        <w:br/>
      </w:r>
    </w:p>
    <w:p w14:paraId="4FBE0E72" w14:textId="77777777" w:rsidR="008D67C7" w:rsidRDefault="008D67C7" w:rsidP="008D67C7">
      <w:pPr>
        <w:spacing w:after="0"/>
        <w:contextualSpacing/>
        <w:rPr>
          <w:rFonts w:ascii="Times New Roman" w:hAnsi="Times New Roman" w:cs="Times New Roman"/>
          <w:i/>
          <w:sz w:val="24"/>
          <w:szCs w:val="24"/>
          <w:u w:val="single"/>
        </w:rPr>
      </w:pPr>
      <w:r w:rsidRPr="008D67C7">
        <w:rPr>
          <w:rFonts w:ascii="Times New Roman" w:hAnsi="Times New Roman" w:cs="Times New Roman"/>
          <w:i/>
          <w:sz w:val="24"/>
          <w:szCs w:val="24"/>
          <w:u w:val="single"/>
        </w:rPr>
        <w:t>Response:</w:t>
      </w:r>
      <w:r>
        <w:rPr>
          <w:rFonts w:ascii="Times New Roman" w:hAnsi="Times New Roman" w:cs="Times New Roman"/>
          <w:i/>
          <w:sz w:val="24"/>
          <w:szCs w:val="24"/>
          <w:u w:val="single"/>
        </w:rPr>
        <w:t xml:space="preserve"> </w:t>
      </w:r>
      <w:r w:rsidRPr="008D67C7">
        <w:rPr>
          <w:rFonts w:ascii="Times New Roman" w:hAnsi="Times New Roman" w:cs="Times New Roman"/>
          <w:i/>
          <w:sz w:val="24"/>
          <w:szCs w:val="24"/>
        </w:rPr>
        <w:t>We</w:t>
      </w:r>
      <w:r>
        <w:rPr>
          <w:rFonts w:ascii="Times New Roman" w:hAnsi="Times New Roman" w:cs="Times New Roman"/>
          <w:i/>
          <w:sz w:val="24"/>
          <w:szCs w:val="24"/>
        </w:rPr>
        <w:t xml:space="preserve"> have made a more careful proof-read of the revised manuscript.</w:t>
      </w:r>
      <w:r w:rsidRPr="008D67C7">
        <w:rPr>
          <w:rFonts w:ascii="Times New Roman" w:hAnsi="Times New Roman" w:cs="Times New Roman"/>
          <w:i/>
          <w:sz w:val="24"/>
          <w:szCs w:val="24"/>
        </w:rPr>
        <w:t xml:space="preserve"> </w:t>
      </w:r>
    </w:p>
    <w:p w14:paraId="493D0088" w14:textId="77777777" w:rsidR="008D67C7" w:rsidRPr="008D67C7" w:rsidRDefault="008D67C7" w:rsidP="008D67C7">
      <w:pPr>
        <w:spacing w:after="0"/>
        <w:contextualSpacing/>
        <w:rPr>
          <w:rFonts w:ascii="Times New Roman" w:hAnsi="Times New Roman" w:cs="Times New Roman"/>
          <w:sz w:val="24"/>
          <w:szCs w:val="24"/>
        </w:rPr>
      </w:pPr>
    </w:p>
    <w:p w14:paraId="444A486F" w14:textId="77777777" w:rsidR="008D67C7" w:rsidRPr="00E87D84" w:rsidRDefault="009E6133" w:rsidP="008D67C7">
      <w:pPr>
        <w:spacing w:after="0"/>
        <w:contextualSpacing/>
        <w:rPr>
          <w:rFonts w:ascii="Times New Roman" w:hAnsi="Times New Roman" w:cs="Times New Roman"/>
          <w:sz w:val="24"/>
          <w:szCs w:val="24"/>
        </w:rPr>
      </w:pPr>
      <w:r>
        <w:rPr>
          <w:rFonts w:ascii="Times New Roman" w:hAnsi="Times New Roman" w:cs="Times New Roman"/>
          <w:sz w:val="24"/>
          <w:szCs w:val="24"/>
          <w:u w:val="single"/>
        </w:rPr>
        <w:t>Comment 8</w:t>
      </w:r>
      <w:r w:rsidR="00E87D84" w:rsidRPr="00E87D84">
        <w:rPr>
          <w:rFonts w:ascii="Times New Roman" w:hAnsi="Times New Roman" w:cs="Times New Roman"/>
          <w:sz w:val="24"/>
          <w:szCs w:val="24"/>
          <w:u w:val="single"/>
        </w:rPr>
        <w:t xml:space="preserve"> (minor points):</w:t>
      </w:r>
      <w:r w:rsidR="008D67C7" w:rsidRPr="008D67C7">
        <w:rPr>
          <w:rFonts w:ascii="Times New Roman" w:hAnsi="Times New Roman" w:cs="Times New Roman"/>
          <w:sz w:val="24"/>
          <w:szCs w:val="24"/>
        </w:rPr>
        <w:t xml:space="preserve"> </w:t>
      </w:r>
      <w:r w:rsidR="006474EE" w:rsidRPr="006474EE">
        <w:rPr>
          <w:rFonts w:ascii="Times New Roman" w:hAnsi="Times New Roman" w:cs="Times New Roman"/>
          <w:sz w:val="24"/>
          <w:szCs w:val="24"/>
        </w:rPr>
        <w:t>The authors should italicize the phrase ‘identified victim effect’ when defining it to make it</w:t>
      </w:r>
      <w:r w:rsidR="008D67C7">
        <w:rPr>
          <w:rFonts w:ascii="Times New Roman" w:hAnsi="Times New Roman" w:cs="Times New Roman"/>
          <w:sz w:val="24"/>
          <w:szCs w:val="24"/>
        </w:rPr>
        <w:t xml:space="preserve"> clear this is a technical term.</w:t>
      </w:r>
      <w:r w:rsidR="006474EE" w:rsidRPr="006474EE">
        <w:rPr>
          <w:rFonts w:ascii="Times New Roman" w:hAnsi="Times New Roman" w:cs="Times New Roman"/>
          <w:sz w:val="24"/>
          <w:szCs w:val="24"/>
        </w:rPr>
        <w:br/>
      </w:r>
    </w:p>
    <w:p w14:paraId="70C99ACB" w14:textId="77777777" w:rsidR="008D67C7" w:rsidRPr="008D67C7" w:rsidRDefault="008D67C7" w:rsidP="008D67C7">
      <w:pPr>
        <w:spacing w:after="0"/>
        <w:contextualSpacing/>
        <w:rPr>
          <w:rFonts w:ascii="Times New Roman" w:hAnsi="Times New Roman" w:cs="Times New Roman"/>
          <w:i/>
          <w:sz w:val="24"/>
          <w:szCs w:val="24"/>
        </w:rPr>
      </w:pPr>
      <w:r w:rsidRPr="008D67C7">
        <w:rPr>
          <w:rFonts w:ascii="Times New Roman" w:hAnsi="Times New Roman" w:cs="Times New Roman"/>
          <w:i/>
          <w:sz w:val="24"/>
          <w:szCs w:val="24"/>
          <w:u w:val="single"/>
        </w:rPr>
        <w:t>Response:</w:t>
      </w:r>
      <w:r>
        <w:rPr>
          <w:rFonts w:ascii="Times New Roman" w:hAnsi="Times New Roman" w:cs="Times New Roman"/>
          <w:i/>
          <w:sz w:val="24"/>
          <w:szCs w:val="24"/>
          <w:u w:val="single"/>
        </w:rPr>
        <w:t xml:space="preserve"> </w:t>
      </w:r>
      <w:r w:rsidRPr="00751BFA">
        <w:rPr>
          <w:rFonts w:ascii="Times New Roman" w:hAnsi="Times New Roman" w:cs="Times New Roman"/>
          <w:i/>
          <w:sz w:val="24"/>
          <w:szCs w:val="24"/>
        </w:rPr>
        <w:t>We have now italicized the phrase “identified victim effect.”</w:t>
      </w:r>
    </w:p>
    <w:p w14:paraId="01446119" w14:textId="77777777" w:rsidR="008D67C7" w:rsidRPr="008D67C7" w:rsidRDefault="008D67C7" w:rsidP="008D67C7">
      <w:pPr>
        <w:spacing w:after="0"/>
        <w:contextualSpacing/>
        <w:rPr>
          <w:rFonts w:ascii="Times New Roman" w:hAnsi="Times New Roman" w:cs="Times New Roman"/>
          <w:sz w:val="24"/>
          <w:szCs w:val="24"/>
        </w:rPr>
      </w:pPr>
    </w:p>
    <w:p w14:paraId="374DBF98" w14:textId="77777777" w:rsidR="006474EE" w:rsidRPr="00E87D84" w:rsidRDefault="009E6133" w:rsidP="008D67C7">
      <w:pPr>
        <w:spacing w:after="0"/>
        <w:contextualSpacing/>
        <w:rPr>
          <w:rFonts w:ascii="Times New Roman" w:hAnsi="Times New Roman" w:cs="Times New Roman"/>
          <w:sz w:val="24"/>
          <w:szCs w:val="24"/>
        </w:rPr>
      </w:pPr>
      <w:r>
        <w:rPr>
          <w:rFonts w:ascii="Times New Roman" w:hAnsi="Times New Roman" w:cs="Times New Roman"/>
          <w:sz w:val="24"/>
          <w:szCs w:val="24"/>
          <w:u w:val="single"/>
        </w:rPr>
        <w:t>Comment 9</w:t>
      </w:r>
      <w:r w:rsidR="00E87D84" w:rsidRPr="00E87D84">
        <w:rPr>
          <w:rFonts w:ascii="Times New Roman" w:hAnsi="Times New Roman" w:cs="Times New Roman"/>
          <w:sz w:val="24"/>
          <w:szCs w:val="24"/>
          <w:u w:val="single"/>
        </w:rPr>
        <w:t xml:space="preserve"> (minor points):</w:t>
      </w:r>
      <w:r w:rsidR="00E87D84" w:rsidRPr="00E87D84">
        <w:rPr>
          <w:rFonts w:ascii="Times New Roman" w:hAnsi="Times New Roman" w:cs="Times New Roman"/>
          <w:sz w:val="24"/>
          <w:szCs w:val="24"/>
        </w:rPr>
        <w:t xml:space="preserve"> </w:t>
      </w:r>
      <w:r w:rsidR="006474EE" w:rsidRPr="006474EE">
        <w:rPr>
          <w:rFonts w:ascii="Times New Roman" w:hAnsi="Times New Roman" w:cs="Times New Roman"/>
          <w:sz w:val="24"/>
          <w:szCs w:val="24"/>
        </w:rPr>
        <w:t>It also might be nice to clean up the graphs a little (e.g., delete background lines as per by APA format)</w:t>
      </w:r>
    </w:p>
    <w:p w14:paraId="3CBBF6F2" w14:textId="77777777" w:rsidR="006474EE" w:rsidRDefault="006474EE" w:rsidP="00C06FCA">
      <w:pPr>
        <w:spacing w:after="0"/>
        <w:contextualSpacing/>
        <w:rPr>
          <w:rFonts w:ascii="Times New Roman" w:hAnsi="Times New Roman" w:cs="Times New Roman"/>
          <w:sz w:val="24"/>
          <w:szCs w:val="24"/>
        </w:rPr>
      </w:pPr>
    </w:p>
    <w:p w14:paraId="11FD8738" w14:textId="77777777" w:rsidR="008D67C7" w:rsidRPr="009E6133" w:rsidRDefault="008D67C7" w:rsidP="008D67C7">
      <w:pPr>
        <w:spacing w:after="0"/>
        <w:contextualSpacing/>
        <w:rPr>
          <w:rFonts w:ascii="Times New Roman" w:hAnsi="Times New Roman" w:cs="Times New Roman"/>
          <w:i/>
          <w:sz w:val="24"/>
          <w:szCs w:val="24"/>
        </w:rPr>
      </w:pPr>
      <w:r w:rsidRPr="008D67C7">
        <w:rPr>
          <w:rFonts w:ascii="Times New Roman" w:hAnsi="Times New Roman" w:cs="Times New Roman"/>
          <w:i/>
          <w:sz w:val="24"/>
          <w:szCs w:val="24"/>
          <w:u w:val="single"/>
        </w:rPr>
        <w:t>Respons</w:t>
      </w:r>
      <w:r w:rsidRPr="009E6133">
        <w:rPr>
          <w:rFonts w:ascii="Times New Roman" w:hAnsi="Times New Roman" w:cs="Times New Roman"/>
          <w:i/>
          <w:sz w:val="24"/>
          <w:szCs w:val="24"/>
          <w:u w:val="single"/>
        </w:rPr>
        <w:t xml:space="preserve">e: </w:t>
      </w:r>
      <w:r w:rsidRPr="009E6133">
        <w:rPr>
          <w:rFonts w:ascii="Times New Roman" w:hAnsi="Times New Roman" w:cs="Times New Roman"/>
          <w:i/>
          <w:sz w:val="24"/>
          <w:szCs w:val="24"/>
        </w:rPr>
        <w:t>We have now r</w:t>
      </w:r>
      <w:r w:rsidR="009E6133">
        <w:rPr>
          <w:rFonts w:ascii="Times New Roman" w:hAnsi="Times New Roman" w:cs="Times New Roman"/>
          <w:i/>
          <w:sz w:val="24"/>
          <w:szCs w:val="24"/>
        </w:rPr>
        <w:t xml:space="preserve">emoved the lines from </w:t>
      </w:r>
      <w:r w:rsidRPr="009E6133">
        <w:rPr>
          <w:rFonts w:ascii="Times New Roman" w:hAnsi="Times New Roman" w:cs="Times New Roman"/>
          <w:i/>
          <w:sz w:val="24"/>
          <w:szCs w:val="24"/>
        </w:rPr>
        <w:t xml:space="preserve">the graphs. </w:t>
      </w:r>
    </w:p>
    <w:p w14:paraId="46393900" w14:textId="77777777" w:rsidR="006474EE" w:rsidRDefault="006474EE" w:rsidP="00C06FCA">
      <w:pPr>
        <w:spacing w:after="0"/>
        <w:contextualSpacing/>
        <w:rPr>
          <w:rFonts w:ascii="Times New Roman" w:hAnsi="Times New Roman" w:cs="Times New Roman"/>
          <w:sz w:val="24"/>
          <w:szCs w:val="24"/>
        </w:rPr>
      </w:pPr>
    </w:p>
    <w:p w14:paraId="1C4C7DAF" w14:textId="77777777" w:rsidR="006474EE" w:rsidRDefault="006474EE" w:rsidP="00C06FCA">
      <w:pPr>
        <w:spacing w:after="0"/>
        <w:contextualSpacing/>
        <w:rPr>
          <w:rFonts w:ascii="Times New Roman" w:hAnsi="Times New Roman" w:cs="Times New Roman"/>
          <w:sz w:val="24"/>
          <w:szCs w:val="24"/>
        </w:rPr>
      </w:pPr>
      <w:r>
        <w:rPr>
          <w:rFonts w:ascii="Times New Roman" w:hAnsi="Times New Roman" w:cs="Times New Roman"/>
          <w:sz w:val="24"/>
          <w:szCs w:val="24"/>
        </w:rPr>
        <w:br w:type="page"/>
      </w:r>
    </w:p>
    <w:p w14:paraId="3D7E5D65" w14:textId="77777777" w:rsidR="006474EE" w:rsidRPr="006474EE" w:rsidRDefault="006474EE" w:rsidP="00C06FCA">
      <w:pPr>
        <w:spacing w:after="0"/>
        <w:contextualSpacing/>
        <w:rPr>
          <w:rFonts w:ascii="Times New Roman" w:hAnsi="Times New Roman" w:cs="Times New Roman"/>
          <w:sz w:val="24"/>
          <w:szCs w:val="24"/>
        </w:rPr>
      </w:pPr>
      <w:r w:rsidRPr="006474EE">
        <w:rPr>
          <w:rFonts w:ascii="Times New Roman" w:hAnsi="Times New Roman" w:cs="Times New Roman"/>
          <w:sz w:val="24"/>
          <w:szCs w:val="24"/>
        </w:rPr>
        <w:t xml:space="preserve">Dear Mr. Bergh: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Manuscript ID SPPS-18-0464 entitled "Empathic and Numerate Giving: The Joint Effects of Victim Images and Charity Evaluations" which you submitted to Social Psychological and Personality Science, has been reviewed.  The comments of the reviewer(s) are included at the bottom of this letter.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I have now received two reviews of your manuscript from researchers with special expertise in empathy and prosocial behavior. I also independently read the manuscript before consulting these reviews.  The reviewers had mixed reactions to your manuscript.  I agree that your manuscript has important strengths and also that there are some issues that need to be addressed.  I therefore encourage you to submit a revised version for further consideration at SPPS. Although there is enthusiasm for the work, I cannot make any firm predictions about the ultimate fate of the paper.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The reviewers did an outstanding job in their reviews and you should address each of their concerns either in the text or in the response letter.  I will highlight issues I think are particularly salient here: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My reading of the paper is that one of the key results is the null effect of information about charity efficiency and effectiveness. I think this is an interesting and important finding that is worth reporting. However, if this is in fact the focal effect, it is important that uninteresting alternative explanations (e.g., ineffective manipulations) be ruled out. Reviewer 1 raised some important concerns about the efficacy of the manipulations/measures used in the studies. First, they noted that the manipulation may not have worked because participants didn’t pay enough attention. Although participants who failed attention checks were excluded from analyses, I am not completely convinced that correctly answering the attention check items (e.g., “to monitor quality, please respond with a seven for this item”) demonstrates that the participant also carefully read the information about the charity. For this reason, I think the present manuscript could be strengthened by an additional study (preferably pre-registered) that includes a manipulation check that clearly distinguishes between participants who have, and have not, absorbed the information about efficiency and effectiveness.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Reviewer 1 also points out that the image used in Studies 1 -4 to manipulate identifiability (of Omran Dagneesh) may also have been familiar to many participants, as it was widely publicized. This could present a confound, as you may have been manipulating familiarity as well as identifiability. Again, a new study could use an alternative image, and help to rule out this potential confound.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Reviewer 1 also makes what I think is a valuable suggestion regarding the operationalization of “empathic concern.” They note that the specific photo chosen may be more likely to evoke personal distress than empathic concern (an important distinction in the empathy literature), and that this possibility seems to be supported by participants indicating that they felt “sad,” “devastated,” and “horrified,” in response to the images. Thus, it may make sense to conceptualize some of your results as effects on personal distress rather than empathic concern.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I, like Reviewer 2, found the evidence for the interaction to be relatively weak. This interaction was found to be significant in Study 2, but not in the other four studies. Although the meta-analysis found a significant interaction, I share Reviewer 2’s concerns that internal meta-analyses can lead to misleading results (and in particular a greater risk of false-positives), especially when the set of studies is not pre-registered. To me, it seemed that this interaction was not the main focus of the paper, and for this reason I’m not particularly concerned that it might not be a robust effect. I think, however, that the interpretation of this effect could be even more tentative.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Finally, I thought that Reviewer 2 had some very useful suggestions regarding the dual process framing throughout the paper. They point out that this framing may currently be overly simplistic, and may place these two “systems” on a false continuum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In summary, I think this is a very interesting paper and I imagine it will have an important impact on the field if you can collect additional data to address the issues raised above.  Thus, I hope you will collect new data and revise this for further consideration at SPPS.  I realize this may be more substantial revision than you are willing to conduct, but I hope you will consider it.   I look forward to receiving your revision.  Please see the instructions below for submitting your revision.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To revise your manuscript, log into https://mc.manuscriptcentral.com/spps and enter your Author Center, where you will find your manuscript title listed under "Manuscripts with Decisions."  Under "Actions," click on "Create a Revision."  Your manuscript number has been appended to denote a revision.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When submitting your revised manuscript, you will be able to respond to the comments made by the reviewer(s) in the space provided.  Please also use this space to document any changes you made to the original manuscript.  In order to expedite the processing of the revised manuscript, please be as specific as possible in your response to the reviewer(s).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You will be unable to make your revisions on the originally submitted version of the manuscript.  Instead, revise your manuscript using a word processing program and save it on your computer.  Once the revised manuscript is prepared, you can upload it in step 5 of the revision submission process.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IMPORTANT:  Your original files are available to you when you upload your revised manuscript.  Please delete any redundant files before completing the submission.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Because we are trying to facilitate timely publication of manuscripts submitted to the Social Psychological and Personality Science, your revised manuscript should be uploaded as soon as possible.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Once again, thank you for submitting your manuscript to the Social Psychological and Personality Science and I look forward to receiving your revision.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Sincerely, </w:t>
      </w:r>
      <w:r w:rsidRPr="006474EE">
        <w:rPr>
          <w:rFonts w:ascii="Times New Roman" w:hAnsi="Times New Roman" w:cs="Times New Roman"/>
          <w:sz w:val="24"/>
          <w:szCs w:val="24"/>
        </w:rPr>
        <w:br/>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Reviewer(s)' Comments to Author: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Reviewer: 1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Comments to the Author </w:t>
      </w:r>
      <w:r w:rsidRPr="006474EE">
        <w:rPr>
          <w:rFonts w:ascii="Times New Roman" w:hAnsi="Times New Roman" w:cs="Times New Roman"/>
          <w:sz w:val="24"/>
          <w:szCs w:val="24"/>
        </w:rPr>
        <w:br/>
        <w:t xml:space="preserve">In this paper the authors present five studies examining the combined effect of victims' identifiability and information about the efficiency and effectiveness of charities on people's donation decisions. Overall, results demonstrate a strong identifiability effect on willingness to donate as well as on donation amounts. Efficiency and effectiveness did not have a significant effect on donations. There is some evidence, however, that information on efficiency and effectiveness may attenuate the identifiability effect.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The paper addresses an important, timely topic, while employing different designs to examine it (in five different studies). Therefore, it has the potential to contribute to the field of charitable giving and to be of interest for readers of the journal.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However, there are several issues that I believe should be addressed in order to do so.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Major issues: </w:t>
      </w:r>
      <w:r w:rsidRPr="006474EE">
        <w:rPr>
          <w:rFonts w:ascii="Times New Roman" w:hAnsi="Times New Roman" w:cs="Times New Roman"/>
          <w:sz w:val="24"/>
          <w:szCs w:val="24"/>
        </w:rPr>
        <w:br/>
        <w:t xml:space="preserve">1. I appreciate the authors efforts to be succinct in the description of the methods of the five studies, to fit with the journal's short format. However, I believe more information is needed to clarify important nuances that may help interpret the results. For example, what was the exact framing of the donation request? Was it identical in all conditions (e.g. would you be willing to donate to a charity operating in Syria?) or was it different in the identified condition? Which image was used in study 5? I think that a short description of each of the studies in terms of the experimental design, procedure and material would make it easier to follow the different methods.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2. Regarding the efficiency/effectiveness manipulations, it seems that participants were asked to read a long description of the cause. This may decrease the participant's attention to the specific information that distinguishes between the conditions (the information regarding the efficiency/effectiveness). I am afraid that participants did not read all the detailed information and therefore missed the manipulation. This may provide an alternative explanation to the lack of an overall efficiency/effectiveness effect. It may also increase the effect of the image on donations, since when the text is long and tiring, participants may rely more heavily on the image.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3. If I understand correctly, the identifiability manipulation in studies 1-4 included the photo and the name of the injured Syrian boy in the ambulance (Omran Daqneesh), an image that, as the authors noted, was highly publicized. Moreover, this photo along with the photo of Aylan Qurdi (lying dead near a Turkish beach) received much attention by the media, and became symbols of the humanitarian crisis in Syria. I was wondering whether in addition to the identifiability manipulation per-se, this image also manipulated familiarity with the victim, as well as the memory of the general public reaction to it at the time it was published (for example, see the general reaction to the photo of Aylen Kurdi, Slovic et al 2017).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4. Importantly, this specific photo may evoke feeling of personal distress, rather than empathy, in the perceiver - as the boy is looking shocked and is covered with blood. This type of shocking stimuli is not typical to studies on the identifiable victim effect (which usually use more neutral photos). The authors write that they were using an empathy-inducing image; however, the dominant emotions mentioned by the participants in their study were “sad”, “devastated” and “horrified”, which seem to be more self-oriented emotions, representing distress from seeing the victim, rather than empathy. Empathy is a more other oriented emotion, which may include compassion, sympathy and caring. Since the authors report measuring empathic concern, it would be good to show the difference between the identified and the unidentified conditions in this measure. I would encourage the authors to address the limitations of their stimuli and how it may affect their results.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5. On the same note, it could also be interesting to code the emotions participants mentioned as self vs. other oriented, to learn more about the type of emotions that were raised by the specific victim (content analysis).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Other comments: </w:t>
      </w:r>
      <w:r w:rsidRPr="006474EE">
        <w:rPr>
          <w:rFonts w:ascii="Times New Roman" w:hAnsi="Times New Roman" w:cs="Times New Roman"/>
          <w:sz w:val="24"/>
          <w:szCs w:val="24"/>
        </w:rPr>
        <w:br/>
        <w:t xml:space="preserve">6. There is research suggesting that people do care about the impact or effectiveness of their donation decisions that not mentioned in the paper. For example, prospective donors prefer to help more (rather than less) people with the same amount of donations (in a comparative context, Duncan, 2004); people are less motivated to help when overhead costs are high (Sargeant &amp; Woodliffe, 2007); campaigns that are close to reaching fundraising goals receive more donations (Cryder, Loewenstein, &amp; Seltman, 2013); providing tangible details about a charity’s interventions increases donations, by increasing perceptions of their impact (Cryder, Loewenstein, &amp; Scheines, 2013). </w:t>
      </w:r>
      <w:r w:rsidRPr="006474EE">
        <w:rPr>
          <w:rFonts w:ascii="Times New Roman" w:hAnsi="Times New Roman" w:cs="Times New Roman"/>
          <w:sz w:val="24"/>
          <w:szCs w:val="24"/>
        </w:rPr>
        <w:br/>
        <w:t xml:space="preserve">7. On the top of page 3, the authors write: "Many studies have shown that people give more to help one featured victim than many unknown ones. This has been called the identified victim effect (e.g., Kogut &amp; Ritov, 2005; Lee &amp; Feeley, 2016; Small, Loewenstein, &amp; Slovic, 2007)". I believe this is inaccurate. The identified victim effect refers to people's greater willing to help an identified victim about whom they have some information (like a name or a photo), compared with an unidentified (anonymous) victim. The preference to help an identified single victim over a group of victims (whether victims are identified or not) is called "the singularity effect (of identified victims)", see Kogut &amp; Ritov, 2005; Small, Loewenstein, &amp; Slovic, 2007, Slovic, 2007). </w:t>
      </w:r>
      <w:r w:rsidRPr="006474EE">
        <w:rPr>
          <w:rFonts w:ascii="Times New Roman" w:hAnsi="Times New Roman" w:cs="Times New Roman"/>
          <w:sz w:val="24"/>
          <w:szCs w:val="24"/>
        </w:rPr>
        <w:br/>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Reviewer: 2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Comments to the Author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This paper, Empathic and Numerate Giving: The Joint Effects of Victim Images and Charity Evaluations, presents five studies examining whether manipulations of victim identifiability interact with statistical information regarding charity effectiveness to influence helping, with an eye towards implications for effective altruism. The paper has several strengths. The topic of the paper is important and relevant to both scientific discourse and everyday life. The five studies and meta-analysis presented represent a lot of work, and I applaud the authors’ use of real money and real charities, which enhances the importance and value of these studies. I also appreciate the large sample sizes and the use of meta-analysis to examine results.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Overall, the introduction does a decent job of setting up the main questions and reviewing relevant literature, but one glaring omission would be the various papers by David Rand and colleagues that frequently demonstrate intuitive/emotional/empathic influences on donations decisions, as well as some cases where deliberative process contribute. The paper would be more informative if some discussion of these findings and how they relate to the current work were included.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The authors approach this topic from a dual process perspective, but their discussion of this is overly simplistic. Modern approaches to dual process theory clarify that there is no such thing as ‘system 1’ and ‘system 2’ processing, as there is little to no coherence among the 4-5 features of these systems (e.g., those described by Bargh, 1994). For example, responses may be rapid and uncontrollable, yet available to conscious awareness (e.g., Hahn &amp; Gawronski, 2018). Hence, authors should be clearer about which features of system 1/system 2 processing they are describing rather than treating these as monolithic constructs. At times the authors dive down into specifics, talking about empathy as rapid and spontaneous; they are on much better theoretical ground to focus on such more specifics rather than dual process models generally.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On a related note, the authors speculate that “Most any deliberation may disrupt empathic giving because it shifts people’s thinking from system I to system II” (p. 6). This claim is odd because it places these systems on a false continuum—it need not be the case that increases in deliberation reduce other forms of thinking; they are conceptually independent and methods that investigate whether they operate independently often confirm that they do operate independently and demonstrate that analyses predicated on treating them as opposites often distort results or conflate processes (e.g., see Payne &amp; Bishara, 2009). I suggest moving away from this language and toward the possibility that empathic and deliberate processes may have independent influences on judgment, possibly interacting influences (as they generally do elsewhere in the paper), but that they need not be conceptualized as competing. Hence, I am a little skeptical of the claim later in the paper that introducing statistical information may ‘disrupt’ the use of empathic considerations (p. 17). I would be open to this possibility were the data on this point more persuasive. However, as my next comment indicates, I am not yet there.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The studies are fairly well powered, although the trichotomous nature of the DVs inhibits this somewhat. More concerning, effects are quite small. I remain confident that the main effect of showing an identifiable victim is robust as this pattern emereged for nearly all studies as well as in the meta-analysis. No problem. However, that effect is less interesting than the interaction effect, which emerged only in Study 2, and slightly trended in a couple other studies. I am rather nervous about interpreting such an effect. I appreciate the authors’ decision to conduct a meta-analysis to try to find the best evidence, but recent papers suggest that in cases like this meta-analyses can lead people to end up reporting type I errors as significant and meaningful findings (e.g., Ueno, Fastrich, &amp; Murayama, 2016, JEP:Gen).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Hence, I hate to say it after so much work, but the most interesting claim in this paper regards the interaction effect, and I am personally not yet persuaded by the data that it should be interpreted. Perhaps were the authors to conduct a large scale preregistered study where they make this interaction prediction and then included these data that would be enough for me. I would not even require that real money be used (as such studies can be expensive); I would be content with a similar pattern emerging for something participants view as psychologically valuable. But due to my hesitation to interpret such a weak and inconsistent interaction as psychologically meaningful, and this interaction forming the main contribution of the paper, I am afraid I cannot recommend that SPPS accept this version of the manuscript at this time.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Minor points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The paper is not always structured in the way I typically expect of an SPPS paper; it seems as though it may have been designed for a business or economics journal and then resubmitted here. For example, hypotheses in APA format are often simply stated as part of the text rather than given specific reference numbers like Q1, and also tend to be phrased in terms of statements rather than questions. I will leave it to the editor to decide to what degree the authors might want to align their structure more closely with typical SPPS structure.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There were a fair number of typos and minor grammatical issues that should get resolved before publication </w:t>
      </w:r>
      <w:r w:rsidRPr="006474EE">
        <w:rPr>
          <w:rFonts w:ascii="Times New Roman" w:hAnsi="Times New Roman" w:cs="Times New Roman"/>
          <w:sz w:val="24"/>
          <w:szCs w:val="24"/>
        </w:rPr>
        <w:br/>
      </w:r>
      <w:r w:rsidRPr="006474EE">
        <w:rPr>
          <w:rFonts w:ascii="Times New Roman" w:hAnsi="Times New Roman" w:cs="Times New Roman"/>
          <w:sz w:val="24"/>
          <w:szCs w:val="24"/>
        </w:rPr>
        <w:br/>
        <w:t xml:space="preserve">The authors should italicize the phrase ‘identified victim effect’ when defining it to make it clear this is a technical term </w:t>
      </w:r>
      <w:r w:rsidRPr="006474EE">
        <w:rPr>
          <w:rFonts w:ascii="Times New Roman" w:hAnsi="Times New Roman" w:cs="Times New Roman"/>
          <w:sz w:val="24"/>
          <w:szCs w:val="24"/>
        </w:rPr>
        <w:br/>
      </w:r>
      <w:r w:rsidRPr="006474EE">
        <w:rPr>
          <w:rFonts w:ascii="Times New Roman" w:hAnsi="Times New Roman" w:cs="Times New Roman"/>
          <w:sz w:val="24"/>
          <w:szCs w:val="24"/>
        </w:rPr>
        <w:br/>
        <w:t>It also might be nice to clean up the graphs a little (e.g., delete background lines as per by APA format)</w:t>
      </w:r>
    </w:p>
    <w:sectPr w:rsidR="006474EE" w:rsidRPr="006474EE">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instein, David" w:date="2019-09-27T10:37:00Z" w:initials="RD">
    <w:p w14:paraId="0F353F5F" w14:textId="77777777" w:rsidR="00A61541" w:rsidRDefault="00A61541">
      <w:pPr>
        <w:pStyle w:val="CommentText"/>
      </w:pPr>
      <w:r>
        <w:rPr>
          <w:rStyle w:val="CommentReference"/>
        </w:rPr>
        <w:annotationRef/>
      </w:r>
      <w:r>
        <w:t>Can you cite or give a reference to precisely what is meant by ‘Bayesian Anova?’ Which package did you use and what is the guiding statistical method (or a paper describing this)?</w:t>
      </w:r>
    </w:p>
  </w:comment>
  <w:comment w:id="1" w:author="Reinstein, David" w:date="2019-09-27T10:54:00Z" w:initials="RD">
    <w:p w14:paraId="1ADD59A4" w14:textId="6F78B9C0" w:rsidR="009D0EC0" w:rsidRDefault="009D0EC0">
      <w:pPr>
        <w:pStyle w:val="CommentText"/>
      </w:pPr>
      <w:r>
        <w:rPr>
          <w:rStyle w:val="CommentReference"/>
        </w:rPr>
        <w:annotationRef/>
      </w:r>
      <w:r>
        <w:t>Robin, I can only imagine testing this against an alternative that “the treatment had an effect of size 10%” … or some such.</w:t>
      </w:r>
      <w:r w:rsidR="00034D9E">
        <w:t xml:space="preserve"> We can’t say anything about ‘the probability of the observed data given the alternative hypothesis’ if we have no idea what distribution the Ha predicts. </w:t>
      </w:r>
      <w:r>
        <w:t xml:space="preserve"> Can you clarify this</w:t>
      </w:r>
      <w:r w:rsidR="00034D9E">
        <w:t xml:space="preserve"> (for me at least)</w:t>
      </w:r>
      <w:r>
        <w:t>?</w:t>
      </w:r>
    </w:p>
  </w:comment>
  <w:comment w:id="12" w:author="Reinstein, David" w:date="2019-09-27T11:05:00Z" w:initials="RD">
    <w:p w14:paraId="4FFACD13" w14:textId="2D4AA129" w:rsidR="00ED581B" w:rsidRDefault="00ED581B">
      <w:pPr>
        <w:pStyle w:val="CommentText"/>
      </w:pPr>
      <w:r>
        <w:rPr>
          <w:rStyle w:val="CommentReference"/>
        </w:rPr>
        <w:annotationRef/>
      </w:r>
      <w:r>
        <w:t>We still need to add material on the framing of this donation request!</w:t>
      </w:r>
    </w:p>
  </w:comment>
  <w:comment w:id="13" w:author="Reinstein, David" w:date="2019-09-28T16:31:00Z" w:initials="RD">
    <w:p w14:paraId="48F819A0" w14:textId="09D0D23C" w:rsidR="00265C09" w:rsidRDefault="00265C09">
      <w:pPr>
        <w:pStyle w:val="CommentText"/>
      </w:pPr>
      <w:r>
        <w:rPr>
          <w:rStyle w:val="CommentReference"/>
        </w:rPr>
        <w:annotationRef/>
      </w:r>
      <w:r>
        <w:rPr>
          <w:rStyle w:val="CommentReference"/>
        </w:rPr>
        <w:t>Still need to integrate in this table</w:t>
      </w:r>
      <w:bookmarkStart w:id="14" w:name="_GoBack"/>
      <w:bookmarkEnd w:id="14"/>
    </w:p>
  </w:comment>
  <w:comment w:id="29" w:author="Reinstein, David" w:date="2019-09-27T11:19:00Z" w:initials="RD">
    <w:p w14:paraId="0E9AAC13" w14:textId="1AE515A4" w:rsidR="00512F3E" w:rsidRDefault="00512F3E">
      <w:pPr>
        <w:pStyle w:val="CommentText"/>
      </w:pPr>
      <w:r>
        <w:rPr>
          <w:rStyle w:val="CommentReference"/>
        </w:rPr>
        <w:annotationRef/>
      </w:r>
      <w:r>
        <w:t>What instrument? I can’t find any discussion of this in the paper.</w:t>
      </w:r>
    </w:p>
  </w:comment>
  <w:comment w:id="30" w:author="Reinstein, David" w:date="2019-09-27T11:18:00Z" w:initials="RD">
    <w:p w14:paraId="1E95E5AA" w14:textId="78F02A6A" w:rsidR="005E00A0" w:rsidRDefault="005E00A0">
      <w:pPr>
        <w:pStyle w:val="CommentText"/>
      </w:pPr>
      <w:r>
        <w:rPr>
          <w:rStyle w:val="CommentReference"/>
        </w:rPr>
        <w:annotationRef/>
      </w:r>
      <w:r>
        <w:t xml:space="preserve">What do we mean by ‘work’? Did the image manipulation lead to any differential response to this ‘state empathy’ question? </w:t>
      </w:r>
    </w:p>
  </w:comment>
  <w:comment w:id="31" w:author="Reinstein, David" w:date="2019-09-27T11:20:00Z" w:initials="RD">
    <w:p w14:paraId="0ACC0DE9" w14:textId="6E29ED7E" w:rsidR="00454A85" w:rsidRDefault="00454A85">
      <w:pPr>
        <w:pStyle w:val="CommentText"/>
      </w:pPr>
      <w:r>
        <w:rPr>
          <w:rStyle w:val="CommentReference"/>
        </w:rPr>
        <w:annotationRef/>
      </w:r>
      <w:r>
        <w:t xml:space="preserve">I’m </w:t>
      </w:r>
      <w:r w:rsidR="00D04780">
        <w:t>don’t think</w:t>
      </w:r>
      <w:r>
        <w:t xml:space="preserve"> Duncan was referring to </w:t>
      </w:r>
      <w:r w:rsidRPr="00454A85">
        <w:rPr>
          <w:b/>
          <w:bCs/>
        </w:rPr>
        <w:t>subjective</w:t>
      </w:r>
      <w:r>
        <w:t xml:space="preserve"> rather than </w:t>
      </w:r>
      <w:r w:rsidRPr="00454A85">
        <w:rPr>
          <w:b/>
          <w:bCs/>
        </w:rPr>
        <w:t>actual</w:t>
      </w:r>
      <w:r>
        <w:t xml:space="preserve"> impact</w:t>
      </w:r>
    </w:p>
  </w:comment>
  <w:comment w:id="33" w:author="Reinstein, David" w:date="2019-09-27T11:21:00Z" w:initials="RD">
    <w:p w14:paraId="14523362" w14:textId="7E364294" w:rsidR="00454A85" w:rsidRDefault="00454A85">
      <w:pPr>
        <w:pStyle w:val="CommentText"/>
      </w:pPr>
      <w:r>
        <w:rPr>
          <w:rStyle w:val="CommentReference"/>
        </w:rPr>
        <w:annotationRef/>
      </w:r>
      <w:r>
        <w:t xml:space="preserve">The Steinberg point is good, but I don’t understand how Singer’s point relates to this. </w:t>
      </w:r>
    </w:p>
  </w:comment>
  <w:comment w:id="60" w:author="Reinstein, David" w:date="2019-09-27T11:49:00Z" w:initials="RD">
    <w:p w14:paraId="0A24E3EC" w14:textId="7326EA33" w:rsidR="00CD02F1" w:rsidRDefault="00CD02F1">
      <w:pPr>
        <w:pStyle w:val="CommentText"/>
      </w:pPr>
      <w:r>
        <w:rPr>
          <w:rStyle w:val="CommentReference"/>
        </w:rPr>
        <w:annotationRef/>
      </w:r>
      <w:r>
        <w:rPr>
          <w:rStyle w:val="CommentReference"/>
        </w:rPr>
        <w:t xml:space="preserve">Maybe put this discussion in a footnote (I know you want to make this point and you feel strongly about it)  as we have made the terminology more specific anyways? </w:t>
      </w:r>
      <w:r>
        <w:t xml:space="preserve"> </w:t>
      </w:r>
    </w:p>
  </w:comment>
  <w:comment w:id="64" w:author="Reinstein, David" w:date="2019-09-27T11:54:00Z" w:initials="RD">
    <w:p w14:paraId="4207A972" w14:textId="5253A6D6" w:rsidR="00A75485" w:rsidRDefault="00A75485">
      <w:pPr>
        <w:pStyle w:val="CommentText"/>
      </w:pPr>
      <w:r>
        <w:rPr>
          <w:rStyle w:val="CommentReference"/>
        </w:rPr>
        <w:annotationRef/>
      </w:r>
      <w:r>
        <w:t>I’m just worried you are picking a needless fight with this reviewer here. It’s obviously something you both have strong ideas about.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353F5F" w15:done="0"/>
  <w15:commentEx w15:paraId="1ADD59A4" w15:done="0"/>
  <w15:commentEx w15:paraId="4FFACD13" w15:done="0"/>
  <w15:commentEx w15:paraId="48F819A0" w15:done="0"/>
  <w15:commentEx w15:paraId="0E9AAC13" w15:done="0"/>
  <w15:commentEx w15:paraId="1E95E5AA" w15:done="0"/>
  <w15:commentEx w15:paraId="0ACC0DE9" w15:done="0"/>
  <w15:commentEx w15:paraId="14523362" w15:done="0"/>
  <w15:commentEx w15:paraId="0A24E3EC" w15:done="0"/>
  <w15:commentEx w15:paraId="4207A97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3693F" w14:textId="77777777" w:rsidR="006471CE" w:rsidRDefault="006471CE" w:rsidP="000B4FD1">
      <w:pPr>
        <w:spacing w:after="0" w:line="240" w:lineRule="auto"/>
      </w:pPr>
      <w:r>
        <w:separator/>
      </w:r>
    </w:p>
  </w:endnote>
  <w:endnote w:type="continuationSeparator" w:id="0">
    <w:p w14:paraId="61EE3C69" w14:textId="77777777" w:rsidR="006471CE" w:rsidRDefault="006471CE" w:rsidP="000B4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5ADCD" w14:textId="77777777" w:rsidR="006471CE" w:rsidRDefault="006471CE" w:rsidP="000B4FD1">
      <w:pPr>
        <w:spacing w:after="0" w:line="240" w:lineRule="auto"/>
      </w:pPr>
      <w:r>
        <w:separator/>
      </w:r>
    </w:p>
  </w:footnote>
  <w:footnote w:type="continuationSeparator" w:id="0">
    <w:p w14:paraId="62B1A048" w14:textId="77777777" w:rsidR="006471CE" w:rsidRDefault="006471CE" w:rsidP="000B4FD1">
      <w:pPr>
        <w:spacing w:after="0" w:line="240" w:lineRule="auto"/>
      </w:pPr>
      <w:r>
        <w:continuationSeparator/>
      </w:r>
    </w:p>
  </w:footnote>
  <w:footnote w:id="1">
    <w:p w14:paraId="27AF5536" w14:textId="77777777" w:rsidR="000B4FD1" w:rsidRPr="000B4FD1" w:rsidRDefault="000B4FD1" w:rsidP="000B4FD1">
      <w:pPr>
        <w:pStyle w:val="FootnoteText"/>
        <w:rPr>
          <w:ins w:id="39" w:author="Reinstein, David" w:date="2019-09-27T11:27:00Z"/>
          <w:sz w:val="20"/>
          <w:rPrChange w:id="40" w:author="Reinstein, David" w:date="2019-09-27T11:27:00Z">
            <w:rPr>
              <w:ins w:id="41" w:author="Reinstein, David" w:date="2019-09-27T11:27:00Z"/>
            </w:rPr>
          </w:rPrChange>
        </w:rPr>
      </w:pPr>
      <w:ins w:id="42" w:author="Reinstein, David" w:date="2019-09-27T11:27:00Z">
        <w:r w:rsidRPr="000B4FD1">
          <w:rPr>
            <w:sz w:val="20"/>
            <w:rPrChange w:id="43" w:author="Reinstein, David" w:date="2019-09-27T11:27:00Z">
              <w:rPr/>
            </w:rPrChange>
          </w:rPr>
          <w:t>R. Steinberg, in </w:t>
        </w:r>
        <w:r w:rsidRPr="000B4FD1">
          <w:rPr>
            <w:i/>
            <w:iCs/>
            <w:sz w:val="20"/>
            <w:rPrChange w:id="44" w:author="Reinstein, David" w:date="2019-09-27T11:27:00Z">
              <w:rPr>
                <w:i/>
                <w:iCs/>
              </w:rPr>
            </w:rPrChange>
          </w:rPr>
          <w:t>The Economics of Non Profit Institutions: Studies in Structure and Policy</w:t>
        </w:r>
        <w:r w:rsidRPr="000B4FD1">
          <w:rPr>
            <w:sz w:val="20"/>
            <w:rPrChange w:id="45" w:author="Reinstein, David" w:date="2019-09-27T11:27:00Z">
              <w:rPr/>
            </w:rPrChange>
          </w:rPr>
          <w:t xml:space="preserve">, S. Rose-Ackerman, Ed. (Oxford Univ. Press, New York, 1986), pp. 347–364. </w:t>
        </w:r>
      </w:ins>
    </w:p>
    <w:p w14:paraId="59649B50" w14:textId="0C64B803" w:rsidR="000B4FD1" w:rsidRPr="000B4FD1" w:rsidRDefault="000B4FD1" w:rsidP="000B4FD1">
      <w:pPr>
        <w:pStyle w:val="FootnoteText"/>
        <w:rPr>
          <w:ins w:id="46" w:author="Reinstein, David" w:date="2019-09-27T11:27:00Z"/>
          <w:sz w:val="20"/>
          <w:rPrChange w:id="47" w:author="Reinstein, David" w:date="2019-09-27T11:27:00Z">
            <w:rPr>
              <w:ins w:id="48" w:author="Reinstein, David" w:date="2019-09-27T11:27:00Z"/>
            </w:rPr>
          </w:rPrChange>
        </w:rPr>
      </w:pPr>
      <w:ins w:id="49" w:author="Reinstein, David" w:date="2019-09-27T11:27:00Z">
        <w:r w:rsidRPr="000B4FD1">
          <w:rPr>
            <w:sz w:val="20"/>
            <w:rPrChange w:id="50" w:author="Reinstein, David" w:date="2019-09-27T11:27:00Z">
              <w:rPr/>
            </w:rPrChange>
          </w:rPr>
          <w:t>W. Bowman , Should donors care about overhead costs? Do they care? Nonprofit Volunt. Sector Q. </w:t>
        </w:r>
        <w:r w:rsidRPr="000B4FD1">
          <w:rPr>
            <w:b/>
            <w:bCs/>
            <w:sz w:val="20"/>
            <w:rPrChange w:id="51" w:author="Reinstein, David" w:date="2019-09-27T11:27:00Z">
              <w:rPr>
                <w:b/>
                <w:bCs/>
              </w:rPr>
            </w:rPrChange>
          </w:rPr>
          <w:t>35</w:t>
        </w:r>
        <w:r w:rsidRPr="000B4FD1">
          <w:rPr>
            <w:sz w:val="20"/>
            <w:rPrChange w:id="52" w:author="Reinstein, David" w:date="2019-09-27T11:27:00Z">
              <w:rPr/>
            </w:rPrChange>
          </w:rPr>
          <w:t>, 288–310 (2006). doi:10.1177/0899764006287219</w:t>
        </w:r>
      </w:ins>
    </w:p>
    <w:p w14:paraId="4270B208" w14:textId="46EAC000" w:rsidR="000B4FD1" w:rsidRPr="000B4FD1" w:rsidRDefault="000B4FD1">
      <w:pPr>
        <w:pStyle w:val="FootnoteText"/>
        <w:rPr>
          <w:ins w:id="53" w:author="Reinstein, David" w:date="2019-09-27T11:27:00Z"/>
          <w:sz w:val="20"/>
          <w:rPrChange w:id="54" w:author="Reinstein, David" w:date="2019-09-27T11:27:00Z">
            <w:rPr>
              <w:ins w:id="55" w:author="Reinstein, David" w:date="2019-09-27T11:27:00Z"/>
            </w:rPr>
          </w:rPrChange>
        </w:rPr>
        <w:pPrChange w:id="56" w:author="Reinstein, David" w:date="2019-09-27T11:27:00Z">
          <w:pPr>
            <w:pStyle w:val="FootnoteText"/>
            <w:numPr>
              <w:numId w:val="2"/>
            </w:numPr>
            <w:tabs>
              <w:tab w:val="num" w:pos="720"/>
            </w:tabs>
            <w:ind w:left="720" w:hanging="360"/>
          </w:pPr>
        </w:pPrChange>
      </w:pPr>
    </w:p>
    <w:p w14:paraId="6D2F96B0" w14:textId="14701B33" w:rsidR="000B4FD1" w:rsidRPr="000B4FD1" w:rsidRDefault="000B4FD1">
      <w:pPr>
        <w:pStyle w:val="FootnoteText"/>
        <w:rPr>
          <w:sz w:val="20"/>
          <w:lang w:val="en-GB"/>
          <w:rPrChange w:id="57" w:author="Reinstein, David" w:date="2019-09-27T11:27:00Z">
            <w:rPr/>
          </w:rPrChange>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C6E81"/>
    <w:multiLevelType w:val="hybridMultilevel"/>
    <w:tmpl w:val="96FCC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ED3302"/>
    <w:multiLevelType w:val="multilevel"/>
    <w:tmpl w:val="020496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nstein, David">
    <w15:presenceInfo w15:providerId="None" w15:userId="Reinstein, 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FAC"/>
    <w:rsid w:val="0000270D"/>
    <w:rsid w:val="000138C6"/>
    <w:rsid w:val="00034D9E"/>
    <w:rsid w:val="000A158C"/>
    <w:rsid w:val="000B4FD1"/>
    <w:rsid w:val="000F692A"/>
    <w:rsid w:val="00133DAC"/>
    <w:rsid w:val="00134C5A"/>
    <w:rsid w:val="00154BF5"/>
    <w:rsid w:val="001A0FE8"/>
    <w:rsid w:val="001B44F5"/>
    <w:rsid w:val="002267F6"/>
    <w:rsid w:val="002328C4"/>
    <w:rsid w:val="00265C09"/>
    <w:rsid w:val="00285656"/>
    <w:rsid w:val="0031120E"/>
    <w:rsid w:val="0035448C"/>
    <w:rsid w:val="003600AB"/>
    <w:rsid w:val="003809F1"/>
    <w:rsid w:val="00387199"/>
    <w:rsid w:val="003C3CAB"/>
    <w:rsid w:val="00412EBD"/>
    <w:rsid w:val="0042418B"/>
    <w:rsid w:val="00454A85"/>
    <w:rsid w:val="004D5FEC"/>
    <w:rsid w:val="004E2B6D"/>
    <w:rsid w:val="00512F3E"/>
    <w:rsid w:val="00516A1E"/>
    <w:rsid w:val="005601D7"/>
    <w:rsid w:val="00571D19"/>
    <w:rsid w:val="005968F4"/>
    <w:rsid w:val="005A7441"/>
    <w:rsid w:val="005B7F4A"/>
    <w:rsid w:val="005E00A0"/>
    <w:rsid w:val="00640F83"/>
    <w:rsid w:val="006471CE"/>
    <w:rsid w:val="006474EE"/>
    <w:rsid w:val="006D2510"/>
    <w:rsid w:val="00751BFA"/>
    <w:rsid w:val="007736D8"/>
    <w:rsid w:val="007B65F6"/>
    <w:rsid w:val="007D59B4"/>
    <w:rsid w:val="00807083"/>
    <w:rsid w:val="00837AE5"/>
    <w:rsid w:val="008D67C7"/>
    <w:rsid w:val="008E5ABE"/>
    <w:rsid w:val="008F2C9B"/>
    <w:rsid w:val="00904D0C"/>
    <w:rsid w:val="009D0EC0"/>
    <w:rsid w:val="009E6133"/>
    <w:rsid w:val="00A07785"/>
    <w:rsid w:val="00A3323F"/>
    <w:rsid w:val="00A52AD3"/>
    <w:rsid w:val="00A61541"/>
    <w:rsid w:val="00A75485"/>
    <w:rsid w:val="00A83CD8"/>
    <w:rsid w:val="00AB51D6"/>
    <w:rsid w:val="00AC1572"/>
    <w:rsid w:val="00B215A6"/>
    <w:rsid w:val="00B41DA5"/>
    <w:rsid w:val="00B6067B"/>
    <w:rsid w:val="00B75D49"/>
    <w:rsid w:val="00B921B9"/>
    <w:rsid w:val="00BC5F12"/>
    <w:rsid w:val="00C03AC4"/>
    <w:rsid w:val="00C06FCA"/>
    <w:rsid w:val="00C17E0E"/>
    <w:rsid w:val="00C566BD"/>
    <w:rsid w:val="00C60BAC"/>
    <w:rsid w:val="00C70FF2"/>
    <w:rsid w:val="00CB7DD6"/>
    <w:rsid w:val="00CD02F1"/>
    <w:rsid w:val="00CE3C65"/>
    <w:rsid w:val="00D04780"/>
    <w:rsid w:val="00D324B2"/>
    <w:rsid w:val="00D45B7F"/>
    <w:rsid w:val="00D53E48"/>
    <w:rsid w:val="00D91FAC"/>
    <w:rsid w:val="00D92888"/>
    <w:rsid w:val="00DF238B"/>
    <w:rsid w:val="00E0125A"/>
    <w:rsid w:val="00E16604"/>
    <w:rsid w:val="00E47AE2"/>
    <w:rsid w:val="00E82376"/>
    <w:rsid w:val="00E87D84"/>
    <w:rsid w:val="00EC7ABE"/>
    <w:rsid w:val="00ED581B"/>
    <w:rsid w:val="00EF2738"/>
    <w:rsid w:val="00F35469"/>
    <w:rsid w:val="00F557BA"/>
    <w:rsid w:val="00FB3A4C"/>
    <w:rsid w:val="00FB6020"/>
    <w:rsid w:val="00FC658C"/>
    <w:rsid w:val="00FD6AB2"/>
    <w:rsid w:val="00FF64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C7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4EE"/>
    <w:pPr>
      <w:ind w:left="720"/>
      <w:contextualSpacing/>
    </w:pPr>
  </w:style>
  <w:style w:type="character" w:styleId="CommentReference">
    <w:name w:val="annotation reference"/>
    <w:basedOn w:val="DefaultParagraphFont"/>
    <w:uiPriority w:val="99"/>
    <w:semiHidden/>
    <w:unhideWhenUsed/>
    <w:rsid w:val="00A61541"/>
    <w:rPr>
      <w:sz w:val="18"/>
      <w:szCs w:val="18"/>
    </w:rPr>
  </w:style>
  <w:style w:type="paragraph" w:styleId="CommentText">
    <w:name w:val="annotation text"/>
    <w:basedOn w:val="Normal"/>
    <w:link w:val="CommentTextChar"/>
    <w:uiPriority w:val="99"/>
    <w:semiHidden/>
    <w:unhideWhenUsed/>
    <w:rsid w:val="00A61541"/>
    <w:pPr>
      <w:spacing w:line="240" w:lineRule="auto"/>
    </w:pPr>
    <w:rPr>
      <w:sz w:val="24"/>
      <w:szCs w:val="24"/>
    </w:rPr>
  </w:style>
  <w:style w:type="character" w:customStyle="1" w:styleId="CommentTextChar">
    <w:name w:val="Comment Text Char"/>
    <w:basedOn w:val="DefaultParagraphFont"/>
    <w:link w:val="CommentText"/>
    <w:uiPriority w:val="99"/>
    <w:semiHidden/>
    <w:rsid w:val="00A61541"/>
    <w:rPr>
      <w:sz w:val="24"/>
      <w:szCs w:val="24"/>
    </w:rPr>
  </w:style>
  <w:style w:type="paragraph" w:styleId="CommentSubject">
    <w:name w:val="annotation subject"/>
    <w:basedOn w:val="CommentText"/>
    <w:next w:val="CommentText"/>
    <w:link w:val="CommentSubjectChar"/>
    <w:uiPriority w:val="99"/>
    <w:semiHidden/>
    <w:unhideWhenUsed/>
    <w:rsid w:val="00A61541"/>
    <w:rPr>
      <w:b/>
      <w:bCs/>
      <w:sz w:val="20"/>
      <w:szCs w:val="20"/>
    </w:rPr>
  </w:style>
  <w:style w:type="character" w:customStyle="1" w:styleId="CommentSubjectChar">
    <w:name w:val="Comment Subject Char"/>
    <w:basedOn w:val="CommentTextChar"/>
    <w:link w:val="CommentSubject"/>
    <w:uiPriority w:val="99"/>
    <w:semiHidden/>
    <w:rsid w:val="00A61541"/>
    <w:rPr>
      <w:b/>
      <w:bCs/>
      <w:sz w:val="20"/>
      <w:szCs w:val="20"/>
    </w:rPr>
  </w:style>
  <w:style w:type="paragraph" w:styleId="BalloonText">
    <w:name w:val="Balloon Text"/>
    <w:basedOn w:val="Normal"/>
    <w:link w:val="BalloonTextChar"/>
    <w:uiPriority w:val="99"/>
    <w:semiHidden/>
    <w:unhideWhenUsed/>
    <w:rsid w:val="00A6154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1541"/>
    <w:rPr>
      <w:rFonts w:ascii="Times New Roman" w:hAnsi="Times New Roman" w:cs="Times New Roman"/>
      <w:sz w:val="18"/>
      <w:szCs w:val="18"/>
    </w:rPr>
  </w:style>
  <w:style w:type="character" w:styleId="Strong">
    <w:name w:val="Strong"/>
    <w:basedOn w:val="DefaultParagraphFont"/>
    <w:uiPriority w:val="22"/>
    <w:qFormat/>
    <w:rsid w:val="00454A85"/>
    <w:rPr>
      <w:b/>
      <w:bCs/>
    </w:rPr>
  </w:style>
  <w:style w:type="paragraph" w:styleId="FootnoteText">
    <w:name w:val="footnote text"/>
    <w:basedOn w:val="Normal"/>
    <w:link w:val="FootnoteTextChar"/>
    <w:uiPriority w:val="99"/>
    <w:unhideWhenUsed/>
    <w:rsid w:val="000B4FD1"/>
    <w:pPr>
      <w:spacing w:after="0" w:line="240" w:lineRule="auto"/>
    </w:pPr>
    <w:rPr>
      <w:sz w:val="24"/>
      <w:szCs w:val="24"/>
    </w:rPr>
  </w:style>
  <w:style w:type="character" w:customStyle="1" w:styleId="FootnoteTextChar">
    <w:name w:val="Footnote Text Char"/>
    <w:basedOn w:val="DefaultParagraphFont"/>
    <w:link w:val="FootnoteText"/>
    <w:uiPriority w:val="99"/>
    <w:rsid w:val="000B4FD1"/>
    <w:rPr>
      <w:sz w:val="24"/>
      <w:szCs w:val="24"/>
    </w:rPr>
  </w:style>
  <w:style w:type="character" w:styleId="FootnoteReference">
    <w:name w:val="footnote reference"/>
    <w:basedOn w:val="DefaultParagraphFont"/>
    <w:uiPriority w:val="99"/>
    <w:unhideWhenUsed/>
    <w:rsid w:val="000B4FD1"/>
    <w:rPr>
      <w:vertAlign w:val="superscript"/>
    </w:rPr>
  </w:style>
  <w:style w:type="character" w:styleId="Hyperlink">
    <w:name w:val="Hyperlink"/>
    <w:basedOn w:val="DefaultParagraphFont"/>
    <w:uiPriority w:val="99"/>
    <w:unhideWhenUsed/>
    <w:rsid w:val="000B4FD1"/>
    <w:rPr>
      <w:color w:val="0000FF" w:themeColor="hyperlink"/>
      <w:u w:val="single"/>
    </w:rPr>
  </w:style>
  <w:style w:type="paragraph" w:styleId="Header">
    <w:name w:val="header"/>
    <w:basedOn w:val="Normal"/>
    <w:link w:val="HeaderChar"/>
    <w:uiPriority w:val="99"/>
    <w:unhideWhenUsed/>
    <w:rsid w:val="00265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C09"/>
  </w:style>
  <w:style w:type="paragraph" w:styleId="Footer">
    <w:name w:val="footer"/>
    <w:basedOn w:val="Normal"/>
    <w:link w:val="FooterChar"/>
    <w:uiPriority w:val="99"/>
    <w:unhideWhenUsed/>
    <w:rsid w:val="00265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874560">
      <w:bodyDiv w:val="1"/>
      <w:marLeft w:val="0"/>
      <w:marRight w:val="0"/>
      <w:marTop w:val="0"/>
      <w:marBottom w:val="0"/>
      <w:divBdr>
        <w:top w:val="none" w:sz="0" w:space="0" w:color="auto"/>
        <w:left w:val="none" w:sz="0" w:space="0" w:color="auto"/>
        <w:bottom w:val="none" w:sz="0" w:space="0" w:color="auto"/>
        <w:right w:val="none" w:sz="0" w:space="0" w:color="auto"/>
      </w:divBdr>
      <w:divsChild>
        <w:div w:id="156531683">
          <w:marLeft w:val="0"/>
          <w:marRight w:val="0"/>
          <w:marTop w:val="0"/>
          <w:marBottom w:val="0"/>
          <w:divBdr>
            <w:top w:val="none" w:sz="0" w:space="0" w:color="auto"/>
            <w:left w:val="none" w:sz="0" w:space="0" w:color="auto"/>
            <w:bottom w:val="none" w:sz="0" w:space="0" w:color="auto"/>
            <w:right w:val="none" w:sz="0" w:space="0" w:color="auto"/>
          </w:divBdr>
          <w:divsChild>
            <w:div w:id="1188643012">
              <w:marLeft w:val="0"/>
              <w:marRight w:val="0"/>
              <w:marTop w:val="0"/>
              <w:marBottom w:val="0"/>
              <w:divBdr>
                <w:top w:val="none" w:sz="0" w:space="0" w:color="auto"/>
                <w:left w:val="none" w:sz="0" w:space="0" w:color="auto"/>
                <w:bottom w:val="none" w:sz="0" w:space="0" w:color="auto"/>
                <w:right w:val="none" w:sz="0" w:space="0" w:color="auto"/>
              </w:divBdr>
            </w:div>
            <w:div w:id="1090394898">
              <w:marLeft w:val="0"/>
              <w:marRight w:val="0"/>
              <w:marTop w:val="0"/>
              <w:marBottom w:val="0"/>
              <w:divBdr>
                <w:top w:val="none" w:sz="0" w:space="0" w:color="auto"/>
                <w:left w:val="none" w:sz="0" w:space="0" w:color="auto"/>
                <w:bottom w:val="none" w:sz="0" w:space="0" w:color="auto"/>
                <w:right w:val="none" w:sz="0" w:space="0" w:color="auto"/>
              </w:divBdr>
            </w:div>
          </w:divsChild>
        </w:div>
        <w:div w:id="393892525">
          <w:marLeft w:val="0"/>
          <w:marRight w:val="0"/>
          <w:marTop w:val="0"/>
          <w:marBottom w:val="0"/>
          <w:divBdr>
            <w:top w:val="none" w:sz="0" w:space="0" w:color="auto"/>
            <w:left w:val="none" w:sz="0" w:space="0" w:color="auto"/>
            <w:bottom w:val="none" w:sz="0" w:space="0" w:color="auto"/>
            <w:right w:val="none" w:sz="0" w:space="0" w:color="auto"/>
          </w:divBdr>
          <w:divsChild>
            <w:div w:id="15626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367">
      <w:bodyDiv w:val="1"/>
      <w:marLeft w:val="0"/>
      <w:marRight w:val="0"/>
      <w:marTop w:val="0"/>
      <w:marBottom w:val="0"/>
      <w:divBdr>
        <w:top w:val="none" w:sz="0" w:space="0" w:color="auto"/>
        <w:left w:val="none" w:sz="0" w:space="0" w:color="auto"/>
        <w:bottom w:val="none" w:sz="0" w:space="0" w:color="auto"/>
        <w:right w:val="none" w:sz="0" w:space="0" w:color="auto"/>
      </w:divBdr>
      <w:divsChild>
        <w:div w:id="445539388">
          <w:marLeft w:val="0"/>
          <w:marRight w:val="0"/>
          <w:marTop w:val="0"/>
          <w:marBottom w:val="0"/>
          <w:divBdr>
            <w:top w:val="none" w:sz="0" w:space="0" w:color="auto"/>
            <w:left w:val="none" w:sz="0" w:space="0" w:color="auto"/>
            <w:bottom w:val="none" w:sz="0" w:space="0" w:color="auto"/>
            <w:right w:val="none" w:sz="0" w:space="0" w:color="auto"/>
          </w:divBdr>
          <w:divsChild>
            <w:div w:id="1552883506">
              <w:marLeft w:val="0"/>
              <w:marRight w:val="0"/>
              <w:marTop w:val="0"/>
              <w:marBottom w:val="0"/>
              <w:divBdr>
                <w:top w:val="none" w:sz="0" w:space="0" w:color="auto"/>
                <w:left w:val="none" w:sz="0" w:space="0" w:color="auto"/>
                <w:bottom w:val="none" w:sz="0" w:space="0" w:color="auto"/>
                <w:right w:val="none" w:sz="0" w:space="0" w:color="auto"/>
              </w:divBdr>
            </w:div>
            <w:div w:id="1460563102">
              <w:marLeft w:val="0"/>
              <w:marRight w:val="0"/>
              <w:marTop w:val="0"/>
              <w:marBottom w:val="0"/>
              <w:divBdr>
                <w:top w:val="none" w:sz="0" w:space="0" w:color="auto"/>
                <w:left w:val="none" w:sz="0" w:space="0" w:color="auto"/>
                <w:bottom w:val="none" w:sz="0" w:space="0" w:color="auto"/>
                <w:right w:val="none" w:sz="0" w:space="0" w:color="auto"/>
              </w:divBdr>
            </w:div>
          </w:divsChild>
        </w:div>
        <w:div w:id="1831602439">
          <w:marLeft w:val="0"/>
          <w:marRight w:val="0"/>
          <w:marTop w:val="0"/>
          <w:marBottom w:val="0"/>
          <w:divBdr>
            <w:top w:val="none" w:sz="0" w:space="0" w:color="auto"/>
            <w:left w:val="none" w:sz="0" w:space="0" w:color="auto"/>
            <w:bottom w:val="none" w:sz="0" w:space="0" w:color="auto"/>
            <w:right w:val="none" w:sz="0" w:space="0" w:color="auto"/>
          </w:divBdr>
          <w:divsChild>
            <w:div w:id="29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6398">
      <w:bodyDiv w:val="1"/>
      <w:marLeft w:val="0"/>
      <w:marRight w:val="0"/>
      <w:marTop w:val="0"/>
      <w:marBottom w:val="0"/>
      <w:divBdr>
        <w:top w:val="none" w:sz="0" w:space="0" w:color="auto"/>
        <w:left w:val="none" w:sz="0" w:space="0" w:color="auto"/>
        <w:bottom w:val="none" w:sz="0" w:space="0" w:color="auto"/>
        <w:right w:val="none" w:sz="0" w:space="0" w:color="auto"/>
      </w:divBdr>
      <w:divsChild>
        <w:div w:id="1031298348">
          <w:marLeft w:val="0"/>
          <w:marRight w:val="0"/>
          <w:marTop w:val="0"/>
          <w:marBottom w:val="0"/>
          <w:divBdr>
            <w:top w:val="none" w:sz="0" w:space="0" w:color="auto"/>
            <w:left w:val="none" w:sz="0" w:space="0" w:color="auto"/>
            <w:bottom w:val="none" w:sz="0" w:space="0" w:color="auto"/>
            <w:right w:val="none" w:sz="0" w:space="0" w:color="auto"/>
          </w:divBdr>
          <w:divsChild>
            <w:div w:id="1523934962">
              <w:marLeft w:val="0"/>
              <w:marRight w:val="0"/>
              <w:marTop w:val="0"/>
              <w:marBottom w:val="0"/>
              <w:divBdr>
                <w:top w:val="none" w:sz="0" w:space="0" w:color="auto"/>
                <w:left w:val="none" w:sz="0" w:space="0" w:color="auto"/>
                <w:bottom w:val="none" w:sz="0" w:space="0" w:color="auto"/>
                <w:right w:val="none" w:sz="0" w:space="0" w:color="auto"/>
              </w:divBdr>
            </w:div>
            <w:div w:id="2112434134">
              <w:marLeft w:val="0"/>
              <w:marRight w:val="0"/>
              <w:marTop w:val="0"/>
              <w:marBottom w:val="0"/>
              <w:divBdr>
                <w:top w:val="none" w:sz="0" w:space="0" w:color="auto"/>
                <w:left w:val="none" w:sz="0" w:space="0" w:color="auto"/>
                <w:bottom w:val="none" w:sz="0" w:space="0" w:color="auto"/>
                <w:right w:val="none" w:sz="0" w:space="0" w:color="auto"/>
              </w:divBdr>
            </w:div>
          </w:divsChild>
        </w:div>
        <w:div w:id="745541465">
          <w:marLeft w:val="0"/>
          <w:marRight w:val="0"/>
          <w:marTop w:val="0"/>
          <w:marBottom w:val="0"/>
          <w:divBdr>
            <w:top w:val="none" w:sz="0" w:space="0" w:color="auto"/>
            <w:left w:val="none" w:sz="0" w:space="0" w:color="auto"/>
            <w:bottom w:val="none" w:sz="0" w:space="0" w:color="auto"/>
            <w:right w:val="none" w:sz="0" w:space="0" w:color="auto"/>
          </w:divBdr>
          <w:divsChild>
            <w:div w:id="2562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AF24A-74E7-CB48-A8DC-4B004306C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20</Pages>
  <Words>8411</Words>
  <Characters>47944</Characters>
  <Application>Microsoft Macintosh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56243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Bergh</dc:creator>
  <cp:lastModifiedBy>Reinstein, David</cp:lastModifiedBy>
  <cp:revision>23</cp:revision>
  <dcterms:created xsi:type="dcterms:W3CDTF">2019-09-20T04:17:00Z</dcterms:created>
  <dcterms:modified xsi:type="dcterms:W3CDTF">2019-09-28T15:32:00Z</dcterms:modified>
</cp:coreProperties>
</file>