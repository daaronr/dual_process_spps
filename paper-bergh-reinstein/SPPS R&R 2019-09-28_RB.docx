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01EAE6" w14:textId="77777777" w:rsidR="00F37D5F" w:rsidRDefault="00F37D5F">
      <w:pPr>
        <w:spacing w:after="0" w:line="480" w:lineRule="auto"/>
        <w:jc w:val="center"/>
        <w:rPr>
          <w:rFonts w:ascii="Times New Roman" w:eastAsia="Times New Roman" w:hAnsi="Times New Roman" w:cs="Times New Roman"/>
          <w:b/>
          <w:sz w:val="24"/>
          <w:szCs w:val="24"/>
        </w:rPr>
      </w:pPr>
    </w:p>
    <w:p w14:paraId="389D6F31" w14:textId="77777777" w:rsidR="00F37D5F" w:rsidRDefault="00F37D5F">
      <w:pPr>
        <w:spacing w:after="0" w:line="480" w:lineRule="auto"/>
        <w:jc w:val="center"/>
        <w:rPr>
          <w:rFonts w:ascii="Times New Roman" w:eastAsia="Times New Roman" w:hAnsi="Times New Roman" w:cs="Times New Roman"/>
          <w:b/>
          <w:sz w:val="24"/>
          <w:szCs w:val="24"/>
        </w:rPr>
      </w:pPr>
    </w:p>
    <w:p w14:paraId="0ABF8B63" w14:textId="77777777" w:rsidR="00F37D5F" w:rsidRDefault="00F37D5F">
      <w:pPr>
        <w:spacing w:after="0" w:line="480" w:lineRule="auto"/>
        <w:jc w:val="center"/>
        <w:rPr>
          <w:rFonts w:ascii="Times New Roman" w:eastAsia="Times New Roman" w:hAnsi="Times New Roman" w:cs="Times New Roman"/>
          <w:b/>
          <w:sz w:val="24"/>
          <w:szCs w:val="24"/>
        </w:rPr>
      </w:pPr>
    </w:p>
    <w:p w14:paraId="71530D9C" w14:textId="77777777" w:rsidR="00F37D5F" w:rsidRDefault="00F37D5F">
      <w:pPr>
        <w:spacing w:after="0" w:line="480" w:lineRule="auto"/>
        <w:jc w:val="center"/>
        <w:rPr>
          <w:rFonts w:ascii="Times New Roman" w:eastAsia="Times New Roman" w:hAnsi="Times New Roman" w:cs="Times New Roman"/>
          <w:b/>
          <w:sz w:val="24"/>
          <w:szCs w:val="24"/>
        </w:rPr>
      </w:pPr>
    </w:p>
    <w:p w14:paraId="1A3DFFCD" w14:textId="77777777" w:rsidR="00841F8A" w:rsidRDefault="00F37D5F">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Empathic and Numerate Giving:</w:t>
      </w:r>
    </w:p>
    <w:p w14:paraId="578B2520" w14:textId="77777777" w:rsidR="00841F8A" w:rsidRDefault="00F37D5F">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The Joint Effects of Images and Charity Evaluations</w:t>
      </w:r>
    </w:p>
    <w:p w14:paraId="101C2BAC" w14:textId="77777777" w:rsidR="00841F8A" w:rsidRDefault="00841F8A">
      <w:pPr>
        <w:spacing w:after="0" w:line="480" w:lineRule="auto"/>
        <w:jc w:val="center"/>
        <w:rPr>
          <w:rFonts w:ascii="Times New Roman" w:eastAsia="Times New Roman" w:hAnsi="Times New Roman" w:cs="Times New Roman"/>
          <w:sz w:val="24"/>
          <w:szCs w:val="24"/>
        </w:rPr>
      </w:pPr>
    </w:p>
    <w:p w14:paraId="23C4204E" w14:textId="77777777" w:rsidR="00841F8A" w:rsidRPr="003D405B" w:rsidRDefault="00F37D5F">
      <w:pPr>
        <w:spacing w:after="0" w:line="480" w:lineRule="auto"/>
        <w:jc w:val="center"/>
        <w:rPr>
          <w:rFonts w:ascii="Times New Roman" w:eastAsia="Times New Roman" w:hAnsi="Times New Roman" w:cs="Times New Roman"/>
          <w:sz w:val="24"/>
          <w:szCs w:val="24"/>
        </w:rPr>
      </w:pPr>
      <w:r w:rsidRPr="003D405B">
        <w:rPr>
          <w:rFonts w:ascii="Times New Roman" w:eastAsia="Times New Roman" w:hAnsi="Times New Roman" w:cs="Times New Roman"/>
          <w:sz w:val="24"/>
          <w:szCs w:val="24"/>
        </w:rPr>
        <w:t>Robin Bergh</w:t>
      </w:r>
    </w:p>
    <w:p w14:paraId="36181A5E" w14:textId="77777777" w:rsidR="00841F8A" w:rsidRDefault="00F37D5F">
      <w:pPr>
        <w:spacing w:after="0" w:line="480" w:lineRule="auto"/>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Harvard University</w:t>
      </w:r>
      <w:r w:rsidR="003D405B">
        <w:rPr>
          <w:rFonts w:ascii="Times New Roman" w:eastAsia="Times New Roman" w:hAnsi="Times New Roman" w:cs="Times New Roman"/>
          <w:sz w:val="24"/>
          <w:szCs w:val="24"/>
        </w:rPr>
        <w:t xml:space="preserve"> and Uppsala University</w:t>
      </w:r>
    </w:p>
    <w:p w14:paraId="55B84D4E" w14:textId="77777777" w:rsidR="00841F8A" w:rsidRDefault="00841F8A">
      <w:pPr>
        <w:spacing w:after="0" w:line="480" w:lineRule="auto"/>
        <w:jc w:val="center"/>
        <w:rPr>
          <w:rFonts w:ascii="Times New Roman" w:eastAsia="Times New Roman" w:hAnsi="Times New Roman" w:cs="Times New Roman"/>
          <w:b/>
          <w:sz w:val="24"/>
          <w:szCs w:val="24"/>
        </w:rPr>
      </w:pPr>
    </w:p>
    <w:p w14:paraId="1A7A9C47" w14:textId="77777777" w:rsidR="00F37D5F" w:rsidRPr="003D405B" w:rsidRDefault="00F37D5F">
      <w:pPr>
        <w:spacing w:after="0" w:line="480" w:lineRule="auto"/>
        <w:jc w:val="center"/>
        <w:rPr>
          <w:rFonts w:ascii="Times New Roman" w:eastAsia="Times New Roman" w:hAnsi="Times New Roman" w:cs="Times New Roman"/>
          <w:sz w:val="24"/>
          <w:szCs w:val="24"/>
        </w:rPr>
      </w:pPr>
      <w:r w:rsidRPr="003D405B">
        <w:rPr>
          <w:rFonts w:ascii="Times New Roman" w:eastAsia="Times New Roman" w:hAnsi="Times New Roman" w:cs="Times New Roman"/>
          <w:sz w:val="24"/>
          <w:szCs w:val="24"/>
        </w:rPr>
        <w:t>David Reinstein</w:t>
      </w:r>
    </w:p>
    <w:p w14:paraId="6CCA1BB1" w14:textId="77777777" w:rsidR="00F37D5F" w:rsidRPr="00F37D5F" w:rsidRDefault="00F37D5F">
      <w:pPr>
        <w:spacing w:after="0" w:line="480" w:lineRule="auto"/>
        <w:jc w:val="center"/>
        <w:rPr>
          <w:rFonts w:ascii="Times New Roman" w:eastAsia="Times New Roman" w:hAnsi="Times New Roman" w:cs="Times New Roman"/>
          <w:sz w:val="24"/>
          <w:szCs w:val="24"/>
        </w:rPr>
      </w:pPr>
      <w:r w:rsidRPr="00F37D5F">
        <w:rPr>
          <w:rFonts w:ascii="Times New Roman" w:eastAsia="Times New Roman" w:hAnsi="Times New Roman" w:cs="Times New Roman"/>
          <w:sz w:val="24"/>
          <w:szCs w:val="24"/>
        </w:rPr>
        <w:t>University of Exeter</w:t>
      </w:r>
    </w:p>
    <w:p w14:paraId="20955595" w14:textId="77777777" w:rsidR="00841F8A" w:rsidRDefault="00841F8A">
      <w:pPr>
        <w:spacing w:after="0" w:line="480" w:lineRule="auto"/>
        <w:jc w:val="center"/>
        <w:rPr>
          <w:rFonts w:ascii="Times New Roman" w:eastAsia="Times New Roman" w:hAnsi="Times New Roman" w:cs="Times New Roman"/>
          <w:b/>
          <w:sz w:val="24"/>
          <w:szCs w:val="24"/>
        </w:rPr>
      </w:pPr>
    </w:p>
    <w:p w14:paraId="1C00E769" w14:textId="77777777" w:rsidR="00841F8A" w:rsidRDefault="00F37D5F">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 Note</w:t>
      </w:r>
    </w:p>
    <w:p w14:paraId="69BA560C" w14:textId="77777777" w:rsidR="00841F8A" w:rsidRDefault="00F37D5F">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The Swedish Research Council (#437-2014-231) supported this research. Address correspondence to Robin Bergh, Department of Psychology, Harvard University, William James Hall, 33 Kirkland Street, Cambridge, MA 02138. E-mail: rbergh@fas.harvard.edu.</w:t>
      </w:r>
    </w:p>
    <w:p w14:paraId="2C83FF53" w14:textId="77777777" w:rsidR="00841F8A" w:rsidRDefault="00F37D5F">
      <w:pPr>
        <w:spacing w:after="0" w:line="480" w:lineRule="auto"/>
        <w:jc w:val="center"/>
        <w:rPr>
          <w:rFonts w:ascii="Times New Roman" w:eastAsia="Times New Roman" w:hAnsi="Times New Roman" w:cs="Times New Roman"/>
          <w:b/>
          <w:sz w:val="24"/>
          <w:szCs w:val="24"/>
        </w:rPr>
      </w:pPr>
      <w:r>
        <w:br w:type="page"/>
      </w:r>
    </w:p>
    <w:p w14:paraId="5EE6DB62" w14:textId="77777777" w:rsidR="00841F8A" w:rsidRDefault="00F37D5F">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597B1C56" w14:textId="45EA8FED" w:rsidR="00841F8A" w:rsidRDefault="00F37D5F">
      <w:pPr>
        <w:spacing w:after="0" w:line="480" w:lineRule="auto"/>
        <w:ind w:left="567" w:right="61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Helping behaviors are </w:t>
      </w:r>
      <w:r w:rsidR="00403990">
        <w:rPr>
          <w:rFonts w:ascii="Times New Roman" w:eastAsia="Times New Roman" w:hAnsi="Times New Roman" w:cs="Times New Roman"/>
          <w:sz w:val="24"/>
          <w:szCs w:val="24"/>
        </w:rPr>
        <w:t xml:space="preserve">often </w:t>
      </w:r>
      <w:r>
        <w:rPr>
          <w:rFonts w:ascii="Times New Roman" w:eastAsia="Times New Roman" w:hAnsi="Times New Roman" w:cs="Times New Roman"/>
          <w:sz w:val="24"/>
          <w:szCs w:val="24"/>
        </w:rPr>
        <w:t xml:space="preserve">driven by emotional reactions to the suffering of particular individuals, but these behaviors do not seem to be upregulated when many people need help. In this paper we consider if these reactions are also “innumerate” to information about how charities spend their money. </w:t>
      </w:r>
      <w:del w:id="0" w:author="Reinstein, David" w:date="2019-09-29T22:48:00Z">
        <w:r w:rsidDel="00F169EE">
          <w:rPr>
            <w:rFonts w:ascii="Times New Roman" w:eastAsia="Times New Roman" w:hAnsi="Times New Roman" w:cs="Times New Roman"/>
            <w:sz w:val="24"/>
            <w:szCs w:val="24"/>
          </w:rPr>
          <w:delText xml:space="preserve"> </w:delText>
        </w:r>
        <w:r w:rsidDel="00712476">
          <w:rPr>
            <w:rFonts w:ascii="Times New Roman" w:eastAsia="Times New Roman" w:hAnsi="Times New Roman" w:cs="Times New Roman"/>
            <w:sz w:val="24"/>
            <w:szCs w:val="24"/>
          </w:rPr>
          <w:delText>In particular, a</w:delText>
        </w:r>
      </w:del>
      <w:ins w:id="1" w:author="Reinstein, David" w:date="2019-09-29T22:48:00Z">
        <w:r w:rsidR="00712476">
          <w:rPr>
            <w:rFonts w:ascii="Times New Roman" w:eastAsia="Times New Roman" w:hAnsi="Times New Roman" w:cs="Times New Roman"/>
            <w:sz w:val="24"/>
            <w:szCs w:val="24"/>
          </w:rPr>
          <w:t>A</w:t>
        </w:r>
      </w:ins>
      <w:r>
        <w:rPr>
          <w:rFonts w:ascii="Times New Roman" w:eastAsia="Times New Roman" w:hAnsi="Times New Roman" w:cs="Times New Roman"/>
          <w:sz w:val="24"/>
          <w:szCs w:val="24"/>
        </w:rPr>
        <w:t xml:space="preserve">cross </w:t>
      </w:r>
      <w:r w:rsidR="00846908">
        <w:rPr>
          <w:rFonts w:ascii="Times New Roman" w:eastAsia="Times New Roman" w:hAnsi="Times New Roman" w:cs="Times New Roman"/>
          <w:sz w:val="24"/>
          <w:szCs w:val="24"/>
        </w:rPr>
        <w:t xml:space="preserve">six </w:t>
      </w:r>
      <w:r>
        <w:rPr>
          <w:rFonts w:ascii="Times New Roman" w:eastAsia="Times New Roman" w:hAnsi="Times New Roman" w:cs="Times New Roman"/>
          <w:sz w:val="24"/>
          <w:szCs w:val="24"/>
        </w:rPr>
        <w:t xml:space="preserve">experiments we examined how images of identified victims interact with information about charity efficiency (money toward program) and effectiveness (program outcome). </w:t>
      </w:r>
      <w:r w:rsidR="00846908">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e further examined if the images primarily get people to donate </w:t>
      </w:r>
      <w:del w:id="2" w:author="Reinstein, David" w:date="2019-09-29T22:49:00Z">
        <w:r w:rsidDel="00712476">
          <w:rPr>
            <w:rFonts w:ascii="Times New Roman" w:eastAsia="Times New Roman" w:hAnsi="Times New Roman" w:cs="Times New Roman"/>
            <w:sz w:val="24"/>
            <w:szCs w:val="24"/>
          </w:rPr>
          <w:delText xml:space="preserve">at all </w:delText>
        </w:r>
      </w:del>
      <w:r>
        <w:rPr>
          <w:rFonts w:ascii="Times New Roman" w:eastAsia="Times New Roman" w:hAnsi="Times New Roman" w:cs="Times New Roman"/>
          <w:sz w:val="24"/>
          <w:szCs w:val="24"/>
        </w:rPr>
        <w:t xml:space="preserve">(yes/no), </w:t>
      </w:r>
      <w:del w:id="3" w:author="Reinstein, David" w:date="2019-09-29T22:49:00Z">
        <w:r w:rsidDel="00712476">
          <w:rPr>
            <w:rFonts w:ascii="Times New Roman" w:eastAsia="Times New Roman" w:hAnsi="Times New Roman" w:cs="Times New Roman"/>
            <w:sz w:val="24"/>
            <w:szCs w:val="24"/>
          </w:rPr>
          <w:delText xml:space="preserve">whereas </w:delText>
        </w:r>
      </w:del>
      <w:ins w:id="4" w:author="Reinstein, David" w:date="2019-09-29T22:49:00Z">
        <w:r w:rsidR="00712476">
          <w:rPr>
            <w:rFonts w:ascii="Times New Roman" w:eastAsia="Times New Roman" w:hAnsi="Times New Roman" w:cs="Times New Roman"/>
            <w:sz w:val="24"/>
            <w:szCs w:val="24"/>
          </w:rPr>
          <w:t>while</w:t>
        </w:r>
        <w:r w:rsidR="00712476">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efficiency/effectiveness might provide a tuning mechanism for how much to give. Results showed that images influenced the propensity to donate</w:t>
      </w:r>
      <w:r w:rsidR="00846908">
        <w:rPr>
          <w:rFonts w:ascii="Times New Roman" w:eastAsia="Times New Roman" w:hAnsi="Times New Roman" w:cs="Times New Roman"/>
          <w:sz w:val="24"/>
          <w:szCs w:val="24"/>
        </w:rPr>
        <w:t xml:space="preserve"> and </w:t>
      </w:r>
      <w:del w:id="5" w:author="Reinstein, David" w:date="2019-09-29T22:50:00Z">
        <w:r w:rsidDel="00712476">
          <w:rPr>
            <w:rFonts w:ascii="Times New Roman" w:eastAsia="Times New Roman" w:hAnsi="Times New Roman" w:cs="Times New Roman"/>
            <w:sz w:val="24"/>
            <w:szCs w:val="24"/>
          </w:rPr>
          <w:delText>also made</w:delText>
        </w:r>
      </w:del>
      <w:ins w:id="6" w:author="Reinstein, David" w:date="2019-09-29T22:50:00Z">
        <w:r w:rsidR="00712476">
          <w:rPr>
            <w:rFonts w:ascii="Times New Roman" w:eastAsia="Times New Roman" w:hAnsi="Times New Roman" w:cs="Times New Roman"/>
            <w:sz w:val="24"/>
            <w:szCs w:val="24"/>
          </w:rPr>
          <w:t>induced</w:t>
        </w:r>
      </w:ins>
      <w:r>
        <w:rPr>
          <w:rFonts w:ascii="Times New Roman" w:eastAsia="Times New Roman" w:hAnsi="Times New Roman" w:cs="Times New Roman"/>
          <w:sz w:val="24"/>
          <w:szCs w:val="24"/>
        </w:rPr>
        <w:t xml:space="preserve"> participants donate their full bonuses, indicating heuristic effects. Efficiency and effectiveness had no main effect on donations. </w:t>
      </w:r>
    </w:p>
    <w:p w14:paraId="62FAF1FF" w14:textId="77777777" w:rsidR="00841F8A" w:rsidRDefault="00841F8A">
      <w:pPr>
        <w:spacing w:after="0" w:line="480" w:lineRule="auto"/>
        <w:ind w:right="901"/>
        <w:rPr>
          <w:rFonts w:ascii="Times New Roman" w:eastAsia="Times New Roman" w:hAnsi="Times New Roman" w:cs="Times New Roman"/>
          <w:sz w:val="24"/>
          <w:szCs w:val="24"/>
        </w:rPr>
      </w:pPr>
    </w:p>
    <w:p w14:paraId="5022ACE9" w14:textId="77777777" w:rsidR="00841F8A" w:rsidRDefault="00F37D5F">
      <w:pPr>
        <w:spacing w:after="0" w:line="480" w:lineRule="auto"/>
        <w:ind w:left="567" w:right="901"/>
        <w:rPr>
          <w:rFonts w:ascii="Times New Roman" w:eastAsia="Times New Roman" w:hAnsi="Times New Roman" w:cs="Times New Roman"/>
          <w:sz w:val="24"/>
          <w:szCs w:val="24"/>
        </w:rPr>
      </w:pPr>
      <w:r>
        <w:rPr>
          <w:rFonts w:ascii="Times New Roman" w:eastAsia="Times New Roman" w:hAnsi="Times New Roman" w:cs="Times New Roman"/>
          <w:i/>
          <w:sz w:val="24"/>
          <w:szCs w:val="24"/>
        </w:rPr>
        <w:t>Keywords:</w:t>
      </w:r>
      <w:r>
        <w:rPr>
          <w:rFonts w:ascii="Times New Roman" w:eastAsia="Times New Roman" w:hAnsi="Times New Roman" w:cs="Times New Roman"/>
          <w:sz w:val="24"/>
          <w:szCs w:val="24"/>
        </w:rPr>
        <w:t xml:space="preserve"> Prosocial behaviors, identified victims, dual-process perspectives, empathy, deliberation, efficiency, effective altruism</w:t>
      </w:r>
    </w:p>
    <w:p w14:paraId="5D504859" w14:textId="77777777" w:rsidR="00841F8A" w:rsidRDefault="00841F8A">
      <w:pPr>
        <w:spacing w:after="0" w:line="240" w:lineRule="auto"/>
        <w:ind w:left="567" w:right="901"/>
        <w:rPr>
          <w:rFonts w:ascii="Times New Roman" w:eastAsia="Times New Roman" w:hAnsi="Times New Roman" w:cs="Times New Roman"/>
          <w:sz w:val="24"/>
          <w:szCs w:val="24"/>
        </w:rPr>
      </w:pPr>
    </w:p>
    <w:p w14:paraId="6BF47923" w14:textId="77777777" w:rsidR="00841F8A" w:rsidRDefault="00841F8A">
      <w:pPr>
        <w:spacing w:after="0" w:line="240" w:lineRule="auto"/>
        <w:ind w:left="567" w:right="901"/>
        <w:rPr>
          <w:rFonts w:ascii="Times New Roman" w:eastAsia="Times New Roman" w:hAnsi="Times New Roman" w:cs="Times New Roman"/>
          <w:i/>
          <w:sz w:val="24"/>
          <w:szCs w:val="24"/>
        </w:rPr>
      </w:pPr>
    </w:p>
    <w:p w14:paraId="1CD828C1" w14:textId="77777777" w:rsidR="00841F8A" w:rsidRDefault="00841F8A">
      <w:pPr>
        <w:spacing w:after="0" w:line="240" w:lineRule="auto"/>
        <w:ind w:left="567" w:right="901"/>
        <w:rPr>
          <w:rFonts w:ascii="Times New Roman" w:eastAsia="Times New Roman" w:hAnsi="Times New Roman" w:cs="Times New Roman"/>
          <w:i/>
          <w:sz w:val="24"/>
          <w:szCs w:val="24"/>
        </w:rPr>
      </w:pPr>
    </w:p>
    <w:p w14:paraId="2BA04377" w14:textId="77777777" w:rsidR="00841F8A" w:rsidRDefault="00841F8A">
      <w:pPr>
        <w:spacing w:after="0" w:line="240" w:lineRule="auto"/>
        <w:ind w:left="567" w:right="901"/>
        <w:rPr>
          <w:rFonts w:ascii="Times New Roman" w:eastAsia="Times New Roman" w:hAnsi="Times New Roman" w:cs="Times New Roman"/>
          <w:i/>
          <w:sz w:val="24"/>
          <w:szCs w:val="24"/>
        </w:rPr>
      </w:pPr>
    </w:p>
    <w:p w14:paraId="3E48ED6B" w14:textId="77777777" w:rsidR="00841F8A" w:rsidRDefault="00841F8A">
      <w:pPr>
        <w:spacing w:after="0" w:line="240" w:lineRule="auto"/>
        <w:ind w:left="567" w:right="901"/>
        <w:rPr>
          <w:rFonts w:ascii="Times New Roman" w:eastAsia="Times New Roman" w:hAnsi="Times New Roman" w:cs="Times New Roman"/>
          <w:i/>
          <w:sz w:val="24"/>
          <w:szCs w:val="24"/>
        </w:rPr>
      </w:pPr>
    </w:p>
    <w:p w14:paraId="0EC8FCC3" w14:textId="77777777" w:rsidR="00841F8A" w:rsidRDefault="00841F8A">
      <w:pPr>
        <w:spacing w:after="0" w:line="240" w:lineRule="auto"/>
        <w:ind w:left="567" w:right="901"/>
        <w:rPr>
          <w:rFonts w:ascii="Times New Roman" w:eastAsia="Times New Roman" w:hAnsi="Times New Roman" w:cs="Times New Roman"/>
          <w:i/>
          <w:sz w:val="24"/>
          <w:szCs w:val="24"/>
        </w:rPr>
      </w:pPr>
    </w:p>
    <w:p w14:paraId="4F9584FA" w14:textId="77777777" w:rsidR="00841F8A" w:rsidRDefault="00841F8A">
      <w:pPr>
        <w:spacing w:after="0" w:line="240" w:lineRule="auto"/>
        <w:ind w:left="567" w:right="901"/>
        <w:rPr>
          <w:rFonts w:ascii="Times New Roman" w:eastAsia="Times New Roman" w:hAnsi="Times New Roman" w:cs="Times New Roman"/>
          <w:i/>
          <w:sz w:val="24"/>
          <w:szCs w:val="24"/>
        </w:rPr>
      </w:pPr>
    </w:p>
    <w:p w14:paraId="361B573E" w14:textId="77777777" w:rsidR="00841F8A" w:rsidRDefault="00841F8A">
      <w:pPr>
        <w:spacing w:after="0" w:line="240" w:lineRule="auto"/>
        <w:ind w:left="567" w:right="901"/>
        <w:rPr>
          <w:rFonts w:ascii="Times New Roman" w:eastAsia="Times New Roman" w:hAnsi="Times New Roman" w:cs="Times New Roman"/>
          <w:i/>
          <w:sz w:val="24"/>
          <w:szCs w:val="24"/>
        </w:rPr>
      </w:pPr>
    </w:p>
    <w:p w14:paraId="51EEB8FE" w14:textId="77777777" w:rsidR="00841F8A" w:rsidRDefault="00841F8A">
      <w:pPr>
        <w:spacing w:after="0" w:line="240" w:lineRule="auto"/>
        <w:ind w:left="567" w:right="901"/>
        <w:rPr>
          <w:rFonts w:ascii="Times New Roman" w:eastAsia="Times New Roman" w:hAnsi="Times New Roman" w:cs="Times New Roman"/>
          <w:i/>
          <w:sz w:val="24"/>
          <w:szCs w:val="24"/>
        </w:rPr>
      </w:pPr>
    </w:p>
    <w:p w14:paraId="4E3BCF73" w14:textId="77777777" w:rsidR="00841F8A" w:rsidRDefault="00841F8A">
      <w:pPr>
        <w:spacing w:after="0" w:line="240" w:lineRule="auto"/>
        <w:ind w:left="567" w:right="901"/>
        <w:rPr>
          <w:rFonts w:ascii="Times New Roman" w:eastAsia="Times New Roman" w:hAnsi="Times New Roman" w:cs="Times New Roman"/>
          <w:i/>
          <w:sz w:val="24"/>
          <w:szCs w:val="24"/>
        </w:rPr>
      </w:pPr>
    </w:p>
    <w:p w14:paraId="67924D2F" w14:textId="77777777" w:rsidR="00841F8A" w:rsidRDefault="00841F8A">
      <w:pPr>
        <w:spacing w:after="0" w:line="240" w:lineRule="auto"/>
        <w:ind w:left="567" w:right="901"/>
        <w:rPr>
          <w:rFonts w:ascii="Times New Roman" w:eastAsia="Times New Roman" w:hAnsi="Times New Roman" w:cs="Times New Roman"/>
          <w:i/>
          <w:sz w:val="24"/>
          <w:szCs w:val="24"/>
        </w:rPr>
      </w:pPr>
    </w:p>
    <w:p w14:paraId="72A7FF2E" w14:textId="77777777" w:rsidR="00841F8A" w:rsidRDefault="00841F8A">
      <w:pPr>
        <w:spacing w:after="0" w:line="480" w:lineRule="auto"/>
        <w:ind w:left="567" w:right="901"/>
        <w:rPr>
          <w:rFonts w:ascii="Times New Roman" w:eastAsia="Times New Roman" w:hAnsi="Times New Roman" w:cs="Times New Roman"/>
          <w:sz w:val="24"/>
          <w:szCs w:val="24"/>
        </w:rPr>
      </w:pPr>
      <w:bookmarkStart w:id="7" w:name="_q2afzlp5e2yk" w:colFirst="0" w:colLast="0"/>
      <w:bookmarkEnd w:id="7"/>
    </w:p>
    <w:p w14:paraId="52A04493" w14:textId="77777777" w:rsidR="00712476" w:rsidRDefault="00712476">
      <w:pPr>
        <w:spacing w:after="0" w:line="480" w:lineRule="auto"/>
        <w:jc w:val="center"/>
        <w:rPr>
          <w:ins w:id="8" w:author="Reinstein, David" w:date="2019-09-29T22:50:00Z"/>
          <w:rFonts w:ascii="Times New Roman" w:eastAsia="Times New Roman" w:hAnsi="Times New Roman" w:cs="Times New Roman"/>
          <w:b/>
          <w:sz w:val="24"/>
          <w:szCs w:val="24"/>
        </w:rPr>
      </w:pPr>
    </w:p>
    <w:p w14:paraId="082A9ED6" w14:textId="77777777" w:rsidR="00712476" w:rsidRDefault="00712476">
      <w:pPr>
        <w:rPr>
          <w:ins w:id="9" w:author="Reinstein, David" w:date="2019-09-29T22:50:00Z"/>
          <w:rFonts w:ascii="Times New Roman" w:eastAsia="Times New Roman" w:hAnsi="Times New Roman" w:cs="Times New Roman"/>
          <w:b/>
          <w:sz w:val="24"/>
          <w:szCs w:val="24"/>
        </w:rPr>
      </w:pPr>
      <w:ins w:id="10" w:author="Reinstein, David" w:date="2019-09-29T22:50:00Z">
        <w:r>
          <w:rPr>
            <w:rFonts w:ascii="Times New Roman" w:eastAsia="Times New Roman" w:hAnsi="Times New Roman" w:cs="Times New Roman"/>
            <w:b/>
            <w:sz w:val="24"/>
            <w:szCs w:val="24"/>
          </w:rPr>
          <w:br w:type="page"/>
        </w:r>
      </w:ins>
    </w:p>
    <w:p w14:paraId="31F57243" w14:textId="1123095B" w:rsidR="00841F8A" w:rsidRDefault="00F37D5F">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Introduction</w:t>
      </w:r>
    </w:p>
    <w:p w14:paraId="302D3335" w14:textId="77777777" w:rsidR="006E3E38" w:rsidRDefault="00F37D5F">
      <w:pPr>
        <w:spacing w:after="0" w:line="480" w:lineRule="auto"/>
        <w:rPr>
          <w:ins w:id="11" w:author="Robin Bergh" w:date="2019-09-24T09:26:00Z"/>
          <w:rFonts w:ascii="Times New Roman" w:eastAsia="Times New Roman" w:hAnsi="Times New Roman" w:cs="Times New Roman"/>
          <w:sz w:val="24"/>
          <w:szCs w:val="24"/>
        </w:rPr>
      </w:pPr>
      <w:r>
        <w:rPr>
          <w:rFonts w:ascii="Times New Roman" w:eastAsia="Times New Roman" w:hAnsi="Times New Roman" w:cs="Times New Roman"/>
          <w:sz w:val="24"/>
          <w:szCs w:val="24"/>
        </w:rPr>
        <w:t>Reacting emotionally to someone else’s suffering, accompanied by an urge to alleviate it, can be a potent force behind helping behaviors (e.g, Batson</w:t>
      </w:r>
      <w:commentRangeStart w:id="12"/>
      <w:r>
        <w:rPr>
          <w:rFonts w:ascii="Times New Roman" w:eastAsia="Times New Roman" w:hAnsi="Times New Roman" w:cs="Times New Roman"/>
          <w:sz w:val="24"/>
          <w:szCs w:val="24"/>
        </w:rPr>
        <w:t>, Duncan, Ackerman, Buckley, &amp; Birch</w:t>
      </w:r>
      <w:commentRangeEnd w:id="12"/>
      <w:r w:rsidR="00491EEC">
        <w:rPr>
          <w:rStyle w:val="CommentReference"/>
        </w:rPr>
        <w:commentReference w:id="12"/>
      </w:r>
      <w:commentRangeStart w:id="13"/>
      <w:commentRangeStart w:id="14"/>
      <w:r>
        <w:rPr>
          <w:rFonts w:ascii="Times New Roman" w:eastAsia="Times New Roman" w:hAnsi="Times New Roman" w:cs="Times New Roman"/>
          <w:sz w:val="24"/>
          <w:szCs w:val="24"/>
        </w:rPr>
        <w:t>,</w:t>
      </w:r>
      <w:commentRangeEnd w:id="13"/>
      <w:r w:rsidR="00F256B5">
        <w:rPr>
          <w:rStyle w:val="CommentReference"/>
        </w:rPr>
        <w:commentReference w:id="13"/>
      </w:r>
      <w:commentRangeEnd w:id="14"/>
      <w:r w:rsidR="00EE6162">
        <w:rPr>
          <w:rStyle w:val="CommentReference"/>
        </w:rPr>
        <w:commentReference w:id="14"/>
      </w:r>
      <w:r>
        <w:rPr>
          <w:rFonts w:ascii="Times New Roman" w:eastAsia="Times New Roman" w:hAnsi="Times New Roman" w:cs="Times New Roman"/>
          <w:sz w:val="24"/>
          <w:szCs w:val="24"/>
        </w:rPr>
        <w:t xml:space="preserve"> 1981; Dovidio, Piliavin, Schroeder, &amp; Penner, 2012). Some scholars have argued, however, that such emotions can ultimately do more harm than good. For instance, Bloom (2016) argued that “empathy is a spotlight focusing on certain people in the here and now […] It is innumerate, favoring the one over the many […] If our concern is driven by thoughts of the suffering of specific individuals, then it sets up a perverse situation in which the suffering of one can matter more than the suffering of a thousand” (pp. 9 &amp; 89). </w:t>
      </w:r>
    </w:p>
    <w:p w14:paraId="51123AF0" w14:textId="52A964A0" w:rsidR="00841F8A" w:rsidRDefault="00F37D5F" w:rsidP="009143F2">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proposed cure for </w:t>
      </w:r>
      <w:del w:id="15" w:author="Reinstein, David" w:date="2019-09-29T22:53:00Z">
        <w:r w:rsidDel="00305E31">
          <w:rPr>
            <w:rFonts w:ascii="Times New Roman" w:eastAsia="Times New Roman" w:hAnsi="Times New Roman" w:cs="Times New Roman"/>
            <w:sz w:val="24"/>
            <w:szCs w:val="24"/>
          </w:rPr>
          <w:delText>such described</w:delText>
        </w:r>
      </w:del>
      <w:ins w:id="16" w:author="Reinstein, David" w:date="2019-09-29T22:53:00Z">
        <w:r w:rsidR="00305E31">
          <w:rPr>
            <w:rFonts w:ascii="Times New Roman" w:eastAsia="Times New Roman" w:hAnsi="Times New Roman" w:cs="Times New Roman"/>
            <w:sz w:val="24"/>
            <w:szCs w:val="24"/>
          </w:rPr>
          <w:t>these</w:t>
        </w:r>
      </w:ins>
      <w:r>
        <w:rPr>
          <w:rFonts w:ascii="Times New Roman" w:eastAsia="Times New Roman" w:hAnsi="Times New Roman" w:cs="Times New Roman"/>
          <w:sz w:val="24"/>
          <w:szCs w:val="24"/>
        </w:rPr>
        <w:t xml:space="preserve"> perversities follows from </w:t>
      </w:r>
      <w:ins w:id="17" w:author="Reinstein, David" w:date="2019-09-29T22:53:00Z">
        <w:r w:rsidR="00305E31">
          <w:rPr>
            <w:rFonts w:ascii="Times New Roman" w:eastAsia="Times New Roman" w:hAnsi="Times New Roman" w:cs="Times New Roman"/>
            <w:sz w:val="24"/>
            <w:szCs w:val="24"/>
          </w:rPr>
          <w:t xml:space="preserve">Enlightenment </w:t>
        </w:r>
      </w:ins>
      <w:del w:id="18" w:author="Reinstein, David" w:date="2019-09-29T22:53:00Z">
        <w:r w:rsidDel="00305E31">
          <w:rPr>
            <w:rFonts w:ascii="Times New Roman" w:eastAsia="Times New Roman" w:hAnsi="Times New Roman" w:cs="Times New Roman"/>
            <w:sz w:val="24"/>
            <w:szCs w:val="24"/>
          </w:rPr>
          <w:delText>the</w:delText>
        </w:r>
      </w:del>
      <w:r>
        <w:rPr>
          <w:rFonts w:ascii="Times New Roman" w:eastAsia="Times New Roman" w:hAnsi="Times New Roman" w:cs="Times New Roman"/>
          <w:sz w:val="24"/>
          <w:szCs w:val="24"/>
        </w:rPr>
        <w:t xml:space="preserve"> </w:t>
      </w:r>
      <w:bookmarkStart w:id="19" w:name="OLE_LINK3"/>
      <w:bookmarkStart w:id="20" w:name="OLE_LINK4"/>
      <w:r>
        <w:rPr>
          <w:rFonts w:ascii="Times New Roman" w:eastAsia="Times New Roman" w:hAnsi="Times New Roman" w:cs="Times New Roman"/>
          <w:sz w:val="24"/>
          <w:szCs w:val="24"/>
        </w:rPr>
        <w:t xml:space="preserve">philosophy </w:t>
      </w:r>
      <w:del w:id="21" w:author="Reinstein, David" w:date="2019-09-29T22:53:00Z">
        <w:r w:rsidDel="00305E31">
          <w:rPr>
            <w:rFonts w:ascii="Times New Roman" w:eastAsia="Times New Roman" w:hAnsi="Times New Roman" w:cs="Times New Roman"/>
            <w:sz w:val="24"/>
            <w:szCs w:val="24"/>
          </w:rPr>
          <w:delText>of enlightenment</w:delText>
        </w:r>
      </w:del>
      <w:bookmarkEnd w:id="19"/>
      <w:bookmarkEnd w:id="20"/>
      <w:r>
        <w:rPr>
          <w:rFonts w:ascii="Times New Roman" w:eastAsia="Times New Roman" w:hAnsi="Times New Roman" w:cs="Times New Roman"/>
          <w:sz w:val="24"/>
          <w:szCs w:val="24"/>
        </w:rPr>
        <w:t>: Give people better information to guide their helping behavior, and encourage them to think rationally</w:t>
      </w:r>
      <w:del w:id="22" w:author="Reinstein, David" w:date="2019-09-29T22:53:00Z">
        <w:r w:rsidDel="00305E31">
          <w:rPr>
            <w:rFonts w:ascii="Times New Roman" w:eastAsia="Times New Roman" w:hAnsi="Times New Roman" w:cs="Times New Roman"/>
            <w:sz w:val="24"/>
            <w:szCs w:val="24"/>
          </w:rPr>
          <w:delText>, instead of just</w:delText>
        </w:r>
      </w:del>
      <w:ins w:id="23" w:author="Reinstein, David" w:date="2019-09-29T22:53:00Z">
        <w:r w:rsidR="00305E31">
          <w:rPr>
            <w:rFonts w:ascii="Times New Roman" w:eastAsia="Times New Roman" w:hAnsi="Times New Roman" w:cs="Times New Roman"/>
            <w:sz w:val="24"/>
            <w:szCs w:val="24"/>
          </w:rPr>
          <w:t xml:space="preserve"> rather than</w:t>
        </w:r>
      </w:ins>
      <w:r>
        <w:rPr>
          <w:rFonts w:ascii="Times New Roman" w:eastAsia="Times New Roman" w:hAnsi="Times New Roman" w:cs="Times New Roman"/>
          <w:sz w:val="24"/>
          <w:szCs w:val="24"/>
        </w:rPr>
        <w:t xml:space="preserve"> following their gut feelings (e.g., Bloom, 2016; Singer, 2015). In this paper we take a step back from normative arguments about what people </w:t>
      </w:r>
      <w:r>
        <w:rPr>
          <w:rFonts w:ascii="Times New Roman" w:eastAsia="Times New Roman" w:hAnsi="Times New Roman" w:cs="Times New Roman"/>
          <w:i/>
          <w:sz w:val="24"/>
          <w:szCs w:val="24"/>
        </w:rPr>
        <w:t>should do</w:t>
      </w:r>
      <w:r>
        <w:rPr>
          <w:rFonts w:ascii="Times New Roman" w:eastAsia="Times New Roman" w:hAnsi="Times New Roman" w:cs="Times New Roman"/>
          <w:sz w:val="24"/>
          <w:szCs w:val="24"/>
        </w:rPr>
        <w:t>, to</w:t>
      </w:r>
      <w:r w:rsidR="00A41E52">
        <w:rPr>
          <w:rFonts w:ascii="Times New Roman" w:eastAsia="Times New Roman" w:hAnsi="Times New Roman" w:cs="Times New Roman"/>
          <w:sz w:val="24"/>
          <w:szCs w:val="24"/>
        </w:rPr>
        <w:t xml:space="preserve"> </w:t>
      </w:r>
      <w:r w:rsidR="00F256B5">
        <w:rPr>
          <w:rFonts w:ascii="Times New Roman" w:eastAsia="Times New Roman" w:hAnsi="Times New Roman" w:cs="Times New Roman"/>
          <w:sz w:val="24"/>
          <w:szCs w:val="24"/>
        </w:rPr>
        <w:t>consider</w:t>
      </w:r>
      <w:r>
        <w:rPr>
          <w:rFonts w:ascii="Times New Roman" w:eastAsia="Times New Roman" w:hAnsi="Times New Roman" w:cs="Times New Roman"/>
          <w:sz w:val="24"/>
          <w:szCs w:val="24"/>
        </w:rPr>
        <w:t xml:space="preserve"> the empirical question</w:t>
      </w:r>
      <w:r w:rsidR="00A41E5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A41E52">
        <w:rPr>
          <w:rFonts w:ascii="Times New Roman" w:eastAsia="Times New Roman" w:hAnsi="Times New Roman" w:cs="Times New Roman"/>
          <w:sz w:val="24"/>
          <w:szCs w:val="24"/>
        </w:rPr>
        <w:t>“</w:t>
      </w:r>
      <w:r>
        <w:rPr>
          <w:rFonts w:ascii="Times New Roman" w:eastAsia="Times New Roman" w:hAnsi="Times New Roman" w:cs="Times New Roman"/>
          <w:sz w:val="24"/>
          <w:szCs w:val="24"/>
        </w:rPr>
        <w:t>what</w:t>
      </w:r>
      <w:r w:rsidR="00A41E52">
        <w:rPr>
          <w:rFonts w:ascii="Times New Roman" w:eastAsia="Times New Roman" w:hAnsi="Times New Roman" w:cs="Times New Roman"/>
          <w:sz w:val="24"/>
          <w:szCs w:val="24"/>
        </w:rPr>
        <w:t xml:space="preserve"> do</w:t>
      </w:r>
      <w:r>
        <w:rPr>
          <w:rFonts w:ascii="Times New Roman" w:eastAsia="Times New Roman" w:hAnsi="Times New Roman" w:cs="Times New Roman"/>
          <w:sz w:val="24"/>
          <w:szCs w:val="24"/>
        </w:rPr>
        <w:t xml:space="preserve"> donors </w:t>
      </w:r>
      <w:r>
        <w:rPr>
          <w:rFonts w:ascii="Times New Roman" w:eastAsia="Times New Roman" w:hAnsi="Times New Roman" w:cs="Times New Roman"/>
          <w:i/>
          <w:sz w:val="24"/>
          <w:szCs w:val="24"/>
        </w:rPr>
        <w:t>actually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do</w:t>
      </w:r>
      <w:r>
        <w:rPr>
          <w:rFonts w:ascii="Times New Roman" w:eastAsia="Times New Roman" w:hAnsi="Times New Roman" w:cs="Times New Roman"/>
          <w:sz w:val="24"/>
          <w:szCs w:val="24"/>
        </w:rPr>
        <w:t xml:space="preserve"> when facing empathy-invoking appeals and information that invites logical deliberation</w:t>
      </w:r>
      <w:r w:rsidR="00A41E5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 examine this question </w:t>
      </w:r>
      <w:r w:rsidR="00FD08A4">
        <w:rPr>
          <w:rFonts w:ascii="Times New Roman" w:eastAsia="Times New Roman" w:hAnsi="Times New Roman" w:cs="Times New Roman"/>
          <w:sz w:val="24"/>
          <w:szCs w:val="24"/>
        </w:rPr>
        <w:t xml:space="preserve">by </w:t>
      </w:r>
      <w:r>
        <w:rPr>
          <w:rFonts w:ascii="Times New Roman" w:eastAsia="Times New Roman" w:hAnsi="Times New Roman" w:cs="Times New Roman"/>
          <w:sz w:val="24"/>
          <w:szCs w:val="24"/>
        </w:rPr>
        <w:t xml:space="preserve">differentiating mental processes </w:t>
      </w:r>
      <w:r w:rsidR="006008FD">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 xml:space="preserve">are spontaneous </w:t>
      </w:r>
      <w:r w:rsidR="00FD08A4">
        <w:rPr>
          <w:rFonts w:ascii="Times New Roman" w:eastAsia="Times New Roman" w:hAnsi="Times New Roman" w:cs="Times New Roman"/>
          <w:sz w:val="24"/>
          <w:szCs w:val="24"/>
        </w:rPr>
        <w:t>(empathic responses)</w:t>
      </w:r>
      <w:del w:id="24" w:author="Reinstein, David" w:date="2019-09-29T23:11:00Z">
        <w:r w:rsidDel="001350F3">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from ones that are </w:t>
      </w:r>
      <w:r w:rsidR="007E342F">
        <w:rPr>
          <w:rFonts w:ascii="Times New Roman" w:eastAsia="Times New Roman" w:hAnsi="Times New Roman" w:cs="Times New Roman"/>
          <w:sz w:val="24"/>
          <w:szCs w:val="24"/>
        </w:rPr>
        <w:t xml:space="preserve">more </w:t>
      </w:r>
      <w:r>
        <w:rPr>
          <w:rFonts w:ascii="Times New Roman" w:eastAsia="Times New Roman" w:hAnsi="Times New Roman" w:cs="Times New Roman"/>
          <w:sz w:val="24"/>
          <w:szCs w:val="24"/>
        </w:rPr>
        <w:t>deliberate</w:t>
      </w:r>
      <w:r w:rsidR="00FD08A4">
        <w:rPr>
          <w:rFonts w:ascii="Times New Roman" w:eastAsia="Times New Roman" w:hAnsi="Times New Roman" w:cs="Times New Roman"/>
          <w:sz w:val="24"/>
          <w:szCs w:val="24"/>
        </w:rPr>
        <w:t xml:space="preserve"> (evaluating the efficiency or effectiveness of a charity).</w:t>
      </w:r>
      <w:r>
        <w:rPr>
          <w:rFonts w:ascii="Times New Roman" w:eastAsia="Times New Roman" w:hAnsi="Times New Roman" w:cs="Times New Roman"/>
          <w:sz w:val="24"/>
          <w:szCs w:val="24"/>
        </w:rPr>
        <w:t xml:space="preserve"> </w:t>
      </w:r>
    </w:p>
    <w:p w14:paraId="436BFC5A" w14:textId="77777777" w:rsidR="00841F8A" w:rsidRDefault="00F37D5F">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Innumerate (but Generalizable) Features of Empathy</w:t>
      </w:r>
    </w:p>
    <w:p w14:paraId="20BCE981" w14:textId="53E6F52A" w:rsidR="00841F8A" w:rsidRDefault="00F37D5F">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description of empathy as </w:t>
      </w:r>
      <w:del w:id="25" w:author="Reinstein, David" w:date="2019-09-29T23:14:00Z">
        <w:r w:rsidDel="00A81E6D">
          <w:rPr>
            <w:rFonts w:ascii="Times New Roman" w:eastAsia="Times New Roman" w:hAnsi="Times New Roman" w:cs="Times New Roman"/>
            <w:sz w:val="24"/>
            <w:szCs w:val="24"/>
          </w:rPr>
          <w:delText xml:space="preserve">being </w:delText>
        </w:r>
      </w:del>
      <w:r>
        <w:rPr>
          <w:rFonts w:ascii="Times New Roman" w:eastAsia="Times New Roman" w:hAnsi="Times New Roman" w:cs="Times New Roman"/>
          <w:sz w:val="24"/>
          <w:szCs w:val="24"/>
        </w:rPr>
        <w:t xml:space="preserve">innumerate fits </w:t>
      </w:r>
      <w:del w:id="26" w:author="Reinstein, David" w:date="2019-09-29T23:12:00Z">
        <w:r w:rsidDel="001350F3">
          <w:rPr>
            <w:rFonts w:ascii="Times New Roman" w:eastAsia="Times New Roman" w:hAnsi="Times New Roman" w:cs="Times New Roman"/>
            <w:sz w:val="24"/>
            <w:szCs w:val="24"/>
          </w:rPr>
          <w:delText xml:space="preserve">well with </w:delText>
        </w:r>
      </w:del>
      <w:r>
        <w:rPr>
          <w:rFonts w:ascii="Times New Roman" w:eastAsia="Times New Roman" w:hAnsi="Times New Roman" w:cs="Times New Roman"/>
          <w:sz w:val="24"/>
          <w:szCs w:val="24"/>
        </w:rPr>
        <w:t xml:space="preserve">the notion of an emotional heuristic (e.g., Slovic, Finucane, Peters, &amp; MacGregor, 2007). Although some definitions and aspects of empathy may involve deliberation (e.g. perspective-taking; Davis, 1983), we focus on the emotional reactions associated with an urge to relieve the suffering of someone else (see also Batson et al., 1981; Singer &amp; Klimecki, 2014). In this sense, empathy is fast and spontaneous, </w:t>
      </w:r>
      <w:r>
        <w:rPr>
          <w:rFonts w:ascii="Times New Roman" w:eastAsia="Times New Roman" w:hAnsi="Times New Roman" w:cs="Times New Roman"/>
          <w:sz w:val="24"/>
          <w:szCs w:val="24"/>
        </w:rPr>
        <w:lastRenderedPageBreak/>
        <w:t>and also evident in species with</w:t>
      </w:r>
      <w:ins w:id="27" w:author="Reinstein, David" w:date="2019-09-29T23:15:00Z">
        <w:r w:rsidR="00A81E6D">
          <w:rPr>
            <w:rFonts w:ascii="Times New Roman" w:eastAsia="Times New Roman" w:hAnsi="Times New Roman" w:cs="Times New Roman"/>
            <w:sz w:val="24"/>
            <w:szCs w:val="24"/>
          </w:rPr>
          <w:t xml:space="preserve"> </w:t>
        </w:r>
      </w:ins>
      <w:ins w:id="28" w:author="Reinstein, David" w:date="2019-09-29T23:16:00Z">
        <w:r w:rsidR="00A81E6D">
          <w:rPr>
            <w:rFonts w:ascii="Times New Roman" w:eastAsia="Times New Roman" w:hAnsi="Times New Roman" w:cs="Times New Roman"/>
            <w:sz w:val="24"/>
            <w:szCs w:val="24"/>
          </w:rPr>
          <w:t xml:space="preserve">limited </w:t>
        </w:r>
      </w:ins>
      <w:del w:id="29" w:author="Reinstein, David" w:date="2019-09-29T23:16:00Z">
        <w:r w:rsidDel="00A81E6D">
          <w:rPr>
            <w:rFonts w:ascii="Times New Roman" w:eastAsia="Times New Roman" w:hAnsi="Times New Roman" w:cs="Times New Roman"/>
            <w:sz w:val="24"/>
            <w:szCs w:val="24"/>
          </w:rPr>
          <w:delText xml:space="preserve">out the </w:delText>
        </w:r>
      </w:del>
      <w:r>
        <w:rPr>
          <w:rFonts w:ascii="Times New Roman" w:eastAsia="Times New Roman" w:hAnsi="Times New Roman" w:cs="Times New Roman"/>
          <w:sz w:val="24"/>
          <w:szCs w:val="24"/>
        </w:rPr>
        <w:t>analytic abilities</w:t>
      </w:r>
      <w:del w:id="30" w:author="Reinstein, David" w:date="2019-09-29T23:16:00Z">
        <w:r w:rsidDel="00A81E6D">
          <w:rPr>
            <w:rFonts w:ascii="Times New Roman" w:eastAsia="Times New Roman" w:hAnsi="Times New Roman" w:cs="Times New Roman"/>
            <w:sz w:val="24"/>
            <w:szCs w:val="24"/>
          </w:rPr>
          <w:delText xml:space="preserve"> of humans</w:delText>
        </w:r>
      </w:del>
      <w:r>
        <w:rPr>
          <w:rFonts w:ascii="Times New Roman" w:eastAsia="Times New Roman" w:hAnsi="Times New Roman" w:cs="Times New Roman"/>
          <w:sz w:val="24"/>
          <w:szCs w:val="24"/>
        </w:rPr>
        <w:t xml:space="preserve"> (Preston &amp; de Waal, 2002). Like other</w:t>
      </w:r>
      <w:r w:rsidR="00FD08A4">
        <w:rPr>
          <w:rFonts w:ascii="Times New Roman" w:eastAsia="Times New Roman" w:hAnsi="Times New Roman" w:cs="Times New Roman"/>
          <w:sz w:val="24"/>
          <w:szCs w:val="24"/>
        </w:rPr>
        <w:t xml:space="preserve"> </w:t>
      </w:r>
      <w:r w:rsidR="006E3E38">
        <w:rPr>
          <w:rFonts w:ascii="Times New Roman" w:eastAsia="Times New Roman" w:hAnsi="Times New Roman" w:cs="Times New Roman"/>
          <w:sz w:val="24"/>
          <w:szCs w:val="24"/>
        </w:rPr>
        <w:t xml:space="preserve">spontaneous </w:t>
      </w:r>
      <w:r w:rsidR="00FD08A4">
        <w:rPr>
          <w:rFonts w:ascii="Times New Roman" w:eastAsia="Times New Roman" w:hAnsi="Times New Roman" w:cs="Times New Roman"/>
          <w:sz w:val="24"/>
          <w:szCs w:val="24"/>
        </w:rPr>
        <w:t>mental</w:t>
      </w:r>
      <w:r w:rsidR="00CB5D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processes, empathic </w:t>
      </w:r>
      <w:r w:rsidR="00FD08A4">
        <w:rPr>
          <w:rFonts w:ascii="Times New Roman" w:eastAsia="Times New Roman" w:hAnsi="Times New Roman" w:cs="Times New Roman"/>
          <w:sz w:val="24"/>
          <w:szCs w:val="24"/>
        </w:rPr>
        <w:t xml:space="preserve">reactions </w:t>
      </w:r>
      <w:r>
        <w:rPr>
          <w:rFonts w:ascii="Times New Roman" w:eastAsia="Times New Roman" w:hAnsi="Times New Roman" w:cs="Times New Roman"/>
          <w:sz w:val="24"/>
          <w:szCs w:val="24"/>
        </w:rPr>
        <w:t xml:space="preserve">are </w:t>
      </w:r>
      <w:del w:id="31" w:author="Reinstein, David" w:date="2019-09-29T23:16:00Z">
        <w:r w:rsidDel="00A81E6D">
          <w:rPr>
            <w:rFonts w:ascii="Times New Roman" w:eastAsia="Times New Roman" w:hAnsi="Times New Roman" w:cs="Times New Roman"/>
            <w:sz w:val="24"/>
            <w:szCs w:val="24"/>
          </w:rPr>
          <w:delText xml:space="preserve">also </w:delText>
        </w:r>
      </w:del>
      <w:r>
        <w:rPr>
          <w:rFonts w:ascii="Times New Roman" w:eastAsia="Times New Roman" w:hAnsi="Times New Roman" w:cs="Times New Roman"/>
          <w:sz w:val="24"/>
          <w:szCs w:val="24"/>
        </w:rPr>
        <w:t xml:space="preserve">prone to </w:t>
      </w:r>
      <w:del w:id="32" w:author="Reinstein, David" w:date="2019-09-29T23:16:00Z">
        <w:r w:rsidR="006E3E38" w:rsidDel="00A81E6D">
          <w:rPr>
            <w:rFonts w:ascii="Times New Roman" w:eastAsia="Times New Roman" w:hAnsi="Times New Roman" w:cs="Times New Roman"/>
            <w:sz w:val="24"/>
            <w:szCs w:val="24"/>
          </w:rPr>
          <w:delText xml:space="preserve">certain </w:delText>
        </w:r>
      </w:del>
      <w:commentRangeStart w:id="33"/>
      <w:r w:rsidR="00F256B5">
        <w:rPr>
          <w:rFonts w:ascii="Times New Roman" w:eastAsia="Times New Roman" w:hAnsi="Times New Roman" w:cs="Times New Roman"/>
          <w:sz w:val="24"/>
          <w:szCs w:val="24"/>
        </w:rPr>
        <w:t xml:space="preserve">cognitive </w:t>
      </w:r>
      <w:commentRangeStart w:id="34"/>
      <w:commentRangeEnd w:id="33"/>
      <w:r w:rsidR="00F256B5">
        <w:rPr>
          <w:rStyle w:val="CommentReference"/>
        </w:rPr>
        <w:commentReference w:id="33"/>
      </w:r>
      <w:r>
        <w:rPr>
          <w:rFonts w:ascii="Times New Roman" w:eastAsia="Times New Roman" w:hAnsi="Times New Roman" w:cs="Times New Roman"/>
          <w:sz w:val="24"/>
          <w:szCs w:val="24"/>
        </w:rPr>
        <w:t>biases</w:t>
      </w:r>
      <w:commentRangeEnd w:id="34"/>
      <w:r w:rsidR="000E029F">
        <w:rPr>
          <w:rStyle w:val="CommentReference"/>
        </w:rPr>
        <w:commentReference w:id="34"/>
      </w:r>
      <w:r>
        <w:rPr>
          <w:rFonts w:ascii="Times New Roman" w:eastAsia="Times New Roman" w:hAnsi="Times New Roman" w:cs="Times New Roman"/>
          <w:sz w:val="24"/>
          <w:szCs w:val="24"/>
        </w:rPr>
        <w:t xml:space="preserve"> (see Bloom, 2016). </w:t>
      </w:r>
    </w:p>
    <w:p w14:paraId="21D4B773" w14:textId="3568FF90" w:rsidR="00EF72E8" w:rsidRDefault="00F37D5F" w:rsidP="00EF72E8">
      <w:pPr>
        <w:spacing w:after="0" w:line="480" w:lineRule="auto"/>
        <w:ind w:firstLine="709"/>
        <w:rPr>
          <w:ins w:id="35" w:author="Reinstein, David" w:date="2019-09-29T23:20:00Z"/>
          <w:rFonts w:ascii="Times New Roman" w:eastAsia="Times New Roman" w:hAnsi="Times New Roman" w:cs="Times New Roman"/>
          <w:sz w:val="24"/>
          <w:szCs w:val="24"/>
        </w:rPr>
      </w:pPr>
      <w:r>
        <w:rPr>
          <w:rFonts w:ascii="Times New Roman" w:eastAsia="Times New Roman" w:hAnsi="Times New Roman" w:cs="Times New Roman"/>
          <w:sz w:val="24"/>
          <w:szCs w:val="24"/>
        </w:rPr>
        <w:t>Perhaps the clearest bias</w:t>
      </w:r>
      <w:ins w:id="36" w:author="Reinstein, David" w:date="2019-09-29T23:17:00Z">
        <w:r w:rsidR="00A81E6D">
          <w:rPr>
            <w:rFonts w:ascii="Times New Roman" w:eastAsia="Times New Roman" w:hAnsi="Times New Roman" w:cs="Times New Roman"/>
            <w:sz w:val="24"/>
            <w:szCs w:val="24"/>
          </w:rPr>
          <w:t>:</w:t>
        </w:r>
      </w:ins>
      <w:del w:id="37" w:author="Reinstein, David" w:date="2019-09-29T23:17:00Z">
        <w:r w:rsidDel="00A81E6D">
          <w:rPr>
            <w:rFonts w:ascii="Times New Roman" w:eastAsia="Times New Roman" w:hAnsi="Times New Roman" w:cs="Times New Roman"/>
            <w:sz w:val="24"/>
            <w:szCs w:val="24"/>
          </w:rPr>
          <w:delText xml:space="preserve"> of</w:delText>
        </w:r>
      </w:del>
      <w:ins w:id="38" w:author="Reinstein, David" w:date="2019-09-29T23:17:00Z">
        <w:r w:rsidR="00A81E6D">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 </w:t>
      </w:r>
      <w:ins w:id="39" w:author="Reinstein, David" w:date="2019-09-29T23:17:00Z">
        <w:r w:rsidR="00A81E6D">
          <w:rPr>
            <w:rFonts w:ascii="Times New Roman" w:eastAsia="Times New Roman" w:hAnsi="Times New Roman" w:cs="Times New Roman"/>
            <w:sz w:val="24"/>
            <w:szCs w:val="24"/>
          </w:rPr>
          <w:t xml:space="preserve">connecting </w:t>
        </w:r>
      </w:ins>
      <w:del w:id="40" w:author="Reinstein, David" w:date="2019-09-29T23:17:00Z">
        <w:r w:rsidDel="00A81E6D">
          <w:rPr>
            <w:rFonts w:ascii="Times New Roman" w:eastAsia="Times New Roman" w:hAnsi="Times New Roman" w:cs="Times New Roman"/>
            <w:sz w:val="24"/>
            <w:szCs w:val="24"/>
          </w:rPr>
          <w:delText xml:space="preserve">feeling </w:delText>
        </w:r>
      </w:del>
      <w:r>
        <w:rPr>
          <w:rFonts w:ascii="Times New Roman" w:eastAsia="Times New Roman" w:hAnsi="Times New Roman" w:cs="Times New Roman"/>
          <w:sz w:val="24"/>
          <w:szCs w:val="24"/>
        </w:rPr>
        <w:t xml:space="preserve">with a </w:t>
      </w:r>
      <w:r w:rsidRPr="00A81E6D">
        <w:rPr>
          <w:rFonts w:ascii="Times New Roman" w:eastAsia="Times New Roman" w:hAnsi="Times New Roman" w:cs="Times New Roman"/>
          <w:i/>
          <w:sz w:val="24"/>
          <w:szCs w:val="24"/>
          <w:rPrChange w:id="41" w:author="Reinstein, David" w:date="2019-09-29T23:17:00Z">
            <w:rPr>
              <w:rFonts w:ascii="Times New Roman" w:eastAsia="Times New Roman" w:hAnsi="Times New Roman" w:cs="Times New Roman"/>
              <w:sz w:val="24"/>
              <w:szCs w:val="24"/>
            </w:rPr>
          </w:rPrChange>
        </w:rPr>
        <w:t>particular</w:t>
      </w:r>
      <w:r>
        <w:rPr>
          <w:rFonts w:ascii="Times New Roman" w:eastAsia="Times New Roman" w:hAnsi="Times New Roman" w:cs="Times New Roman"/>
          <w:sz w:val="24"/>
          <w:szCs w:val="24"/>
        </w:rPr>
        <w:t xml:space="preserve"> person’s distress </w:t>
      </w:r>
      <w:del w:id="42" w:author="Reinstein, David" w:date="2019-09-29T23:17:00Z">
        <w:r w:rsidDel="00A81E6D">
          <w:rPr>
            <w:rFonts w:ascii="Times New Roman" w:eastAsia="Times New Roman" w:hAnsi="Times New Roman" w:cs="Times New Roman"/>
            <w:sz w:val="24"/>
            <w:szCs w:val="24"/>
          </w:rPr>
          <w:delText xml:space="preserve">is that it </w:delText>
        </w:r>
      </w:del>
      <w:r>
        <w:rPr>
          <w:rFonts w:ascii="Times New Roman" w:eastAsia="Times New Roman" w:hAnsi="Times New Roman" w:cs="Times New Roman"/>
          <w:sz w:val="24"/>
          <w:szCs w:val="24"/>
        </w:rPr>
        <w:t>leaves</w:t>
      </w:r>
      <w:ins w:id="43" w:author="Reinstein, David" w:date="2019-09-29T23:17:00Z">
        <w:r w:rsidR="00A81E6D">
          <w:rPr>
            <w:rFonts w:ascii="Times New Roman" w:eastAsia="Times New Roman" w:hAnsi="Times New Roman" w:cs="Times New Roman"/>
            <w:sz w:val="24"/>
            <w:szCs w:val="24"/>
          </w:rPr>
          <w:t xml:space="preserve"> one </w:t>
        </w:r>
      </w:ins>
      <w:del w:id="44" w:author="Reinstein, David" w:date="2019-09-29T23:17:00Z">
        <w:r w:rsidDel="00A81E6D">
          <w:rPr>
            <w:rFonts w:ascii="Times New Roman" w:eastAsia="Times New Roman" w:hAnsi="Times New Roman" w:cs="Times New Roman"/>
            <w:sz w:val="24"/>
            <w:szCs w:val="24"/>
          </w:rPr>
          <w:delText xml:space="preserve"> the person </w:delText>
        </w:r>
      </w:del>
      <w:r>
        <w:rPr>
          <w:rFonts w:ascii="Times New Roman" w:eastAsia="Times New Roman" w:hAnsi="Times New Roman" w:cs="Times New Roman"/>
          <w:sz w:val="24"/>
          <w:szCs w:val="24"/>
        </w:rPr>
        <w:t xml:space="preserve">insensitive to the </w:t>
      </w:r>
      <w:r w:rsidRPr="00A81E6D">
        <w:rPr>
          <w:rFonts w:ascii="Times New Roman" w:eastAsia="Times New Roman" w:hAnsi="Times New Roman" w:cs="Times New Roman"/>
          <w:i/>
          <w:sz w:val="24"/>
          <w:szCs w:val="24"/>
          <w:rPrChange w:id="45" w:author="Reinstein, David" w:date="2019-09-29T23:18:00Z">
            <w:rPr>
              <w:rFonts w:ascii="Times New Roman" w:eastAsia="Times New Roman" w:hAnsi="Times New Roman" w:cs="Times New Roman"/>
              <w:sz w:val="24"/>
              <w:szCs w:val="24"/>
            </w:rPr>
          </w:rPrChange>
        </w:rPr>
        <w:t>number</w:t>
      </w:r>
      <w:r>
        <w:rPr>
          <w:rFonts w:ascii="Times New Roman" w:eastAsia="Times New Roman" w:hAnsi="Times New Roman" w:cs="Times New Roman"/>
          <w:sz w:val="24"/>
          <w:szCs w:val="24"/>
        </w:rPr>
        <w:t xml:space="preserve"> of people </w:t>
      </w:r>
      <w:del w:id="46" w:author="Reinstein, David" w:date="2019-09-29T23:18:00Z">
        <w:r w:rsidDel="00A81E6D">
          <w:rPr>
            <w:rFonts w:ascii="Times New Roman" w:eastAsia="Times New Roman" w:hAnsi="Times New Roman" w:cs="Times New Roman"/>
            <w:sz w:val="24"/>
            <w:szCs w:val="24"/>
          </w:rPr>
          <w:delText>to extend help to</w:delText>
        </w:r>
      </w:del>
      <w:ins w:id="47" w:author="Reinstein, David" w:date="2019-09-29T23:18:00Z">
        <w:r w:rsidR="00A81E6D">
          <w:rPr>
            <w:rFonts w:ascii="Times New Roman" w:eastAsia="Times New Roman" w:hAnsi="Times New Roman" w:cs="Times New Roman"/>
            <w:sz w:val="24"/>
            <w:szCs w:val="24"/>
          </w:rPr>
          <w:t>that can be helped by a particular action</w:t>
        </w:r>
      </w:ins>
      <w:r>
        <w:rPr>
          <w:rFonts w:ascii="Times New Roman" w:eastAsia="Times New Roman" w:hAnsi="Times New Roman" w:cs="Times New Roman"/>
          <w:sz w:val="24"/>
          <w:szCs w:val="24"/>
        </w:rPr>
        <w:t xml:space="preserve">. </w:t>
      </w:r>
      <w:del w:id="48" w:author="Reinstein, David" w:date="2019-09-29T23:19:00Z">
        <w:r w:rsidR="00FD08A4" w:rsidDel="00A81E6D">
          <w:rPr>
            <w:rFonts w:ascii="Times New Roman" w:eastAsia="Times New Roman" w:hAnsi="Times New Roman" w:cs="Times New Roman"/>
            <w:sz w:val="24"/>
            <w:szCs w:val="24"/>
          </w:rPr>
          <w:delText>Many studies document that</w:delText>
        </w:r>
      </w:del>
      <w:ins w:id="49" w:author="Reinstein, David" w:date="2019-09-29T23:19:00Z">
        <w:r w:rsidR="00A81E6D">
          <w:rPr>
            <w:rFonts w:ascii="Times New Roman" w:eastAsia="Times New Roman" w:hAnsi="Times New Roman" w:cs="Times New Roman"/>
            <w:sz w:val="24"/>
            <w:szCs w:val="24"/>
          </w:rPr>
          <w:t>There is strong evidence that</w:t>
        </w:r>
      </w:ins>
      <w:r w:rsidR="00FD08A4">
        <w:rPr>
          <w:rFonts w:ascii="Times New Roman" w:eastAsia="Times New Roman" w:hAnsi="Times New Roman" w:cs="Times New Roman"/>
          <w:sz w:val="24"/>
          <w:szCs w:val="24"/>
        </w:rPr>
        <w:t xml:space="preserve"> people offer more aid </w:t>
      </w:r>
      <w:r w:rsidR="00FD08A4" w:rsidRPr="00FD08A4">
        <w:rPr>
          <w:rFonts w:ascii="Times New Roman" w:eastAsia="Times New Roman" w:hAnsi="Times New Roman" w:cs="Times New Roman"/>
          <w:sz w:val="24"/>
          <w:szCs w:val="24"/>
        </w:rPr>
        <w:t>to specific, identifiable victims than anonymous, statistical victims</w:t>
      </w:r>
      <w:r w:rsidR="00FD08A4">
        <w:rPr>
          <w:rFonts w:ascii="Times New Roman" w:eastAsia="Times New Roman" w:hAnsi="Times New Roman" w:cs="Times New Roman"/>
          <w:sz w:val="24"/>
          <w:szCs w:val="24"/>
        </w:rPr>
        <w:t xml:space="preserve"> (called the </w:t>
      </w:r>
      <w:r w:rsidR="002D55F0" w:rsidRPr="009143F2">
        <w:rPr>
          <w:rFonts w:ascii="Times New Roman" w:eastAsia="Times New Roman" w:hAnsi="Times New Roman" w:cs="Times New Roman"/>
          <w:i/>
          <w:sz w:val="24"/>
          <w:szCs w:val="24"/>
        </w:rPr>
        <w:t>identified victim e</w:t>
      </w:r>
      <w:r w:rsidR="00FD08A4" w:rsidRPr="009143F2">
        <w:rPr>
          <w:rFonts w:ascii="Times New Roman" w:eastAsia="Times New Roman" w:hAnsi="Times New Roman" w:cs="Times New Roman"/>
          <w:i/>
          <w:sz w:val="24"/>
          <w:szCs w:val="24"/>
        </w:rPr>
        <w:t>ffect</w:t>
      </w:r>
      <w:r w:rsidR="00FD08A4">
        <w:rPr>
          <w:rFonts w:ascii="Times New Roman" w:eastAsia="Times New Roman" w:hAnsi="Times New Roman" w:cs="Times New Roman"/>
          <w:sz w:val="24"/>
          <w:szCs w:val="24"/>
        </w:rPr>
        <w:t xml:space="preserve">; see </w:t>
      </w:r>
      <w:r>
        <w:rPr>
          <w:rFonts w:ascii="Times New Roman" w:eastAsia="Times New Roman" w:hAnsi="Times New Roman" w:cs="Times New Roman"/>
          <w:sz w:val="24"/>
          <w:szCs w:val="24"/>
        </w:rPr>
        <w:t xml:space="preserve">e.g., Kogut &amp; Ritov, 2005; Lee &amp; Feeley, 2016; Small, Loewenstein, &amp; Slovic, 2007). However, empathy toward one person may still </w:t>
      </w:r>
      <w:r w:rsidR="00FD08A4">
        <w:rPr>
          <w:rFonts w:ascii="Times New Roman" w:eastAsia="Times New Roman" w:hAnsi="Times New Roman" w:cs="Times New Roman"/>
          <w:sz w:val="24"/>
          <w:szCs w:val="24"/>
        </w:rPr>
        <w:t xml:space="preserve">benefit </w:t>
      </w:r>
      <w:r>
        <w:rPr>
          <w:rFonts w:ascii="Times New Roman" w:eastAsia="Times New Roman" w:hAnsi="Times New Roman" w:cs="Times New Roman"/>
          <w:sz w:val="24"/>
          <w:szCs w:val="24"/>
        </w:rPr>
        <w:t>other people sharing the identified victim’s situation</w:t>
      </w:r>
      <w:del w:id="50" w:author="Reinstein, David" w:date="2019-09-29T23:20:00Z">
        <w:r w:rsidDel="00A81E6D">
          <w:rPr>
            <w:rFonts w:ascii="Times New Roman" w:eastAsia="Times New Roman" w:hAnsi="Times New Roman" w:cs="Times New Roman"/>
            <w:sz w:val="24"/>
            <w:szCs w:val="24"/>
          </w:rPr>
          <w:delText xml:space="preserve">, even if </w:delText>
        </w:r>
        <w:r w:rsidR="00FD08A4" w:rsidDel="00A81E6D">
          <w:rPr>
            <w:rFonts w:ascii="Times New Roman" w:eastAsia="Times New Roman" w:hAnsi="Times New Roman" w:cs="Times New Roman"/>
            <w:sz w:val="24"/>
            <w:szCs w:val="24"/>
          </w:rPr>
          <w:delText xml:space="preserve"> the request is not specifically focus</w:delText>
        </w:r>
        <w:r w:rsidR="00520D55" w:rsidDel="00A81E6D">
          <w:rPr>
            <w:rFonts w:ascii="Times New Roman" w:eastAsia="Times New Roman" w:hAnsi="Times New Roman" w:cs="Times New Roman"/>
            <w:sz w:val="24"/>
            <w:szCs w:val="24"/>
          </w:rPr>
          <w:delText>ed</w:delText>
        </w:r>
        <w:r w:rsidR="00FD08A4" w:rsidDel="00A81E6D">
          <w:rPr>
            <w:rFonts w:ascii="Times New Roman" w:eastAsia="Times New Roman" w:hAnsi="Times New Roman" w:cs="Times New Roman"/>
            <w:sz w:val="24"/>
            <w:szCs w:val="24"/>
          </w:rPr>
          <w:delText xml:space="preserve"> on them</w:delText>
        </w:r>
      </w:del>
      <w:r>
        <w:rPr>
          <w:rFonts w:ascii="Times New Roman" w:eastAsia="Times New Roman" w:hAnsi="Times New Roman" w:cs="Times New Roman"/>
          <w:sz w:val="24"/>
          <w:szCs w:val="24"/>
        </w:rPr>
        <w:t xml:space="preserve">. </w:t>
      </w:r>
      <w:commentRangeStart w:id="51"/>
      <w:r>
        <w:rPr>
          <w:rFonts w:ascii="Times New Roman" w:eastAsia="Times New Roman" w:hAnsi="Times New Roman" w:cs="Times New Roman"/>
          <w:sz w:val="24"/>
          <w:szCs w:val="24"/>
        </w:rPr>
        <w:t xml:space="preserve">In Bloom’s (2016) analogy </w:t>
      </w:r>
      <w:del w:id="52" w:author="Reinstein, David" w:date="2019-09-29T23:20:00Z">
        <w:r w:rsidDel="00EF72E8">
          <w:rPr>
            <w:rFonts w:ascii="Times New Roman" w:eastAsia="Times New Roman" w:hAnsi="Times New Roman" w:cs="Times New Roman"/>
            <w:sz w:val="24"/>
            <w:szCs w:val="24"/>
          </w:rPr>
          <w:delText xml:space="preserve">of shining a light on particular individuals, </w:delText>
        </w:r>
      </w:del>
      <w:r>
        <w:rPr>
          <w:rFonts w:ascii="Times New Roman" w:eastAsia="Times New Roman" w:hAnsi="Times New Roman" w:cs="Times New Roman"/>
          <w:sz w:val="24"/>
          <w:szCs w:val="24"/>
        </w:rPr>
        <w:t>the question is whether empathy is highly focused (</w:t>
      </w:r>
      <w:del w:id="53" w:author="Reinstein, David" w:date="2019-09-29T23:22:00Z">
        <w:r w:rsidDel="00EF72E8">
          <w:rPr>
            <w:rFonts w:ascii="Times New Roman" w:eastAsia="Times New Roman" w:hAnsi="Times New Roman" w:cs="Times New Roman"/>
            <w:sz w:val="24"/>
            <w:szCs w:val="24"/>
          </w:rPr>
          <w:delText xml:space="preserve">like </w:delText>
        </w:r>
      </w:del>
      <w:r>
        <w:rPr>
          <w:rFonts w:ascii="Times New Roman" w:eastAsia="Times New Roman" w:hAnsi="Times New Roman" w:cs="Times New Roman"/>
          <w:sz w:val="24"/>
          <w:szCs w:val="24"/>
        </w:rPr>
        <w:t>a laser beam pointed at one person)</w:t>
      </w:r>
      <w:r w:rsidR="006E3E3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or if it</w:t>
      </w:r>
      <w:ins w:id="54" w:author="Reinstein, David" w:date="2019-09-29T23:21:00Z">
        <w:r w:rsidR="00EF72E8">
          <w:rPr>
            <w:rFonts w:ascii="Times New Roman" w:eastAsia="Times New Roman" w:hAnsi="Times New Roman" w:cs="Times New Roman"/>
            <w:sz w:val="24"/>
            <w:szCs w:val="24"/>
          </w:rPr>
          <w:t xml:space="preserve"> is </w:t>
        </w:r>
      </w:ins>
      <w:ins w:id="55" w:author="Reinstein, David" w:date="2019-09-29T23:22:00Z">
        <w:r w:rsidR="00EF72E8">
          <w:rPr>
            <w:rFonts w:ascii="Times New Roman" w:eastAsia="Times New Roman" w:hAnsi="Times New Roman" w:cs="Times New Roman"/>
            <w:sz w:val="24"/>
            <w:szCs w:val="24"/>
          </w:rPr>
          <w:t xml:space="preserve">a more diffuse </w:t>
        </w:r>
      </w:ins>
      <w:ins w:id="56" w:author="Reinstein, David" w:date="2019-09-29T23:21:00Z">
        <w:r w:rsidR="00EF72E8">
          <w:rPr>
            <w:rFonts w:ascii="Times New Roman" w:eastAsia="Times New Roman" w:hAnsi="Times New Roman" w:cs="Times New Roman"/>
            <w:sz w:val="24"/>
            <w:szCs w:val="24"/>
          </w:rPr>
          <w:t>flashlight</w:t>
        </w:r>
      </w:ins>
      <w:ins w:id="57" w:author="Reinstein, David" w:date="2019-09-29T23:23:00Z">
        <w:r w:rsidR="00EF72E8">
          <w:rPr>
            <w:rFonts w:ascii="Times New Roman" w:eastAsia="Times New Roman" w:hAnsi="Times New Roman" w:cs="Times New Roman"/>
            <w:sz w:val="24"/>
            <w:szCs w:val="24"/>
          </w:rPr>
          <w:t xml:space="preserve">, focused on one person but </w:t>
        </w:r>
      </w:ins>
      <w:ins w:id="58" w:author="Reinstein, David" w:date="2019-09-29T23:22:00Z">
        <w:r w:rsidR="00EF72E8">
          <w:rPr>
            <w:rFonts w:ascii="Times New Roman" w:eastAsia="Times New Roman" w:hAnsi="Times New Roman" w:cs="Times New Roman"/>
            <w:sz w:val="24"/>
            <w:szCs w:val="24"/>
          </w:rPr>
          <w:t>partially highlighting other</w:t>
        </w:r>
      </w:ins>
      <w:ins w:id="59" w:author="Reinstein, David" w:date="2019-09-29T23:23:00Z">
        <w:r w:rsidR="00EF72E8">
          <w:rPr>
            <w:rFonts w:ascii="Times New Roman" w:eastAsia="Times New Roman" w:hAnsi="Times New Roman" w:cs="Times New Roman"/>
            <w:sz w:val="24"/>
            <w:szCs w:val="24"/>
          </w:rPr>
          <w:t>s</w:t>
        </w:r>
      </w:ins>
      <w:ins w:id="60" w:author="Reinstein, David" w:date="2019-09-29T23:22:00Z">
        <w:r w:rsidR="00EF72E8">
          <w:rPr>
            <w:rFonts w:ascii="Times New Roman" w:eastAsia="Times New Roman" w:hAnsi="Times New Roman" w:cs="Times New Roman"/>
            <w:sz w:val="24"/>
            <w:szCs w:val="24"/>
          </w:rPr>
          <w:t xml:space="preserve"> as well. </w:t>
        </w:r>
      </w:ins>
      <w:ins w:id="61" w:author="Reinstein, David" w:date="2019-09-29T23:21:00Z">
        <w:r w:rsidR="00EF72E8">
          <w:rPr>
            <w:rFonts w:ascii="Times New Roman" w:eastAsia="Times New Roman" w:hAnsi="Times New Roman" w:cs="Times New Roman"/>
            <w:sz w:val="24"/>
            <w:szCs w:val="24"/>
          </w:rPr>
          <w:t xml:space="preserve"> </w:t>
        </w:r>
      </w:ins>
      <w:commentRangeEnd w:id="51"/>
      <w:ins w:id="62" w:author="Reinstein, David" w:date="2019-09-29T23:23:00Z">
        <w:r w:rsidR="00EF72E8">
          <w:rPr>
            <w:rStyle w:val="CommentReference"/>
          </w:rPr>
          <w:commentReference w:id="51"/>
        </w:r>
      </w:ins>
      <w:del w:id="63" w:author="Reinstein, David" w:date="2019-09-29T23:22:00Z">
        <w:r w:rsidDel="00EF72E8">
          <w:rPr>
            <w:rFonts w:ascii="Times New Roman" w:eastAsia="Times New Roman" w:hAnsi="Times New Roman" w:cs="Times New Roman"/>
            <w:sz w:val="24"/>
            <w:szCs w:val="24"/>
          </w:rPr>
          <w:delText xml:space="preserve"> bleeds into the periphe</w:delText>
        </w:r>
      </w:del>
      <w:del w:id="64" w:author="Reinstein, David" w:date="2019-09-29T23:21:00Z">
        <w:r w:rsidDel="00EF72E8">
          <w:rPr>
            <w:rFonts w:ascii="Times New Roman" w:eastAsia="Times New Roman" w:hAnsi="Times New Roman" w:cs="Times New Roman"/>
            <w:sz w:val="24"/>
            <w:szCs w:val="24"/>
          </w:rPr>
          <w:delText>ral</w:delText>
        </w:r>
      </w:del>
      <w:del w:id="65" w:author="Reinstein, David" w:date="2019-09-29T23:20:00Z">
        <w:r w:rsidDel="00EF72E8">
          <w:rPr>
            <w:rFonts w:ascii="Times New Roman" w:eastAsia="Times New Roman" w:hAnsi="Times New Roman" w:cs="Times New Roman"/>
            <w:sz w:val="24"/>
            <w:szCs w:val="24"/>
          </w:rPr>
          <w:delText xml:space="preserve"> and</w:delText>
        </w:r>
      </w:del>
      <w:del w:id="66" w:author="Reinstein, David" w:date="2019-09-29T23:22:00Z">
        <w:r w:rsidDel="00EF72E8">
          <w:rPr>
            <w:rFonts w:ascii="Times New Roman" w:eastAsia="Times New Roman" w:hAnsi="Times New Roman" w:cs="Times New Roman"/>
            <w:sz w:val="24"/>
            <w:szCs w:val="24"/>
          </w:rPr>
          <w:delText xml:space="preserve"> partially highlighting other people </w:delText>
        </w:r>
        <w:r w:rsidR="00FD08A4" w:rsidDel="00EF72E8">
          <w:rPr>
            <w:rFonts w:ascii="Times New Roman" w:eastAsia="Times New Roman" w:hAnsi="Times New Roman" w:cs="Times New Roman"/>
            <w:sz w:val="24"/>
            <w:szCs w:val="24"/>
          </w:rPr>
          <w:delText xml:space="preserve">as well </w:delText>
        </w:r>
        <w:r w:rsidDel="00EF72E8">
          <w:rPr>
            <w:rFonts w:ascii="Times New Roman" w:eastAsia="Times New Roman" w:hAnsi="Times New Roman" w:cs="Times New Roman"/>
            <w:sz w:val="24"/>
            <w:szCs w:val="24"/>
          </w:rPr>
          <w:delText xml:space="preserve">(like a regular flashlight pointed at a group of people, with someone “identified” in the focal point). </w:delText>
        </w:r>
      </w:del>
    </w:p>
    <w:p w14:paraId="52578A7A" w14:textId="0EEB3534" w:rsidR="00A23349" w:rsidRDefault="00F37D5F" w:rsidP="00A23349">
      <w:pPr>
        <w:spacing w:after="0" w:line="480" w:lineRule="auto"/>
        <w:ind w:firstLine="709"/>
        <w:rPr>
          <w:ins w:id="67" w:author="Robin Bergh" w:date="2019-09-28T16:30:00Z"/>
          <w:rFonts w:ascii="Times New Roman" w:eastAsia="Times New Roman" w:hAnsi="Times New Roman" w:cs="Times New Roman"/>
          <w:sz w:val="24"/>
          <w:szCs w:val="24"/>
        </w:rPr>
      </w:pPr>
      <w:r>
        <w:rPr>
          <w:rFonts w:ascii="Times New Roman" w:eastAsia="Times New Roman" w:hAnsi="Times New Roman" w:cs="Times New Roman"/>
          <w:sz w:val="24"/>
          <w:szCs w:val="24"/>
        </w:rPr>
        <w:t>T</w:t>
      </w:r>
      <w:ins w:id="68" w:author="Reinstein, David" w:date="2019-09-29T23:26:00Z">
        <w:r w:rsidR="003D6F58">
          <w:rPr>
            <w:rFonts w:ascii="Times New Roman" w:eastAsia="Times New Roman" w:hAnsi="Times New Roman" w:cs="Times New Roman"/>
            <w:sz w:val="24"/>
            <w:szCs w:val="24"/>
          </w:rPr>
          <w:t>here is a lack of evidence on t</w:t>
        </w:r>
      </w:ins>
      <w:r>
        <w:rPr>
          <w:rFonts w:ascii="Times New Roman" w:eastAsia="Times New Roman" w:hAnsi="Times New Roman" w:cs="Times New Roman"/>
          <w:sz w:val="24"/>
          <w:szCs w:val="24"/>
        </w:rPr>
        <w:t>his “spill-over effect”</w:t>
      </w:r>
      <w:ins w:id="69" w:author="Reinstein, David" w:date="2019-09-29T23:26:00Z">
        <w:r w:rsidR="003D6F58">
          <w:rPr>
            <w:rFonts w:ascii="Times New Roman" w:eastAsia="Times New Roman" w:hAnsi="Times New Roman" w:cs="Times New Roman"/>
            <w:sz w:val="24"/>
            <w:szCs w:val="24"/>
          </w:rPr>
          <w:t>; aka the generalized benefit of the i</w:t>
        </w:r>
      </w:ins>
      <w:del w:id="70" w:author="Reinstein, David" w:date="2019-09-29T23:27:00Z">
        <w:r w:rsidDel="003D6F58">
          <w:rPr>
            <w:rFonts w:ascii="Times New Roman" w:eastAsia="Times New Roman" w:hAnsi="Times New Roman" w:cs="Times New Roman"/>
            <w:sz w:val="24"/>
            <w:szCs w:val="24"/>
          </w:rPr>
          <w:delText xml:space="preserve"> is not well-examined i</w:delText>
        </w:r>
      </w:del>
      <w:ins w:id="71" w:author="Reinstein, David" w:date="2019-09-29T23:27:00Z">
        <w:r w:rsidR="003D6F58">
          <w:rPr>
            <w:rFonts w:ascii="Times New Roman" w:eastAsia="Times New Roman" w:hAnsi="Times New Roman" w:cs="Times New Roman"/>
            <w:sz w:val="24"/>
            <w:szCs w:val="24"/>
          </w:rPr>
          <w:t xml:space="preserve"> </w:t>
        </w:r>
      </w:ins>
      <w:del w:id="72" w:author="Reinstein, David" w:date="2019-09-29T23:27:00Z">
        <w:r w:rsidDel="003D6F58">
          <w:rPr>
            <w:rFonts w:ascii="Times New Roman" w:eastAsia="Times New Roman" w:hAnsi="Times New Roman" w:cs="Times New Roman"/>
            <w:sz w:val="24"/>
            <w:szCs w:val="24"/>
          </w:rPr>
          <w:delText xml:space="preserve">n </w:delText>
        </w:r>
      </w:del>
      <w:r>
        <w:rPr>
          <w:rFonts w:ascii="Times New Roman" w:eastAsia="Times New Roman" w:hAnsi="Times New Roman" w:cs="Times New Roman"/>
          <w:sz w:val="24"/>
          <w:szCs w:val="24"/>
        </w:rPr>
        <w:t xml:space="preserve">identified victim </w:t>
      </w:r>
      <w:del w:id="73" w:author="Reinstein, David" w:date="2019-09-29T23:27:00Z">
        <w:r w:rsidDel="003D6F58">
          <w:rPr>
            <w:rFonts w:ascii="Times New Roman" w:eastAsia="Times New Roman" w:hAnsi="Times New Roman" w:cs="Times New Roman"/>
            <w:sz w:val="24"/>
            <w:szCs w:val="24"/>
          </w:rPr>
          <w:delText>studies</w:delText>
        </w:r>
      </w:del>
      <w:ins w:id="74" w:author="Reinstein, David" w:date="2019-09-29T23:27:00Z">
        <w:r w:rsidR="003D6F58">
          <w:rPr>
            <w:rFonts w:ascii="Times New Roman" w:eastAsia="Times New Roman" w:hAnsi="Times New Roman" w:cs="Times New Roman"/>
            <w:sz w:val="24"/>
            <w:szCs w:val="24"/>
          </w:rPr>
          <w:t>effect</w:t>
        </w:r>
      </w:ins>
      <w:del w:id="75" w:author="Reinstein, David" w:date="2019-09-29T23:24:00Z">
        <w:r w:rsidDel="00DC224C">
          <w:rPr>
            <w:rFonts w:ascii="Times New Roman" w:eastAsia="Times New Roman" w:hAnsi="Times New Roman" w:cs="Times New Roman"/>
            <w:sz w:val="24"/>
            <w:szCs w:val="24"/>
          </w:rPr>
          <w:delText>, at least not in the papers included in a recent meta-analysis on this phenomenon (</w:delText>
        </w:r>
      </w:del>
      <w:ins w:id="76" w:author="Reinstein, David" w:date="2019-09-29T23:24:00Z">
        <w:r w:rsidR="00DC224C">
          <w:rPr>
            <w:rFonts w:ascii="Times New Roman" w:eastAsia="Times New Roman" w:hAnsi="Times New Roman" w:cs="Times New Roman"/>
            <w:sz w:val="24"/>
            <w:szCs w:val="24"/>
          </w:rPr>
          <w:t xml:space="preserve"> (</w:t>
        </w:r>
      </w:ins>
      <w:del w:id="77" w:author="Reinstein, David" w:date="2019-09-29T23:24:00Z">
        <w:r w:rsidDel="00142D7B">
          <w:rPr>
            <w:rFonts w:ascii="Times New Roman" w:eastAsia="Times New Roman" w:hAnsi="Times New Roman" w:cs="Times New Roman"/>
            <w:sz w:val="24"/>
            <w:szCs w:val="24"/>
          </w:rPr>
          <w:delText xml:space="preserve">see </w:delText>
        </w:r>
      </w:del>
      <w:ins w:id="78" w:author="Reinstein, David" w:date="2019-09-29T23:24:00Z">
        <w:r w:rsidR="00142D7B">
          <w:rPr>
            <w:rFonts w:ascii="Times New Roman" w:eastAsia="Times New Roman" w:hAnsi="Times New Roman" w:cs="Times New Roman"/>
            <w:sz w:val="24"/>
            <w:szCs w:val="24"/>
          </w:rPr>
          <w:t xml:space="preserve">see </w:t>
        </w:r>
      </w:ins>
      <w:r>
        <w:rPr>
          <w:rFonts w:ascii="Times New Roman" w:eastAsia="Times New Roman" w:hAnsi="Times New Roman" w:cs="Times New Roman"/>
          <w:sz w:val="24"/>
          <w:szCs w:val="24"/>
        </w:rPr>
        <w:t>Lee &amp; Feeley</w:t>
      </w:r>
      <w:ins w:id="79" w:author="Reinstein, David" w:date="2019-09-29T23:24:00Z">
        <w:r w:rsidR="00142D7B">
          <w:rPr>
            <w:rFonts w:ascii="Times New Roman" w:eastAsia="Times New Roman" w:hAnsi="Times New Roman" w:cs="Times New Roman"/>
            <w:sz w:val="24"/>
            <w:szCs w:val="24"/>
          </w:rPr>
          <w:t>’s</w:t>
        </w:r>
      </w:ins>
      <w:del w:id="80" w:author="Reinstein, David" w:date="2019-09-29T23:24:00Z">
        <w:r w:rsidDel="00142D7B">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2016</w:t>
      </w:r>
      <w:ins w:id="81" w:author="Reinstein, David" w:date="2019-09-29T23:24:00Z">
        <w:r w:rsidR="00142D7B">
          <w:rPr>
            <w:rFonts w:ascii="Times New Roman" w:eastAsia="Times New Roman" w:hAnsi="Times New Roman" w:cs="Times New Roman"/>
            <w:sz w:val="24"/>
            <w:szCs w:val="24"/>
          </w:rPr>
          <w:t xml:space="preserve"> meta-analysis</w:t>
        </w:r>
      </w:ins>
      <w:r>
        <w:rPr>
          <w:rFonts w:ascii="Times New Roman" w:eastAsia="Times New Roman" w:hAnsi="Times New Roman" w:cs="Times New Roman"/>
          <w:sz w:val="24"/>
          <w:szCs w:val="24"/>
        </w:rPr>
        <w:t xml:space="preserve">). For instance, Small et al. (2007) described how “any money that you donate will go to Rokia [the identified victim]” (p. 152), while Kogut and Ritov (2005) asked whether participants “were willing to contribute money to save the victim(s) lives” (p. 160). </w:t>
      </w:r>
      <w:ins w:id="82" w:author="Robin Bergh" w:date="2019-09-28T16:23:00Z">
        <w:r w:rsidR="00162CD0">
          <w:rPr>
            <w:rFonts w:ascii="Times New Roman" w:eastAsia="Times New Roman" w:hAnsi="Times New Roman" w:cs="Times New Roman"/>
            <w:sz w:val="24"/>
            <w:szCs w:val="24"/>
          </w:rPr>
          <w:t>Two s</w:t>
        </w:r>
      </w:ins>
      <w:ins w:id="83" w:author="Robin Bergh" w:date="2019-09-28T16:19:00Z">
        <w:r w:rsidR="00162CD0">
          <w:rPr>
            <w:rFonts w:ascii="Times New Roman" w:eastAsia="Times New Roman" w:hAnsi="Times New Roman" w:cs="Times New Roman"/>
            <w:sz w:val="24"/>
            <w:szCs w:val="24"/>
          </w:rPr>
          <w:t xml:space="preserve">tudies </w:t>
        </w:r>
      </w:ins>
      <w:ins w:id="84" w:author="Robin Bergh" w:date="2019-09-28T16:23:00Z">
        <w:r w:rsidR="00162CD0">
          <w:rPr>
            <w:rFonts w:ascii="Times New Roman" w:eastAsia="Times New Roman" w:hAnsi="Times New Roman" w:cs="Times New Roman"/>
            <w:sz w:val="24"/>
            <w:szCs w:val="24"/>
          </w:rPr>
          <w:t xml:space="preserve">focused </w:t>
        </w:r>
      </w:ins>
      <w:ins w:id="85" w:author="Robin Bergh" w:date="2019-09-28T16:21:00Z">
        <w:r w:rsidR="00162CD0">
          <w:rPr>
            <w:rFonts w:ascii="Times New Roman" w:eastAsia="Times New Roman" w:hAnsi="Times New Roman" w:cs="Times New Roman"/>
            <w:sz w:val="24"/>
            <w:szCs w:val="24"/>
          </w:rPr>
          <w:t>on</w:t>
        </w:r>
      </w:ins>
      <w:ins w:id="86" w:author="Robin Bergh" w:date="2019-09-28T16:19:00Z">
        <w:r w:rsidR="00162CD0">
          <w:rPr>
            <w:rFonts w:ascii="Times New Roman" w:eastAsia="Times New Roman" w:hAnsi="Times New Roman" w:cs="Times New Roman"/>
            <w:sz w:val="24"/>
            <w:szCs w:val="24"/>
          </w:rPr>
          <w:t xml:space="preserve"> donations </w:t>
        </w:r>
      </w:ins>
      <w:ins w:id="87" w:author="Robin Bergh" w:date="2019-09-28T16:21:00Z">
        <w:r w:rsidR="00162CD0">
          <w:rPr>
            <w:rFonts w:ascii="Times New Roman" w:eastAsia="Times New Roman" w:hAnsi="Times New Roman" w:cs="Times New Roman"/>
            <w:sz w:val="24"/>
            <w:szCs w:val="24"/>
          </w:rPr>
          <w:t>not earmarked</w:t>
        </w:r>
      </w:ins>
      <w:ins w:id="88" w:author="Robin Bergh" w:date="2019-09-28T16:19:00Z">
        <w:r w:rsidR="00162CD0">
          <w:rPr>
            <w:rFonts w:ascii="Times New Roman" w:eastAsia="Times New Roman" w:hAnsi="Times New Roman" w:cs="Times New Roman"/>
            <w:sz w:val="24"/>
            <w:szCs w:val="24"/>
          </w:rPr>
          <w:t xml:space="preserve"> for the identified victim have generated mixed results (see </w:t>
        </w:r>
      </w:ins>
      <w:ins w:id="89" w:author="Robin Bergh" w:date="2019-09-28T16:20:00Z">
        <w:r w:rsidR="00162CD0">
          <w:rPr>
            <w:rFonts w:ascii="Times New Roman" w:eastAsia="Times New Roman" w:hAnsi="Times New Roman" w:cs="Times New Roman"/>
            <w:sz w:val="24"/>
            <w:szCs w:val="24"/>
          </w:rPr>
          <w:t>Erlandsson, Björklund, and Bäckström,</w:t>
        </w:r>
      </w:ins>
      <w:ins w:id="90" w:author="Reinstein, David" w:date="2019-09-29T23:25:00Z">
        <w:r w:rsidR="00142D7B">
          <w:rPr>
            <w:rFonts w:ascii="Times New Roman" w:eastAsia="Times New Roman" w:hAnsi="Times New Roman" w:cs="Times New Roman"/>
            <w:sz w:val="24"/>
            <w:szCs w:val="24"/>
          </w:rPr>
          <w:t xml:space="preserve"> </w:t>
        </w:r>
      </w:ins>
      <w:ins w:id="91" w:author="Robin Bergh" w:date="2019-09-28T16:20:00Z">
        <w:r w:rsidR="00162CD0">
          <w:rPr>
            <w:rFonts w:ascii="Times New Roman" w:eastAsia="Times New Roman" w:hAnsi="Times New Roman" w:cs="Times New Roman"/>
            <w:sz w:val="24"/>
            <w:szCs w:val="24"/>
          </w:rPr>
          <w:t>2015; Lesner &amp; Rasmussen, 2014)</w:t>
        </w:r>
      </w:ins>
      <w:ins w:id="92" w:author="Robin Bergh" w:date="2019-09-28T16:22:00Z">
        <w:r w:rsidR="00162CD0">
          <w:rPr>
            <w:rFonts w:ascii="Times New Roman" w:eastAsia="Times New Roman" w:hAnsi="Times New Roman" w:cs="Times New Roman"/>
            <w:sz w:val="24"/>
            <w:szCs w:val="24"/>
          </w:rPr>
          <w:t xml:space="preserve">. </w:t>
        </w:r>
      </w:ins>
      <w:ins w:id="93" w:author="Robin Bergh" w:date="2019-09-28T16:23:00Z">
        <w:r w:rsidR="00162CD0">
          <w:rPr>
            <w:rFonts w:ascii="Times New Roman" w:eastAsia="Times New Roman" w:hAnsi="Times New Roman" w:cs="Times New Roman"/>
            <w:sz w:val="24"/>
            <w:szCs w:val="24"/>
          </w:rPr>
          <w:t>Those studies</w:t>
        </w:r>
      </w:ins>
      <w:ins w:id="94" w:author="Robin Bergh" w:date="2019-09-28T16:30:00Z">
        <w:r w:rsidR="00A23349">
          <w:rPr>
            <w:rFonts w:ascii="Times New Roman" w:eastAsia="Times New Roman" w:hAnsi="Times New Roman" w:cs="Times New Roman"/>
            <w:sz w:val="24"/>
            <w:szCs w:val="24"/>
          </w:rPr>
          <w:t xml:space="preserve"> also</w:t>
        </w:r>
      </w:ins>
      <w:ins w:id="95" w:author="Robin Bergh" w:date="2019-09-28T16:23:00Z">
        <w:r w:rsidR="00162CD0">
          <w:rPr>
            <w:rFonts w:ascii="Times New Roman" w:eastAsia="Times New Roman" w:hAnsi="Times New Roman" w:cs="Times New Roman"/>
            <w:sz w:val="24"/>
            <w:szCs w:val="24"/>
          </w:rPr>
          <w:t xml:space="preserve"> involved hypothetical giving or </w:t>
        </w:r>
      </w:ins>
      <w:ins w:id="96" w:author="Robin Bergh" w:date="2019-09-28T16:25:00Z">
        <w:r w:rsidR="00162CD0">
          <w:rPr>
            <w:rFonts w:ascii="Times New Roman" w:eastAsia="Times New Roman" w:hAnsi="Times New Roman" w:cs="Times New Roman"/>
            <w:sz w:val="24"/>
            <w:szCs w:val="24"/>
          </w:rPr>
          <w:t>relied on previous donors as participants</w:t>
        </w:r>
      </w:ins>
      <w:ins w:id="97" w:author="Robin Bergh" w:date="2019-09-28T16:26:00Z">
        <w:r w:rsidR="00162CD0">
          <w:rPr>
            <w:rFonts w:ascii="Times New Roman" w:eastAsia="Times New Roman" w:hAnsi="Times New Roman" w:cs="Times New Roman"/>
            <w:sz w:val="24"/>
            <w:szCs w:val="24"/>
          </w:rPr>
          <w:t xml:space="preserve">, </w:t>
        </w:r>
      </w:ins>
      <w:ins w:id="98" w:author="Robin Bergh" w:date="2019-09-28T16:27:00Z">
        <w:r w:rsidR="00162CD0">
          <w:rPr>
            <w:rFonts w:ascii="Times New Roman" w:eastAsia="Times New Roman" w:hAnsi="Times New Roman" w:cs="Times New Roman"/>
            <w:sz w:val="24"/>
            <w:szCs w:val="24"/>
          </w:rPr>
          <w:t>which complicates the generalizability</w:t>
        </w:r>
      </w:ins>
      <w:ins w:id="99" w:author="Robin Bergh" w:date="2019-09-28T16:30:00Z">
        <w:r w:rsidR="00A23349">
          <w:rPr>
            <w:rFonts w:ascii="Times New Roman" w:eastAsia="Times New Roman" w:hAnsi="Times New Roman" w:cs="Times New Roman"/>
            <w:sz w:val="24"/>
            <w:szCs w:val="24"/>
          </w:rPr>
          <w:t xml:space="preserve"> of the findings</w:t>
        </w:r>
      </w:ins>
      <w:ins w:id="100" w:author="Robin Bergh" w:date="2019-09-28T16:28:00Z">
        <w:r w:rsidR="00162CD0">
          <w:rPr>
            <w:rFonts w:ascii="Times New Roman" w:eastAsia="Times New Roman" w:hAnsi="Times New Roman" w:cs="Times New Roman"/>
            <w:sz w:val="24"/>
            <w:szCs w:val="24"/>
          </w:rPr>
          <w:t xml:space="preserve"> (see </w:t>
        </w:r>
      </w:ins>
      <w:ins w:id="101" w:author="Robin Bergh" w:date="2019-09-28T16:29:00Z">
        <w:r w:rsidR="00162CD0">
          <w:rPr>
            <w:rFonts w:ascii="Times New Roman" w:eastAsia="Times New Roman" w:hAnsi="Times New Roman" w:cs="Times New Roman"/>
            <w:sz w:val="24"/>
            <w:szCs w:val="24"/>
          </w:rPr>
          <w:t>next headings</w:t>
        </w:r>
        <w:del w:id="102" w:author="Reinstein, David" w:date="2019-09-29T23:26:00Z">
          <w:r w:rsidR="00162CD0" w:rsidDel="003D6F58">
            <w:rPr>
              <w:rFonts w:ascii="Times New Roman" w:eastAsia="Times New Roman" w:hAnsi="Times New Roman" w:cs="Times New Roman"/>
              <w:sz w:val="24"/>
              <w:szCs w:val="24"/>
            </w:rPr>
            <w:delText xml:space="preserve"> for is</w:delText>
          </w:r>
          <w:r w:rsidR="00A23349" w:rsidDel="003D6F58">
            <w:rPr>
              <w:rFonts w:ascii="Times New Roman" w:eastAsia="Times New Roman" w:hAnsi="Times New Roman" w:cs="Times New Roman"/>
              <w:sz w:val="24"/>
              <w:szCs w:val="24"/>
            </w:rPr>
            <w:delText>sues with previous donors as participants</w:delText>
          </w:r>
        </w:del>
        <w:r w:rsidR="00A23349">
          <w:rPr>
            <w:rFonts w:ascii="Times New Roman" w:eastAsia="Times New Roman" w:hAnsi="Times New Roman" w:cs="Times New Roman"/>
            <w:sz w:val="24"/>
            <w:szCs w:val="24"/>
          </w:rPr>
          <w:t>).</w:t>
        </w:r>
      </w:ins>
      <w:ins w:id="103" w:author="Robin Bergh" w:date="2019-09-28T16:30:00Z">
        <w:r w:rsidR="00A23349">
          <w:rPr>
            <w:rFonts w:ascii="Times New Roman" w:eastAsia="Times New Roman" w:hAnsi="Times New Roman" w:cs="Times New Roman"/>
            <w:sz w:val="24"/>
            <w:szCs w:val="24"/>
          </w:rPr>
          <w:t xml:space="preserve"> </w:t>
        </w:r>
        <w:del w:id="104" w:author="Reinstein, David" w:date="2019-09-29T23:27:00Z">
          <w:r w:rsidR="00A23349" w:rsidDel="003D6F58">
            <w:rPr>
              <w:rFonts w:ascii="Times New Roman" w:eastAsia="Times New Roman" w:hAnsi="Times New Roman" w:cs="Times New Roman"/>
              <w:sz w:val="24"/>
              <w:szCs w:val="24"/>
            </w:rPr>
            <w:delText>Overall, there is</w:delText>
          </w:r>
        </w:del>
      </w:ins>
      <w:ins w:id="105" w:author="Robin Bergh" w:date="2019-09-28T16:29:00Z">
        <w:del w:id="106" w:author="Reinstein, David" w:date="2019-09-29T23:27:00Z">
          <w:r w:rsidR="00A23349" w:rsidDel="003D6F58">
            <w:rPr>
              <w:rFonts w:ascii="Times New Roman" w:eastAsia="Times New Roman" w:hAnsi="Times New Roman" w:cs="Times New Roman"/>
              <w:sz w:val="24"/>
              <w:szCs w:val="24"/>
            </w:rPr>
            <w:delText xml:space="preserve"> </w:delText>
          </w:r>
        </w:del>
      </w:ins>
      <w:ins w:id="107" w:author="Robin Bergh" w:date="2019-09-28T16:30:00Z">
        <w:del w:id="108" w:author="Reinstein, David" w:date="2019-09-29T23:27:00Z">
          <w:r w:rsidR="00A23349" w:rsidDel="003D6F58">
            <w:rPr>
              <w:rFonts w:ascii="Times New Roman" w:eastAsia="Times New Roman" w:hAnsi="Times New Roman" w:cs="Times New Roman"/>
              <w:sz w:val="24"/>
              <w:szCs w:val="24"/>
            </w:rPr>
            <w:delText xml:space="preserve">a need for more research on the generalized benefits of the identified victim effect. </w:delText>
          </w:r>
        </w:del>
      </w:ins>
    </w:p>
    <w:p w14:paraId="0A56C76B" w14:textId="629B845F" w:rsidR="00841F8A" w:rsidDel="00A23349" w:rsidRDefault="00F37D5F" w:rsidP="00FD08A4">
      <w:pPr>
        <w:spacing w:after="0" w:line="480" w:lineRule="auto"/>
        <w:ind w:firstLine="709"/>
        <w:rPr>
          <w:del w:id="109" w:author="Robin Bergh" w:date="2019-09-28T16:30:00Z"/>
          <w:rFonts w:ascii="Times New Roman" w:eastAsia="Times New Roman" w:hAnsi="Times New Roman" w:cs="Times New Roman"/>
          <w:sz w:val="24"/>
          <w:szCs w:val="24"/>
        </w:rPr>
      </w:pPr>
      <w:del w:id="110" w:author="Robin Bergh" w:date="2019-09-28T16:30:00Z">
        <w:r w:rsidDel="00A23349">
          <w:rPr>
            <w:rFonts w:ascii="Times New Roman" w:eastAsia="Times New Roman" w:hAnsi="Times New Roman" w:cs="Times New Roman"/>
            <w:sz w:val="24"/>
            <w:szCs w:val="24"/>
          </w:rPr>
          <w:delText xml:space="preserve">Thus, it remains unknown from the seminal studies if the identified victim effect also benefits other people. </w:delText>
        </w:r>
      </w:del>
    </w:p>
    <w:p w14:paraId="607CD322" w14:textId="3227FFA9" w:rsidR="00841F8A" w:rsidRDefault="00F37D5F">
      <w:pPr>
        <w:spacing w:after="0" w:line="480" w:lineRule="auto"/>
        <w:ind w:firstLine="709"/>
        <w:rPr>
          <w:rFonts w:ascii="Times New Roman" w:eastAsia="Times New Roman" w:hAnsi="Times New Roman" w:cs="Times New Roman"/>
          <w:sz w:val="24"/>
          <w:szCs w:val="24"/>
        </w:rPr>
      </w:pPr>
      <w:del w:id="111" w:author="Robin Bergh" w:date="2019-09-28T16:30:00Z">
        <w:r w:rsidDel="00A23349">
          <w:rPr>
            <w:rFonts w:ascii="Times New Roman" w:eastAsia="Times New Roman" w:hAnsi="Times New Roman" w:cs="Times New Roman"/>
            <w:sz w:val="24"/>
            <w:szCs w:val="24"/>
          </w:rPr>
          <w:delText xml:space="preserve">In one study by Erlandsson, Björklund, and Bäckström (2015), participants were asked if they would be hypothetically willing to help others from the same village as the identified victim, and they observed increased giving in this condition. It is less clear if that prosocial tendency spreads further to distant others, and if it holds up for actual </w:delText>
        </w:r>
        <w:r w:rsidR="006E3E38" w:rsidDel="00A23349">
          <w:rPr>
            <w:rFonts w:ascii="Times New Roman" w:eastAsia="Times New Roman" w:hAnsi="Times New Roman" w:cs="Times New Roman"/>
            <w:sz w:val="24"/>
            <w:szCs w:val="24"/>
          </w:rPr>
          <w:delText>donations</w:delText>
        </w:r>
        <w:r w:rsidDel="00A23349">
          <w:rPr>
            <w:rFonts w:ascii="Times New Roman" w:eastAsia="Times New Roman" w:hAnsi="Times New Roman" w:cs="Times New Roman"/>
            <w:sz w:val="24"/>
            <w:szCs w:val="24"/>
          </w:rPr>
          <w:delText>. In a large-scale field experiment, Lesner and Rasmussen (2014) sent mail request to previous donors of a charity, and they found that images of particular victims had no effect on donations. Contacting previous donors might operate quite different</w:delText>
        </w:r>
        <w:r w:rsidR="00EC5E96" w:rsidDel="00A23349">
          <w:rPr>
            <w:rFonts w:ascii="Times New Roman" w:eastAsia="Times New Roman" w:hAnsi="Times New Roman" w:cs="Times New Roman"/>
            <w:sz w:val="24"/>
            <w:szCs w:val="24"/>
          </w:rPr>
          <w:delText>ly</w:delText>
        </w:r>
        <w:r w:rsidDel="00A23349">
          <w:rPr>
            <w:rFonts w:ascii="Times New Roman" w:eastAsia="Times New Roman" w:hAnsi="Times New Roman" w:cs="Times New Roman"/>
            <w:sz w:val="24"/>
            <w:szCs w:val="24"/>
          </w:rPr>
          <w:delText xml:space="preserve"> from soliciting </w:delText>
        </w:r>
        <w:r w:rsidR="00EC5E96" w:rsidDel="00A23349">
          <w:rPr>
            <w:rFonts w:ascii="Times New Roman" w:eastAsia="Times New Roman" w:hAnsi="Times New Roman" w:cs="Times New Roman"/>
            <w:sz w:val="24"/>
            <w:szCs w:val="24"/>
          </w:rPr>
          <w:delText>new donors</w:delText>
        </w:r>
        <w:r w:rsidDel="00A23349">
          <w:rPr>
            <w:rFonts w:ascii="Times New Roman" w:eastAsia="Times New Roman" w:hAnsi="Times New Roman" w:cs="Times New Roman"/>
            <w:sz w:val="24"/>
            <w:szCs w:val="24"/>
          </w:rPr>
          <w:delText xml:space="preserve">, however (see also next section), and this highlights a need for more research on the generalized benefits of the identified victim effect. </w:delText>
        </w:r>
      </w:del>
      <w:r>
        <w:rPr>
          <w:rFonts w:ascii="Times New Roman" w:eastAsia="Times New Roman" w:hAnsi="Times New Roman" w:cs="Times New Roman"/>
          <w:sz w:val="24"/>
          <w:szCs w:val="24"/>
        </w:rPr>
        <w:t xml:space="preserve">The notion that empathy is innumerate also </w:t>
      </w:r>
      <w:ins w:id="112" w:author="Reinstein, David" w:date="2019-09-29T23:27:00Z">
        <w:r w:rsidR="003D6F58">
          <w:rPr>
            <w:rFonts w:ascii="Times New Roman" w:eastAsia="Times New Roman" w:hAnsi="Times New Roman" w:cs="Times New Roman"/>
            <w:sz w:val="24"/>
            <w:szCs w:val="24"/>
          </w:rPr>
          <w:t xml:space="preserve">informs </w:t>
        </w:r>
      </w:ins>
      <w:del w:id="113" w:author="Reinstein, David" w:date="2019-09-29T23:27:00Z">
        <w:r w:rsidR="006E3E38" w:rsidDel="003D6F58">
          <w:rPr>
            <w:rFonts w:ascii="Times New Roman" w:eastAsia="Times New Roman" w:hAnsi="Times New Roman" w:cs="Times New Roman"/>
            <w:sz w:val="24"/>
            <w:szCs w:val="24"/>
          </w:rPr>
          <w:delText xml:space="preserve">matters </w:delText>
        </w:r>
        <w:r w:rsidDel="003D6F58">
          <w:rPr>
            <w:rFonts w:ascii="Times New Roman" w:eastAsia="Times New Roman" w:hAnsi="Times New Roman" w:cs="Times New Roman"/>
            <w:sz w:val="24"/>
            <w:szCs w:val="24"/>
          </w:rPr>
          <w:delText xml:space="preserve">for a </w:delText>
        </w:r>
      </w:del>
      <w:ins w:id="114" w:author="Reinstein, David" w:date="2019-09-29T23:27:00Z">
        <w:r w:rsidR="003D6F58">
          <w:rPr>
            <w:rFonts w:ascii="Times New Roman" w:eastAsia="Times New Roman" w:hAnsi="Times New Roman" w:cs="Times New Roman"/>
            <w:sz w:val="24"/>
            <w:szCs w:val="24"/>
          </w:rPr>
          <w:t xml:space="preserve">the </w:t>
        </w:r>
      </w:ins>
      <w:r>
        <w:rPr>
          <w:rFonts w:ascii="Times New Roman" w:eastAsia="Times New Roman" w:hAnsi="Times New Roman" w:cs="Times New Roman"/>
          <w:sz w:val="24"/>
          <w:szCs w:val="24"/>
        </w:rPr>
        <w:t xml:space="preserve">discussion about </w:t>
      </w:r>
      <w:del w:id="115" w:author="Reinstein, David" w:date="2019-09-29T23:29:00Z">
        <w:r w:rsidDel="002662D3">
          <w:rPr>
            <w:rFonts w:ascii="Times New Roman" w:eastAsia="Times New Roman" w:hAnsi="Times New Roman" w:cs="Times New Roman"/>
            <w:sz w:val="24"/>
            <w:szCs w:val="24"/>
          </w:rPr>
          <w:delText xml:space="preserve">more </w:delText>
        </w:r>
      </w:del>
      <w:r>
        <w:rPr>
          <w:rFonts w:ascii="Times New Roman" w:eastAsia="Times New Roman" w:hAnsi="Times New Roman" w:cs="Times New Roman"/>
          <w:sz w:val="24"/>
          <w:szCs w:val="24"/>
        </w:rPr>
        <w:t>rational</w:t>
      </w:r>
      <w:ins w:id="116" w:author="Reinstein, David" w:date="2019-09-29T23:29:00Z">
        <w:r w:rsidR="002662D3">
          <w:rPr>
            <w:rFonts w:ascii="Times New Roman" w:eastAsia="Times New Roman" w:hAnsi="Times New Roman" w:cs="Times New Roman"/>
            <w:sz w:val="24"/>
            <w:szCs w:val="24"/>
          </w:rPr>
          <w:t xml:space="preserve"> and effective</w:t>
        </w:r>
      </w:ins>
      <w:del w:id="117" w:author="Reinstein, David" w:date="2019-09-29T23:29:00Z">
        <w:r w:rsidDel="002662D3">
          <w:rPr>
            <w:rFonts w:ascii="Times New Roman" w:eastAsia="Times New Roman" w:hAnsi="Times New Roman" w:cs="Times New Roman"/>
            <w:sz w:val="24"/>
            <w:szCs w:val="24"/>
          </w:rPr>
          <w:delText>ly</w:delText>
        </w:r>
      </w:del>
      <w:del w:id="118" w:author="Reinstein, David" w:date="2019-09-29T23:30:00Z">
        <w:r w:rsidDel="002662D3">
          <w:rPr>
            <w:rFonts w:ascii="Times New Roman" w:eastAsia="Times New Roman" w:hAnsi="Times New Roman" w:cs="Times New Roman"/>
            <w:sz w:val="24"/>
            <w:szCs w:val="24"/>
          </w:rPr>
          <w:delText xml:space="preserve"> guided</w:delText>
        </w:r>
      </w:del>
      <w:r>
        <w:rPr>
          <w:rFonts w:ascii="Times New Roman" w:eastAsia="Times New Roman" w:hAnsi="Times New Roman" w:cs="Times New Roman"/>
          <w:sz w:val="24"/>
          <w:szCs w:val="24"/>
        </w:rPr>
        <w:t xml:space="preserve"> helping behaviors. </w:t>
      </w:r>
      <w:ins w:id="119" w:author="Reinstein, David" w:date="2019-09-29T23:30:00Z">
        <w:r w:rsidR="002662D3">
          <w:rPr>
            <w:rFonts w:ascii="Times New Roman" w:eastAsia="Times New Roman" w:hAnsi="Times New Roman" w:cs="Times New Roman"/>
            <w:sz w:val="24"/>
            <w:szCs w:val="24"/>
          </w:rPr>
          <w:t xml:space="preserve">If empathy is </w:t>
        </w:r>
      </w:ins>
      <w:del w:id="120" w:author="Reinstein, David" w:date="2019-09-29T23:30:00Z">
        <w:r w:rsidDel="002662D3">
          <w:rPr>
            <w:rFonts w:ascii="Times New Roman" w:eastAsia="Times New Roman" w:hAnsi="Times New Roman" w:cs="Times New Roman"/>
            <w:sz w:val="24"/>
            <w:szCs w:val="24"/>
          </w:rPr>
          <w:delText>Innumerate empathy</w:delText>
        </w:r>
      </w:del>
      <w:ins w:id="121" w:author="Reinstein, David" w:date="2019-09-29T23:30:00Z">
        <w:r w:rsidR="002662D3">
          <w:rPr>
            <w:rFonts w:ascii="Times New Roman" w:eastAsia="Times New Roman" w:hAnsi="Times New Roman" w:cs="Times New Roman"/>
            <w:sz w:val="24"/>
            <w:szCs w:val="24"/>
          </w:rPr>
          <w:t>innumerate</w:t>
        </w:r>
      </w:ins>
      <w:del w:id="122" w:author="Reinstein, David" w:date="2019-09-29T23:30:00Z">
        <w:r w:rsidDel="002662D3">
          <w:rPr>
            <w:rFonts w:ascii="Times New Roman" w:eastAsia="Times New Roman" w:hAnsi="Times New Roman" w:cs="Times New Roman"/>
            <w:sz w:val="24"/>
            <w:szCs w:val="24"/>
          </w:rPr>
          <w:delText xml:space="preserve"> suggests that</w:delText>
        </w:r>
      </w:del>
      <w:r>
        <w:rPr>
          <w:rFonts w:ascii="Times New Roman" w:eastAsia="Times New Roman" w:hAnsi="Times New Roman" w:cs="Times New Roman"/>
          <w:sz w:val="24"/>
          <w:szCs w:val="24"/>
        </w:rPr>
        <w:t xml:space="preserve"> it should not only be insensitive to the numbers of victims, but </w:t>
      </w:r>
      <w:del w:id="123" w:author="Reinstein, David" w:date="2019-09-29T23:30:00Z">
        <w:r w:rsidR="00BB22E7" w:rsidDel="002662D3">
          <w:rPr>
            <w:rFonts w:ascii="Times New Roman" w:eastAsia="Times New Roman" w:hAnsi="Times New Roman" w:cs="Times New Roman"/>
            <w:sz w:val="24"/>
            <w:szCs w:val="24"/>
          </w:rPr>
          <w:delText xml:space="preserve">insensitive </w:delText>
        </w:r>
      </w:del>
      <w:r w:rsidR="00BB22E7">
        <w:rPr>
          <w:rFonts w:ascii="Times New Roman" w:eastAsia="Times New Roman" w:hAnsi="Times New Roman" w:cs="Times New Roman"/>
          <w:sz w:val="24"/>
          <w:szCs w:val="24"/>
        </w:rPr>
        <w:t xml:space="preserve">to </w:t>
      </w:r>
      <w:r>
        <w:rPr>
          <w:rFonts w:ascii="Times New Roman" w:eastAsia="Times New Roman" w:hAnsi="Times New Roman" w:cs="Times New Roman"/>
          <w:i/>
          <w:sz w:val="24"/>
          <w:szCs w:val="24"/>
        </w:rPr>
        <w:t>any</w:t>
      </w:r>
      <w:r>
        <w:rPr>
          <w:rFonts w:ascii="Times New Roman" w:eastAsia="Times New Roman" w:hAnsi="Times New Roman" w:cs="Times New Roman"/>
          <w:sz w:val="24"/>
          <w:szCs w:val="24"/>
        </w:rPr>
        <w:t xml:space="preserve"> numerical information</w:t>
      </w:r>
      <w:del w:id="124" w:author="Reinstein, David" w:date="2019-09-29T23:30:00Z">
        <w:r w:rsidDel="002662D3">
          <w:rPr>
            <w:rFonts w:ascii="Times New Roman" w:eastAsia="Times New Roman" w:hAnsi="Times New Roman" w:cs="Times New Roman"/>
            <w:sz w:val="24"/>
            <w:szCs w:val="24"/>
          </w:rPr>
          <w:delText xml:space="preserve"> about amounts of help</w:delText>
        </w:r>
      </w:del>
      <w:r>
        <w:rPr>
          <w:rFonts w:ascii="Times New Roman" w:eastAsia="Times New Roman" w:hAnsi="Times New Roman" w:cs="Times New Roman"/>
          <w:sz w:val="24"/>
          <w:szCs w:val="24"/>
        </w:rPr>
        <w:t xml:space="preserve"> – such as the proportion of a charity’s </w:t>
      </w:r>
      <w:r>
        <w:rPr>
          <w:rFonts w:ascii="Times New Roman" w:eastAsia="Times New Roman" w:hAnsi="Times New Roman" w:cs="Times New Roman"/>
          <w:sz w:val="24"/>
          <w:szCs w:val="24"/>
        </w:rPr>
        <w:lastRenderedPageBreak/>
        <w:t xml:space="preserve">revenue that goes to its programs (henceforth efficiency), and </w:t>
      </w:r>
      <w:del w:id="125" w:author="Reinstein, David" w:date="2019-09-29T23:30:00Z">
        <w:r w:rsidDel="002662D3">
          <w:rPr>
            <w:rFonts w:ascii="Times New Roman" w:eastAsia="Times New Roman" w:hAnsi="Times New Roman" w:cs="Times New Roman"/>
            <w:sz w:val="24"/>
            <w:szCs w:val="24"/>
          </w:rPr>
          <w:delText xml:space="preserve">what </w:delText>
        </w:r>
      </w:del>
      <w:r>
        <w:rPr>
          <w:rFonts w:ascii="Times New Roman" w:eastAsia="Times New Roman" w:hAnsi="Times New Roman" w:cs="Times New Roman"/>
          <w:sz w:val="24"/>
          <w:szCs w:val="24"/>
        </w:rPr>
        <w:t xml:space="preserve">the </w:t>
      </w:r>
      <w:ins w:id="126" w:author="Reinstein, David" w:date="2019-09-29T23:31:00Z">
        <w:r w:rsidR="002662D3">
          <w:rPr>
            <w:rFonts w:ascii="Times New Roman" w:eastAsia="Times New Roman" w:hAnsi="Times New Roman" w:cs="Times New Roman"/>
            <w:sz w:val="24"/>
            <w:szCs w:val="24"/>
          </w:rPr>
          <w:t xml:space="preserve">ultimate outcomes these </w:t>
        </w:r>
      </w:ins>
      <w:r>
        <w:rPr>
          <w:rFonts w:ascii="Times New Roman" w:eastAsia="Times New Roman" w:hAnsi="Times New Roman" w:cs="Times New Roman"/>
          <w:sz w:val="24"/>
          <w:szCs w:val="24"/>
        </w:rPr>
        <w:t>programs</w:t>
      </w:r>
      <w:ins w:id="127" w:author="Reinstein, David" w:date="2019-09-29T23:31:00Z">
        <w:r w:rsidR="002662D3">
          <w:rPr>
            <w:rFonts w:ascii="Times New Roman" w:eastAsia="Times New Roman" w:hAnsi="Times New Roman" w:cs="Times New Roman"/>
            <w:sz w:val="24"/>
            <w:szCs w:val="24"/>
          </w:rPr>
          <w:t xml:space="preserve"> </w:t>
        </w:r>
      </w:ins>
      <w:del w:id="128" w:author="Reinstein, David" w:date="2019-09-29T23:31:00Z">
        <w:r w:rsidDel="002662D3">
          <w:rPr>
            <w:rFonts w:ascii="Times New Roman" w:eastAsia="Times New Roman" w:hAnsi="Times New Roman" w:cs="Times New Roman"/>
            <w:sz w:val="24"/>
            <w:szCs w:val="24"/>
          </w:rPr>
          <w:delText xml:space="preserve"> accomplish</w:delText>
        </w:r>
      </w:del>
      <w:ins w:id="129" w:author="Reinstein, David" w:date="2019-09-29T23:31:00Z">
        <w:r w:rsidR="002662D3">
          <w:rPr>
            <w:rFonts w:ascii="Times New Roman" w:eastAsia="Times New Roman" w:hAnsi="Times New Roman" w:cs="Times New Roman"/>
            <w:sz w:val="24"/>
            <w:szCs w:val="24"/>
          </w:rPr>
          <w:t>yield</w:t>
        </w:r>
      </w:ins>
      <w:r>
        <w:rPr>
          <w:rFonts w:ascii="Times New Roman" w:eastAsia="Times New Roman" w:hAnsi="Times New Roman" w:cs="Times New Roman"/>
          <w:sz w:val="24"/>
          <w:szCs w:val="24"/>
        </w:rPr>
        <w:t xml:space="preserve"> (henceforth effectiveness). </w:t>
      </w:r>
    </w:p>
    <w:p w14:paraId="2FBC9CDD" w14:textId="77777777" w:rsidR="00841F8A" w:rsidRDefault="00F37D5F">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Charity Efficiency and Effectiveness</w:t>
      </w:r>
    </w:p>
    <w:p w14:paraId="71DA9822" w14:textId="7BDBAF67" w:rsidR="00841F8A" w:rsidRDefault="00F37D5F">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Effectiveness </w:t>
      </w:r>
      <w:ins w:id="130" w:author="Reinstein, David" w:date="2019-09-29T23:31:00Z">
        <w:r w:rsidR="002662D3">
          <w:rPr>
            <w:rFonts w:ascii="Times New Roman" w:eastAsia="Times New Roman" w:hAnsi="Times New Roman" w:cs="Times New Roman"/>
            <w:sz w:val="24"/>
            <w:szCs w:val="24"/>
          </w:rPr>
          <w:t xml:space="preserve">(versus efficiency) </w:t>
        </w:r>
      </w:ins>
      <w:r>
        <w:rPr>
          <w:rFonts w:ascii="Times New Roman" w:eastAsia="Times New Roman" w:hAnsi="Times New Roman" w:cs="Times New Roman"/>
          <w:sz w:val="24"/>
          <w:szCs w:val="24"/>
        </w:rPr>
        <w:t xml:space="preserve">is a more direct indicator of </w:t>
      </w:r>
      <w:ins w:id="131" w:author="Reinstein, David" w:date="2019-09-29T23:31:00Z">
        <w:r w:rsidR="002662D3">
          <w:rPr>
            <w:rFonts w:ascii="Times New Roman" w:eastAsia="Times New Roman" w:hAnsi="Times New Roman" w:cs="Times New Roman"/>
            <w:sz w:val="24"/>
            <w:szCs w:val="24"/>
          </w:rPr>
          <w:t xml:space="preserve">the </w:t>
        </w:r>
      </w:ins>
      <w:del w:id="132" w:author="Reinstein, David" w:date="2019-09-29T23:31:00Z">
        <w:r w:rsidDel="002662D3">
          <w:rPr>
            <w:rFonts w:ascii="Times New Roman" w:eastAsia="Times New Roman" w:hAnsi="Times New Roman" w:cs="Times New Roman"/>
            <w:sz w:val="24"/>
            <w:szCs w:val="24"/>
          </w:rPr>
          <w:delText>what good a donation could do</w:delText>
        </w:r>
      </w:del>
      <w:ins w:id="133" w:author="Reinstein, David" w:date="2019-09-29T23:31:00Z">
        <w:r w:rsidR="002662D3">
          <w:rPr>
            <w:rFonts w:ascii="Times New Roman" w:eastAsia="Times New Roman" w:hAnsi="Times New Roman" w:cs="Times New Roman"/>
            <w:sz w:val="24"/>
            <w:szCs w:val="24"/>
          </w:rPr>
          <w:t xml:space="preserve">positive impact of a </w:t>
        </w:r>
      </w:ins>
      <w:del w:id="134" w:author="Reinstein, David" w:date="2019-09-29T23:31:00Z">
        <w:r w:rsidDel="002662D3">
          <w:rPr>
            <w:rFonts w:ascii="Times New Roman" w:eastAsia="Times New Roman" w:hAnsi="Times New Roman" w:cs="Times New Roman"/>
            <w:sz w:val="24"/>
            <w:szCs w:val="24"/>
          </w:rPr>
          <w:delText>, as compared to efficiency</w:delText>
        </w:r>
      </w:del>
      <w:ins w:id="135" w:author="Reinstein, David" w:date="2019-09-29T23:31:00Z">
        <w:r w:rsidR="002662D3">
          <w:rPr>
            <w:rFonts w:ascii="Times New Roman" w:eastAsia="Times New Roman" w:hAnsi="Times New Roman" w:cs="Times New Roman"/>
            <w:sz w:val="24"/>
            <w:szCs w:val="24"/>
          </w:rPr>
          <w:t>doantion</w:t>
        </w:r>
      </w:ins>
      <w:r>
        <w:rPr>
          <w:rFonts w:ascii="Times New Roman" w:eastAsia="Times New Roman" w:hAnsi="Times New Roman" w:cs="Times New Roman"/>
          <w:sz w:val="24"/>
          <w:szCs w:val="24"/>
        </w:rPr>
        <w:t xml:space="preserve">, but it is also harder to quantify (Caviola, Faulmüller, Everett, Savulescu, &amp; Kahane, 2014; Singer, 2015). Efficiency can be calculated based on tax records of revenues and overhead costs, and several websites rate charities based on this information (e.g., Charity Navigator and GuideStar). </w:t>
      </w:r>
      <w:del w:id="136" w:author="Reinstein, David" w:date="2019-09-29T23:32:00Z">
        <w:r w:rsidR="00A23349" w:rsidDel="002662D3">
          <w:rPr>
            <w:rFonts w:ascii="Times New Roman" w:eastAsia="Times New Roman" w:hAnsi="Times New Roman" w:cs="Times New Roman"/>
            <w:sz w:val="24"/>
            <w:szCs w:val="24"/>
          </w:rPr>
          <w:delText>Still</w:delText>
        </w:r>
      </w:del>
      <w:ins w:id="137" w:author="Reinstein, David" w:date="2019-09-29T23:32:00Z">
        <w:r w:rsidR="002662D3">
          <w:rPr>
            <w:rFonts w:ascii="Times New Roman" w:eastAsia="Times New Roman" w:hAnsi="Times New Roman" w:cs="Times New Roman"/>
            <w:sz w:val="24"/>
            <w:szCs w:val="24"/>
          </w:rPr>
          <w:t>However</w:t>
        </w:r>
      </w:ins>
      <w:r w:rsidR="00A23349">
        <w:rPr>
          <w:rFonts w:ascii="Times New Roman" w:eastAsia="Times New Roman" w:hAnsi="Times New Roman" w:cs="Times New Roman"/>
          <w:sz w:val="24"/>
          <w:szCs w:val="24"/>
        </w:rPr>
        <w:t xml:space="preserve">, a </w:t>
      </w:r>
      <w:r>
        <w:rPr>
          <w:rFonts w:ascii="Times New Roman" w:eastAsia="Times New Roman" w:hAnsi="Times New Roman" w:cs="Times New Roman"/>
          <w:sz w:val="24"/>
          <w:szCs w:val="24"/>
        </w:rPr>
        <w:t>donor wishing to do the most good</w:t>
      </w:r>
      <w:r w:rsidR="00A23349">
        <w:rPr>
          <w:rFonts w:ascii="Times New Roman" w:eastAsia="Times New Roman" w:hAnsi="Times New Roman" w:cs="Times New Roman"/>
          <w:sz w:val="24"/>
          <w:szCs w:val="24"/>
        </w:rPr>
        <w:t xml:space="preserve"> should </w:t>
      </w:r>
      <w:del w:id="138" w:author="Reinstein, David" w:date="2019-09-29T23:32:00Z">
        <w:r w:rsidDel="002662D3">
          <w:rPr>
            <w:rFonts w:ascii="Times New Roman" w:eastAsia="Times New Roman" w:hAnsi="Times New Roman" w:cs="Times New Roman"/>
            <w:sz w:val="24"/>
            <w:szCs w:val="24"/>
          </w:rPr>
          <w:delText xml:space="preserve"> weight efficiency against the</w:delText>
        </w:r>
      </w:del>
      <w:ins w:id="139" w:author="Reinstein, David" w:date="2019-09-29T23:32:00Z">
        <w:r w:rsidR="002662D3">
          <w:rPr>
            <w:rFonts w:ascii="Times New Roman" w:eastAsia="Times New Roman" w:hAnsi="Times New Roman" w:cs="Times New Roman"/>
            <w:sz w:val="24"/>
            <w:szCs w:val="24"/>
          </w:rPr>
          <w:t>also consider the</w:t>
        </w:r>
      </w:ins>
      <w:r>
        <w:rPr>
          <w:rFonts w:ascii="Times New Roman" w:eastAsia="Times New Roman" w:hAnsi="Times New Roman" w:cs="Times New Roman"/>
          <w:sz w:val="24"/>
          <w:szCs w:val="24"/>
        </w:rPr>
        <w:t xml:space="preserve"> indirect benefits of “inefficient” charity spending (e.g. fundraisers increasing a charity’s revenue)</w:t>
      </w:r>
      <w:ins w:id="140" w:author="Reinstein, David" w:date="2019-09-29T23:34:00Z">
        <w:r w:rsidR="002662D3">
          <w:rPr>
            <w:rFonts w:ascii="Times New Roman" w:eastAsia="Times New Roman" w:hAnsi="Times New Roman" w:cs="Times New Roman"/>
            <w:sz w:val="24"/>
            <w:szCs w:val="24"/>
          </w:rPr>
          <w:t>. Furthermore,</w:t>
        </w:r>
      </w:ins>
      <w:del w:id="141" w:author="Reinstein, David" w:date="2019-09-29T23:34:00Z">
        <w:r w:rsidDel="002662D3">
          <w:rPr>
            <w:rFonts w:ascii="Times New Roman" w:eastAsia="Times New Roman" w:hAnsi="Times New Roman" w:cs="Times New Roman"/>
            <w:sz w:val="24"/>
            <w:szCs w:val="24"/>
          </w:rPr>
          <w:delText xml:space="preserve">, and </w:delText>
        </w:r>
      </w:del>
      <w:del w:id="142" w:author="Reinstein, David" w:date="2019-09-29T23:32:00Z">
        <w:r w:rsidDel="002662D3">
          <w:rPr>
            <w:rFonts w:ascii="Times New Roman" w:eastAsia="Times New Roman" w:hAnsi="Times New Roman" w:cs="Times New Roman"/>
            <w:sz w:val="24"/>
            <w:szCs w:val="24"/>
          </w:rPr>
          <w:delText>s/he should</w:delText>
        </w:r>
      </w:del>
      <w:del w:id="143" w:author="Reinstein, David" w:date="2019-09-29T23:34:00Z">
        <w:r w:rsidDel="002662D3">
          <w:rPr>
            <w:rFonts w:ascii="Times New Roman" w:eastAsia="Times New Roman" w:hAnsi="Times New Roman" w:cs="Times New Roman"/>
            <w:sz w:val="24"/>
            <w:szCs w:val="24"/>
          </w:rPr>
          <w:delText xml:space="preserve"> consider </w:delText>
        </w:r>
        <w:r w:rsidR="003E0D48" w:rsidDel="002662D3">
          <w:rPr>
            <w:rFonts w:ascii="Times New Roman" w:eastAsia="Times New Roman" w:hAnsi="Times New Roman" w:cs="Times New Roman"/>
            <w:sz w:val="24"/>
            <w:szCs w:val="24"/>
          </w:rPr>
          <w:delText>that</w:delText>
        </w:r>
      </w:del>
      <w:r w:rsidR="003E0D4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new </w:t>
      </w:r>
      <w:ins w:id="144" w:author="Reinstein, David" w:date="2019-09-29T23:32:00Z">
        <w:r w:rsidR="002662D3">
          <w:rPr>
            <w:rFonts w:ascii="Times New Roman" w:eastAsia="Times New Roman" w:hAnsi="Times New Roman" w:cs="Times New Roman"/>
            <w:sz w:val="24"/>
            <w:szCs w:val="24"/>
          </w:rPr>
          <w:t>(“marginal</w:t>
        </w:r>
      </w:ins>
      <w:ins w:id="145" w:author="Reinstein, David" w:date="2019-09-29T23:33:00Z">
        <w:r w:rsidR="002662D3">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donation</w:t>
      </w:r>
      <w:r w:rsidR="00A23349">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may</w:t>
      </w:r>
      <w:ins w:id="146" w:author="Reinstein, David" w:date="2019-09-29T23:33:00Z">
        <w:r w:rsidR="002662D3">
          <w:rPr>
            <w:rFonts w:ascii="Times New Roman" w:eastAsia="Times New Roman" w:hAnsi="Times New Roman" w:cs="Times New Roman"/>
            <w:sz w:val="24"/>
            <w:szCs w:val="24"/>
          </w:rPr>
          <w:t xml:space="preserve"> generate</w:t>
        </w:r>
      </w:ins>
      <w:del w:id="147" w:author="Reinstein, David" w:date="2019-09-29T23:33:00Z">
        <w:r w:rsidDel="002662D3">
          <w:rPr>
            <w:rFonts w:ascii="Times New Roman" w:eastAsia="Times New Roman" w:hAnsi="Times New Roman" w:cs="Times New Roman"/>
            <w:sz w:val="24"/>
            <w:szCs w:val="24"/>
          </w:rPr>
          <w:delText xml:space="preserve"> not generate</w:delText>
        </w:r>
      </w:del>
      <w:r>
        <w:rPr>
          <w:rFonts w:ascii="Times New Roman" w:eastAsia="Times New Roman" w:hAnsi="Times New Roman" w:cs="Times New Roman"/>
          <w:sz w:val="24"/>
          <w:szCs w:val="24"/>
        </w:rPr>
        <w:t xml:space="preserve"> </w:t>
      </w:r>
      <w:ins w:id="148" w:author="Reinstein, David" w:date="2019-09-29T23:33:00Z">
        <w:r w:rsidR="002662D3">
          <w:rPr>
            <w:rFonts w:ascii="Times New Roman" w:eastAsia="Times New Roman" w:hAnsi="Times New Roman" w:cs="Times New Roman"/>
            <w:sz w:val="24"/>
            <w:szCs w:val="24"/>
          </w:rPr>
          <w:t xml:space="preserve">different </w:t>
        </w:r>
      </w:ins>
      <w:del w:id="149" w:author="Reinstein, David" w:date="2019-09-29T23:33:00Z">
        <w:r w:rsidDel="002662D3">
          <w:rPr>
            <w:rFonts w:ascii="Times New Roman" w:eastAsia="Times New Roman" w:hAnsi="Times New Roman" w:cs="Times New Roman"/>
            <w:sz w:val="24"/>
            <w:szCs w:val="24"/>
          </w:rPr>
          <w:delText xml:space="preserve">the same </w:delText>
        </w:r>
      </w:del>
      <w:r>
        <w:rPr>
          <w:rFonts w:ascii="Times New Roman" w:eastAsia="Times New Roman" w:hAnsi="Times New Roman" w:cs="Times New Roman"/>
          <w:sz w:val="24"/>
          <w:szCs w:val="24"/>
        </w:rPr>
        <w:t>result</w:t>
      </w:r>
      <w:ins w:id="150" w:author="Reinstein, David" w:date="2019-09-29T23:33:00Z">
        <w:r w:rsidR="002662D3">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as earlier ones </w:t>
      </w:r>
      <w:r w:rsidR="006E3E3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see e.g., Steinberg &amp; Morris, 2010). </w:t>
      </w:r>
      <w:ins w:id="151" w:author="Reinstein, David" w:date="2019-09-29T23:34:00Z">
        <w:r w:rsidR="002662D3">
          <w:rPr>
            <w:rFonts w:ascii="Times New Roman" w:eastAsia="Times New Roman" w:hAnsi="Times New Roman" w:cs="Times New Roman"/>
            <w:sz w:val="24"/>
            <w:szCs w:val="24"/>
          </w:rPr>
          <w:t xml:space="preserve">Thus, </w:t>
        </w:r>
      </w:ins>
      <w:del w:id="152" w:author="Reinstein, David" w:date="2019-09-29T23:34:00Z">
        <w:r w:rsidR="00A23349" w:rsidDel="002662D3">
          <w:rPr>
            <w:rFonts w:ascii="Times New Roman" w:eastAsia="Times New Roman" w:hAnsi="Times New Roman" w:cs="Times New Roman"/>
            <w:sz w:val="24"/>
            <w:szCs w:val="24"/>
          </w:rPr>
          <w:delText xml:space="preserve">As such, </w:delText>
        </w:r>
      </w:del>
      <w:del w:id="153" w:author="Reinstein, David" w:date="2019-09-29T23:32:00Z">
        <w:r w:rsidDel="002662D3">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some scholars argue that efficiency-oriented donors</w:t>
      </w:r>
      <w:ins w:id="154" w:author="Reinstein, David" w:date="2019-09-29T23:37:00Z">
        <w:r w:rsidR="002662D3">
          <w:rPr>
            <w:rFonts w:ascii="Times New Roman" w:eastAsia="Times New Roman" w:hAnsi="Times New Roman" w:cs="Times New Roman"/>
            <w:sz w:val="24"/>
            <w:szCs w:val="24"/>
          </w:rPr>
          <w:t xml:space="preserve"> typically</w:t>
        </w:r>
      </w:ins>
      <w:r>
        <w:rPr>
          <w:rFonts w:ascii="Times New Roman" w:eastAsia="Times New Roman" w:hAnsi="Times New Roman" w:cs="Times New Roman"/>
          <w:sz w:val="24"/>
          <w:szCs w:val="24"/>
        </w:rPr>
        <w:t xml:space="preserve"> focus on the wrong arithmetic (e.g., Singer, 2015; Steinberg, 1986). Nevertheless</w:t>
      </w:r>
      <w:del w:id="155" w:author="Reinstein, David" w:date="2019-09-29T23:36:00Z">
        <w:r w:rsidDel="002662D3">
          <w:rPr>
            <w:rFonts w:ascii="Times New Roman" w:eastAsia="Times New Roman" w:hAnsi="Times New Roman" w:cs="Times New Roman"/>
            <w:sz w:val="24"/>
            <w:szCs w:val="24"/>
          </w:rPr>
          <w:delText xml:space="preserve">, </w:delText>
        </w:r>
      </w:del>
      <w:ins w:id="156" w:author="Reinstein, David" w:date="2019-09-29T23:35:00Z">
        <w:r w:rsidR="002662D3">
          <w:rPr>
            <w:rFonts w:ascii="Times New Roman" w:eastAsia="Times New Roman" w:hAnsi="Times New Roman" w:cs="Times New Roman"/>
            <w:sz w:val="24"/>
            <w:szCs w:val="24"/>
          </w:rPr>
          <w:t xml:space="preserve"> </w:t>
        </w:r>
      </w:ins>
      <w:del w:id="157" w:author="Reinstein, David" w:date="2019-09-29T23:35:00Z">
        <w:r w:rsidDel="002662D3">
          <w:rPr>
            <w:rFonts w:ascii="Times New Roman" w:eastAsia="Times New Roman" w:hAnsi="Times New Roman" w:cs="Times New Roman"/>
            <w:sz w:val="24"/>
            <w:szCs w:val="24"/>
          </w:rPr>
          <w:delText>efficiency evaluations still involve arithmetic thinking about donations</w:delText>
        </w:r>
        <w:r w:rsidR="00A23349" w:rsidDel="002662D3">
          <w:rPr>
            <w:rFonts w:ascii="Times New Roman" w:eastAsia="Times New Roman" w:hAnsi="Times New Roman" w:cs="Times New Roman"/>
            <w:sz w:val="24"/>
            <w:szCs w:val="24"/>
          </w:rPr>
          <w:delText xml:space="preserve"> </w:delText>
        </w:r>
        <w:r w:rsidDel="002662D3">
          <w:rPr>
            <w:rFonts w:ascii="Times New Roman" w:eastAsia="Times New Roman" w:hAnsi="Times New Roman" w:cs="Times New Roman"/>
            <w:sz w:val="24"/>
            <w:szCs w:val="24"/>
          </w:rPr>
          <w:delText>and both</w:delText>
        </w:r>
        <w:r w:rsidR="00A23349" w:rsidDel="002662D3">
          <w:rPr>
            <w:rFonts w:ascii="Times New Roman" w:eastAsia="Times New Roman" w:hAnsi="Times New Roman" w:cs="Times New Roman"/>
            <w:sz w:val="24"/>
            <w:szCs w:val="24"/>
          </w:rPr>
          <w:delText xml:space="preserve"> </w:delText>
        </w:r>
      </w:del>
      <w:r w:rsidR="00A23349">
        <w:rPr>
          <w:rFonts w:ascii="Times New Roman" w:eastAsia="Times New Roman" w:hAnsi="Times New Roman" w:cs="Times New Roman"/>
          <w:sz w:val="24"/>
          <w:szCs w:val="24"/>
        </w:rPr>
        <w:t>efficiency and effectiveness</w:t>
      </w:r>
      <w:ins w:id="158" w:author="Reinstein, David" w:date="2019-09-29T23:35:00Z">
        <w:r w:rsidR="002662D3">
          <w:rPr>
            <w:rFonts w:ascii="Times New Roman" w:eastAsia="Times New Roman" w:hAnsi="Times New Roman" w:cs="Times New Roman"/>
            <w:sz w:val="24"/>
            <w:szCs w:val="24"/>
          </w:rPr>
          <w:t xml:space="preserve"> evaluations </w:t>
        </w:r>
      </w:ins>
      <w:ins w:id="159" w:author="Reinstein, David" w:date="2019-09-29T23:36:00Z">
        <w:r w:rsidR="002662D3">
          <w:rPr>
            <w:rFonts w:ascii="Times New Roman" w:eastAsia="Times New Roman" w:hAnsi="Times New Roman" w:cs="Times New Roman"/>
            <w:sz w:val="24"/>
            <w:szCs w:val="24"/>
          </w:rPr>
          <w:t xml:space="preserve">both involve numerical thinking, and </w:t>
        </w:r>
      </w:ins>
      <w:ins w:id="160" w:author="Reinstein, David" w:date="2019-09-29T23:35:00Z">
        <w:r w:rsidR="002662D3">
          <w:rPr>
            <w:rFonts w:ascii="Times New Roman" w:eastAsia="Times New Roman" w:hAnsi="Times New Roman" w:cs="Times New Roman"/>
            <w:sz w:val="24"/>
            <w:szCs w:val="24"/>
          </w:rPr>
          <w:t>both</w:t>
        </w:r>
      </w:ins>
      <w:r>
        <w:rPr>
          <w:rFonts w:ascii="Times New Roman" w:eastAsia="Times New Roman" w:hAnsi="Times New Roman" w:cs="Times New Roman"/>
          <w:sz w:val="24"/>
          <w:szCs w:val="24"/>
        </w:rPr>
        <w:t xml:space="preserve"> </w:t>
      </w:r>
      <w:del w:id="161" w:author="Reinstein, David" w:date="2019-09-29T23:36:00Z">
        <w:r w:rsidDel="002662D3">
          <w:rPr>
            <w:rFonts w:ascii="Times New Roman" w:eastAsia="Times New Roman" w:hAnsi="Times New Roman" w:cs="Times New Roman"/>
            <w:sz w:val="24"/>
            <w:szCs w:val="24"/>
          </w:rPr>
          <w:delText xml:space="preserve">imply </w:delText>
        </w:r>
      </w:del>
      <w:ins w:id="162" w:author="Reinstein, David" w:date="2019-09-29T23:36:00Z">
        <w:r w:rsidR="002662D3">
          <w:rPr>
            <w:rFonts w:ascii="Times New Roman" w:eastAsia="Times New Roman" w:hAnsi="Times New Roman" w:cs="Times New Roman"/>
            <w:sz w:val="24"/>
            <w:szCs w:val="24"/>
          </w:rPr>
          <w:t>(</w:t>
        </w:r>
      </w:ins>
      <w:ins w:id="163" w:author="Reinstein, David" w:date="2019-09-29T23:37:00Z">
        <w:r w:rsidR="002662D3">
          <w:rPr>
            <w:rFonts w:ascii="Times New Roman" w:eastAsia="Times New Roman" w:hAnsi="Times New Roman" w:cs="Times New Roman"/>
            <w:sz w:val="24"/>
            <w:szCs w:val="24"/>
          </w:rPr>
          <w:t xml:space="preserve">if </w:t>
        </w:r>
      </w:ins>
      <w:ins w:id="164" w:author="Reinstein, David" w:date="2019-09-29T23:36:00Z">
        <w:r w:rsidR="002662D3">
          <w:rPr>
            <w:rFonts w:ascii="Times New Roman" w:eastAsia="Times New Roman" w:hAnsi="Times New Roman" w:cs="Times New Roman"/>
            <w:sz w:val="24"/>
            <w:szCs w:val="24"/>
          </w:rPr>
          <w:t>correctly specified)</w:t>
        </w:r>
      </w:ins>
      <w:del w:id="165" w:author="Reinstein, David" w:date="2019-09-29T23:35:00Z">
        <w:r w:rsidDel="002662D3">
          <w:rPr>
            <w:rFonts w:ascii="Times New Roman" w:eastAsia="Times New Roman" w:hAnsi="Times New Roman" w:cs="Times New Roman"/>
            <w:sz w:val="24"/>
            <w:szCs w:val="24"/>
          </w:rPr>
          <w:delText>more help from a</w:delText>
        </w:r>
      </w:del>
      <w:r>
        <w:rPr>
          <w:rFonts w:ascii="Times New Roman" w:eastAsia="Times New Roman" w:hAnsi="Times New Roman" w:cs="Times New Roman"/>
          <w:sz w:val="24"/>
          <w:szCs w:val="24"/>
        </w:rPr>
        <w:t xml:space="preserve"> </w:t>
      </w:r>
      <w:ins w:id="166" w:author="Reinstein, David" w:date="2019-09-29T23:38:00Z">
        <w:r w:rsidR="002662D3">
          <w:rPr>
            <w:rFonts w:ascii="Times New Roman" w:eastAsia="Times New Roman" w:hAnsi="Times New Roman" w:cs="Times New Roman"/>
            <w:sz w:val="24"/>
            <w:szCs w:val="24"/>
          </w:rPr>
          <w:t xml:space="preserve">are informative about the impact per dollar </w:t>
        </w:r>
      </w:ins>
      <w:r>
        <w:rPr>
          <w:rFonts w:ascii="Times New Roman" w:eastAsia="Times New Roman" w:hAnsi="Times New Roman" w:cs="Times New Roman"/>
          <w:sz w:val="24"/>
          <w:szCs w:val="24"/>
        </w:rPr>
        <w:t>donated</w:t>
      </w:r>
      <w:del w:id="167" w:author="Reinstein, David" w:date="2019-09-29T23:38:00Z">
        <w:r w:rsidDel="002662D3">
          <w:rPr>
            <w:rFonts w:ascii="Times New Roman" w:eastAsia="Times New Roman" w:hAnsi="Times New Roman" w:cs="Times New Roman"/>
            <w:sz w:val="24"/>
            <w:szCs w:val="24"/>
          </w:rPr>
          <w:delText xml:space="preserve"> amount</w:delText>
        </w:r>
      </w:del>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when everything else is equal</w:t>
      </w:r>
      <w:r>
        <w:rPr>
          <w:rFonts w:ascii="Times New Roman" w:eastAsia="Times New Roman" w:hAnsi="Times New Roman" w:cs="Times New Roman"/>
          <w:sz w:val="24"/>
          <w:szCs w:val="24"/>
        </w:rPr>
        <w:t xml:space="preserve">. Thus, a numerate donor </w:t>
      </w:r>
      <w:ins w:id="168" w:author="Reinstein, David" w:date="2019-09-29T23:38:00Z">
        <w:r w:rsidR="002662D3">
          <w:rPr>
            <w:rFonts w:ascii="Times New Roman" w:eastAsia="Times New Roman" w:hAnsi="Times New Roman" w:cs="Times New Roman"/>
            <w:sz w:val="24"/>
            <w:szCs w:val="24"/>
          </w:rPr>
          <w:t xml:space="preserve">who cares about impact </w:t>
        </w:r>
      </w:ins>
      <w:del w:id="169" w:author="Reinstein, David" w:date="2019-09-29T23:38:00Z">
        <w:r w:rsidDel="002662D3">
          <w:rPr>
            <w:rFonts w:ascii="Times New Roman" w:eastAsia="Times New Roman" w:hAnsi="Times New Roman" w:cs="Times New Roman"/>
            <w:sz w:val="24"/>
            <w:szCs w:val="24"/>
          </w:rPr>
          <w:delText>could be expected to</w:delText>
        </w:r>
      </w:del>
      <w:ins w:id="170" w:author="Reinstein, David" w:date="2019-09-29T23:38:00Z">
        <w:r w:rsidR="002662D3">
          <w:rPr>
            <w:rFonts w:ascii="Times New Roman" w:eastAsia="Times New Roman" w:hAnsi="Times New Roman" w:cs="Times New Roman"/>
            <w:sz w:val="24"/>
            <w:szCs w:val="24"/>
          </w:rPr>
          <w:t>should</w:t>
        </w:r>
      </w:ins>
      <w:r>
        <w:rPr>
          <w:rFonts w:ascii="Times New Roman" w:eastAsia="Times New Roman" w:hAnsi="Times New Roman" w:cs="Times New Roman"/>
          <w:sz w:val="24"/>
          <w:szCs w:val="24"/>
        </w:rPr>
        <w:t xml:space="preserve"> consider </w:t>
      </w:r>
      <w:ins w:id="171" w:author="Reinstein, David" w:date="2019-09-29T23:38:00Z">
        <w:r w:rsidR="002662D3">
          <w:rPr>
            <w:rFonts w:ascii="Times New Roman" w:eastAsia="Times New Roman" w:hAnsi="Times New Roman" w:cs="Times New Roman"/>
            <w:sz w:val="24"/>
            <w:szCs w:val="24"/>
          </w:rPr>
          <w:t xml:space="preserve">both types of </w:t>
        </w:r>
      </w:ins>
      <w:r>
        <w:rPr>
          <w:rFonts w:ascii="Times New Roman" w:eastAsia="Times New Roman" w:hAnsi="Times New Roman" w:cs="Times New Roman"/>
          <w:sz w:val="24"/>
          <w:szCs w:val="24"/>
        </w:rPr>
        <w:t>information</w:t>
      </w:r>
      <w:del w:id="172" w:author="Reinstein, David" w:date="2019-09-29T23:38:00Z">
        <w:r w:rsidDel="002662D3">
          <w:rPr>
            <w:rFonts w:ascii="Times New Roman" w:eastAsia="Times New Roman" w:hAnsi="Times New Roman" w:cs="Times New Roman"/>
            <w:sz w:val="24"/>
            <w:szCs w:val="24"/>
          </w:rPr>
          <w:delText xml:space="preserve"> about efficiency and effectiveness,</w:delText>
        </w:r>
      </w:del>
      <w:r>
        <w:rPr>
          <w:rFonts w:ascii="Times New Roman" w:eastAsia="Times New Roman" w:hAnsi="Times New Roman" w:cs="Times New Roman"/>
          <w:sz w:val="24"/>
          <w:szCs w:val="24"/>
        </w:rPr>
        <w:t xml:space="preserve"> when other factors are </w:t>
      </w:r>
      <w:del w:id="173" w:author="Reinstein, David" w:date="2019-09-29T23:38:00Z">
        <w:r w:rsidDel="002662D3">
          <w:rPr>
            <w:rFonts w:ascii="Times New Roman" w:eastAsia="Times New Roman" w:hAnsi="Times New Roman" w:cs="Times New Roman"/>
            <w:sz w:val="24"/>
            <w:szCs w:val="24"/>
          </w:rPr>
          <w:delText xml:space="preserve">statistically or experimentally </w:delText>
        </w:r>
      </w:del>
      <w:r>
        <w:rPr>
          <w:rFonts w:ascii="Times New Roman" w:eastAsia="Times New Roman" w:hAnsi="Times New Roman" w:cs="Times New Roman"/>
          <w:sz w:val="24"/>
          <w:szCs w:val="24"/>
        </w:rPr>
        <w:t xml:space="preserve">kept constant. But do they? </w:t>
      </w:r>
    </w:p>
    <w:p w14:paraId="6A0B45FD" w14:textId="1BDCB0B2" w:rsidR="00B85944" w:rsidRDefault="00F37D5F">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The empirical findings</w:t>
      </w:r>
      <w:del w:id="174" w:author="Reinstein, David" w:date="2019-09-29T23:39:00Z">
        <w:r w:rsidDel="002662D3">
          <w:rPr>
            <w:rFonts w:ascii="Times New Roman" w:eastAsia="Times New Roman" w:hAnsi="Times New Roman" w:cs="Times New Roman"/>
            <w:sz w:val="24"/>
            <w:szCs w:val="24"/>
          </w:rPr>
          <w:delText xml:space="preserve"> addressing that question</w:delText>
        </w:r>
      </w:del>
      <w:ins w:id="175" w:author="Reinstein, David" w:date="2019-09-29T23:39:00Z">
        <w:r w:rsidR="002662D3">
          <w:rPr>
            <w:rFonts w:ascii="Times New Roman" w:eastAsia="Times New Roman" w:hAnsi="Times New Roman" w:cs="Times New Roman"/>
            <w:sz w:val="24"/>
            <w:szCs w:val="24"/>
          </w:rPr>
          <w:t xml:space="preserve"> </w:t>
        </w:r>
      </w:ins>
      <w:del w:id="176" w:author="Reinstein, David" w:date="2019-09-29T23:39:00Z">
        <w:r w:rsidDel="005E375F">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are mixed. </w:t>
      </w:r>
      <w:del w:id="177" w:author="Reinstein, David" w:date="2019-09-29T23:39:00Z">
        <w:r w:rsidDel="005E375F">
          <w:rPr>
            <w:rFonts w:ascii="Times New Roman" w:eastAsia="Times New Roman" w:hAnsi="Times New Roman" w:cs="Times New Roman"/>
            <w:sz w:val="24"/>
            <w:szCs w:val="24"/>
          </w:rPr>
          <w:delText>A number of</w:delText>
        </w:r>
      </w:del>
      <w:ins w:id="178" w:author="Reinstein, David" w:date="2019-09-29T23:39:00Z">
        <w:r w:rsidR="005E375F">
          <w:rPr>
            <w:rFonts w:ascii="Times New Roman" w:eastAsia="Times New Roman" w:hAnsi="Times New Roman" w:cs="Times New Roman"/>
            <w:sz w:val="24"/>
            <w:szCs w:val="24"/>
          </w:rPr>
          <w:t>While several</w:t>
        </w:r>
      </w:ins>
      <w:r>
        <w:rPr>
          <w:rFonts w:ascii="Times New Roman" w:eastAsia="Times New Roman" w:hAnsi="Times New Roman" w:cs="Times New Roman"/>
          <w:sz w:val="24"/>
          <w:szCs w:val="24"/>
        </w:rPr>
        <w:t xml:space="preserve"> correlational studies suggest that more efficient charities receive more donations (for</w:t>
      </w:r>
      <w:r w:rsidR="00166477">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 review, see Bekkers &amp; Wiepking, 2011</w:t>
      </w:r>
      <w:ins w:id="179" w:author="Reinstein, David" w:date="2019-09-29T23:39:00Z">
        <w:r w:rsidR="005E375F">
          <w:rPr>
            <w:rFonts w:ascii="Times New Roman" w:eastAsia="Times New Roman" w:hAnsi="Times New Roman" w:cs="Times New Roman"/>
            <w:sz w:val="24"/>
            <w:szCs w:val="24"/>
          </w:rPr>
          <w:t xml:space="preserve">, this </w:t>
        </w:r>
      </w:ins>
      <w:del w:id="180" w:author="Reinstein, David" w:date="2019-09-29T23:39:00Z">
        <w:r w:rsidDel="005E375F">
          <w:rPr>
            <w:rFonts w:ascii="Times New Roman" w:eastAsia="Times New Roman" w:hAnsi="Times New Roman" w:cs="Times New Roman"/>
            <w:sz w:val="24"/>
            <w:szCs w:val="24"/>
          </w:rPr>
          <w:delText xml:space="preserve">). Such an </w:delText>
        </w:r>
      </w:del>
      <w:r>
        <w:rPr>
          <w:rFonts w:ascii="Times New Roman" w:eastAsia="Times New Roman" w:hAnsi="Times New Roman" w:cs="Times New Roman"/>
          <w:sz w:val="24"/>
          <w:szCs w:val="24"/>
        </w:rPr>
        <w:t xml:space="preserve">association could be due to confounds, </w:t>
      </w:r>
      <w:del w:id="181" w:author="Reinstein, David" w:date="2019-09-29T23:40:00Z">
        <w:r w:rsidDel="005E375F">
          <w:rPr>
            <w:rFonts w:ascii="Times New Roman" w:eastAsia="Times New Roman" w:hAnsi="Times New Roman" w:cs="Times New Roman"/>
            <w:sz w:val="24"/>
            <w:szCs w:val="24"/>
          </w:rPr>
          <w:delText xml:space="preserve">however, </w:delText>
        </w:r>
      </w:del>
      <w:r>
        <w:rPr>
          <w:rFonts w:ascii="Times New Roman" w:eastAsia="Times New Roman" w:hAnsi="Times New Roman" w:cs="Times New Roman"/>
          <w:sz w:val="24"/>
          <w:szCs w:val="24"/>
        </w:rPr>
        <w:t xml:space="preserve">such as the size and familiarity of a charity. Big charities often have a smaller overhead costs (e.g., Bowman, 2006), and there are many reasons why they generate more donations. </w:t>
      </w:r>
      <w:r w:rsidR="003E0D48">
        <w:rPr>
          <w:rFonts w:ascii="Times New Roman" w:eastAsia="Times New Roman" w:hAnsi="Times New Roman" w:cs="Times New Roman"/>
          <w:sz w:val="24"/>
          <w:szCs w:val="24"/>
        </w:rPr>
        <w:t>S</w:t>
      </w:r>
      <w:r w:rsidR="00FD08A4">
        <w:rPr>
          <w:rFonts w:ascii="Times New Roman" w:eastAsia="Times New Roman" w:hAnsi="Times New Roman" w:cs="Times New Roman"/>
          <w:sz w:val="24"/>
          <w:szCs w:val="24"/>
        </w:rPr>
        <w:t>ome work</w:t>
      </w:r>
      <w:r w:rsidR="003E0D48">
        <w:rPr>
          <w:rFonts w:ascii="Times New Roman" w:eastAsia="Times New Roman" w:hAnsi="Times New Roman" w:cs="Times New Roman"/>
          <w:sz w:val="24"/>
          <w:szCs w:val="24"/>
        </w:rPr>
        <w:t xml:space="preserve"> further</w:t>
      </w:r>
      <w:r w:rsidR="00FD08A4">
        <w:rPr>
          <w:rFonts w:ascii="Times New Roman" w:eastAsia="Times New Roman" w:hAnsi="Times New Roman" w:cs="Times New Roman"/>
          <w:sz w:val="24"/>
          <w:szCs w:val="24"/>
        </w:rPr>
        <w:t xml:space="preserve"> suggests that changes in </w:t>
      </w:r>
      <w:r w:rsidR="002D27C1">
        <w:rPr>
          <w:rFonts w:ascii="Times New Roman" w:eastAsia="Times New Roman" w:hAnsi="Times New Roman" w:cs="Times New Roman"/>
          <w:sz w:val="24"/>
          <w:szCs w:val="24"/>
        </w:rPr>
        <w:t>charity ratings lead to changes in charity revenues</w:t>
      </w:r>
      <w:r w:rsidR="00DA3203">
        <w:rPr>
          <w:rFonts w:ascii="Times New Roman" w:eastAsia="Times New Roman" w:hAnsi="Times New Roman" w:cs="Times New Roman"/>
          <w:sz w:val="24"/>
          <w:szCs w:val="24"/>
        </w:rPr>
        <w:t xml:space="preserve"> </w:t>
      </w:r>
      <w:r w:rsidR="008345B4">
        <w:rPr>
          <w:rFonts w:ascii="Times New Roman" w:eastAsia="Times New Roman" w:hAnsi="Times New Roman" w:cs="Times New Roman"/>
          <w:sz w:val="24"/>
          <w:szCs w:val="24"/>
        </w:rPr>
        <w:fldChar w:fldCharType="begin" w:fldLock="1"/>
      </w:r>
      <w:r w:rsidR="004A46E7">
        <w:rPr>
          <w:rFonts w:ascii="Times New Roman" w:eastAsia="Times New Roman" w:hAnsi="Times New Roman" w:cs="Times New Roman"/>
          <w:sz w:val="24"/>
          <w:szCs w:val="24"/>
        </w:rPr>
        <w:instrText>ADDIN CSL_CITATION {"citationItems":[{"id":"ITEM-1","itemData":{"DOI":"10.1111/jems.12139","ISSN":"10586407","abstract":"How do charitable donors respond to the third</w:instrText>
      </w:r>
      <w:r w:rsidR="004A46E7">
        <w:rPr>
          <w:rFonts w:ascii="Cambria Math" w:eastAsia="Times New Roman" w:hAnsi="Cambria Math" w:cs="Cambria Math"/>
          <w:sz w:val="24"/>
          <w:szCs w:val="24"/>
        </w:rPr>
        <w:instrText>‐</w:instrText>
      </w:r>
      <w:r w:rsidR="004A46E7">
        <w:rPr>
          <w:rFonts w:ascii="Times New Roman" w:eastAsia="Times New Roman" w:hAnsi="Times New Roman" w:cs="Times New Roman"/>
          <w:sz w:val="24"/>
          <w:szCs w:val="24"/>
        </w:rPr>
        <w:instrText>party ratings that signal the quality of charities? I investigate this question using a novel data set from Charity Navigator, which provides quality ratings for 5,400 charities. Because Charity Navigator prominently displays a charity's star rating which is assigned based on its overall rating, one can identify the causal impact of a one sfile:///C:/Users/robbe743/Desktop/Robin/Bibliotek/PDF-Bibliotek/Artiklar/Rand et al 2012.pdftar increase in ratings on charitable contributions with a regression discontinuity framework that exploits the threshold values of the overall ratings. I find that in general, the third</w:instrText>
      </w:r>
      <w:r w:rsidR="004A46E7">
        <w:rPr>
          <w:rFonts w:ascii="Cambria Math" w:eastAsia="Times New Roman" w:hAnsi="Cambria Math" w:cs="Cambria Math"/>
          <w:sz w:val="24"/>
          <w:szCs w:val="24"/>
        </w:rPr>
        <w:instrText>‐</w:instrText>
      </w:r>
      <w:r w:rsidR="004A46E7">
        <w:rPr>
          <w:rFonts w:ascii="Times New Roman" w:eastAsia="Times New Roman" w:hAnsi="Times New Roman" w:cs="Times New Roman"/>
          <w:sz w:val="24"/>
          <w:szCs w:val="24"/>
        </w:rPr>
        <w:instrText>party ratings have a minor and often insignificant impact on charitable contributions received by charities. However, for relatively small charities, a higher rating leads to an increase in charitable contributions received. In particular, for these charities, I find that a one star increase in ratings is associated with a 19.5% increase in the amount of charitable contributions received. This result is robust under alternative model specifications and highlights the role of the third</w:instrText>
      </w:r>
      <w:r w:rsidR="004A46E7">
        <w:rPr>
          <w:rFonts w:ascii="Cambria Math" w:eastAsia="Times New Roman" w:hAnsi="Cambria Math" w:cs="Cambria Math"/>
          <w:sz w:val="24"/>
          <w:szCs w:val="24"/>
        </w:rPr>
        <w:instrText>‐</w:instrText>
      </w:r>
      <w:r w:rsidR="004A46E7">
        <w:rPr>
          <w:rFonts w:ascii="Times New Roman" w:eastAsia="Times New Roman" w:hAnsi="Times New Roman" w:cs="Times New Roman"/>
          <w:sz w:val="24"/>
          <w:szCs w:val="24"/>
        </w:rPr>
        <w:instrText>party ratings in not</w:instrText>
      </w:r>
      <w:r w:rsidR="004A46E7">
        <w:rPr>
          <w:rFonts w:ascii="Cambria Math" w:eastAsia="Times New Roman" w:hAnsi="Cambria Math" w:cs="Cambria Math"/>
          <w:sz w:val="24"/>
          <w:szCs w:val="24"/>
        </w:rPr>
        <w:instrText>‐</w:instrText>
      </w:r>
      <w:r w:rsidR="004A46E7">
        <w:rPr>
          <w:rFonts w:ascii="Times New Roman" w:eastAsia="Times New Roman" w:hAnsi="Times New Roman" w:cs="Times New Roman"/>
          <w:sz w:val="24"/>
          <w:szCs w:val="24"/>
        </w:rPr>
        <w:instrText>for</w:instrText>
      </w:r>
      <w:r w:rsidR="004A46E7">
        <w:rPr>
          <w:rFonts w:ascii="Cambria Math" w:eastAsia="Times New Roman" w:hAnsi="Cambria Math" w:cs="Cambria Math"/>
          <w:sz w:val="24"/>
          <w:szCs w:val="24"/>
        </w:rPr>
        <w:instrText>‐</w:instrText>
      </w:r>
      <w:r w:rsidR="004A46E7">
        <w:rPr>
          <w:rFonts w:ascii="Times New Roman" w:eastAsia="Times New Roman" w:hAnsi="Times New Roman" w:cs="Times New Roman"/>
          <w:sz w:val="24"/>
          <w:szCs w:val="24"/>
        </w:rPr>
        <w:instrText>profit markets.","author":[{"dropping-particle":"","family":"Yörük","given":"Barış K.","non-dropping-particle":"","parse-names":false,"suffix":""}],"container-title":"Journal of Economics &amp; Management Strategy","id":"ITEM-1","issue":"1","issued":{"date-parts":[["2016","3"]]},"page":"195-219","title":"Charity Ratings","type":"article-journal","volume":"25"},"uris":["http://www.mendeley.com/documents/?uuid=debc73df-3884-4d93-8f8e-ff4d7440209c"]},{"id":"ITEM-2","itemData":{"DOI":"10.1016/j.jaccpubpol.2009.08.001","ISSN":"02784254","abstract":"Rating agencies play the role of information intermediaries in the market for donations. These watchdog organizations obtain and interpret accounting data and other information about charitable organizations and report ratings to help donors select among the many organizations soliciting contributions. In the age of the internet, information from Internal Revenue Service Form 990 returns prepared by tax-exempt organizations is more readily accessible than ever before. This study examines whether the zero- to four-star ratings provided by Charity Navigator have additional information content for donors. Charity Navigator was selected because its rating system relies almost exclusively on the 990 returns and presumably adds value by incorporating peer-group expectations for various ratios and by presenting straightforward and concise data. Using a random sample of 405 charities rated by Charity Navigator, our results suggest that rating changes do impact contributions. Positive rating changes were associated with an increase in contributions and organizations with a decline in rating were associated with decreased contributions. These effects were in addition to what would be predicted using an efficiency ratio commonly computed from Form 990 accounting data and other control variables. © 2009 Elsevier Inc. All rights reserved.","author":[{"dropping-particle":"","family":"Gordon","given":"Teresa P.","non-dropping-particle":"","parse-names":false,"suffix":""},{"dropping-particle":"","family":"Knock","given":"Cathryn L.","non-dropping-particle":"","parse-names":false,"suffix":""},{"dropping-particle":"","family":"Neely","given":"Daniel G.","non-dropping-particle":"","parse-names":false,"suffix":""}],"container-title":"Journal of Accounting and Public Policy","id":"ITEM-2","issue":"6","issued":{"date-parts":[["2009","11"]]},"page":"469-484","publisher":"Elsevier Inc.","title":"The role of rating agencies in the market for charitable contributions: An empirical test","type":"article-journal","volume":"28"},"uris":["http://www.mendeley.com/documents/?uuid=3740d4c3-fe24-45d4-aeb6-7309a701cfa0"]}],"mendeley":{"formattedCitation":"(Gordon, Knock, &amp; Neely, 2009; Yörük, 2016)","manualFormatting":"(e.g., Gordon, Knock, &amp; Neely, 2009; Yörük, 2016)","plainTextFormattedCitation":"(Gordon, Knock, &amp; Neely, 2009; Yörük, 2016)"},"properties":{"noteIndex":0},"schema":"https://github.com/citation-style-language/schema/raw/master/csl-citation.json"}</w:instrText>
      </w:r>
      <w:r w:rsidR="008345B4">
        <w:rPr>
          <w:rFonts w:ascii="Times New Roman" w:eastAsia="Times New Roman" w:hAnsi="Times New Roman" w:cs="Times New Roman"/>
          <w:sz w:val="24"/>
          <w:szCs w:val="24"/>
        </w:rPr>
        <w:fldChar w:fldCharType="separate"/>
      </w:r>
      <w:r w:rsidR="008345B4" w:rsidRPr="008345B4">
        <w:rPr>
          <w:rFonts w:ascii="Times New Roman" w:eastAsia="Times New Roman" w:hAnsi="Times New Roman" w:cs="Times New Roman"/>
          <w:noProof/>
          <w:sz w:val="24"/>
          <w:szCs w:val="24"/>
        </w:rPr>
        <w:t>(</w:t>
      </w:r>
      <w:r w:rsidR="004A46E7">
        <w:rPr>
          <w:rFonts w:ascii="Times New Roman" w:eastAsia="Times New Roman" w:hAnsi="Times New Roman" w:cs="Times New Roman"/>
          <w:noProof/>
          <w:sz w:val="24"/>
          <w:szCs w:val="24"/>
        </w:rPr>
        <w:t xml:space="preserve">e.g., </w:t>
      </w:r>
      <w:r w:rsidR="008345B4" w:rsidRPr="008345B4">
        <w:rPr>
          <w:rFonts w:ascii="Times New Roman" w:eastAsia="Times New Roman" w:hAnsi="Times New Roman" w:cs="Times New Roman"/>
          <w:noProof/>
          <w:sz w:val="24"/>
          <w:szCs w:val="24"/>
        </w:rPr>
        <w:t>Gordon, Knock, &amp; Neely, 2009; Yörük, 2016)</w:t>
      </w:r>
      <w:r w:rsidR="008345B4">
        <w:rPr>
          <w:rFonts w:ascii="Times New Roman" w:eastAsia="Times New Roman" w:hAnsi="Times New Roman" w:cs="Times New Roman"/>
          <w:sz w:val="24"/>
          <w:szCs w:val="24"/>
        </w:rPr>
        <w:fldChar w:fldCharType="end"/>
      </w:r>
      <w:r w:rsidR="002D27C1" w:rsidRPr="00892F57">
        <w:rPr>
          <w:rFonts w:ascii="Times New Roman" w:eastAsia="Times New Roman" w:hAnsi="Times New Roman" w:cs="Times New Roman"/>
          <w:sz w:val="24"/>
          <w:szCs w:val="24"/>
        </w:rPr>
        <w:t>,</w:t>
      </w:r>
      <w:r w:rsidR="003E0D48">
        <w:rPr>
          <w:rFonts w:ascii="Times New Roman" w:eastAsia="Times New Roman" w:hAnsi="Times New Roman" w:cs="Times New Roman"/>
          <w:sz w:val="24"/>
          <w:szCs w:val="24"/>
        </w:rPr>
        <w:t xml:space="preserve"> but</w:t>
      </w:r>
      <w:r w:rsidR="002D27C1">
        <w:rPr>
          <w:rFonts w:ascii="Times New Roman" w:eastAsia="Times New Roman" w:hAnsi="Times New Roman" w:cs="Times New Roman"/>
          <w:sz w:val="24"/>
          <w:szCs w:val="24"/>
        </w:rPr>
        <w:t xml:space="preserve"> it is </w:t>
      </w:r>
      <w:r w:rsidR="00E92A68">
        <w:rPr>
          <w:rFonts w:ascii="Times New Roman" w:eastAsia="Times New Roman" w:hAnsi="Times New Roman" w:cs="Times New Roman"/>
          <w:sz w:val="24"/>
          <w:szCs w:val="24"/>
        </w:rPr>
        <w:t xml:space="preserve">unclear </w:t>
      </w:r>
      <w:r w:rsidR="00E92A68">
        <w:rPr>
          <w:rFonts w:ascii="Times New Roman" w:eastAsia="Times New Roman" w:hAnsi="Times New Roman" w:cs="Times New Roman"/>
          <w:sz w:val="24"/>
          <w:szCs w:val="24"/>
        </w:rPr>
        <w:lastRenderedPageBreak/>
        <w:t>if</w:t>
      </w:r>
      <w:r w:rsidR="002D27C1">
        <w:rPr>
          <w:rFonts w:ascii="Times New Roman" w:eastAsia="Times New Roman" w:hAnsi="Times New Roman" w:cs="Times New Roman"/>
          <w:sz w:val="24"/>
          <w:szCs w:val="24"/>
        </w:rPr>
        <w:t xml:space="preserve"> this is driven by efficiency evaluations per se. For instance, people might respond to </w:t>
      </w:r>
      <w:del w:id="182" w:author="Reinstein, David" w:date="2019-09-29T23:40:00Z">
        <w:r w:rsidR="002D27C1" w:rsidDel="005E375F">
          <w:rPr>
            <w:rFonts w:ascii="Times New Roman" w:eastAsia="Times New Roman" w:hAnsi="Times New Roman" w:cs="Times New Roman"/>
            <w:sz w:val="24"/>
            <w:szCs w:val="24"/>
          </w:rPr>
          <w:delText xml:space="preserve">various </w:delText>
        </w:r>
      </w:del>
      <w:ins w:id="183" w:author="Reinstein, David" w:date="2019-09-29T23:40:00Z">
        <w:r w:rsidR="005E375F">
          <w:rPr>
            <w:rFonts w:ascii="Times New Roman" w:eastAsia="Times New Roman" w:hAnsi="Times New Roman" w:cs="Times New Roman"/>
            <w:sz w:val="24"/>
            <w:szCs w:val="24"/>
          </w:rPr>
          <w:t>the number of</w:t>
        </w:r>
        <w:r w:rsidR="005E375F">
          <w:rPr>
            <w:rFonts w:ascii="Times New Roman" w:eastAsia="Times New Roman" w:hAnsi="Times New Roman" w:cs="Times New Roman"/>
            <w:sz w:val="24"/>
            <w:szCs w:val="24"/>
          </w:rPr>
          <w:t xml:space="preserve"> </w:t>
        </w:r>
      </w:ins>
      <w:r w:rsidR="002D27C1">
        <w:rPr>
          <w:rFonts w:ascii="Times New Roman" w:eastAsia="Times New Roman" w:hAnsi="Times New Roman" w:cs="Times New Roman"/>
          <w:sz w:val="24"/>
          <w:szCs w:val="24"/>
        </w:rPr>
        <w:t xml:space="preserve">stars given to a charity without </w:t>
      </w:r>
      <w:ins w:id="184" w:author="Reinstein, David" w:date="2019-09-29T23:40:00Z">
        <w:r w:rsidR="005E375F">
          <w:rPr>
            <w:rFonts w:ascii="Times New Roman" w:eastAsia="Times New Roman" w:hAnsi="Times New Roman" w:cs="Times New Roman"/>
            <w:sz w:val="24"/>
            <w:szCs w:val="24"/>
          </w:rPr>
          <w:t xml:space="preserve">deeply considering </w:t>
        </w:r>
      </w:ins>
      <w:del w:id="185" w:author="Reinstein, David" w:date="2019-09-29T23:40:00Z">
        <w:r w:rsidR="00DA3203" w:rsidDel="005E375F">
          <w:rPr>
            <w:rFonts w:ascii="Times New Roman" w:eastAsia="Times New Roman" w:hAnsi="Times New Roman" w:cs="Times New Roman"/>
            <w:sz w:val="24"/>
            <w:szCs w:val="24"/>
          </w:rPr>
          <w:delText>much thought</w:delText>
        </w:r>
        <w:r w:rsidR="002D27C1" w:rsidDel="005E375F">
          <w:rPr>
            <w:rFonts w:ascii="Times New Roman" w:eastAsia="Times New Roman" w:hAnsi="Times New Roman" w:cs="Times New Roman"/>
            <w:sz w:val="24"/>
            <w:szCs w:val="24"/>
          </w:rPr>
          <w:delText xml:space="preserve"> </w:delText>
        </w:r>
        <w:r w:rsidR="00166477" w:rsidDel="005E375F">
          <w:rPr>
            <w:rFonts w:ascii="Times New Roman" w:eastAsia="Times New Roman" w:hAnsi="Times New Roman" w:cs="Times New Roman"/>
            <w:sz w:val="24"/>
            <w:szCs w:val="24"/>
          </w:rPr>
          <w:delText xml:space="preserve">about </w:delText>
        </w:r>
      </w:del>
      <w:r w:rsidR="002D27C1">
        <w:rPr>
          <w:rFonts w:ascii="Times New Roman" w:eastAsia="Times New Roman" w:hAnsi="Times New Roman" w:cs="Times New Roman"/>
          <w:sz w:val="24"/>
          <w:szCs w:val="24"/>
        </w:rPr>
        <w:t xml:space="preserve">what </w:t>
      </w:r>
      <w:del w:id="186" w:author="Reinstein, David" w:date="2019-09-29T23:40:00Z">
        <w:r w:rsidR="002D27C1" w:rsidDel="005E375F">
          <w:rPr>
            <w:rFonts w:ascii="Times New Roman" w:eastAsia="Times New Roman" w:hAnsi="Times New Roman" w:cs="Times New Roman"/>
            <w:sz w:val="24"/>
            <w:szCs w:val="24"/>
          </w:rPr>
          <w:delText xml:space="preserve">those </w:delText>
        </w:r>
      </w:del>
      <w:ins w:id="187" w:author="Reinstein, David" w:date="2019-09-29T23:40:00Z">
        <w:r w:rsidR="005E375F">
          <w:rPr>
            <w:rFonts w:ascii="Times New Roman" w:eastAsia="Times New Roman" w:hAnsi="Times New Roman" w:cs="Times New Roman"/>
            <w:sz w:val="24"/>
            <w:szCs w:val="24"/>
          </w:rPr>
          <w:t>these</w:t>
        </w:r>
        <w:r w:rsidR="005E375F">
          <w:rPr>
            <w:rFonts w:ascii="Times New Roman" w:eastAsia="Times New Roman" w:hAnsi="Times New Roman" w:cs="Times New Roman"/>
            <w:sz w:val="24"/>
            <w:szCs w:val="24"/>
          </w:rPr>
          <w:t xml:space="preserve"> </w:t>
        </w:r>
      </w:ins>
      <w:r w:rsidR="002D27C1">
        <w:rPr>
          <w:rFonts w:ascii="Times New Roman" w:eastAsia="Times New Roman" w:hAnsi="Times New Roman" w:cs="Times New Roman"/>
          <w:sz w:val="24"/>
          <w:szCs w:val="24"/>
        </w:rPr>
        <w:t xml:space="preserve">stars represent. </w:t>
      </w:r>
    </w:p>
    <w:p w14:paraId="4D88DBA4" w14:textId="68234C11" w:rsidR="00841F8A" w:rsidRDefault="005E375F" w:rsidP="00DA3203">
      <w:pPr>
        <w:spacing w:after="0" w:line="480" w:lineRule="auto"/>
        <w:ind w:firstLine="709"/>
        <w:rPr>
          <w:rFonts w:ascii="Times New Roman" w:eastAsia="Times New Roman" w:hAnsi="Times New Roman" w:cs="Times New Roman"/>
          <w:sz w:val="24"/>
          <w:szCs w:val="24"/>
        </w:rPr>
      </w:pPr>
      <w:ins w:id="188" w:author="Reinstein, David" w:date="2019-09-29T23:41:00Z">
        <w:r>
          <w:rPr>
            <w:rFonts w:ascii="Times New Roman" w:eastAsia="Times New Roman" w:hAnsi="Times New Roman" w:cs="Times New Roman"/>
            <w:sz w:val="24"/>
            <w:szCs w:val="24"/>
          </w:rPr>
          <w:t xml:space="preserve">Some </w:t>
        </w:r>
      </w:ins>
      <w:del w:id="189" w:author="Reinstein, David" w:date="2019-09-29T23:40:00Z">
        <w:r w:rsidR="00F37D5F" w:rsidDel="005E375F">
          <w:rPr>
            <w:rFonts w:ascii="Times New Roman" w:eastAsia="Times New Roman" w:hAnsi="Times New Roman" w:cs="Times New Roman"/>
            <w:sz w:val="24"/>
            <w:szCs w:val="24"/>
          </w:rPr>
          <w:delText>In l</w:delText>
        </w:r>
      </w:del>
      <w:ins w:id="190" w:author="Reinstein, David" w:date="2019-09-29T23:41:00Z">
        <w:r>
          <w:rPr>
            <w:rFonts w:ascii="Times New Roman" w:eastAsia="Times New Roman" w:hAnsi="Times New Roman" w:cs="Times New Roman"/>
            <w:sz w:val="24"/>
            <w:szCs w:val="24"/>
          </w:rPr>
          <w:t>l</w:t>
        </w:r>
      </w:ins>
      <w:r w:rsidR="00F37D5F">
        <w:rPr>
          <w:rFonts w:ascii="Times New Roman" w:eastAsia="Times New Roman" w:hAnsi="Times New Roman" w:cs="Times New Roman"/>
          <w:sz w:val="24"/>
          <w:szCs w:val="24"/>
        </w:rPr>
        <w:t xml:space="preserve">ab experiments </w:t>
      </w:r>
      <w:del w:id="191" w:author="Reinstein, David" w:date="2019-09-29T23:40:00Z">
        <w:r w:rsidR="00F37D5F" w:rsidDel="005E375F">
          <w:rPr>
            <w:rFonts w:ascii="Times New Roman" w:eastAsia="Times New Roman" w:hAnsi="Times New Roman" w:cs="Times New Roman"/>
            <w:sz w:val="24"/>
            <w:szCs w:val="24"/>
          </w:rPr>
          <w:delText xml:space="preserve">it </w:delText>
        </w:r>
      </w:del>
      <w:ins w:id="192" w:author="Reinstein, David" w:date="2019-09-29T23:40:00Z">
        <w:r>
          <w:rPr>
            <w:rFonts w:ascii="Times New Roman" w:eastAsia="Times New Roman" w:hAnsi="Times New Roman" w:cs="Times New Roman"/>
            <w:sz w:val="24"/>
            <w:szCs w:val="24"/>
          </w:rPr>
          <w:t xml:space="preserve">provide evidence </w:t>
        </w:r>
      </w:ins>
      <w:del w:id="193" w:author="Reinstein, David" w:date="2019-09-29T23:41:00Z">
        <w:r w:rsidR="00F37D5F" w:rsidDel="005E375F">
          <w:rPr>
            <w:rFonts w:ascii="Times New Roman" w:eastAsia="Times New Roman" w:hAnsi="Times New Roman" w:cs="Times New Roman"/>
            <w:sz w:val="24"/>
            <w:szCs w:val="24"/>
          </w:rPr>
          <w:delText xml:space="preserve">has been shown </w:delText>
        </w:r>
      </w:del>
      <w:r w:rsidR="00F37D5F">
        <w:rPr>
          <w:rFonts w:ascii="Times New Roman" w:eastAsia="Times New Roman" w:hAnsi="Times New Roman" w:cs="Times New Roman"/>
          <w:sz w:val="24"/>
          <w:szCs w:val="24"/>
        </w:rPr>
        <w:t xml:space="preserve">that people favor efficient charities in forced choice questions, especially when the contrasts are very clear (0% vs 50% overhead; Gneezy, Keenan, &amp; Gneezy, 2014). </w:t>
      </w:r>
      <w:r w:rsidR="00E92A68">
        <w:rPr>
          <w:rFonts w:ascii="Times New Roman" w:eastAsia="Times New Roman" w:hAnsi="Times New Roman" w:cs="Times New Roman"/>
          <w:sz w:val="24"/>
          <w:szCs w:val="24"/>
        </w:rPr>
        <w:t>Yet, o</w:t>
      </w:r>
      <w:r w:rsidR="00F37D5F">
        <w:rPr>
          <w:rFonts w:ascii="Times New Roman" w:eastAsia="Times New Roman" w:hAnsi="Times New Roman" w:cs="Times New Roman"/>
          <w:sz w:val="24"/>
          <w:szCs w:val="24"/>
        </w:rPr>
        <w:t>ther studies</w:t>
      </w:r>
      <w:ins w:id="194" w:author="Reinstein, David" w:date="2019-09-29T23:41:00Z">
        <w:r>
          <w:rPr>
            <w:rFonts w:ascii="Times New Roman" w:eastAsia="Times New Roman" w:hAnsi="Times New Roman" w:cs="Times New Roman"/>
            <w:sz w:val="24"/>
            <w:szCs w:val="24"/>
          </w:rPr>
          <w:t xml:space="preserve"> suggest </w:t>
        </w:r>
      </w:ins>
      <w:del w:id="195" w:author="Reinstein, David" w:date="2019-09-29T23:41:00Z">
        <w:r w:rsidR="00F37D5F" w:rsidDel="005E375F">
          <w:rPr>
            <w:rFonts w:ascii="Times New Roman" w:eastAsia="Times New Roman" w:hAnsi="Times New Roman" w:cs="Times New Roman"/>
            <w:sz w:val="24"/>
            <w:szCs w:val="24"/>
          </w:rPr>
          <w:delText xml:space="preserve"> show </w:delText>
        </w:r>
      </w:del>
      <w:r w:rsidR="00F37D5F">
        <w:rPr>
          <w:rFonts w:ascii="Times New Roman" w:eastAsia="Times New Roman" w:hAnsi="Times New Roman" w:cs="Times New Roman"/>
          <w:sz w:val="24"/>
          <w:szCs w:val="24"/>
        </w:rPr>
        <w:t>that people</w:t>
      </w:r>
      <w:del w:id="196" w:author="Reinstein, David" w:date="2019-09-29T23:41:00Z">
        <w:r w:rsidR="00F37D5F" w:rsidDel="005E375F">
          <w:rPr>
            <w:rFonts w:ascii="Times New Roman" w:eastAsia="Times New Roman" w:hAnsi="Times New Roman" w:cs="Times New Roman"/>
            <w:sz w:val="24"/>
            <w:szCs w:val="24"/>
          </w:rPr>
          <w:delText xml:space="preserve"> mainly</w:delText>
        </w:r>
      </w:del>
      <w:r w:rsidR="00F37D5F">
        <w:rPr>
          <w:rFonts w:ascii="Times New Roman" w:eastAsia="Times New Roman" w:hAnsi="Times New Roman" w:cs="Times New Roman"/>
          <w:sz w:val="24"/>
          <w:szCs w:val="24"/>
        </w:rPr>
        <w:t xml:space="preserve"> attend to efficiency information as a potential excuse for not to donate (Exley, 2016), and</w:t>
      </w:r>
      <w:del w:id="197" w:author="Reinstein, David" w:date="2019-09-29T23:41:00Z">
        <w:r w:rsidR="00F37D5F" w:rsidDel="005E375F">
          <w:rPr>
            <w:rFonts w:ascii="Times New Roman" w:eastAsia="Times New Roman" w:hAnsi="Times New Roman" w:cs="Times New Roman"/>
            <w:sz w:val="24"/>
            <w:szCs w:val="24"/>
          </w:rPr>
          <w:delText xml:space="preserve"> peoples’</w:delText>
        </w:r>
      </w:del>
      <w:r w:rsidR="00F37D5F">
        <w:rPr>
          <w:rFonts w:ascii="Times New Roman" w:eastAsia="Times New Roman" w:hAnsi="Times New Roman" w:cs="Times New Roman"/>
          <w:sz w:val="24"/>
          <w:szCs w:val="24"/>
        </w:rPr>
        <w:t xml:space="preserve"> beliefs about effectiveness are colored by subjective preferences (Berman, Barasch, Levine, &amp; Small, 2018). </w:t>
      </w:r>
      <w:ins w:id="198" w:author="Reinstein, David" w:date="2019-09-29T23:42:00Z">
        <w:r>
          <w:rPr>
            <w:rFonts w:ascii="Times New Roman" w:eastAsia="Times New Roman" w:hAnsi="Times New Roman" w:cs="Times New Roman"/>
            <w:sz w:val="24"/>
            <w:szCs w:val="24"/>
          </w:rPr>
          <w:t xml:space="preserve">Further </w:t>
        </w:r>
      </w:ins>
      <w:del w:id="199" w:author="Reinstein, David" w:date="2019-09-29T23:42:00Z">
        <w:r w:rsidR="00DA3203" w:rsidDel="005E375F">
          <w:rPr>
            <w:rFonts w:ascii="Times New Roman" w:eastAsia="Times New Roman" w:hAnsi="Times New Roman" w:cs="Times New Roman"/>
            <w:sz w:val="24"/>
            <w:szCs w:val="24"/>
          </w:rPr>
          <w:delText xml:space="preserve">Overall, there is more </w:delText>
        </w:r>
      </w:del>
      <w:r w:rsidR="00DA3203">
        <w:rPr>
          <w:rFonts w:ascii="Times New Roman" w:eastAsia="Times New Roman" w:hAnsi="Times New Roman" w:cs="Times New Roman"/>
          <w:sz w:val="24"/>
          <w:szCs w:val="24"/>
        </w:rPr>
        <w:t>evidence</w:t>
      </w:r>
      <w:ins w:id="200" w:author="Reinstein, David" w:date="2019-09-29T23:42:00Z">
        <w:r>
          <w:rPr>
            <w:rFonts w:ascii="Times New Roman" w:eastAsia="Times New Roman" w:hAnsi="Times New Roman" w:cs="Times New Roman"/>
            <w:sz w:val="24"/>
            <w:szCs w:val="24"/>
          </w:rPr>
          <w:t xml:space="preserve"> suggests </w:t>
        </w:r>
      </w:ins>
      <w:r w:rsidR="00DA3203">
        <w:rPr>
          <w:rFonts w:ascii="Times New Roman" w:eastAsia="Times New Roman" w:hAnsi="Times New Roman" w:cs="Times New Roman"/>
          <w:sz w:val="24"/>
          <w:szCs w:val="24"/>
        </w:rPr>
        <w:t xml:space="preserve"> that people </w:t>
      </w:r>
      <w:r w:rsidR="003E0D48">
        <w:rPr>
          <w:rFonts w:ascii="Times New Roman" w:eastAsia="Times New Roman" w:hAnsi="Times New Roman" w:cs="Times New Roman"/>
          <w:sz w:val="24"/>
          <w:szCs w:val="24"/>
        </w:rPr>
        <w:t xml:space="preserve">give based </w:t>
      </w:r>
      <w:r w:rsidR="00DA3203">
        <w:rPr>
          <w:rFonts w:ascii="Times New Roman" w:eastAsia="Times New Roman" w:hAnsi="Times New Roman" w:cs="Times New Roman"/>
          <w:sz w:val="24"/>
          <w:szCs w:val="24"/>
        </w:rPr>
        <w:t xml:space="preserve">on a subjective sense of making a difference (e.g., when they can help a charity across the finish line with a fundraising goal; </w:t>
      </w:r>
      <w:r w:rsidR="00DA3203">
        <w:rPr>
          <w:rFonts w:ascii="Times New Roman" w:eastAsia="Times New Roman" w:hAnsi="Times New Roman" w:cs="Times New Roman"/>
          <w:sz w:val="24"/>
          <w:szCs w:val="24"/>
        </w:rPr>
        <w:fldChar w:fldCharType="begin" w:fldLock="1"/>
      </w:r>
      <w:r w:rsidR="00A23349">
        <w:rPr>
          <w:rFonts w:ascii="Times New Roman" w:eastAsia="Times New Roman" w:hAnsi="Times New Roman" w:cs="Times New Roman"/>
          <w:sz w:val="24"/>
          <w:szCs w:val="24"/>
        </w:rPr>
        <w:instrText>ADDIN CSL_CITATION {"citationItems":[{"id":"ITEM-1","itemData":{"DOI":"10.1016/j.obhdp.2012.08.002","ISSN":"07495978","abstract":"Recent research finds that people respond more generously to individual victims described in detail than to equivalent statistical victims described in general terms. We propose that this \" identified victim effect\" is one manifestation of a more general phenomenon: a positive influence of tangible information on generosity. In three experiments, we find evidence for an \" identified intervention effect\"; providing tangible details about a charity's interventions significantly increases donations to that charity. Although previous work described sympathy as the primary mediator between tangible information and giving, current mediational analyses show that the influence of tangible details can operate through donors' perception that their contribution will have impact. Taken together with past work, the results suggest that tangible information of many types promotes generosity and can do so either via sympathy or via perceived impact. The ability of tangible information to increase impact points to new ways for charities to encourage generosity. © 2012 Elsevier Inc.","author":[{"dropping-particle":"","family":"Cryder","given":"Cynthia E.","non-dropping-particle":"","parse-names":false,"suffix":""},{"dropping-particle":"","family":"Loewenstein","given":"George","non-dropping-particle":"","parse-names":false,"suffix":""},{"dropping-particle":"","family":"Scheines","given":"Richard","non-dropping-particle":"","parse-names":false,"suffix":""}],"container-title":"Organizational Behavior and Human Decision Processes","id":"ITEM-1","issue":"1","issued":{"date-parts":[["2013","1"]]},"page":"15-23","publisher":"Elsevier Inc.","title":"The donor is in the details","type":"article-journal","volume":"120"},"uris":["http://www.mendeley.com/documents/?uuid=19835fa5-56e4-4dd3-a6ab-c3ee49637d88"]},{"id":"ITEM-2","itemData":{"DOI":"10.1016/j.jesp.2013.07.003","ISSN":"00221031","abstract":"People are more likely to pitch in as charitable campaigns approach their goals. Such \"goal gradient helping\" occurs in part because late-stage efforts provide donors with a heightened sense of personal impact, an influential source of satisfaction from prosocial acts. Using web robot technology in an Internet field study of micro-lending, Study 1 demonstrated that charity contribution rates increase as recipients approach their fundraising goals. Study 2, a large-scale field experiment, found that funds close to reaching campaign goals received more donations than did funds far from reaching campaign goals. Study 3 replicated the goal gradient helping effect in a controlled scenario experiment, and mediational analyses showed that increased perceived impact of late-stage contributions, and the resultant satisfaction from this impact, explain goal gradient helping. In conclusion, people are not charitable simply to be kind or to relieve negative emotions; they find satisfaction from having personal influence in solving a social problem. © 2013 Elsevier Inc.","author":[{"dropping-particle":"","family":"Cryder","given":"Cynthia E.","non-dropping-particle":"","parse-names":false,"suffix":""},{"dropping-particle":"","family":"Loewenstein","given":"George","non-dropping-particle":"","parse-names":false,"suffix":""},{"dropping-particle":"","family":"Seltman","given":"Howard","non-dropping-particle":"","parse-names":false,"suffix":""}],"container-title":"Journal of Experimental Social Psychology","id":"ITEM-2","issue":"6","issued":{"date-parts":[["2013","11"]]},"page":"1078-1083","publisher":"Elsevier Inc.","title":"Goal gradient in helping behavior","type":"article-journal","volume":"49"},"uris":["http://www.mendeley.com/documents/?uuid=f7a7da6f-0669-4ba8-82ed-4981cc0d8acf"]}],"mendeley":{"formattedCitation":"(Cryder, Loewenstein, &amp; Scheines, 2013; Cryder, Loewenstein, &amp; Seltman, 2013)","manualFormatting":"Cryder, Loewenstein, &amp; Scheines, 2013; Cryder, Loewenstein, &amp; Seltman, 2013)","plainTextFormattedCitation":"(Cryder, Loewenstein, &amp; Scheines, 2013; Cryder, Loewenstein, &amp; Seltman, 2013)","previouslyFormattedCitation":"(Cryder, Loewenstein, &amp; Scheines, 2013; Cryder, Loewenstein, &amp; Seltman, 2013)"},"properties":{"noteIndex":0},"schema":"https://github.com/citation-style-language/schema/raw/master/csl-citation.json"}</w:instrText>
      </w:r>
      <w:r w:rsidR="00DA3203">
        <w:rPr>
          <w:rFonts w:ascii="Times New Roman" w:eastAsia="Times New Roman" w:hAnsi="Times New Roman" w:cs="Times New Roman"/>
          <w:sz w:val="24"/>
          <w:szCs w:val="24"/>
        </w:rPr>
        <w:fldChar w:fldCharType="separate"/>
      </w:r>
      <w:r w:rsidR="00DA3203" w:rsidRPr="00CC4F22">
        <w:rPr>
          <w:rFonts w:ascii="Times New Roman" w:eastAsia="Times New Roman" w:hAnsi="Times New Roman" w:cs="Times New Roman"/>
          <w:noProof/>
          <w:sz w:val="24"/>
          <w:szCs w:val="24"/>
        </w:rPr>
        <w:t>Cryder, Loewenstein, &amp; Scheines, 2013; Cryder, Loewenstein, &amp; Seltman, 2013)</w:t>
      </w:r>
      <w:r w:rsidR="00DA3203">
        <w:rPr>
          <w:rFonts w:ascii="Times New Roman" w:eastAsia="Times New Roman" w:hAnsi="Times New Roman" w:cs="Times New Roman"/>
          <w:sz w:val="24"/>
          <w:szCs w:val="24"/>
        </w:rPr>
        <w:fldChar w:fldCharType="end"/>
      </w:r>
      <w:r w:rsidR="00DA3203">
        <w:rPr>
          <w:rFonts w:ascii="Times New Roman" w:eastAsia="Times New Roman" w:hAnsi="Times New Roman" w:cs="Times New Roman"/>
          <w:sz w:val="24"/>
          <w:szCs w:val="24"/>
        </w:rPr>
        <w:t xml:space="preserve"> </w:t>
      </w:r>
      <w:commentRangeStart w:id="201"/>
      <w:ins w:id="202" w:author="Reinstein, David" w:date="2019-09-29T23:43:00Z">
        <w:r>
          <w:rPr>
            <w:rFonts w:ascii="Times New Roman" w:eastAsia="Times New Roman" w:hAnsi="Times New Roman" w:cs="Times New Roman"/>
            <w:sz w:val="24"/>
            <w:szCs w:val="24"/>
          </w:rPr>
          <w:t xml:space="preserve">rather </w:t>
        </w:r>
      </w:ins>
      <w:r w:rsidR="00DA3203">
        <w:rPr>
          <w:rFonts w:ascii="Times New Roman" w:eastAsia="Times New Roman" w:hAnsi="Times New Roman" w:cs="Times New Roman"/>
          <w:sz w:val="24"/>
          <w:szCs w:val="24"/>
        </w:rPr>
        <w:t xml:space="preserve">than </w:t>
      </w:r>
      <w:ins w:id="203" w:author="Reinstein, David" w:date="2019-09-29T23:42:00Z">
        <w:r>
          <w:rPr>
            <w:rFonts w:ascii="Times New Roman" w:eastAsia="Times New Roman" w:hAnsi="Times New Roman" w:cs="Times New Roman"/>
            <w:sz w:val="24"/>
            <w:szCs w:val="24"/>
          </w:rPr>
          <w:t xml:space="preserve">based on </w:t>
        </w:r>
      </w:ins>
      <w:r w:rsidR="00DA3203">
        <w:rPr>
          <w:rFonts w:ascii="Times New Roman" w:eastAsia="Times New Roman" w:hAnsi="Times New Roman" w:cs="Times New Roman"/>
          <w:sz w:val="24"/>
          <w:szCs w:val="24"/>
        </w:rPr>
        <w:t xml:space="preserve">objective metrics of charity efficiency or effectiveness.  </w:t>
      </w:r>
      <w:commentRangeEnd w:id="201"/>
      <w:r>
        <w:rPr>
          <w:rStyle w:val="CommentReference"/>
        </w:rPr>
        <w:commentReference w:id="201"/>
      </w:r>
    </w:p>
    <w:p w14:paraId="165F0F87" w14:textId="16D985E0" w:rsidR="00841F8A" w:rsidRDefault="00F37D5F">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Field experiments suggest that </w:t>
      </w:r>
      <w:del w:id="204" w:author="Reinstein, David" w:date="2019-09-29T23:47:00Z">
        <w:r w:rsidDel="00CB78DE">
          <w:rPr>
            <w:rFonts w:ascii="Times New Roman" w:eastAsia="Times New Roman" w:hAnsi="Times New Roman" w:cs="Times New Roman"/>
            <w:sz w:val="24"/>
            <w:szCs w:val="24"/>
          </w:rPr>
          <w:delText xml:space="preserve">most </w:delText>
        </w:r>
      </w:del>
      <w:ins w:id="205" w:author="Reinstein, David" w:date="2019-09-29T23:47:00Z">
        <w:r w:rsidR="00CB78DE">
          <w:rPr>
            <w:rFonts w:ascii="Times New Roman" w:eastAsia="Times New Roman" w:hAnsi="Times New Roman" w:cs="Times New Roman"/>
            <w:sz w:val="24"/>
            <w:szCs w:val="24"/>
          </w:rPr>
          <w:t>overall,</w:t>
        </w:r>
        <w:r w:rsidR="00CB78DE">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donors </w:t>
      </w:r>
      <w:ins w:id="206" w:author="Reinstein, David" w:date="2019-09-29T23:47:00Z">
        <w:r w:rsidR="00CB78DE">
          <w:rPr>
            <w:rFonts w:ascii="Times New Roman" w:eastAsia="Times New Roman" w:hAnsi="Times New Roman" w:cs="Times New Roman"/>
            <w:sz w:val="24"/>
            <w:szCs w:val="24"/>
          </w:rPr>
          <w:t xml:space="preserve">do </w:t>
        </w:r>
      </w:ins>
      <w:ins w:id="207" w:author="Reinstein, David" w:date="2019-09-29T23:43:00Z">
        <w:r w:rsidR="005E375F">
          <w:rPr>
            <w:rFonts w:ascii="Times New Roman" w:eastAsia="Times New Roman" w:hAnsi="Times New Roman" w:cs="Times New Roman"/>
            <w:sz w:val="24"/>
            <w:szCs w:val="24"/>
          </w:rPr>
          <w:t xml:space="preserve"> </w:t>
        </w:r>
      </w:ins>
      <w:del w:id="208" w:author="Reinstein, David" w:date="2019-09-29T23:43:00Z">
        <w:r w:rsidDel="005E375F">
          <w:rPr>
            <w:rFonts w:ascii="Times New Roman" w:eastAsia="Times New Roman" w:hAnsi="Times New Roman" w:cs="Times New Roman"/>
            <w:sz w:val="24"/>
            <w:szCs w:val="24"/>
          </w:rPr>
          <w:delText xml:space="preserve">will </w:delText>
        </w:r>
      </w:del>
      <w:del w:id="209" w:author="Reinstein, David" w:date="2019-09-29T23:44:00Z">
        <w:r w:rsidDel="005E375F">
          <w:rPr>
            <w:rFonts w:ascii="Times New Roman" w:eastAsia="Times New Roman" w:hAnsi="Times New Roman" w:cs="Times New Roman"/>
            <w:sz w:val="24"/>
            <w:szCs w:val="24"/>
          </w:rPr>
          <w:delText>not</w:delText>
        </w:r>
      </w:del>
      <w:del w:id="210" w:author="Reinstein, David" w:date="2019-09-29T23:47:00Z">
        <w:r w:rsidDel="00CB78DE">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contribute </w:t>
      </w:r>
      <w:r w:rsidR="006E3E38">
        <w:rPr>
          <w:rFonts w:ascii="Times New Roman" w:eastAsia="Times New Roman" w:hAnsi="Times New Roman" w:cs="Times New Roman"/>
          <w:sz w:val="24"/>
          <w:szCs w:val="24"/>
        </w:rPr>
        <w:t>more</w:t>
      </w:r>
      <w:r>
        <w:rPr>
          <w:rFonts w:ascii="Times New Roman" w:eastAsia="Times New Roman" w:hAnsi="Times New Roman" w:cs="Times New Roman"/>
          <w:sz w:val="24"/>
          <w:szCs w:val="24"/>
        </w:rPr>
        <w:t xml:space="preserve"> when they are informed (versus not informed) about either charity efficiency (</w:t>
      </w:r>
      <w:r w:rsidRPr="00DA3203">
        <w:rPr>
          <w:rFonts w:ascii="Times New Roman" w:eastAsia="Times New Roman" w:hAnsi="Times New Roman" w:cs="Times New Roman"/>
          <w:sz w:val="24"/>
          <w:szCs w:val="24"/>
        </w:rPr>
        <w:t>Parsons, 2007)</w:t>
      </w:r>
      <w:r>
        <w:rPr>
          <w:rFonts w:ascii="Times New Roman" w:eastAsia="Times New Roman" w:hAnsi="Times New Roman" w:cs="Times New Roman"/>
          <w:sz w:val="24"/>
          <w:szCs w:val="24"/>
        </w:rPr>
        <w:t xml:space="preserve">, or effectiveness (Karlan &amp; Wood, 2017). </w:t>
      </w:r>
      <w:ins w:id="211" w:author="Reinstein, David" w:date="2019-09-29T23:47:00Z">
        <w:r w:rsidR="00CB78DE">
          <w:rPr>
            <w:rFonts w:ascii="Times New Roman" w:eastAsia="Times New Roman" w:hAnsi="Times New Roman" w:cs="Times New Roman"/>
            <w:sz w:val="24"/>
            <w:szCs w:val="24"/>
          </w:rPr>
          <w:t xml:space="preserve">While </w:t>
        </w:r>
      </w:ins>
      <w:r>
        <w:rPr>
          <w:rFonts w:ascii="Times New Roman" w:eastAsia="Times New Roman" w:hAnsi="Times New Roman" w:cs="Times New Roman"/>
          <w:sz w:val="24"/>
          <w:szCs w:val="24"/>
        </w:rPr>
        <w:t>Karlan and Wood (2017) did find that those who had previously donated large amounts</w:t>
      </w:r>
      <w:ins w:id="212" w:author="Reinstein, David" w:date="2019-09-29T23:48:00Z">
        <w:r w:rsidR="00CB78DE">
          <w:rPr>
            <w:rFonts w:ascii="Times New Roman" w:eastAsia="Times New Roman" w:hAnsi="Times New Roman" w:cs="Times New Roman"/>
            <w:sz w:val="24"/>
            <w:szCs w:val="24"/>
          </w:rPr>
          <w:t xml:space="preserve"> </w:t>
        </w:r>
      </w:ins>
      <w:del w:id="213" w:author="Reinstein, David" w:date="2019-09-29T23:48:00Z">
        <w:r w:rsidDel="00CB78DE">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gave more when they received effectiveness information</w:t>
      </w:r>
      <w:ins w:id="214" w:author="Reinstein, David" w:date="2019-09-29T23:48:00Z">
        <w:r w:rsidR="00CB78DE">
          <w:rPr>
            <w:rFonts w:ascii="Times New Roman" w:eastAsia="Times New Roman" w:hAnsi="Times New Roman" w:cs="Times New Roman"/>
            <w:sz w:val="24"/>
            <w:szCs w:val="24"/>
          </w:rPr>
          <w:t xml:space="preserve"> (and Parsons found similar for prior donors)</w:t>
        </w:r>
      </w:ins>
      <w:r>
        <w:rPr>
          <w:rFonts w:ascii="Times New Roman" w:eastAsia="Times New Roman" w:hAnsi="Times New Roman" w:cs="Times New Roman"/>
          <w:sz w:val="24"/>
          <w:szCs w:val="24"/>
        </w:rPr>
        <w:t>,</w:t>
      </w:r>
      <w:del w:id="215" w:author="Reinstein, David" w:date="2019-09-29T23:48:00Z">
        <w:r w:rsidDel="00CB78DE">
          <w:rPr>
            <w:rFonts w:ascii="Times New Roman" w:eastAsia="Times New Roman" w:hAnsi="Times New Roman" w:cs="Times New Roman"/>
            <w:sz w:val="24"/>
            <w:szCs w:val="24"/>
          </w:rPr>
          <w:delText xml:space="preserve"> but</w:delText>
        </w:r>
      </w:del>
      <w:r>
        <w:rPr>
          <w:rFonts w:ascii="Times New Roman" w:eastAsia="Times New Roman" w:hAnsi="Times New Roman" w:cs="Times New Roman"/>
          <w:sz w:val="24"/>
          <w:szCs w:val="24"/>
        </w:rPr>
        <w:t xml:space="preserve"> the reason for this effect is unclear. For example, </w:t>
      </w:r>
      <w:del w:id="216" w:author="Reinstein, David" w:date="2019-09-29T23:44:00Z">
        <w:r w:rsidDel="005E375F">
          <w:rPr>
            <w:rFonts w:ascii="Times New Roman" w:eastAsia="Times New Roman" w:hAnsi="Times New Roman" w:cs="Times New Roman"/>
            <w:sz w:val="24"/>
            <w:szCs w:val="24"/>
          </w:rPr>
          <w:delText xml:space="preserve">it could be due to </w:delText>
        </w:r>
      </w:del>
      <w:r>
        <w:rPr>
          <w:rFonts w:ascii="Times New Roman" w:eastAsia="Times New Roman" w:hAnsi="Times New Roman" w:cs="Times New Roman"/>
          <w:sz w:val="24"/>
          <w:szCs w:val="24"/>
        </w:rPr>
        <w:t>large/frequent donors</w:t>
      </w:r>
      <w:ins w:id="217" w:author="Reinstein, David" w:date="2019-09-29T23:44:00Z">
        <w:r w:rsidR="005E375F">
          <w:rPr>
            <w:rFonts w:ascii="Times New Roman" w:eastAsia="Times New Roman" w:hAnsi="Times New Roman" w:cs="Times New Roman"/>
            <w:sz w:val="24"/>
            <w:szCs w:val="24"/>
          </w:rPr>
          <w:t xml:space="preserve"> may</w:t>
        </w:r>
      </w:ins>
      <w:r>
        <w:rPr>
          <w:rFonts w:ascii="Times New Roman" w:eastAsia="Times New Roman" w:hAnsi="Times New Roman" w:cs="Times New Roman"/>
          <w:sz w:val="24"/>
          <w:szCs w:val="24"/>
        </w:rPr>
        <w:t xml:space="preserve"> </w:t>
      </w:r>
      <w:del w:id="218" w:author="Reinstein, David" w:date="2019-09-29T23:44:00Z">
        <w:r w:rsidDel="005E375F">
          <w:rPr>
            <w:rFonts w:ascii="Times New Roman" w:eastAsia="Times New Roman" w:hAnsi="Times New Roman" w:cs="Times New Roman"/>
            <w:sz w:val="24"/>
            <w:szCs w:val="24"/>
          </w:rPr>
          <w:delText>experienc</w:delText>
        </w:r>
        <w:r w:rsidR="00D92016" w:rsidDel="005E375F">
          <w:rPr>
            <w:rFonts w:ascii="Times New Roman" w:eastAsia="Times New Roman" w:hAnsi="Times New Roman" w:cs="Times New Roman"/>
            <w:sz w:val="24"/>
            <w:szCs w:val="24"/>
          </w:rPr>
          <w:delText>ing</w:delText>
        </w:r>
        <w:r w:rsidDel="005E375F">
          <w:rPr>
            <w:rFonts w:ascii="Times New Roman" w:eastAsia="Times New Roman" w:hAnsi="Times New Roman" w:cs="Times New Roman"/>
            <w:sz w:val="24"/>
            <w:szCs w:val="24"/>
          </w:rPr>
          <w:delText xml:space="preserve"> </w:delText>
        </w:r>
      </w:del>
      <w:ins w:id="219" w:author="Reinstein, David" w:date="2019-09-29T23:44:00Z">
        <w:r w:rsidR="005E375F">
          <w:rPr>
            <w:rFonts w:ascii="Times New Roman" w:eastAsia="Times New Roman" w:hAnsi="Times New Roman" w:cs="Times New Roman"/>
            <w:sz w:val="24"/>
            <w:szCs w:val="24"/>
          </w:rPr>
          <w:t>experience</w:t>
        </w:r>
        <w:r w:rsidR="005E375F">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a greater pressure to donate in light of </w:t>
      </w:r>
      <w:r w:rsidR="00D92016">
        <w:rPr>
          <w:rFonts w:ascii="Times New Roman" w:eastAsia="Times New Roman" w:hAnsi="Times New Roman" w:cs="Times New Roman"/>
          <w:sz w:val="24"/>
          <w:szCs w:val="24"/>
        </w:rPr>
        <w:t xml:space="preserve">(any) </w:t>
      </w:r>
      <w:r>
        <w:rPr>
          <w:rFonts w:ascii="Times New Roman" w:eastAsia="Times New Roman" w:hAnsi="Times New Roman" w:cs="Times New Roman"/>
          <w:sz w:val="24"/>
          <w:szCs w:val="24"/>
        </w:rPr>
        <w:t xml:space="preserve">new positive information. </w:t>
      </w:r>
      <w:r w:rsidR="00531870">
        <w:rPr>
          <w:rFonts w:ascii="Times New Roman" w:eastAsia="Times New Roman" w:hAnsi="Times New Roman" w:cs="Times New Roman"/>
          <w:sz w:val="24"/>
          <w:szCs w:val="24"/>
        </w:rPr>
        <w:t>Indeed</w:t>
      </w:r>
      <w:r>
        <w:rPr>
          <w:rFonts w:ascii="Times New Roman" w:eastAsia="Times New Roman" w:hAnsi="Times New Roman" w:cs="Times New Roman"/>
          <w:sz w:val="24"/>
          <w:szCs w:val="24"/>
        </w:rPr>
        <w:t xml:space="preserve">, the compliance literature suggests that people who have already committed to pay for something are more easily persuaded in a later stage to </w:t>
      </w:r>
      <w:commentRangeStart w:id="220"/>
      <w:r>
        <w:rPr>
          <w:rFonts w:ascii="Times New Roman" w:eastAsia="Times New Roman" w:hAnsi="Times New Roman" w:cs="Times New Roman"/>
          <w:sz w:val="24"/>
          <w:szCs w:val="24"/>
        </w:rPr>
        <w:t xml:space="preserve">pay </w:t>
      </w:r>
      <w:del w:id="221" w:author="Reinstein, David" w:date="2019-09-29T12:20:00Z">
        <w:r w:rsidR="00200093" w:rsidDel="001D7264">
          <w:rPr>
            <w:rFonts w:ascii="Times New Roman" w:eastAsia="Times New Roman" w:hAnsi="Times New Roman" w:cs="Times New Roman"/>
            <w:sz w:val="24"/>
            <w:szCs w:val="24"/>
          </w:rPr>
          <w:delText xml:space="preserve"> </w:delText>
        </w:r>
      </w:del>
      <w:r w:rsidR="00200093">
        <w:rPr>
          <w:rFonts w:ascii="Times New Roman" w:eastAsia="Times New Roman" w:hAnsi="Times New Roman" w:cs="Times New Roman"/>
          <w:sz w:val="24"/>
          <w:szCs w:val="24"/>
        </w:rPr>
        <w:t>more for the same thing</w:t>
      </w:r>
      <w:r>
        <w:rPr>
          <w:rFonts w:ascii="Times New Roman" w:eastAsia="Times New Roman" w:hAnsi="Times New Roman" w:cs="Times New Roman"/>
          <w:sz w:val="24"/>
          <w:szCs w:val="24"/>
        </w:rPr>
        <w:t xml:space="preserve"> </w:t>
      </w:r>
      <w:commentRangeEnd w:id="220"/>
      <w:r w:rsidR="005E375F">
        <w:rPr>
          <w:rStyle w:val="CommentReference"/>
        </w:rPr>
        <w:commentReference w:id="220"/>
      </w:r>
      <w:r>
        <w:rPr>
          <w:rFonts w:ascii="Times New Roman" w:eastAsia="Times New Roman" w:hAnsi="Times New Roman" w:cs="Times New Roman"/>
          <w:sz w:val="24"/>
          <w:szCs w:val="24"/>
        </w:rPr>
        <w:t xml:space="preserve">(see e.g., Cialdini &amp; Goldstein, 2004; Cialdini &amp; Griskevicius, 2010). </w:t>
      </w:r>
    </w:p>
    <w:p w14:paraId="49BC3601" w14:textId="6201E5CA" w:rsidR="00841F8A" w:rsidRDefault="00CB78DE" w:rsidP="00520D55">
      <w:pPr>
        <w:spacing w:after="0" w:line="480" w:lineRule="auto"/>
        <w:ind w:firstLine="709"/>
        <w:rPr>
          <w:ins w:id="222" w:author="Reinstein, David" w:date="2019-09-29T23:54:00Z"/>
          <w:rFonts w:ascii="Times New Roman" w:eastAsia="Times New Roman" w:hAnsi="Times New Roman" w:cs="Times New Roman"/>
          <w:sz w:val="24"/>
          <w:szCs w:val="24"/>
        </w:rPr>
      </w:pPr>
      <w:ins w:id="223" w:author="Reinstein, David" w:date="2019-09-29T23:49:00Z">
        <w:r>
          <w:rPr>
            <w:rFonts w:ascii="Times New Roman" w:eastAsia="Times New Roman" w:hAnsi="Times New Roman" w:cs="Times New Roman"/>
            <w:sz w:val="24"/>
            <w:szCs w:val="24"/>
          </w:rPr>
          <w:t xml:space="preserve">Still, </w:t>
        </w:r>
      </w:ins>
      <w:del w:id="224" w:author="Reinstein, David" w:date="2019-09-29T23:49:00Z">
        <w:r w:rsidR="00D92016" w:rsidDel="00CB78DE">
          <w:rPr>
            <w:rFonts w:ascii="Times New Roman" w:eastAsia="Times New Roman" w:hAnsi="Times New Roman" w:cs="Times New Roman"/>
            <w:sz w:val="24"/>
            <w:szCs w:val="24"/>
          </w:rPr>
          <w:delText>It is also possible that p</w:delText>
        </w:r>
      </w:del>
      <w:ins w:id="225" w:author="Reinstein, David" w:date="2019-09-29T23:49:00Z">
        <w:r>
          <w:rPr>
            <w:rFonts w:ascii="Times New Roman" w:eastAsia="Times New Roman" w:hAnsi="Times New Roman" w:cs="Times New Roman"/>
            <w:sz w:val="24"/>
            <w:szCs w:val="24"/>
          </w:rPr>
          <w:t>p</w:t>
        </w:r>
      </w:ins>
      <w:r w:rsidR="00D92016">
        <w:rPr>
          <w:rFonts w:ascii="Times New Roman" w:eastAsia="Times New Roman" w:hAnsi="Times New Roman" w:cs="Times New Roman"/>
          <w:sz w:val="24"/>
          <w:szCs w:val="24"/>
        </w:rPr>
        <w:t>eople</w:t>
      </w:r>
      <w:ins w:id="226" w:author="Reinstein, David" w:date="2019-09-29T23:49:00Z">
        <w:r>
          <w:rPr>
            <w:rFonts w:ascii="Times New Roman" w:eastAsia="Times New Roman" w:hAnsi="Times New Roman" w:cs="Times New Roman"/>
            <w:sz w:val="24"/>
            <w:szCs w:val="24"/>
          </w:rPr>
          <w:t xml:space="preserve"> might</w:t>
        </w:r>
      </w:ins>
      <w:r w:rsidR="00D92016">
        <w:rPr>
          <w:rFonts w:ascii="Times New Roman" w:eastAsia="Times New Roman" w:hAnsi="Times New Roman" w:cs="Times New Roman"/>
          <w:sz w:val="24"/>
          <w:szCs w:val="24"/>
        </w:rPr>
        <w:t xml:space="preserve"> use more deliberate thinking when </w:t>
      </w:r>
      <w:del w:id="227" w:author="Reinstein, David" w:date="2019-09-29T23:49:00Z">
        <w:r w:rsidR="00D92016" w:rsidDel="00CB78DE">
          <w:rPr>
            <w:rFonts w:ascii="Times New Roman" w:eastAsia="Times New Roman" w:hAnsi="Times New Roman" w:cs="Times New Roman"/>
            <w:sz w:val="24"/>
            <w:szCs w:val="24"/>
          </w:rPr>
          <w:delText>they decide</w:delText>
        </w:r>
      </w:del>
      <w:ins w:id="228" w:author="Reinstein, David" w:date="2019-09-29T23:49:00Z">
        <w:r>
          <w:rPr>
            <w:rFonts w:ascii="Times New Roman" w:eastAsia="Times New Roman" w:hAnsi="Times New Roman" w:cs="Times New Roman"/>
            <w:sz w:val="24"/>
            <w:szCs w:val="24"/>
          </w:rPr>
          <w:t xml:space="preserve">deciding </w:t>
        </w:r>
      </w:ins>
      <w:del w:id="229" w:author="Reinstein, David" w:date="2019-09-29T23:50:00Z">
        <w:r w:rsidR="00D92016" w:rsidDel="004818C5">
          <w:rPr>
            <w:rFonts w:ascii="Times New Roman" w:eastAsia="Times New Roman" w:hAnsi="Times New Roman" w:cs="Times New Roman"/>
            <w:sz w:val="24"/>
            <w:szCs w:val="24"/>
          </w:rPr>
          <w:delText xml:space="preserve"> </w:delText>
        </w:r>
      </w:del>
      <w:r w:rsidR="00D92016">
        <w:rPr>
          <w:rFonts w:ascii="Times New Roman" w:eastAsia="Times New Roman" w:hAnsi="Times New Roman" w:cs="Times New Roman"/>
          <w:sz w:val="24"/>
          <w:szCs w:val="24"/>
        </w:rPr>
        <w:t xml:space="preserve">how </w:t>
      </w:r>
      <w:r w:rsidR="00D92016" w:rsidRPr="00CB78DE">
        <w:rPr>
          <w:rFonts w:ascii="Times New Roman" w:eastAsia="Times New Roman" w:hAnsi="Times New Roman" w:cs="Times New Roman"/>
          <w:i/>
          <w:sz w:val="24"/>
          <w:szCs w:val="24"/>
          <w:rPrChange w:id="230" w:author="Reinstein, David" w:date="2019-09-29T23:48:00Z">
            <w:rPr>
              <w:rFonts w:ascii="Times New Roman" w:eastAsia="Times New Roman" w:hAnsi="Times New Roman" w:cs="Times New Roman"/>
              <w:sz w:val="24"/>
              <w:szCs w:val="24"/>
            </w:rPr>
          </w:rPrChange>
        </w:rPr>
        <w:t>much</w:t>
      </w:r>
      <w:r w:rsidR="00D92016">
        <w:rPr>
          <w:rFonts w:ascii="Times New Roman" w:eastAsia="Times New Roman" w:hAnsi="Times New Roman" w:cs="Times New Roman"/>
          <w:sz w:val="24"/>
          <w:szCs w:val="24"/>
        </w:rPr>
        <w:t xml:space="preserve"> to give,</w:t>
      </w:r>
      <w:del w:id="231" w:author="Reinstein, David" w:date="2019-09-29T23:51:00Z">
        <w:r w:rsidR="00D92016" w:rsidDel="004818C5">
          <w:rPr>
            <w:rFonts w:ascii="Times New Roman" w:eastAsia="Times New Roman" w:hAnsi="Times New Roman" w:cs="Times New Roman"/>
            <w:sz w:val="24"/>
            <w:szCs w:val="24"/>
          </w:rPr>
          <w:delText xml:space="preserve"> </w:delText>
        </w:r>
      </w:del>
      <w:ins w:id="232" w:author="Reinstein, David" w:date="2019-09-29T23:50:00Z">
        <w:r w:rsidR="004818C5">
          <w:rPr>
            <w:rFonts w:ascii="Times New Roman" w:eastAsia="Times New Roman" w:hAnsi="Times New Roman" w:cs="Times New Roman"/>
            <w:sz w:val="24"/>
            <w:szCs w:val="24"/>
          </w:rPr>
          <w:t xml:space="preserve">(thus </w:t>
        </w:r>
      </w:ins>
      <w:ins w:id="233" w:author="Reinstein, David" w:date="2019-09-29T23:51:00Z">
        <w:r w:rsidR="004818C5">
          <w:rPr>
            <w:rFonts w:ascii="Times New Roman" w:eastAsia="Times New Roman" w:hAnsi="Times New Roman" w:cs="Times New Roman"/>
            <w:sz w:val="24"/>
            <w:szCs w:val="24"/>
          </w:rPr>
          <w:t>susceptible</w:t>
        </w:r>
      </w:ins>
      <w:del w:id="234" w:author="Reinstein, David" w:date="2019-09-29T23:50:00Z">
        <w:r w:rsidR="00D92016" w:rsidDel="004818C5">
          <w:rPr>
            <w:rFonts w:ascii="Times New Roman" w:eastAsia="Times New Roman" w:hAnsi="Times New Roman" w:cs="Times New Roman"/>
            <w:sz w:val="24"/>
            <w:szCs w:val="24"/>
          </w:rPr>
          <w:delText>there</w:delText>
        </w:r>
        <w:r w:rsidR="004950CB" w:rsidDel="004818C5">
          <w:rPr>
            <w:rFonts w:ascii="Times New Roman" w:eastAsia="Times New Roman" w:hAnsi="Times New Roman" w:cs="Times New Roman"/>
            <w:sz w:val="24"/>
            <w:szCs w:val="24"/>
          </w:rPr>
          <w:delText>by</w:delText>
        </w:r>
        <w:r w:rsidR="00D92016" w:rsidDel="004818C5">
          <w:rPr>
            <w:rFonts w:ascii="Times New Roman" w:eastAsia="Times New Roman" w:hAnsi="Times New Roman" w:cs="Times New Roman"/>
            <w:sz w:val="24"/>
            <w:szCs w:val="24"/>
          </w:rPr>
          <w:delText xml:space="preserve"> being more susceptible to</w:delText>
        </w:r>
      </w:del>
      <w:ins w:id="235" w:author="Reinstein, David" w:date="2019-09-29T23:50:00Z">
        <w:r w:rsidR="004818C5">
          <w:rPr>
            <w:rFonts w:ascii="Times New Roman" w:eastAsia="Times New Roman" w:hAnsi="Times New Roman" w:cs="Times New Roman"/>
            <w:sz w:val="24"/>
            <w:szCs w:val="24"/>
          </w:rPr>
          <w:t xml:space="preserve"> </w:t>
        </w:r>
      </w:ins>
      <w:ins w:id="236" w:author="Reinstein, David" w:date="2019-09-29T23:51:00Z">
        <w:r w:rsidR="004818C5">
          <w:rPr>
            <w:rFonts w:ascii="Times New Roman" w:eastAsia="Times New Roman" w:hAnsi="Times New Roman" w:cs="Times New Roman"/>
            <w:sz w:val="24"/>
            <w:szCs w:val="24"/>
          </w:rPr>
          <w:t>to</w:t>
        </w:r>
      </w:ins>
      <w:r w:rsidR="00D92016">
        <w:rPr>
          <w:rFonts w:ascii="Times New Roman" w:eastAsia="Times New Roman" w:hAnsi="Times New Roman" w:cs="Times New Roman"/>
          <w:sz w:val="24"/>
          <w:szCs w:val="24"/>
        </w:rPr>
        <w:t xml:space="preserve"> information about charity efficiency</w:t>
      </w:r>
      <w:del w:id="237" w:author="Reinstein, David" w:date="2019-09-29T23:50:00Z">
        <w:r w:rsidR="00D92016" w:rsidDel="004818C5">
          <w:rPr>
            <w:rFonts w:ascii="Times New Roman" w:eastAsia="Times New Roman" w:hAnsi="Times New Roman" w:cs="Times New Roman"/>
            <w:sz w:val="24"/>
            <w:szCs w:val="24"/>
          </w:rPr>
          <w:delText xml:space="preserve"> and </w:delText>
        </w:r>
      </w:del>
      <w:ins w:id="238" w:author="Reinstein, David" w:date="2019-09-29T23:50:00Z">
        <w:r w:rsidR="004818C5">
          <w:rPr>
            <w:rFonts w:ascii="Times New Roman" w:eastAsia="Times New Roman" w:hAnsi="Times New Roman" w:cs="Times New Roman"/>
            <w:sz w:val="24"/>
            <w:szCs w:val="24"/>
          </w:rPr>
          <w:t>/</w:t>
        </w:r>
      </w:ins>
      <w:r w:rsidR="00D92016">
        <w:rPr>
          <w:rFonts w:ascii="Times New Roman" w:eastAsia="Times New Roman" w:hAnsi="Times New Roman" w:cs="Times New Roman"/>
          <w:sz w:val="24"/>
          <w:szCs w:val="24"/>
        </w:rPr>
        <w:t>effectiveness</w:t>
      </w:r>
      <w:ins w:id="239" w:author="Reinstein, David" w:date="2019-09-29T23:50:00Z">
        <w:r w:rsidR="004818C5">
          <w:rPr>
            <w:rFonts w:ascii="Times New Roman" w:eastAsia="Times New Roman" w:hAnsi="Times New Roman" w:cs="Times New Roman"/>
            <w:sz w:val="24"/>
            <w:szCs w:val="24"/>
          </w:rPr>
          <w:t>)</w:t>
        </w:r>
      </w:ins>
      <w:del w:id="240" w:author="Reinstein, David" w:date="2019-09-29T23:50:00Z">
        <w:r w:rsidR="00D92016" w:rsidDel="004818C5">
          <w:rPr>
            <w:rFonts w:ascii="Times New Roman" w:eastAsia="Times New Roman" w:hAnsi="Times New Roman" w:cs="Times New Roman"/>
            <w:sz w:val="24"/>
            <w:szCs w:val="24"/>
          </w:rPr>
          <w:delText>,</w:delText>
        </w:r>
      </w:del>
      <w:r w:rsidR="00D92016">
        <w:rPr>
          <w:rFonts w:ascii="Times New Roman" w:eastAsia="Times New Roman" w:hAnsi="Times New Roman" w:cs="Times New Roman"/>
          <w:sz w:val="24"/>
          <w:szCs w:val="24"/>
        </w:rPr>
        <w:t xml:space="preserve"> as compared to when </w:t>
      </w:r>
      <w:del w:id="241" w:author="Reinstein, David" w:date="2019-09-29T23:49:00Z">
        <w:r w:rsidR="00D92016" w:rsidRPr="00CB78DE" w:rsidDel="00CB78DE">
          <w:rPr>
            <w:rFonts w:ascii="Times New Roman" w:eastAsia="Times New Roman" w:hAnsi="Times New Roman" w:cs="Times New Roman"/>
            <w:sz w:val="24"/>
            <w:szCs w:val="24"/>
          </w:rPr>
          <w:delText xml:space="preserve">first </w:delText>
        </w:r>
      </w:del>
      <w:r w:rsidR="00D92016" w:rsidRPr="00CB78DE">
        <w:rPr>
          <w:rFonts w:ascii="Times New Roman" w:eastAsia="Times New Roman" w:hAnsi="Times New Roman" w:cs="Times New Roman"/>
          <w:sz w:val="24"/>
          <w:szCs w:val="24"/>
        </w:rPr>
        <w:t>decid</w:t>
      </w:r>
      <w:ins w:id="242" w:author="Reinstein, David" w:date="2019-09-29T23:49:00Z">
        <w:r w:rsidRPr="00CB78DE">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whether</w:t>
        </w:r>
      </w:ins>
      <w:del w:id="243" w:author="Reinstein, David" w:date="2019-09-29T23:49:00Z">
        <w:r w:rsidR="00D92016" w:rsidDel="00CB78DE">
          <w:rPr>
            <w:rFonts w:ascii="Times New Roman" w:eastAsia="Times New Roman" w:hAnsi="Times New Roman" w:cs="Times New Roman"/>
            <w:sz w:val="24"/>
            <w:szCs w:val="24"/>
          </w:rPr>
          <w:delText>e</w:delText>
        </w:r>
      </w:del>
      <w:r w:rsidR="00D92016">
        <w:rPr>
          <w:rFonts w:ascii="Times New Roman" w:eastAsia="Times New Roman" w:hAnsi="Times New Roman" w:cs="Times New Roman"/>
          <w:sz w:val="24"/>
          <w:szCs w:val="24"/>
        </w:rPr>
        <w:t xml:space="preserve"> to donate</w:t>
      </w:r>
      <w:del w:id="244" w:author="Reinstein, David" w:date="2019-09-29T23:49:00Z">
        <w:r w:rsidR="00D92016" w:rsidDel="00CB78DE">
          <w:rPr>
            <w:rFonts w:ascii="Times New Roman" w:eastAsia="Times New Roman" w:hAnsi="Times New Roman" w:cs="Times New Roman"/>
            <w:sz w:val="24"/>
            <w:szCs w:val="24"/>
          </w:rPr>
          <w:delText xml:space="preserve"> at all</w:delText>
        </w:r>
      </w:del>
      <w:r w:rsidR="00D92016">
        <w:rPr>
          <w:rFonts w:ascii="Times New Roman" w:eastAsia="Times New Roman" w:hAnsi="Times New Roman" w:cs="Times New Roman"/>
          <w:sz w:val="24"/>
          <w:szCs w:val="24"/>
        </w:rPr>
        <w:t xml:space="preserve">. </w:t>
      </w:r>
      <w:ins w:id="245" w:author="Reinstein, David" w:date="2019-09-29T23:52:00Z">
        <w:r w:rsidR="004818C5">
          <w:rPr>
            <w:rFonts w:ascii="Times New Roman" w:eastAsia="Times New Roman" w:hAnsi="Times New Roman" w:cs="Times New Roman"/>
            <w:sz w:val="24"/>
            <w:szCs w:val="24"/>
          </w:rPr>
          <w:t>This may be particularly the case for r</w:t>
        </w:r>
      </w:ins>
      <w:ins w:id="246" w:author="Reinstein, David" w:date="2019-09-29T23:51:00Z">
        <w:r w:rsidR="004818C5">
          <w:rPr>
            <w:rFonts w:ascii="Times New Roman" w:eastAsia="Times New Roman" w:hAnsi="Times New Roman" w:cs="Times New Roman"/>
            <w:sz w:val="24"/>
            <w:szCs w:val="24"/>
          </w:rPr>
          <w:t>egular large donors</w:t>
        </w:r>
      </w:ins>
      <w:ins w:id="247" w:author="Reinstein, David" w:date="2019-09-29T23:52:00Z">
        <w:r w:rsidR="004818C5">
          <w:rPr>
            <w:rFonts w:ascii="Times New Roman" w:eastAsia="Times New Roman" w:hAnsi="Times New Roman" w:cs="Times New Roman"/>
            <w:sz w:val="24"/>
            <w:szCs w:val="24"/>
          </w:rPr>
          <w:t>, who</w:t>
        </w:r>
      </w:ins>
      <w:ins w:id="248" w:author="Reinstein, David" w:date="2019-09-29T23:51:00Z">
        <w:r w:rsidR="004818C5">
          <w:rPr>
            <w:rFonts w:ascii="Times New Roman" w:eastAsia="Times New Roman" w:hAnsi="Times New Roman" w:cs="Times New Roman"/>
            <w:sz w:val="24"/>
            <w:szCs w:val="24"/>
          </w:rPr>
          <w:t xml:space="preserve"> </w:t>
        </w:r>
      </w:ins>
      <w:del w:id="249" w:author="Reinstein, David" w:date="2019-09-29T23:51:00Z">
        <w:r w:rsidR="00A23349" w:rsidDel="004818C5">
          <w:rPr>
            <w:rFonts w:ascii="Times New Roman" w:eastAsia="Times New Roman" w:hAnsi="Times New Roman" w:cs="Times New Roman"/>
            <w:sz w:val="24"/>
            <w:szCs w:val="24"/>
          </w:rPr>
          <w:delText>T</w:delText>
        </w:r>
        <w:r w:rsidR="00D92016" w:rsidDel="004818C5">
          <w:rPr>
            <w:rFonts w:ascii="Times New Roman" w:eastAsia="Times New Roman" w:hAnsi="Times New Roman" w:cs="Times New Roman"/>
            <w:sz w:val="24"/>
            <w:szCs w:val="24"/>
          </w:rPr>
          <w:delText xml:space="preserve">hose who have given a lot in the past </w:delText>
        </w:r>
      </w:del>
      <w:r w:rsidR="00A23349">
        <w:rPr>
          <w:rFonts w:ascii="Times New Roman" w:eastAsia="Times New Roman" w:hAnsi="Times New Roman" w:cs="Times New Roman"/>
          <w:sz w:val="24"/>
          <w:szCs w:val="24"/>
        </w:rPr>
        <w:t>may</w:t>
      </w:r>
      <w:r w:rsidR="004950CB">
        <w:rPr>
          <w:rFonts w:ascii="Times New Roman" w:eastAsia="Times New Roman" w:hAnsi="Times New Roman" w:cs="Times New Roman"/>
          <w:sz w:val="24"/>
          <w:szCs w:val="24"/>
        </w:rPr>
        <w:t xml:space="preserve"> not dwell</w:t>
      </w:r>
      <w:r w:rsidR="00D92016">
        <w:rPr>
          <w:rFonts w:ascii="Times New Roman" w:eastAsia="Times New Roman" w:hAnsi="Times New Roman" w:cs="Times New Roman"/>
          <w:sz w:val="24"/>
          <w:szCs w:val="24"/>
        </w:rPr>
        <w:t xml:space="preserve"> </w:t>
      </w:r>
      <w:r w:rsidR="00D92016">
        <w:rPr>
          <w:rFonts w:ascii="Times New Roman" w:eastAsia="Times New Roman" w:hAnsi="Times New Roman" w:cs="Times New Roman"/>
          <w:sz w:val="24"/>
          <w:szCs w:val="24"/>
        </w:rPr>
        <w:lastRenderedPageBreak/>
        <w:t xml:space="preserve">on </w:t>
      </w:r>
      <w:ins w:id="250" w:author="Reinstein, David" w:date="2019-09-29T23:51:00Z">
        <w:r w:rsidR="004818C5">
          <w:rPr>
            <w:rFonts w:ascii="Times New Roman" w:eastAsia="Times New Roman" w:hAnsi="Times New Roman" w:cs="Times New Roman"/>
            <w:sz w:val="24"/>
            <w:szCs w:val="24"/>
          </w:rPr>
          <w:t xml:space="preserve">deciding </w:t>
        </w:r>
      </w:ins>
      <w:r w:rsidR="00D92016" w:rsidRPr="004818C5">
        <w:rPr>
          <w:rFonts w:ascii="Times New Roman" w:eastAsia="Times New Roman" w:hAnsi="Times New Roman" w:cs="Times New Roman"/>
          <w:i/>
          <w:sz w:val="24"/>
          <w:szCs w:val="24"/>
          <w:rPrChange w:id="251" w:author="Reinstein, David" w:date="2019-09-29T23:52:00Z">
            <w:rPr>
              <w:rFonts w:ascii="Times New Roman" w:eastAsia="Times New Roman" w:hAnsi="Times New Roman" w:cs="Times New Roman"/>
              <w:sz w:val="24"/>
              <w:szCs w:val="24"/>
            </w:rPr>
          </w:rPrChange>
        </w:rPr>
        <w:t>whether</w:t>
      </w:r>
      <w:r w:rsidR="00D92016">
        <w:rPr>
          <w:rFonts w:ascii="Times New Roman" w:eastAsia="Times New Roman" w:hAnsi="Times New Roman" w:cs="Times New Roman"/>
          <w:sz w:val="24"/>
          <w:szCs w:val="24"/>
        </w:rPr>
        <w:t xml:space="preserve"> to donate again</w:t>
      </w:r>
      <w:ins w:id="252" w:author="Reinstein, David" w:date="2019-09-29T23:53:00Z">
        <w:r w:rsidR="004818C5">
          <w:rPr>
            <w:rFonts w:ascii="Times New Roman" w:eastAsia="Times New Roman" w:hAnsi="Times New Roman" w:cs="Times New Roman"/>
            <w:sz w:val="24"/>
            <w:szCs w:val="24"/>
          </w:rPr>
          <w:t xml:space="preserve">. </w:t>
        </w:r>
      </w:ins>
      <w:del w:id="253" w:author="Reinstein, David" w:date="2019-09-29T23:53:00Z">
        <w:r w:rsidR="00D92016" w:rsidDel="004818C5">
          <w:rPr>
            <w:rFonts w:ascii="Times New Roman" w:eastAsia="Times New Roman" w:hAnsi="Times New Roman" w:cs="Times New Roman"/>
            <w:sz w:val="24"/>
            <w:szCs w:val="24"/>
          </w:rPr>
          <w:delText xml:space="preserve">, </w:delText>
        </w:r>
        <w:r w:rsidR="00166477" w:rsidDel="004818C5">
          <w:rPr>
            <w:rFonts w:ascii="Times New Roman" w:eastAsia="Times New Roman" w:hAnsi="Times New Roman" w:cs="Times New Roman"/>
            <w:sz w:val="24"/>
            <w:szCs w:val="24"/>
          </w:rPr>
          <w:delText>but</w:delText>
        </w:r>
        <w:r w:rsidR="00531870" w:rsidDel="004818C5">
          <w:rPr>
            <w:rFonts w:ascii="Times New Roman" w:eastAsia="Times New Roman" w:hAnsi="Times New Roman" w:cs="Times New Roman"/>
            <w:sz w:val="24"/>
            <w:szCs w:val="24"/>
          </w:rPr>
          <w:delText xml:space="preserve"> </w:delText>
        </w:r>
        <w:r w:rsidR="00166477" w:rsidDel="004818C5">
          <w:rPr>
            <w:rFonts w:ascii="Times New Roman" w:eastAsia="Times New Roman" w:hAnsi="Times New Roman" w:cs="Times New Roman"/>
            <w:sz w:val="24"/>
            <w:szCs w:val="24"/>
          </w:rPr>
          <w:delText>us</w:delText>
        </w:r>
        <w:r w:rsidR="00531870" w:rsidDel="004818C5">
          <w:rPr>
            <w:rFonts w:ascii="Times New Roman" w:eastAsia="Times New Roman" w:hAnsi="Times New Roman" w:cs="Times New Roman"/>
            <w:sz w:val="24"/>
            <w:szCs w:val="24"/>
          </w:rPr>
          <w:delText>e</w:delText>
        </w:r>
        <w:r w:rsidR="00166477" w:rsidDel="004818C5">
          <w:rPr>
            <w:rFonts w:ascii="Times New Roman" w:eastAsia="Times New Roman" w:hAnsi="Times New Roman" w:cs="Times New Roman"/>
            <w:sz w:val="24"/>
            <w:szCs w:val="24"/>
          </w:rPr>
          <w:delText xml:space="preserve"> information </w:delText>
        </w:r>
      </w:del>
      <w:del w:id="254" w:author="Reinstein, David" w:date="2019-09-29T23:52:00Z">
        <w:r w:rsidR="00166477" w:rsidDel="004818C5">
          <w:rPr>
            <w:rFonts w:ascii="Times New Roman" w:eastAsia="Times New Roman" w:hAnsi="Times New Roman" w:cs="Times New Roman"/>
            <w:sz w:val="24"/>
            <w:szCs w:val="24"/>
          </w:rPr>
          <w:delText>such as efficiency or effectiveness to decide</w:delText>
        </w:r>
      </w:del>
      <w:del w:id="255" w:author="Reinstein, David" w:date="2019-09-29T23:53:00Z">
        <w:r w:rsidR="00531870" w:rsidDel="004818C5">
          <w:rPr>
            <w:rFonts w:ascii="Times New Roman" w:eastAsia="Times New Roman" w:hAnsi="Times New Roman" w:cs="Times New Roman"/>
            <w:sz w:val="24"/>
            <w:szCs w:val="24"/>
          </w:rPr>
          <w:delText xml:space="preserve"> </w:delText>
        </w:r>
        <w:r w:rsidR="00166477" w:rsidDel="004818C5">
          <w:rPr>
            <w:rFonts w:ascii="Times New Roman" w:eastAsia="Times New Roman" w:hAnsi="Times New Roman" w:cs="Times New Roman"/>
            <w:sz w:val="24"/>
            <w:szCs w:val="24"/>
          </w:rPr>
          <w:delText xml:space="preserve">how much to give. </w:delText>
        </w:r>
      </w:del>
      <w:r w:rsidR="00166477">
        <w:rPr>
          <w:rFonts w:ascii="Times New Roman" w:eastAsia="Times New Roman" w:hAnsi="Times New Roman" w:cs="Times New Roman"/>
          <w:sz w:val="24"/>
          <w:szCs w:val="24"/>
        </w:rPr>
        <w:t>From this perspective,</w:t>
      </w:r>
      <w:del w:id="256" w:author="Reinstein, David" w:date="2019-09-29T23:53:00Z">
        <w:r w:rsidR="00166477" w:rsidDel="004818C5">
          <w:rPr>
            <w:rFonts w:ascii="Times New Roman" w:eastAsia="Times New Roman" w:hAnsi="Times New Roman" w:cs="Times New Roman"/>
            <w:sz w:val="24"/>
            <w:szCs w:val="24"/>
          </w:rPr>
          <w:delText xml:space="preserve"> it is not the case that</w:delText>
        </w:r>
      </w:del>
      <w:r w:rsidR="00166477">
        <w:rPr>
          <w:rFonts w:ascii="Times New Roman" w:eastAsia="Times New Roman" w:hAnsi="Times New Roman" w:cs="Times New Roman"/>
          <w:sz w:val="24"/>
          <w:szCs w:val="24"/>
        </w:rPr>
        <w:t xml:space="preserve"> major donors </w:t>
      </w:r>
      <w:del w:id="257" w:author="Reinstein, David" w:date="2019-09-29T23:53:00Z">
        <w:r w:rsidR="00166477" w:rsidDel="004818C5">
          <w:rPr>
            <w:rFonts w:ascii="Times New Roman" w:eastAsia="Times New Roman" w:hAnsi="Times New Roman" w:cs="Times New Roman"/>
            <w:sz w:val="24"/>
            <w:szCs w:val="24"/>
          </w:rPr>
          <w:delText xml:space="preserve">are </w:delText>
        </w:r>
      </w:del>
      <w:ins w:id="258" w:author="Reinstein, David" w:date="2019-09-29T23:53:00Z">
        <w:r w:rsidR="004818C5">
          <w:rPr>
            <w:rFonts w:ascii="Times New Roman" w:eastAsia="Times New Roman" w:hAnsi="Times New Roman" w:cs="Times New Roman"/>
            <w:sz w:val="24"/>
            <w:szCs w:val="24"/>
          </w:rPr>
          <w:t xml:space="preserve">might not be more </w:t>
        </w:r>
        <w:r w:rsidR="004818C5">
          <w:rPr>
            <w:rFonts w:ascii="Times New Roman" w:eastAsia="Times New Roman" w:hAnsi="Times New Roman" w:cs="Times New Roman"/>
            <w:sz w:val="24"/>
            <w:szCs w:val="24"/>
          </w:rPr>
          <w:t xml:space="preserve"> </w:t>
        </w:r>
      </w:ins>
      <w:r w:rsidR="00166477">
        <w:rPr>
          <w:rFonts w:ascii="Times New Roman" w:eastAsia="Times New Roman" w:hAnsi="Times New Roman" w:cs="Times New Roman"/>
          <w:sz w:val="24"/>
          <w:szCs w:val="24"/>
        </w:rPr>
        <w:t xml:space="preserve">dispositioned </w:t>
      </w:r>
      <w:del w:id="259" w:author="Reinstein, David" w:date="2019-09-29T23:54:00Z">
        <w:r w:rsidR="00166477" w:rsidDel="004818C5">
          <w:rPr>
            <w:rFonts w:ascii="Times New Roman" w:eastAsia="Times New Roman" w:hAnsi="Times New Roman" w:cs="Times New Roman"/>
            <w:sz w:val="24"/>
            <w:szCs w:val="24"/>
          </w:rPr>
          <w:delText xml:space="preserve">more </w:delText>
        </w:r>
      </w:del>
      <w:r w:rsidR="00166477">
        <w:rPr>
          <w:rFonts w:ascii="Times New Roman" w:eastAsia="Times New Roman" w:hAnsi="Times New Roman" w:cs="Times New Roman"/>
          <w:sz w:val="24"/>
          <w:szCs w:val="24"/>
        </w:rPr>
        <w:t>toward effective giving (as interpreted by Karlan &amp; Wood, 2017)</w:t>
      </w:r>
      <w:ins w:id="260" w:author="Reinstein, David" w:date="2019-09-29T23:54:00Z">
        <w:r w:rsidR="004818C5">
          <w:rPr>
            <w:rFonts w:ascii="Times New Roman" w:eastAsia="Times New Roman" w:hAnsi="Times New Roman" w:cs="Times New Roman"/>
            <w:sz w:val="24"/>
            <w:szCs w:val="24"/>
          </w:rPr>
          <w:t>.</w:t>
        </w:r>
      </w:ins>
      <w:del w:id="261" w:author="Reinstein, David" w:date="2019-09-29T23:54:00Z">
        <w:r w:rsidR="00166477" w:rsidDel="004818C5">
          <w:rPr>
            <w:rFonts w:ascii="Times New Roman" w:eastAsia="Times New Roman" w:hAnsi="Times New Roman" w:cs="Times New Roman"/>
            <w:sz w:val="24"/>
            <w:szCs w:val="24"/>
          </w:rPr>
          <w:delText>.</w:delText>
        </w:r>
      </w:del>
      <w:r w:rsidR="00166477">
        <w:rPr>
          <w:rFonts w:ascii="Times New Roman" w:eastAsia="Times New Roman" w:hAnsi="Times New Roman" w:cs="Times New Roman"/>
          <w:sz w:val="24"/>
          <w:szCs w:val="24"/>
        </w:rPr>
        <w:t xml:space="preserve"> </w:t>
      </w:r>
      <w:del w:id="262" w:author="Reinstein, David" w:date="2019-09-29T23:54:00Z">
        <w:r w:rsidR="00166477" w:rsidDel="004818C5">
          <w:rPr>
            <w:rFonts w:ascii="Times New Roman" w:eastAsia="Times New Roman" w:hAnsi="Times New Roman" w:cs="Times New Roman"/>
            <w:sz w:val="24"/>
            <w:szCs w:val="24"/>
          </w:rPr>
          <w:delText>It might just be</w:delText>
        </w:r>
      </w:del>
      <w:ins w:id="263" w:author="Reinstein, David" w:date="2019-09-29T23:54:00Z">
        <w:r w:rsidR="004818C5">
          <w:rPr>
            <w:rFonts w:ascii="Times New Roman" w:eastAsia="Times New Roman" w:hAnsi="Times New Roman" w:cs="Times New Roman"/>
            <w:sz w:val="24"/>
            <w:szCs w:val="24"/>
          </w:rPr>
          <w:t xml:space="preserve">Rather, </w:t>
        </w:r>
      </w:ins>
      <w:r w:rsidR="00166477">
        <w:rPr>
          <w:rFonts w:ascii="Times New Roman" w:eastAsia="Times New Roman" w:hAnsi="Times New Roman" w:cs="Times New Roman"/>
          <w:sz w:val="24"/>
          <w:szCs w:val="24"/>
        </w:rPr>
        <w:t xml:space="preserve"> </w:t>
      </w:r>
      <w:del w:id="264" w:author="Reinstein, David" w:date="2019-09-29T23:54:00Z">
        <w:r w:rsidR="00166477" w:rsidDel="004818C5">
          <w:rPr>
            <w:rFonts w:ascii="Times New Roman" w:eastAsia="Times New Roman" w:hAnsi="Times New Roman" w:cs="Times New Roman"/>
            <w:sz w:val="24"/>
            <w:szCs w:val="24"/>
          </w:rPr>
          <w:delText>that people giving</w:delText>
        </w:r>
      </w:del>
      <w:r w:rsidR="00166477">
        <w:rPr>
          <w:rFonts w:ascii="Times New Roman" w:eastAsia="Times New Roman" w:hAnsi="Times New Roman" w:cs="Times New Roman"/>
          <w:sz w:val="24"/>
          <w:szCs w:val="24"/>
        </w:rPr>
        <w:t xml:space="preserve"> small</w:t>
      </w:r>
      <w:ins w:id="265" w:author="Reinstein, David" w:date="2019-09-29T23:54:00Z">
        <w:r w:rsidR="004818C5">
          <w:rPr>
            <w:rFonts w:ascii="Times New Roman" w:eastAsia="Times New Roman" w:hAnsi="Times New Roman" w:cs="Times New Roman"/>
            <w:sz w:val="24"/>
            <w:szCs w:val="24"/>
          </w:rPr>
          <w:t xml:space="preserve"> irregular donors </w:t>
        </w:r>
      </w:ins>
      <w:del w:id="266" w:author="Reinstein, David" w:date="2019-09-29T23:54:00Z">
        <w:r w:rsidR="00166477" w:rsidDel="004818C5">
          <w:rPr>
            <w:rFonts w:ascii="Times New Roman" w:eastAsia="Times New Roman" w:hAnsi="Times New Roman" w:cs="Times New Roman"/>
            <w:sz w:val="24"/>
            <w:szCs w:val="24"/>
          </w:rPr>
          <w:delText xml:space="preserve"> amounts are</w:delText>
        </w:r>
      </w:del>
      <w:ins w:id="267" w:author="Reinstein, David" w:date="2019-09-29T23:54:00Z">
        <w:r w:rsidR="004818C5">
          <w:rPr>
            <w:rFonts w:ascii="Times New Roman" w:eastAsia="Times New Roman" w:hAnsi="Times New Roman" w:cs="Times New Roman"/>
            <w:sz w:val="24"/>
            <w:szCs w:val="24"/>
          </w:rPr>
          <w:t xml:space="preserve">may be </w:t>
        </w:r>
      </w:ins>
      <w:r w:rsidR="00166477">
        <w:rPr>
          <w:rFonts w:ascii="Times New Roman" w:eastAsia="Times New Roman" w:hAnsi="Times New Roman" w:cs="Times New Roman"/>
          <w:sz w:val="24"/>
          <w:szCs w:val="24"/>
        </w:rPr>
        <w:t xml:space="preserve"> pre-occupied with a </w:t>
      </w:r>
      <w:r w:rsidR="004950CB">
        <w:rPr>
          <w:rFonts w:ascii="Times New Roman" w:eastAsia="Times New Roman" w:hAnsi="Times New Roman" w:cs="Times New Roman"/>
          <w:sz w:val="24"/>
          <w:szCs w:val="24"/>
        </w:rPr>
        <w:t>pre-requisite</w:t>
      </w:r>
      <w:r w:rsidR="00166477">
        <w:rPr>
          <w:rFonts w:ascii="Times New Roman" w:eastAsia="Times New Roman" w:hAnsi="Times New Roman" w:cs="Times New Roman"/>
          <w:sz w:val="24"/>
          <w:szCs w:val="24"/>
        </w:rPr>
        <w:t>, potentially more emotion-laden question: Should I support this cause</w:t>
      </w:r>
      <w:r w:rsidR="00531870">
        <w:rPr>
          <w:rFonts w:ascii="Times New Roman" w:eastAsia="Times New Roman" w:hAnsi="Times New Roman" w:cs="Times New Roman"/>
          <w:sz w:val="24"/>
          <w:szCs w:val="24"/>
        </w:rPr>
        <w:t xml:space="preserve"> at all</w:t>
      </w:r>
      <w:r w:rsidR="00166477">
        <w:rPr>
          <w:rFonts w:ascii="Times New Roman" w:eastAsia="Times New Roman" w:hAnsi="Times New Roman" w:cs="Times New Roman"/>
          <w:sz w:val="24"/>
          <w:szCs w:val="24"/>
        </w:rPr>
        <w:t xml:space="preserve">? </w:t>
      </w:r>
    </w:p>
    <w:p w14:paraId="7DD94FB2" w14:textId="77777777" w:rsidR="004818C5" w:rsidRDefault="004818C5" w:rsidP="00520D55">
      <w:pPr>
        <w:spacing w:after="0" w:line="480" w:lineRule="auto"/>
        <w:ind w:firstLine="709"/>
        <w:rPr>
          <w:rFonts w:ascii="Times New Roman" w:eastAsia="Times New Roman" w:hAnsi="Times New Roman" w:cs="Times New Roman"/>
          <w:sz w:val="24"/>
          <w:szCs w:val="24"/>
        </w:rPr>
      </w:pPr>
    </w:p>
    <w:p w14:paraId="5470A565" w14:textId="77777777" w:rsidR="00841F8A" w:rsidRDefault="00F37D5F">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Interactions between Empathic Emotions and Deliberation</w:t>
      </w:r>
    </w:p>
    <w:p w14:paraId="0085F627" w14:textId="61D6571A" w:rsidR="00841F8A" w:rsidRDefault="00F37D5F">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further </w:t>
      </w:r>
      <w:ins w:id="268" w:author="Reinstein, David" w:date="2019-09-29T23:55:00Z">
        <w:r w:rsidR="00D325BC">
          <w:rPr>
            <w:rFonts w:ascii="Times New Roman" w:eastAsia="Times New Roman" w:hAnsi="Times New Roman" w:cs="Times New Roman"/>
            <w:sz w:val="24"/>
            <w:szCs w:val="24"/>
          </w:rPr>
          <w:t xml:space="preserve">consider whether </w:t>
        </w:r>
      </w:ins>
      <w:del w:id="269" w:author="Reinstein, David" w:date="2019-09-29T23:55:00Z">
        <w:r w:rsidDel="00D325BC">
          <w:rPr>
            <w:rFonts w:ascii="Times New Roman" w:eastAsia="Times New Roman" w:hAnsi="Times New Roman" w:cs="Times New Roman"/>
            <w:sz w:val="24"/>
            <w:szCs w:val="24"/>
          </w:rPr>
          <w:delText xml:space="preserve">examine the possibility that </w:delText>
        </w:r>
      </w:del>
      <w:r>
        <w:rPr>
          <w:rFonts w:ascii="Times New Roman" w:eastAsia="Times New Roman" w:hAnsi="Times New Roman" w:cs="Times New Roman"/>
          <w:sz w:val="24"/>
          <w:szCs w:val="24"/>
        </w:rPr>
        <w:t>combining an empathy-induction with efficiency</w:t>
      </w:r>
      <w:del w:id="270" w:author="Reinstein, David" w:date="2019-09-29T23:55:00Z">
        <w:r w:rsidDel="00D325BC">
          <w:rPr>
            <w:rFonts w:ascii="Times New Roman" w:eastAsia="Times New Roman" w:hAnsi="Times New Roman" w:cs="Times New Roman"/>
            <w:sz w:val="24"/>
            <w:szCs w:val="24"/>
          </w:rPr>
          <w:delText xml:space="preserve"> or </w:delText>
        </w:r>
      </w:del>
      <w:ins w:id="271" w:author="Reinstein, David" w:date="2019-09-29T23:55:00Z">
        <w:r w:rsidR="00D325BC">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effectiveness information </w:t>
      </w:r>
      <w:del w:id="272" w:author="Reinstein, David" w:date="2019-09-29T23:55:00Z">
        <w:r w:rsidDel="00D325BC">
          <w:rPr>
            <w:rFonts w:ascii="Times New Roman" w:eastAsia="Times New Roman" w:hAnsi="Times New Roman" w:cs="Times New Roman"/>
            <w:sz w:val="24"/>
            <w:szCs w:val="24"/>
          </w:rPr>
          <w:delText xml:space="preserve">will not </w:delText>
        </w:r>
      </w:del>
      <w:r>
        <w:rPr>
          <w:rFonts w:ascii="Times New Roman" w:eastAsia="Times New Roman" w:hAnsi="Times New Roman" w:cs="Times New Roman"/>
          <w:sz w:val="24"/>
          <w:szCs w:val="24"/>
        </w:rPr>
        <w:t>lead</w:t>
      </w:r>
      <w:ins w:id="273" w:author="Reinstein, David" w:date="2019-09-29T23:55:00Z">
        <w:r w:rsidR="00D325BC">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to </w:t>
      </w:r>
      <w:del w:id="274" w:author="Reinstein, David" w:date="2019-09-29T23:55:00Z">
        <w:r w:rsidDel="00D325BC">
          <w:rPr>
            <w:rFonts w:ascii="Times New Roman" w:eastAsia="Times New Roman" w:hAnsi="Times New Roman" w:cs="Times New Roman"/>
            <w:sz w:val="24"/>
            <w:szCs w:val="24"/>
          </w:rPr>
          <w:delText xml:space="preserve">any </w:delText>
        </w:r>
      </w:del>
      <w:r>
        <w:rPr>
          <w:rFonts w:ascii="Times New Roman" w:eastAsia="Times New Roman" w:hAnsi="Times New Roman" w:cs="Times New Roman"/>
          <w:sz w:val="24"/>
          <w:szCs w:val="24"/>
        </w:rPr>
        <w:t xml:space="preserve">greater donations than the empathy-induction on its own. In fact, the literature indicates a potential for a </w:t>
      </w:r>
      <w:del w:id="275" w:author="Reinstein, David" w:date="2019-09-29T23:56:00Z">
        <w:r w:rsidDel="00D325BC">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negative</w:t>
      </w:r>
      <w:del w:id="276" w:author="Reinstein, David" w:date="2019-09-29T23:56:00Z">
        <w:r w:rsidDel="00D325BC">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interaction, in which </w:t>
      </w:r>
      <w:bookmarkStart w:id="277" w:name="OLE_LINK5"/>
      <w:r>
        <w:rPr>
          <w:rFonts w:ascii="Times New Roman" w:eastAsia="Times New Roman" w:hAnsi="Times New Roman" w:cs="Times New Roman"/>
          <w:sz w:val="24"/>
          <w:szCs w:val="24"/>
        </w:rPr>
        <w:t xml:space="preserve">a rational appeal interferes with the spontaneous empathic reaction </w:t>
      </w:r>
      <w:bookmarkEnd w:id="277"/>
      <w:r>
        <w:rPr>
          <w:rFonts w:ascii="Times New Roman" w:eastAsia="Times New Roman" w:hAnsi="Times New Roman" w:cs="Times New Roman"/>
          <w:sz w:val="24"/>
          <w:szCs w:val="24"/>
        </w:rPr>
        <w:t>and lead</w:t>
      </w:r>
      <w:ins w:id="278" w:author="Reinstein, David" w:date="2019-09-29T23:56:00Z">
        <w:r w:rsidR="00D325BC">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to less</w:t>
      </w:r>
      <w:del w:id="279" w:author="Reinstein, David" w:date="2019-09-29T23:56:00Z">
        <w:r w:rsidDel="00D325BC">
          <w:rPr>
            <w:rFonts w:ascii="Times New Roman" w:eastAsia="Times New Roman" w:hAnsi="Times New Roman" w:cs="Times New Roman"/>
            <w:sz w:val="24"/>
            <w:szCs w:val="24"/>
          </w:rPr>
          <w:delText>er</w:delText>
        </w:r>
      </w:del>
      <w:r>
        <w:rPr>
          <w:rFonts w:ascii="Times New Roman" w:eastAsia="Times New Roman" w:hAnsi="Times New Roman" w:cs="Times New Roman"/>
          <w:sz w:val="24"/>
          <w:szCs w:val="24"/>
        </w:rPr>
        <w:t xml:space="preserve"> donations than an empathic appeal alone (Small et al., 2007). </w:t>
      </w:r>
      <w:r w:rsidR="005150E2">
        <w:rPr>
          <w:rFonts w:ascii="Times New Roman" w:eastAsia="Times New Roman" w:hAnsi="Times New Roman" w:cs="Times New Roman"/>
          <w:sz w:val="24"/>
          <w:szCs w:val="24"/>
        </w:rPr>
        <w:t xml:space="preserve">Other research </w:t>
      </w:r>
      <w:r w:rsidR="006E3E38">
        <w:rPr>
          <w:rFonts w:ascii="Times New Roman" w:eastAsia="Times New Roman" w:hAnsi="Times New Roman" w:cs="Times New Roman"/>
          <w:sz w:val="24"/>
          <w:szCs w:val="24"/>
        </w:rPr>
        <w:t xml:space="preserve">further </w:t>
      </w:r>
      <w:r w:rsidR="00772D98">
        <w:rPr>
          <w:rFonts w:ascii="Times New Roman" w:eastAsia="Times New Roman" w:hAnsi="Times New Roman" w:cs="Times New Roman"/>
          <w:sz w:val="24"/>
          <w:szCs w:val="24"/>
        </w:rPr>
        <w:t>suggests that</w:t>
      </w:r>
      <w:r w:rsidR="005150E2">
        <w:rPr>
          <w:rFonts w:ascii="Times New Roman" w:eastAsia="Times New Roman" w:hAnsi="Times New Roman" w:cs="Times New Roman"/>
          <w:sz w:val="24"/>
          <w:szCs w:val="24"/>
        </w:rPr>
        <w:t xml:space="preserve"> people are prosocial and cooperative when they </w:t>
      </w:r>
      <w:r w:rsidR="00772D98">
        <w:rPr>
          <w:rFonts w:ascii="Times New Roman" w:eastAsia="Times New Roman" w:hAnsi="Times New Roman" w:cs="Times New Roman"/>
          <w:sz w:val="24"/>
          <w:szCs w:val="24"/>
        </w:rPr>
        <w:t xml:space="preserve">make more spontaneous decisions, and </w:t>
      </w:r>
      <w:ins w:id="280" w:author="Reinstein, David" w:date="2019-09-29T23:56:00Z">
        <w:r w:rsidR="00D325BC">
          <w:rPr>
            <w:rFonts w:ascii="Times New Roman" w:eastAsia="Times New Roman" w:hAnsi="Times New Roman" w:cs="Times New Roman"/>
            <w:sz w:val="24"/>
            <w:szCs w:val="24"/>
          </w:rPr>
          <w:t>con</w:t>
        </w:r>
      </w:ins>
      <w:del w:id="281" w:author="Reinstein, David" w:date="2019-09-29T23:56:00Z">
        <w:r w:rsidR="00772D98" w:rsidDel="00D325BC">
          <w:rPr>
            <w:rFonts w:ascii="Times New Roman" w:eastAsia="Times New Roman" w:hAnsi="Times New Roman" w:cs="Times New Roman"/>
            <w:sz w:val="24"/>
            <w:szCs w:val="24"/>
          </w:rPr>
          <w:delText>re</w:delText>
        </w:r>
      </w:del>
      <w:r w:rsidR="00772D98">
        <w:rPr>
          <w:rFonts w:ascii="Times New Roman" w:eastAsia="Times New Roman" w:hAnsi="Times New Roman" w:cs="Times New Roman"/>
          <w:sz w:val="24"/>
          <w:szCs w:val="24"/>
        </w:rPr>
        <w:t xml:space="preserve">versely, act </w:t>
      </w:r>
      <w:r w:rsidR="005150E2">
        <w:rPr>
          <w:rFonts w:ascii="Times New Roman" w:eastAsia="Times New Roman" w:hAnsi="Times New Roman" w:cs="Times New Roman"/>
          <w:sz w:val="24"/>
          <w:szCs w:val="24"/>
        </w:rPr>
        <w:t xml:space="preserve">more self-serving when they ponder more on </w:t>
      </w:r>
      <w:r w:rsidR="00772D98">
        <w:rPr>
          <w:rFonts w:ascii="Times New Roman" w:eastAsia="Times New Roman" w:hAnsi="Times New Roman" w:cs="Times New Roman"/>
          <w:sz w:val="24"/>
          <w:szCs w:val="24"/>
        </w:rPr>
        <w:t>their</w:t>
      </w:r>
      <w:r w:rsidR="005150E2">
        <w:rPr>
          <w:rFonts w:ascii="Times New Roman" w:eastAsia="Times New Roman" w:hAnsi="Times New Roman" w:cs="Times New Roman"/>
          <w:sz w:val="24"/>
          <w:szCs w:val="24"/>
        </w:rPr>
        <w:t xml:space="preserve"> decisions (</w:t>
      </w:r>
      <w:r w:rsidR="004950CB">
        <w:rPr>
          <w:rFonts w:ascii="Times New Roman" w:eastAsia="Times New Roman" w:hAnsi="Times New Roman" w:cs="Times New Roman"/>
          <w:sz w:val="24"/>
          <w:szCs w:val="24"/>
        </w:rPr>
        <w:t xml:space="preserve">e.g., </w:t>
      </w:r>
      <w:r w:rsidR="005150E2">
        <w:rPr>
          <w:rFonts w:ascii="Times New Roman" w:eastAsia="Times New Roman" w:hAnsi="Times New Roman" w:cs="Times New Roman"/>
          <w:sz w:val="24"/>
          <w:szCs w:val="24"/>
        </w:rPr>
        <w:t xml:space="preserve">Rand et al., 2012; Rand, 2016; but see also </w:t>
      </w:r>
      <w:r w:rsidR="00531870">
        <w:rPr>
          <w:rFonts w:ascii="Times New Roman" w:eastAsia="Times New Roman" w:hAnsi="Times New Roman" w:cs="Times New Roman"/>
          <w:sz w:val="24"/>
          <w:szCs w:val="24"/>
        </w:rPr>
        <w:t>Tinghög et al., 2013</w:t>
      </w:r>
      <w:r w:rsidR="005150E2">
        <w:rPr>
          <w:rFonts w:ascii="Times New Roman" w:eastAsia="Times New Roman" w:hAnsi="Times New Roman" w:cs="Times New Roman"/>
          <w:sz w:val="24"/>
          <w:szCs w:val="24"/>
        </w:rPr>
        <w:t>)</w:t>
      </w:r>
      <w:r w:rsidR="00772D98">
        <w:rPr>
          <w:rFonts w:ascii="Times New Roman" w:eastAsia="Times New Roman" w:hAnsi="Times New Roman" w:cs="Times New Roman"/>
          <w:sz w:val="24"/>
          <w:szCs w:val="24"/>
        </w:rPr>
        <w:t>.</w:t>
      </w:r>
    </w:p>
    <w:p w14:paraId="09730616" w14:textId="12538266" w:rsidR="00365E6C" w:rsidRDefault="00F37D5F" w:rsidP="004950CB">
      <w:pPr>
        <w:spacing w:after="0" w:line="480" w:lineRule="auto"/>
        <w:ind w:firstLine="709"/>
        <w:rPr>
          <w:ins w:id="282" w:author="Reinstein, David" w:date="2019-09-30T00:08: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raises an unresolved question: </w:t>
      </w:r>
      <w:r w:rsidR="00365E6C">
        <w:rPr>
          <w:rFonts w:ascii="Times New Roman" w:eastAsia="Times New Roman" w:hAnsi="Times New Roman" w:cs="Times New Roman"/>
          <w:sz w:val="24"/>
          <w:szCs w:val="24"/>
        </w:rPr>
        <w:t>D</w:t>
      </w:r>
      <w:r>
        <w:rPr>
          <w:rFonts w:ascii="Times New Roman" w:eastAsia="Times New Roman" w:hAnsi="Times New Roman" w:cs="Times New Roman"/>
          <w:sz w:val="24"/>
          <w:szCs w:val="24"/>
        </w:rPr>
        <w:t>oes the empathy-disrupt</w:t>
      </w:r>
      <w:r w:rsidR="00365E6C">
        <w:rPr>
          <w:rFonts w:ascii="Times New Roman" w:eastAsia="Times New Roman" w:hAnsi="Times New Roman" w:cs="Times New Roman"/>
          <w:sz w:val="24"/>
          <w:szCs w:val="24"/>
        </w:rPr>
        <w:t>i</w:t>
      </w:r>
      <w:r>
        <w:rPr>
          <w:rFonts w:ascii="Times New Roman" w:eastAsia="Times New Roman" w:hAnsi="Times New Roman" w:cs="Times New Roman"/>
          <w:sz w:val="24"/>
          <w:szCs w:val="24"/>
        </w:rPr>
        <w:t>on</w:t>
      </w:r>
      <w:ins w:id="283" w:author="Reinstein, David" w:date="2019-09-29T23:59:00Z">
        <w:r w:rsidR="00D325BC">
          <w:rPr>
            <w:rFonts w:ascii="Times New Roman" w:eastAsia="Times New Roman" w:hAnsi="Times New Roman" w:cs="Times New Roman"/>
            <w:sz w:val="24"/>
            <w:szCs w:val="24"/>
          </w:rPr>
          <w:t xml:space="preserve"> occur for any </w:t>
        </w:r>
      </w:ins>
      <w:del w:id="284" w:author="Reinstein, David" w:date="2019-09-30T00:00:00Z">
        <w:r w:rsidDel="009C083A">
          <w:rPr>
            <w:rFonts w:ascii="Times New Roman" w:eastAsia="Times New Roman" w:hAnsi="Times New Roman" w:cs="Times New Roman"/>
            <w:sz w:val="24"/>
            <w:szCs w:val="24"/>
          </w:rPr>
          <w:delText xml:space="preserve"> </w:delText>
        </w:r>
      </w:del>
      <w:ins w:id="285" w:author="Reinstein, David" w:date="2019-09-29T23:59:00Z">
        <w:r w:rsidR="00D325BC">
          <w:rPr>
            <w:rFonts w:ascii="Times New Roman" w:eastAsia="Times New Roman" w:hAnsi="Times New Roman" w:cs="Times New Roman"/>
            <w:sz w:val="24"/>
            <w:szCs w:val="24"/>
          </w:rPr>
          <w:t xml:space="preserve">deliberation, or </w:t>
        </w:r>
      </w:ins>
      <w:ins w:id="286" w:author="Reinstein, David" w:date="2019-09-30T00:00:00Z">
        <w:r w:rsidR="009C083A">
          <w:rPr>
            <w:rFonts w:ascii="Times New Roman" w:eastAsia="Times New Roman" w:hAnsi="Times New Roman" w:cs="Times New Roman"/>
            <w:sz w:val="24"/>
            <w:szCs w:val="24"/>
          </w:rPr>
          <w:t>only for certain types of deliberation</w:t>
        </w:r>
      </w:ins>
      <w:del w:id="287" w:author="Reinstein, David" w:date="2019-09-30T00:00:00Z">
        <w:r w:rsidDel="009C083A">
          <w:rPr>
            <w:rFonts w:ascii="Times New Roman" w:eastAsia="Times New Roman" w:hAnsi="Times New Roman" w:cs="Times New Roman"/>
            <w:sz w:val="24"/>
            <w:szCs w:val="24"/>
          </w:rPr>
          <w:delText>depend on the type of deliberation at play</w:delText>
        </w:r>
      </w:del>
      <w:r>
        <w:rPr>
          <w:rFonts w:ascii="Times New Roman" w:eastAsia="Times New Roman" w:hAnsi="Times New Roman" w:cs="Times New Roman"/>
          <w:sz w:val="24"/>
          <w:szCs w:val="24"/>
        </w:rPr>
        <w:t xml:space="preserve">? </w:t>
      </w:r>
      <w:del w:id="288" w:author="Reinstein, David" w:date="2019-09-29T23:57:00Z">
        <w:r w:rsidR="00F666D2" w:rsidDel="00D325BC">
          <w:rPr>
            <w:rFonts w:ascii="Times New Roman" w:eastAsia="Times New Roman" w:hAnsi="Times New Roman" w:cs="Times New Roman"/>
            <w:sz w:val="24"/>
            <w:szCs w:val="24"/>
          </w:rPr>
          <w:delText>One possibility is that</w:delText>
        </w:r>
      </w:del>
      <w:del w:id="289" w:author="Reinstein, David" w:date="2019-09-29T23:59:00Z">
        <w:r w:rsidR="00F666D2" w:rsidDel="00D325BC">
          <w:rPr>
            <w:rFonts w:ascii="Times New Roman" w:eastAsia="Times New Roman" w:hAnsi="Times New Roman" w:cs="Times New Roman"/>
            <w:sz w:val="24"/>
            <w:szCs w:val="24"/>
          </w:rPr>
          <w:delText xml:space="preserve"> any </w:delText>
        </w:r>
        <w:r w:rsidR="004A2020" w:rsidDel="00D325BC">
          <w:rPr>
            <w:rFonts w:ascii="Times New Roman" w:eastAsia="Times New Roman" w:hAnsi="Times New Roman" w:cs="Times New Roman"/>
            <w:sz w:val="24"/>
            <w:szCs w:val="24"/>
          </w:rPr>
          <w:delText xml:space="preserve">form of deliberation disrupts spontaneous empathic responses. Alternatively, </w:delText>
        </w:r>
      </w:del>
      <w:del w:id="290" w:author="Reinstein, David" w:date="2019-09-29T23:58:00Z">
        <w:r w:rsidR="004A2020" w:rsidDel="00D325BC">
          <w:rPr>
            <w:rFonts w:ascii="Times New Roman" w:eastAsia="Times New Roman" w:hAnsi="Times New Roman" w:cs="Times New Roman"/>
            <w:sz w:val="24"/>
            <w:szCs w:val="24"/>
          </w:rPr>
          <w:delText>there could be good and bad ways to deliberate on helping decisions</w:delText>
        </w:r>
      </w:del>
      <w:del w:id="291" w:author="Reinstein, David" w:date="2019-09-29T23:59:00Z">
        <w:r w:rsidR="004A2020" w:rsidDel="00D325BC">
          <w:rPr>
            <w:rFonts w:ascii="Times New Roman" w:eastAsia="Times New Roman" w:hAnsi="Times New Roman" w:cs="Times New Roman"/>
            <w:sz w:val="24"/>
            <w:szCs w:val="24"/>
          </w:rPr>
          <w:delText>.</w:delText>
        </w:r>
      </w:del>
      <w:r w:rsidR="004A2020">
        <w:rPr>
          <w:rFonts w:ascii="Times New Roman" w:eastAsia="Times New Roman" w:hAnsi="Times New Roman" w:cs="Times New Roman"/>
          <w:sz w:val="24"/>
          <w:szCs w:val="24"/>
        </w:rPr>
        <w:t xml:space="preserve"> For instance, spending cognitive resources on a task that is irrelevant for charitable giving may create a backlash for empathy-driven giving (see Small et al., 2007, study 4), but deliberating on charity effectiveness may not do so.</w:t>
      </w:r>
    </w:p>
    <w:p w14:paraId="004D6E37" w14:textId="77777777" w:rsidR="009C447D" w:rsidRDefault="009C447D" w:rsidP="004950CB">
      <w:pPr>
        <w:spacing w:after="0" w:line="480" w:lineRule="auto"/>
        <w:ind w:firstLine="709"/>
        <w:rPr>
          <w:rFonts w:ascii="Times New Roman" w:eastAsia="Times New Roman" w:hAnsi="Times New Roman" w:cs="Times New Roman"/>
          <w:sz w:val="24"/>
          <w:szCs w:val="24"/>
        </w:rPr>
      </w:pPr>
    </w:p>
    <w:p w14:paraId="1CBD3214" w14:textId="31FFEF8B" w:rsidR="00841F8A" w:rsidRDefault="00365E6C" w:rsidP="00365E6C">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w:t>
      </w:r>
      <w:r w:rsidR="00F37D5F">
        <w:rPr>
          <w:rFonts w:ascii="Times New Roman" w:eastAsia="Times New Roman" w:hAnsi="Times New Roman" w:cs="Times New Roman"/>
          <w:b/>
          <w:sz w:val="24"/>
          <w:szCs w:val="24"/>
        </w:rPr>
        <w:t xml:space="preserve"> Current Studies</w:t>
      </w:r>
    </w:p>
    <w:p w14:paraId="2136EE50" w14:textId="083F4287" w:rsidR="00365E6C" w:rsidRDefault="00F37D5F" w:rsidP="00365E6C">
      <w:pPr>
        <w:spacing w:after="0" w:line="480" w:lineRule="auto"/>
        <w:ind w:firstLine="709"/>
        <w:rPr>
          <w:rFonts w:ascii="Times New Roman" w:eastAsia="Times New Roman" w:hAnsi="Times New Roman" w:cs="Times New Roman"/>
          <w:sz w:val="24"/>
          <w:szCs w:val="24"/>
        </w:rPr>
      </w:pPr>
      <w:r w:rsidRPr="0085418F">
        <w:rPr>
          <w:rFonts w:ascii="Times New Roman" w:eastAsia="Times New Roman" w:hAnsi="Times New Roman" w:cs="Times New Roman"/>
          <w:sz w:val="24"/>
          <w:szCs w:val="24"/>
        </w:rPr>
        <w:t xml:space="preserve">Our </w:t>
      </w:r>
      <w:r>
        <w:rPr>
          <w:rFonts w:ascii="Times New Roman" w:eastAsia="Times New Roman" w:hAnsi="Times New Roman" w:cs="Times New Roman"/>
          <w:sz w:val="24"/>
          <w:szCs w:val="24"/>
        </w:rPr>
        <w:t xml:space="preserve">research addresses a series of unsettled questions about </w:t>
      </w:r>
      <w:r w:rsidR="00531870">
        <w:rPr>
          <w:rFonts w:ascii="Times New Roman" w:eastAsia="Times New Roman" w:hAnsi="Times New Roman" w:cs="Times New Roman"/>
          <w:sz w:val="24"/>
          <w:szCs w:val="24"/>
        </w:rPr>
        <w:t xml:space="preserve">the role of spontaneous empathy and </w:t>
      </w:r>
      <w:r>
        <w:rPr>
          <w:rFonts w:ascii="Times New Roman" w:eastAsia="Times New Roman" w:hAnsi="Times New Roman" w:cs="Times New Roman"/>
          <w:sz w:val="24"/>
          <w:szCs w:val="24"/>
        </w:rPr>
        <w:t xml:space="preserve">deliberate </w:t>
      </w:r>
      <w:r w:rsidR="00531870">
        <w:rPr>
          <w:rFonts w:ascii="Times New Roman" w:eastAsia="Times New Roman" w:hAnsi="Times New Roman" w:cs="Times New Roman"/>
          <w:sz w:val="24"/>
          <w:szCs w:val="24"/>
        </w:rPr>
        <w:t>thinking</w:t>
      </w:r>
      <w:r>
        <w:rPr>
          <w:rFonts w:ascii="Times New Roman" w:eastAsia="Times New Roman" w:hAnsi="Times New Roman" w:cs="Times New Roman"/>
          <w:sz w:val="24"/>
          <w:szCs w:val="24"/>
        </w:rPr>
        <w:t xml:space="preserve"> </w:t>
      </w:r>
      <w:r w:rsidR="00531870">
        <w:rPr>
          <w:rFonts w:ascii="Times New Roman" w:eastAsia="Times New Roman" w:hAnsi="Times New Roman" w:cs="Times New Roman"/>
          <w:sz w:val="24"/>
          <w:szCs w:val="24"/>
        </w:rPr>
        <w:t>in charitable giving</w:t>
      </w:r>
      <w:r>
        <w:rPr>
          <w:rFonts w:ascii="Times New Roman" w:eastAsia="Times New Roman" w:hAnsi="Times New Roman" w:cs="Times New Roman"/>
          <w:sz w:val="24"/>
          <w:szCs w:val="24"/>
        </w:rPr>
        <w:t>.</w:t>
      </w:r>
      <w:r w:rsidR="00CB5D43">
        <w:rPr>
          <w:rFonts w:ascii="Times New Roman" w:eastAsia="Times New Roman" w:hAnsi="Times New Roman" w:cs="Times New Roman"/>
          <w:sz w:val="24"/>
          <w:szCs w:val="24"/>
        </w:rPr>
        <w:t xml:space="preserve"> </w:t>
      </w:r>
      <w:r w:rsidR="00531870">
        <w:rPr>
          <w:rFonts w:ascii="Times New Roman" w:eastAsia="Times New Roman" w:hAnsi="Times New Roman" w:cs="Times New Roman"/>
          <w:sz w:val="24"/>
          <w:szCs w:val="24"/>
        </w:rPr>
        <w:t>W</w:t>
      </w:r>
      <w:r w:rsidR="00441107">
        <w:rPr>
          <w:rFonts w:ascii="Times New Roman" w:eastAsia="Times New Roman" w:hAnsi="Times New Roman" w:cs="Times New Roman"/>
          <w:sz w:val="24"/>
          <w:szCs w:val="24"/>
        </w:rPr>
        <w:t xml:space="preserve">hen people are empathically moved to help a particular individual, they consider if their actions will have the desired effect or not  (i.e. </w:t>
      </w:r>
      <w:r w:rsidR="00441107">
        <w:rPr>
          <w:rFonts w:ascii="Times New Roman" w:eastAsia="Times New Roman" w:hAnsi="Times New Roman" w:cs="Times New Roman"/>
          <w:sz w:val="24"/>
          <w:szCs w:val="24"/>
        </w:rPr>
        <w:lastRenderedPageBreak/>
        <w:t>effect</w:t>
      </w:r>
      <w:r w:rsidR="0005226A">
        <w:rPr>
          <w:rFonts w:ascii="Times New Roman" w:eastAsia="Times New Roman" w:hAnsi="Times New Roman" w:cs="Times New Roman"/>
          <w:sz w:val="24"/>
          <w:szCs w:val="24"/>
        </w:rPr>
        <w:t xml:space="preserve"> information facilitates empathic help</w:t>
      </w:r>
      <w:r w:rsidR="00441107">
        <w:rPr>
          <w:rFonts w:ascii="Times New Roman" w:eastAsia="Times New Roman" w:hAnsi="Times New Roman" w:cs="Times New Roman"/>
          <w:sz w:val="24"/>
          <w:szCs w:val="24"/>
        </w:rPr>
        <w:t xml:space="preserve">; e.g., </w:t>
      </w:r>
      <w:r w:rsidR="00441107">
        <w:rPr>
          <w:rFonts w:ascii="Times New Roman" w:eastAsia="Times New Roman" w:hAnsi="Times New Roman" w:cs="Times New Roman"/>
          <w:sz w:val="24"/>
          <w:szCs w:val="24"/>
        </w:rPr>
        <w:fldChar w:fldCharType="begin" w:fldLock="1"/>
      </w:r>
      <w:r w:rsidR="008345B4">
        <w:rPr>
          <w:rFonts w:ascii="Times New Roman" w:eastAsia="Times New Roman" w:hAnsi="Times New Roman" w:cs="Times New Roman"/>
          <w:sz w:val="24"/>
          <w:szCs w:val="24"/>
        </w:rPr>
        <w:instrText>ADDIN CSL_CITATION {"citationItems":[{"id":"ITEM-1","itemData":{"DOI":"10.1207/s15324834basp1604_3","ISSN":"0197-3533","abstract":"This study tested the prediction derived from the empathy-altruism hypoth-esis that more empathically concerned persons would be more sensitive to the long-term consequences of their intervention for recipients. Subjects (N = 84), instructed either to observe the situation or to imagine another's feelings, were exposed to a person in immediate distress who requested assistance (hints) to complete an anagram task. Half the subjects were informed that giving too many hints could have long-term detrimental effects (potential-detrimental-effect condition); half were given no information about future consequences (no-detrimental-effect condition). Consistent with the predic-tions, although the anticipated effect of intervention made no difference in the number of hints given by subjects in the observe-set condition, imagine-set subjects gave fewer hints when they were informed of potentially detrimental effects of intervention. These results suggest that empathy enhances sensitivity to the needs of others, including considering the potential consequences that one's intervention may have for the recipient. The traditional belief held by social scientists that helping is ultimately motivated by an egoistic desire for self-reward has recently been challenged. There is growing evidence of a \"paradigm shift\" toward accepting the possibility of a true altruistic motivation for helping — altruistic in the sense that helping is motivated primarily by a desire to benefit the person in need Requests for reprints should be sent to Mark Sibicky, Department of Psychology, Marietta College, Marietta, OH 45750.","author":[{"dropping-particle":"","family":"Sibicky","given":"Mark E.","non-dropping-particle":"","parse-names":false,"suffix":""},{"dropping-particle":"","family":"Schroeder","given":"David A.","non-dropping-particle":"","parse-names":false,"suffix":""},{"dropping-particle":"","family":"Dovidio","given":"John F.","non-dropping-particle":"","parse-names":false,"suffix":""}],"container-title":"Basic and Applied Social Psychology","id":"ITEM-1","issue":"4","issued":{"date-parts":[["1995","6","7"]]},"page":"435-453","title":"Empathy and Helping: Considering the Consequences of Intervention","type":"article-journal","volume":"16"},"uris":["http://www.mendeley.com/documents/?uuid=f2b93464-f9f7-4306-ad5f-0de88360bebe"]}],"mendeley":{"formattedCitation":"(Sibicky, Schroeder, &amp; Dovidio, 1995)","manualFormatting":"Sibicky, Schroeder, &amp; Dovidio, 1995)","plainTextFormattedCitation":"(Sibicky, Schroeder, &amp; Dovidio, 1995)","previouslyFormattedCitation":"(Sibicky, Schroeder, &amp; Dovidio, 1995)"},"properties":{"noteIndex":0},"schema":"https://github.com/citation-style-language/schema/raw/master/csl-citation.json"}</w:instrText>
      </w:r>
      <w:r w:rsidR="00441107">
        <w:rPr>
          <w:rFonts w:ascii="Times New Roman" w:eastAsia="Times New Roman" w:hAnsi="Times New Roman" w:cs="Times New Roman"/>
          <w:sz w:val="24"/>
          <w:szCs w:val="24"/>
        </w:rPr>
        <w:fldChar w:fldCharType="separate"/>
      </w:r>
      <w:r w:rsidR="00056F2C" w:rsidRPr="00056F2C">
        <w:rPr>
          <w:rFonts w:ascii="Times New Roman" w:eastAsia="Times New Roman" w:hAnsi="Times New Roman" w:cs="Times New Roman"/>
          <w:noProof/>
          <w:sz w:val="24"/>
          <w:szCs w:val="24"/>
        </w:rPr>
        <w:t>Sibicky, Schroeder, &amp; Dovidio, 1995)</w:t>
      </w:r>
      <w:r w:rsidR="00441107">
        <w:rPr>
          <w:rFonts w:ascii="Times New Roman" w:eastAsia="Times New Roman" w:hAnsi="Times New Roman" w:cs="Times New Roman"/>
          <w:sz w:val="24"/>
          <w:szCs w:val="24"/>
        </w:rPr>
        <w:fldChar w:fldCharType="end"/>
      </w:r>
      <w:r w:rsidR="0005226A">
        <w:rPr>
          <w:rFonts w:ascii="Times New Roman" w:eastAsia="Times New Roman" w:hAnsi="Times New Roman" w:cs="Times New Roman"/>
          <w:sz w:val="24"/>
          <w:szCs w:val="24"/>
        </w:rPr>
        <w:t xml:space="preserve">. </w:t>
      </w:r>
      <w:r w:rsidR="007E342F">
        <w:rPr>
          <w:rFonts w:ascii="Times New Roman" w:eastAsia="Times New Roman" w:hAnsi="Times New Roman" w:cs="Times New Roman"/>
          <w:sz w:val="24"/>
          <w:szCs w:val="24"/>
        </w:rPr>
        <w:t xml:space="preserve">However, </w:t>
      </w:r>
      <w:r w:rsidR="00CB5D43">
        <w:rPr>
          <w:rFonts w:ascii="Times New Roman" w:eastAsia="Times New Roman" w:hAnsi="Times New Roman" w:cs="Times New Roman"/>
          <w:sz w:val="24"/>
          <w:szCs w:val="24"/>
        </w:rPr>
        <w:t xml:space="preserve">it remains unclear </w:t>
      </w:r>
      <w:r w:rsidR="00531870">
        <w:rPr>
          <w:rFonts w:ascii="Times New Roman" w:eastAsia="Times New Roman" w:hAnsi="Times New Roman" w:cs="Times New Roman"/>
          <w:sz w:val="24"/>
          <w:szCs w:val="24"/>
        </w:rPr>
        <w:t>whether</w:t>
      </w:r>
      <w:r w:rsidR="00CB5D43">
        <w:rPr>
          <w:rFonts w:ascii="Times New Roman" w:eastAsia="Times New Roman" w:hAnsi="Times New Roman" w:cs="Times New Roman"/>
          <w:sz w:val="24"/>
          <w:szCs w:val="24"/>
        </w:rPr>
        <w:t xml:space="preserve"> </w:t>
      </w:r>
      <w:r w:rsidR="00531870">
        <w:rPr>
          <w:rFonts w:ascii="Times New Roman" w:eastAsia="Times New Roman" w:hAnsi="Times New Roman" w:cs="Times New Roman"/>
          <w:sz w:val="24"/>
          <w:szCs w:val="24"/>
        </w:rPr>
        <w:t xml:space="preserve">effects of empathy </w:t>
      </w:r>
      <w:r w:rsidR="009F7C45">
        <w:rPr>
          <w:rFonts w:ascii="Times New Roman" w:eastAsia="Times New Roman" w:hAnsi="Times New Roman" w:cs="Times New Roman"/>
          <w:sz w:val="24"/>
          <w:szCs w:val="24"/>
        </w:rPr>
        <w:t>on donations</w:t>
      </w:r>
      <w:r w:rsidR="00CB5D43">
        <w:rPr>
          <w:rFonts w:ascii="Times New Roman" w:eastAsia="Times New Roman" w:hAnsi="Times New Roman" w:cs="Times New Roman"/>
          <w:sz w:val="24"/>
          <w:szCs w:val="24"/>
        </w:rPr>
        <w:t xml:space="preserve"> also depend on information about how</w:t>
      </w:r>
      <w:ins w:id="292" w:author="Reinstein, David" w:date="2019-09-30T00:05:00Z">
        <w:r w:rsidR="009C447D">
          <w:rPr>
            <w:rFonts w:ascii="Times New Roman" w:eastAsia="Times New Roman" w:hAnsi="Times New Roman" w:cs="Times New Roman"/>
            <w:sz w:val="24"/>
            <w:szCs w:val="24"/>
          </w:rPr>
          <w:t xml:space="preserve"> efficiently/effectively</w:t>
        </w:r>
      </w:ins>
      <w:r w:rsidR="00CB5D43">
        <w:rPr>
          <w:rFonts w:ascii="Times New Roman" w:eastAsia="Times New Roman" w:hAnsi="Times New Roman" w:cs="Times New Roman"/>
          <w:sz w:val="24"/>
          <w:szCs w:val="24"/>
        </w:rPr>
        <w:t xml:space="preserve"> charities spend their</w:t>
      </w:r>
      <w:del w:id="293" w:author="Reinstein, David" w:date="2019-09-30T00:05:00Z">
        <w:r w:rsidR="00CB5D43" w:rsidDel="009C447D">
          <w:rPr>
            <w:rFonts w:ascii="Times New Roman" w:eastAsia="Times New Roman" w:hAnsi="Times New Roman" w:cs="Times New Roman"/>
            <w:sz w:val="24"/>
            <w:szCs w:val="24"/>
          </w:rPr>
          <w:delText xml:space="preserve"> money (i.e. more or less efficient and effective help)</w:delText>
        </w:r>
      </w:del>
      <w:r w:rsidR="00CB5D43">
        <w:rPr>
          <w:rFonts w:ascii="Times New Roman" w:eastAsia="Times New Roman" w:hAnsi="Times New Roman" w:cs="Times New Roman"/>
          <w:sz w:val="24"/>
          <w:szCs w:val="24"/>
        </w:rPr>
        <w:t>.</w:t>
      </w:r>
      <w:r w:rsidR="007E342F">
        <w:rPr>
          <w:rFonts w:ascii="Times New Roman" w:eastAsia="Times New Roman" w:hAnsi="Times New Roman" w:cs="Times New Roman"/>
          <w:sz w:val="24"/>
          <w:szCs w:val="24"/>
        </w:rPr>
        <w:t xml:space="preserve"> </w:t>
      </w:r>
      <w:ins w:id="294" w:author="Reinstein, David" w:date="2019-09-30T00:06:00Z">
        <w:r w:rsidR="009C447D">
          <w:rPr>
            <w:rFonts w:ascii="Times New Roman" w:eastAsia="Times New Roman" w:hAnsi="Times New Roman" w:cs="Times New Roman"/>
            <w:sz w:val="24"/>
            <w:szCs w:val="24"/>
          </w:rPr>
          <w:t xml:space="preserve">This </w:t>
        </w:r>
      </w:ins>
      <w:del w:id="295" w:author="Reinstein, David" w:date="2019-09-30T00:06:00Z">
        <w:r w:rsidR="00AA34B2" w:rsidDel="009C447D">
          <w:rPr>
            <w:rFonts w:ascii="Times New Roman" w:eastAsia="Times New Roman" w:hAnsi="Times New Roman" w:cs="Times New Roman"/>
            <w:sz w:val="24"/>
            <w:szCs w:val="24"/>
          </w:rPr>
          <w:delText>One possibility is a “positive interaction,” such that i</w:delText>
        </w:r>
      </w:del>
      <w:ins w:id="296" w:author="Reinstein, David" w:date="2019-09-30T00:06:00Z">
        <w:r w:rsidR="009C447D">
          <w:rPr>
            <w:rFonts w:ascii="Times New Roman" w:eastAsia="Times New Roman" w:hAnsi="Times New Roman" w:cs="Times New Roman"/>
            <w:sz w:val="24"/>
            <w:szCs w:val="24"/>
          </w:rPr>
          <w:t>i</w:t>
        </w:r>
      </w:ins>
      <w:r w:rsidR="00AA34B2">
        <w:rPr>
          <w:rFonts w:ascii="Times New Roman" w:eastAsia="Times New Roman" w:hAnsi="Times New Roman" w:cs="Times New Roman"/>
          <w:sz w:val="24"/>
          <w:szCs w:val="24"/>
        </w:rPr>
        <w:t xml:space="preserve">nformation </w:t>
      </w:r>
      <w:del w:id="297" w:author="Reinstein, David" w:date="2019-09-30T00:06:00Z">
        <w:r w:rsidR="00AA34B2" w:rsidDel="009C447D">
          <w:rPr>
            <w:rFonts w:ascii="Times New Roman" w:eastAsia="Times New Roman" w:hAnsi="Times New Roman" w:cs="Times New Roman"/>
            <w:sz w:val="24"/>
            <w:szCs w:val="24"/>
          </w:rPr>
          <w:delText>about efficiency or effectiveness</w:delText>
        </w:r>
      </w:del>
      <w:ins w:id="298" w:author="Reinstein, David" w:date="2019-09-30T00:06:00Z">
        <w:r w:rsidR="009C447D">
          <w:rPr>
            <w:rFonts w:ascii="Times New Roman" w:eastAsia="Times New Roman" w:hAnsi="Times New Roman" w:cs="Times New Roman"/>
            <w:sz w:val="24"/>
            <w:szCs w:val="24"/>
          </w:rPr>
          <w:t xml:space="preserve">may amplify </w:t>
        </w:r>
      </w:ins>
      <w:del w:id="299" w:author="Reinstein, David" w:date="2019-09-30T00:06:00Z">
        <w:r w:rsidR="00AA34B2" w:rsidDel="009C447D">
          <w:rPr>
            <w:rFonts w:ascii="Times New Roman" w:eastAsia="Times New Roman" w:hAnsi="Times New Roman" w:cs="Times New Roman"/>
            <w:sz w:val="24"/>
            <w:szCs w:val="24"/>
          </w:rPr>
          <w:delText xml:space="preserve"> amplifies </w:delText>
        </w:r>
      </w:del>
      <w:r w:rsidR="00AA34B2">
        <w:rPr>
          <w:rFonts w:ascii="Times New Roman" w:eastAsia="Times New Roman" w:hAnsi="Times New Roman" w:cs="Times New Roman"/>
          <w:sz w:val="24"/>
          <w:szCs w:val="24"/>
        </w:rPr>
        <w:t>empathy-based givin</w:t>
      </w:r>
      <w:ins w:id="300" w:author="Reinstein, David" w:date="2019-09-30T00:06:00Z">
        <w:r w:rsidR="009C447D">
          <w:rPr>
            <w:rFonts w:ascii="Times New Roman" w:eastAsia="Times New Roman" w:hAnsi="Times New Roman" w:cs="Times New Roman"/>
            <w:sz w:val="24"/>
            <w:szCs w:val="24"/>
          </w:rPr>
          <w:t>g (</w:t>
        </w:r>
      </w:ins>
      <w:del w:id="301" w:author="Reinstein, David" w:date="2019-09-30T00:06:00Z">
        <w:r w:rsidR="00AA34B2" w:rsidDel="009C447D">
          <w:rPr>
            <w:rFonts w:ascii="Times New Roman" w:eastAsia="Times New Roman" w:hAnsi="Times New Roman" w:cs="Times New Roman"/>
            <w:sz w:val="24"/>
            <w:szCs w:val="24"/>
          </w:rPr>
          <w:delText xml:space="preserve">g, </w:delText>
        </w:r>
      </w:del>
      <w:r w:rsidR="00AA34B2">
        <w:rPr>
          <w:rFonts w:ascii="Times New Roman" w:eastAsia="Times New Roman" w:hAnsi="Times New Roman" w:cs="Times New Roman"/>
          <w:sz w:val="24"/>
          <w:szCs w:val="24"/>
        </w:rPr>
        <w:t>as triggered by images of particular victims</w:t>
      </w:r>
      <w:ins w:id="302" w:author="Reinstein, David" w:date="2019-09-30T00:06:00Z">
        <w:r w:rsidR="009C447D">
          <w:rPr>
            <w:rFonts w:ascii="Times New Roman" w:eastAsia="Times New Roman" w:hAnsi="Times New Roman" w:cs="Times New Roman"/>
            <w:sz w:val="24"/>
            <w:szCs w:val="24"/>
          </w:rPr>
          <w:t>)</w:t>
        </w:r>
      </w:ins>
      <w:ins w:id="303" w:author="Reinstein, David" w:date="2019-09-30T00:07:00Z">
        <w:r w:rsidR="009C447D">
          <w:rPr>
            <w:rFonts w:ascii="Times New Roman" w:eastAsia="Times New Roman" w:hAnsi="Times New Roman" w:cs="Times New Roman"/>
            <w:sz w:val="24"/>
            <w:szCs w:val="24"/>
          </w:rPr>
          <w:t xml:space="preserve"> – a </w:t>
        </w:r>
        <w:r w:rsidR="009C447D" w:rsidRPr="009C447D">
          <w:rPr>
            <w:rFonts w:ascii="Times New Roman" w:eastAsia="Times New Roman" w:hAnsi="Times New Roman" w:cs="Times New Roman"/>
            <w:i/>
            <w:sz w:val="24"/>
            <w:szCs w:val="24"/>
            <w:rPrChange w:id="304" w:author="Reinstein, David" w:date="2019-09-30T00:08:00Z">
              <w:rPr>
                <w:rFonts w:ascii="Times New Roman" w:eastAsia="Times New Roman" w:hAnsi="Times New Roman" w:cs="Times New Roman"/>
                <w:sz w:val="24"/>
                <w:szCs w:val="24"/>
              </w:rPr>
            </w:rPrChange>
          </w:rPr>
          <w:t>positive interaction</w:t>
        </w:r>
      </w:ins>
      <w:ins w:id="305" w:author="Reinstein, David" w:date="2019-09-30T00:06:00Z">
        <w:r w:rsidR="009C447D">
          <w:rPr>
            <w:rFonts w:ascii="Times New Roman" w:eastAsia="Times New Roman" w:hAnsi="Times New Roman" w:cs="Times New Roman"/>
            <w:sz w:val="24"/>
            <w:szCs w:val="24"/>
          </w:rPr>
          <w:t xml:space="preserve"> s</w:t>
        </w:r>
      </w:ins>
      <w:del w:id="306" w:author="Reinstein, David" w:date="2019-09-30T00:06:00Z">
        <w:r w:rsidR="00AA34B2" w:rsidDel="009C447D">
          <w:rPr>
            <w:rFonts w:ascii="Times New Roman" w:eastAsia="Times New Roman" w:hAnsi="Times New Roman" w:cs="Times New Roman"/>
            <w:sz w:val="24"/>
            <w:szCs w:val="24"/>
          </w:rPr>
          <w:delText xml:space="preserve"> (s</w:delText>
        </w:r>
      </w:del>
      <w:r w:rsidR="00AA34B2">
        <w:rPr>
          <w:rFonts w:ascii="Times New Roman" w:eastAsia="Times New Roman" w:hAnsi="Times New Roman" w:cs="Times New Roman"/>
          <w:sz w:val="24"/>
          <w:szCs w:val="24"/>
        </w:rPr>
        <w:t>imilar to the findings for interpersonal help</w:t>
      </w:r>
      <w:ins w:id="307" w:author="Reinstein, David" w:date="2019-09-30T00:07:00Z">
        <w:r w:rsidR="009C447D">
          <w:rPr>
            <w:rFonts w:ascii="Times New Roman" w:eastAsia="Times New Roman" w:hAnsi="Times New Roman" w:cs="Times New Roman"/>
            <w:sz w:val="24"/>
            <w:szCs w:val="24"/>
          </w:rPr>
          <w:t>ing</w:t>
        </w:r>
      </w:ins>
      <w:r w:rsidR="00AA34B2">
        <w:rPr>
          <w:rFonts w:ascii="Times New Roman" w:eastAsia="Times New Roman" w:hAnsi="Times New Roman" w:cs="Times New Roman"/>
          <w:sz w:val="24"/>
          <w:szCs w:val="24"/>
        </w:rPr>
        <w:t xml:space="preserve"> behaviors</w:t>
      </w:r>
      <w:del w:id="308" w:author="Reinstein, David" w:date="2019-09-30T00:07:00Z">
        <w:r w:rsidR="00AA34B2" w:rsidDel="009C447D">
          <w:rPr>
            <w:rFonts w:ascii="Times New Roman" w:eastAsia="Times New Roman" w:hAnsi="Times New Roman" w:cs="Times New Roman"/>
            <w:sz w:val="24"/>
            <w:szCs w:val="24"/>
          </w:rPr>
          <w:delText>)</w:delText>
        </w:r>
      </w:del>
      <w:r w:rsidR="00AA34B2">
        <w:rPr>
          <w:rFonts w:ascii="Times New Roman" w:eastAsia="Times New Roman" w:hAnsi="Times New Roman" w:cs="Times New Roman"/>
          <w:sz w:val="24"/>
          <w:szCs w:val="24"/>
        </w:rPr>
        <w:t xml:space="preserve">. </w:t>
      </w:r>
      <w:ins w:id="309" w:author="Reinstein, David" w:date="2019-09-30T00:07:00Z">
        <w:r w:rsidR="009C447D">
          <w:rPr>
            <w:rFonts w:ascii="Times New Roman" w:eastAsia="Times New Roman" w:hAnsi="Times New Roman" w:cs="Times New Roman"/>
            <w:sz w:val="24"/>
            <w:szCs w:val="24"/>
          </w:rPr>
          <w:t xml:space="preserve">On the other hand </w:t>
        </w:r>
      </w:ins>
      <w:del w:id="310" w:author="Reinstein, David" w:date="2019-09-30T00:07:00Z">
        <w:r w:rsidR="00AA34B2" w:rsidDel="009C447D">
          <w:rPr>
            <w:rFonts w:ascii="Times New Roman" w:eastAsia="Times New Roman" w:hAnsi="Times New Roman" w:cs="Times New Roman"/>
            <w:sz w:val="24"/>
            <w:szCs w:val="24"/>
          </w:rPr>
          <w:delText xml:space="preserve">Another possibility is a “negative interaction,” such that </w:delText>
        </w:r>
      </w:del>
      <w:r w:rsidR="00AA34B2">
        <w:rPr>
          <w:rFonts w:ascii="Times New Roman" w:eastAsia="Times New Roman" w:hAnsi="Times New Roman" w:cs="Times New Roman"/>
          <w:sz w:val="24"/>
          <w:szCs w:val="24"/>
        </w:rPr>
        <w:t>an evaluation of</w:t>
      </w:r>
      <w:r w:rsidR="00F26F6B">
        <w:rPr>
          <w:rFonts w:ascii="Times New Roman" w:eastAsia="Times New Roman" w:hAnsi="Times New Roman" w:cs="Times New Roman"/>
          <w:sz w:val="24"/>
          <w:szCs w:val="24"/>
        </w:rPr>
        <w:t xml:space="preserve"> </w:t>
      </w:r>
      <w:r w:rsidR="00AA34B2">
        <w:rPr>
          <w:rFonts w:ascii="Times New Roman" w:eastAsia="Times New Roman" w:hAnsi="Times New Roman" w:cs="Times New Roman"/>
          <w:sz w:val="24"/>
          <w:szCs w:val="24"/>
        </w:rPr>
        <w:t>efficiency</w:t>
      </w:r>
      <w:del w:id="311" w:author="Reinstein, David" w:date="2019-09-30T00:07:00Z">
        <w:r w:rsidR="00AA34B2" w:rsidDel="009C447D">
          <w:rPr>
            <w:rFonts w:ascii="Times New Roman" w:eastAsia="Times New Roman" w:hAnsi="Times New Roman" w:cs="Times New Roman"/>
            <w:sz w:val="24"/>
            <w:szCs w:val="24"/>
          </w:rPr>
          <w:delText xml:space="preserve"> or </w:delText>
        </w:r>
      </w:del>
      <w:ins w:id="312" w:author="Reinstein, David" w:date="2019-09-30T00:07:00Z">
        <w:r w:rsidR="009C447D">
          <w:rPr>
            <w:rFonts w:ascii="Times New Roman" w:eastAsia="Times New Roman" w:hAnsi="Times New Roman" w:cs="Times New Roman"/>
            <w:sz w:val="24"/>
            <w:szCs w:val="24"/>
          </w:rPr>
          <w:t>/</w:t>
        </w:r>
      </w:ins>
      <w:r w:rsidR="00AA34B2">
        <w:rPr>
          <w:rFonts w:ascii="Times New Roman" w:eastAsia="Times New Roman" w:hAnsi="Times New Roman" w:cs="Times New Roman"/>
          <w:sz w:val="24"/>
          <w:szCs w:val="24"/>
        </w:rPr>
        <w:t>effectiveness</w:t>
      </w:r>
      <w:r w:rsidR="00F26F6B">
        <w:rPr>
          <w:rFonts w:ascii="Times New Roman" w:eastAsia="Times New Roman" w:hAnsi="Times New Roman" w:cs="Times New Roman"/>
          <w:sz w:val="24"/>
          <w:szCs w:val="24"/>
        </w:rPr>
        <w:t xml:space="preserve"> information</w:t>
      </w:r>
      <w:ins w:id="313" w:author="Reinstein, David" w:date="2019-09-30T00:07:00Z">
        <w:r w:rsidR="009C447D">
          <w:rPr>
            <w:rFonts w:ascii="Times New Roman" w:eastAsia="Times New Roman" w:hAnsi="Times New Roman" w:cs="Times New Roman"/>
            <w:sz w:val="24"/>
            <w:szCs w:val="24"/>
          </w:rPr>
          <w:t xml:space="preserve"> may </w:t>
        </w:r>
      </w:ins>
      <w:del w:id="314" w:author="Reinstein, David" w:date="2019-09-30T00:07:00Z">
        <w:r w:rsidR="00F26F6B" w:rsidDel="009C447D">
          <w:rPr>
            <w:rFonts w:ascii="Times New Roman" w:eastAsia="Times New Roman" w:hAnsi="Times New Roman" w:cs="Times New Roman"/>
            <w:sz w:val="24"/>
            <w:szCs w:val="24"/>
          </w:rPr>
          <w:delText xml:space="preserve"> </w:delText>
        </w:r>
        <w:r w:rsidR="00AA34B2" w:rsidDel="009C447D">
          <w:rPr>
            <w:rFonts w:ascii="Times New Roman" w:eastAsia="Times New Roman" w:hAnsi="Times New Roman" w:cs="Times New Roman"/>
            <w:sz w:val="24"/>
            <w:szCs w:val="24"/>
          </w:rPr>
          <w:delText xml:space="preserve">instead </w:delText>
        </w:r>
      </w:del>
      <w:r w:rsidR="00AA34B2">
        <w:rPr>
          <w:rFonts w:ascii="Times New Roman" w:eastAsia="Times New Roman" w:hAnsi="Times New Roman" w:cs="Times New Roman"/>
          <w:sz w:val="24"/>
          <w:szCs w:val="24"/>
        </w:rPr>
        <w:t>disrupt</w:t>
      </w:r>
      <w:del w:id="315" w:author="Reinstein, David" w:date="2019-09-30T00:08:00Z">
        <w:r w:rsidR="00AA34B2" w:rsidDel="009C447D">
          <w:rPr>
            <w:rFonts w:ascii="Times New Roman" w:eastAsia="Times New Roman" w:hAnsi="Times New Roman" w:cs="Times New Roman"/>
            <w:sz w:val="24"/>
            <w:szCs w:val="24"/>
          </w:rPr>
          <w:delText>s</w:delText>
        </w:r>
      </w:del>
      <w:r w:rsidR="00F26F6B">
        <w:rPr>
          <w:rFonts w:ascii="Times New Roman" w:eastAsia="Times New Roman" w:hAnsi="Times New Roman" w:cs="Times New Roman"/>
          <w:sz w:val="24"/>
          <w:szCs w:val="24"/>
        </w:rPr>
        <w:t xml:space="preserve"> emotionally-induced generosity</w:t>
      </w:r>
      <w:ins w:id="316" w:author="Reinstein, David" w:date="2019-09-30T00:08:00Z">
        <w:r w:rsidR="009C447D">
          <w:rPr>
            <w:rFonts w:ascii="Times New Roman" w:eastAsia="Times New Roman" w:hAnsi="Times New Roman" w:cs="Times New Roman"/>
            <w:sz w:val="24"/>
            <w:szCs w:val="24"/>
          </w:rPr>
          <w:t xml:space="preserve"> – a </w:t>
        </w:r>
        <w:r w:rsidR="009C447D" w:rsidRPr="009C447D">
          <w:rPr>
            <w:rFonts w:ascii="Times New Roman" w:eastAsia="Times New Roman" w:hAnsi="Times New Roman" w:cs="Times New Roman"/>
            <w:i/>
            <w:sz w:val="24"/>
            <w:szCs w:val="24"/>
            <w:rPrChange w:id="317" w:author="Reinstein, David" w:date="2019-09-30T00:08:00Z">
              <w:rPr>
                <w:rFonts w:ascii="Times New Roman" w:eastAsia="Times New Roman" w:hAnsi="Times New Roman" w:cs="Times New Roman"/>
                <w:sz w:val="24"/>
                <w:szCs w:val="24"/>
              </w:rPr>
            </w:rPrChange>
          </w:rPr>
          <w:t>negative interaction</w:t>
        </w:r>
      </w:ins>
      <w:r w:rsidR="00F26F6B">
        <w:rPr>
          <w:rFonts w:ascii="Times New Roman" w:eastAsia="Times New Roman" w:hAnsi="Times New Roman" w:cs="Times New Roman"/>
          <w:sz w:val="24"/>
          <w:szCs w:val="24"/>
        </w:rPr>
        <w:t xml:space="preserve"> </w:t>
      </w:r>
      <w:commentRangeStart w:id="318"/>
      <w:r w:rsidR="00F26F6B">
        <w:rPr>
          <w:rFonts w:ascii="Times New Roman" w:eastAsia="Times New Roman" w:hAnsi="Times New Roman" w:cs="Times New Roman"/>
          <w:sz w:val="24"/>
          <w:szCs w:val="24"/>
        </w:rPr>
        <w:t xml:space="preserve">(similar to </w:t>
      </w:r>
      <w:r w:rsidR="00AA34B2">
        <w:rPr>
          <w:rFonts w:ascii="Times New Roman" w:eastAsia="Times New Roman" w:hAnsi="Times New Roman" w:cs="Times New Roman"/>
          <w:sz w:val="24"/>
          <w:szCs w:val="24"/>
        </w:rPr>
        <w:t>findings by Small et al., 2007, suggesting that analytic thinking decreases donations to identified victims</w:t>
      </w:r>
      <w:r w:rsidR="00F26F6B">
        <w:rPr>
          <w:rFonts w:ascii="Times New Roman" w:eastAsia="Times New Roman" w:hAnsi="Times New Roman" w:cs="Times New Roman"/>
          <w:sz w:val="24"/>
          <w:szCs w:val="24"/>
        </w:rPr>
        <w:t>)</w:t>
      </w:r>
      <w:commentRangeStart w:id="319"/>
      <w:r w:rsidR="00F26F6B">
        <w:rPr>
          <w:rFonts w:ascii="Times New Roman" w:eastAsia="Times New Roman" w:hAnsi="Times New Roman" w:cs="Times New Roman"/>
          <w:sz w:val="24"/>
          <w:szCs w:val="24"/>
        </w:rPr>
        <w:t xml:space="preserve">. </w:t>
      </w:r>
      <w:ins w:id="320" w:author="Reinstein, David" w:date="2019-09-30T00:09:00Z">
        <w:r w:rsidR="00EC1813">
          <w:rPr>
            <w:rFonts w:ascii="Times New Roman" w:eastAsia="Times New Roman" w:hAnsi="Times New Roman" w:cs="Times New Roman"/>
            <w:sz w:val="24"/>
            <w:szCs w:val="24"/>
          </w:rPr>
          <w:t>T</w:t>
        </w:r>
        <w:commentRangeStart w:id="321"/>
        <w:r w:rsidR="00EC1813">
          <w:rPr>
            <w:rFonts w:ascii="Times New Roman" w:eastAsia="Times New Roman" w:hAnsi="Times New Roman" w:cs="Times New Roman"/>
            <w:sz w:val="24"/>
            <w:szCs w:val="24"/>
          </w:rPr>
          <w:t xml:space="preserve">hese may also be independent, i.e., </w:t>
        </w:r>
      </w:ins>
      <w:ins w:id="322" w:author="Reinstein, David" w:date="2019-09-30T00:10:00Z">
        <w:r w:rsidR="00EC1813">
          <w:rPr>
            <w:rFonts w:ascii="Times New Roman" w:eastAsia="Times New Roman" w:hAnsi="Times New Roman" w:cs="Times New Roman"/>
            <w:i/>
            <w:sz w:val="24"/>
            <w:szCs w:val="24"/>
          </w:rPr>
          <w:t>no interaction</w:t>
        </w:r>
        <w:commentRangeEnd w:id="321"/>
        <w:r w:rsidR="00EC1813">
          <w:rPr>
            <w:rStyle w:val="CommentReference"/>
          </w:rPr>
          <w:commentReference w:id="321"/>
        </w:r>
      </w:ins>
      <w:del w:id="323" w:author="Reinstein, David" w:date="2019-09-30T00:04:00Z">
        <w:r w:rsidR="00F26F6B" w:rsidDel="003358AA">
          <w:rPr>
            <w:rFonts w:ascii="Times New Roman" w:eastAsia="Times New Roman" w:hAnsi="Times New Roman" w:cs="Times New Roman"/>
            <w:sz w:val="24"/>
            <w:szCs w:val="24"/>
          </w:rPr>
          <w:delText xml:space="preserve">It is also possible that </w:delText>
        </w:r>
        <w:r w:rsidR="00AA34B2" w:rsidDel="003358AA">
          <w:rPr>
            <w:rFonts w:ascii="Times New Roman" w:eastAsia="Times New Roman" w:hAnsi="Times New Roman" w:cs="Times New Roman"/>
            <w:sz w:val="24"/>
            <w:szCs w:val="24"/>
          </w:rPr>
          <w:delText xml:space="preserve">the effects of individual victim images are independent from deliberating on efficiency and effectiveness (i.e. no interaction). </w:delText>
        </w:r>
      </w:del>
      <w:commentRangeEnd w:id="319"/>
      <w:r w:rsidR="003358AA">
        <w:rPr>
          <w:rStyle w:val="CommentReference"/>
        </w:rPr>
        <w:commentReference w:id="319"/>
      </w:r>
      <w:commentRangeEnd w:id="318"/>
      <w:r w:rsidR="009C447D">
        <w:rPr>
          <w:rStyle w:val="CommentReference"/>
        </w:rPr>
        <w:commentReference w:id="318"/>
      </w:r>
    </w:p>
    <w:p w14:paraId="5361485E" w14:textId="57168BB4" w:rsidR="0005226A" w:rsidRDefault="005C3B97" w:rsidP="0005226A">
      <w:pPr>
        <w:spacing w:after="0" w:line="480" w:lineRule="auto"/>
        <w:ind w:firstLine="709"/>
        <w:rPr>
          <w:rFonts w:ascii="Times New Roman" w:eastAsia="Times New Roman" w:hAnsi="Times New Roman" w:cs="Times New Roman"/>
          <w:sz w:val="24"/>
          <w:szCs w:val="24"/>
        </w:rPr>
      </w:pPr>
      <w:del w:id="324" w:author="Reinstein, David" w:date="2019-09-30T00:10:00Z">
        <w:r w:rsidDel="008331F5">
          <w:rPr>
            <w:rFonts w:ascii="Times New Roman" w:eastAsia="Times New Roman" w:hAnsi="Times New Roman" w:cs="Times New Roman"/>
            <w:sz w:val="24"/>
            <w:szCs w:val="24"/>
          </w:rPr>
          <w:delText xml:space="preserve">In addition </w:delText>
        </w:r>
        <w:r w:rsidR="00AA34B2" w:rsidDel="00606ADA">
          <w:rPr>
            <w:rFonts w:ascii="Times New Roman" w:eastAsia="Times New Roman" w:hAnsi="Times New Roman" w:cs="Times New Roman"/>
            <w:sz w:val="24"/>
            <w:szCs w:val="24"/>
          </w:rPr>
          <w:delText>to exploring</w:delText>
        </w:r>
        <w:r w:rsidR="00AA34B2" w:rsidDel="008331F5">
          <w:rPr>
            <w:rFonts w:ascii="Times New Roman" w:eastAsia="Times New Roman" w:hAnsi="Times New Roman" w:cs="Times New Roman"/>
            <w:sz w:val="24"/>
            <w:szCs w:val="24"/>
          </w:rPr>
          <w:delText xml:space="preserve"> potential interactions between identified victim images and effiency/effectiveness information </w:delText>
        </w:r>
        <w:r w:rsidDel="008331F5">
          <w:rPr>
            <w:rFonts w:ascii="Times New Roman" w:eastAsia="Times New Roman" w:hAnsi="Times New Roman" w:cs="Times New Roman"/>
            <w:sz w:val="24"/>
            <w:szCs w:val="24"/>
          </w:rPr>
          <w:delText>w</w:delText>
        </w:r>
      </w:del>
      <w:ins w:id="325" w:author="Reinstein, David" w:date="2019-09-30T00:10:00Z">
        <w:r w:rsidR="008331F5">
          <w:rPr>
            <w:rFonts w:ascii="Times New Roman" w:eastAsia="Times New Roman" w:hAnsi="Times New Roman" w:cs="Times New Roman"/>
            <w:sz w:val="24"/>
            <w:szCs w:val="24"/>
          </w:rPr>
          <w:t>W</w:t>
        </w:r>
      </w:ins>
      <w:r>
        <w:rPr>
          <w:rFonts w:ascii="Times New Roman" w:eastAsia="Times New Roman" w:hAnsi="Times New Roman" w:cs="Times New Roman"/>
          <w:sz w:val="24"/>
          <w:szCs w:val="24"/>
        </w:rPr>
        <w:t xml:space="preserve">e </w:t>
      </w:r>
      <w:r w:rsidR="00365E6C">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examined hypothese</w:t>
      </w:r>
      <w:r w:rsidR="00AA34B2">
        <w:rPr>
          <w:rFonts w:ascii="Times New Roman" w:eastAsia="Times New Roman" w:hAnsi="Times New Roman" w:cs="Times New Roman"/>
          <w:sz w:val="24"/>
          <w:szCs w:val="24"/>
        </w:rPr>
        <w:t>s about the respective main effects</w:t>
      </w:r>
      <w:ins w:id="326" w:author="Reinstein, David" w:date="2019-09-30T00:11:00Z">
        <w:r w:rsidR="008331F5">
          <w:rPr>
            <w:rFonts w:ascii="Times New Roman" w:eastAsia="Times New Roman" w:hAnsi="Times New Roman" w:cs="Times New Roman"/>
            <w:sz w:val="24"/>
            <w:szCs w:val="24"/>
          </w:rPr>
          <w:t xml:space="preserve"> (in addition to the interactions)</w:t>
        </w:r>
      </w:ins>
      <w:r>
        <w:rPr>
          <w:rFonts w:ascii="Times New Roman" w:eastAsia="Times New Roman" w:hAnsi="Times New Roman" w:cs="Times New Roman"/>
          <w:sz w:val="24"/>
          <w:szCs w:val="24"/>
        </w:rPr>
        <w:t xml:space="preserve">. </w:t>
      </w:r>
      <w:ins w:id="327" w:author="Reinstein, David" w:date="2019-09-30T00:11:00Z">
        <w:r w:rsidR="008331F5">
          <w:rPr>
            <w:rFonts w:ascii="Times New Roman" w:eastAsia="Times New Roman" w:hAnsi="Times New Roman" w:cs="Times New Roman"/>
            <w:sz w:val="24"/>
            <w:szCs w:val="24"/>
          </w:rPr>
          <w:t xml:space="preserve">While </w:t>
        </w:r>
      </w:ins>
      <w:del w:id="328" w:author="Reinstein, David" w:date="2019-09-30T00:11:00Z">
        <w:r w:rsidDel="008331F5">
          <w:rPr>
            <w:rFonts w:ascii="Times New Roman" w:eastAsia="Times New Roman" w:hAnsi="Times New Roman" w:cs="Times New Roman"/>
            <w:sz w:val="24"/>
            <w:szCs w:val="24"/>
          </w:rPr>
          <w:delText xml:space="preserve">Conventional </w:delText>
        </w:r>
      </w:del>
      <w:ins w:id="329" w:author="Reinstein, David" w:date="2019-09-30T00:11:00Z">
        <w:r w:rsidR="008331F5">
          <w:rPr>
            <w:rFonts w:ascii="Times New Roman" w:eastAsia="Times New Roman" w:hAnsi="Times New Roman" w:cs="Times New Roman"/>
            <w:sz w:val="24"/>
            <w:szCs w:val="24"/>
          </w:rPr>
          <w:t>c</w:t>
        </w:r>
        <w:r w:rsidR="008331F5">
          <w:rPr>
            <w:rFonts w:ascii="Times New Roman" w:eastAsia="Times New Roman" w:hAnsi="Times New Roman" w:cs="Times New Roman"/>
            <w:sz w:val="24"/>
            <w:szCs w:val="24"/>
          </w:rPr>
          <w:t xml:space="preserve">onventional </w:t>
        </w:r>
      </w:ins>
      <w:r>
        <w:rPr>
          <w:rFonts w:ascii="Times New Roman" w:eastAsia="Times New Roman" w:hAnsi="Times New Roman" w:cs="Times New Roman"/>
          <w:sz w:val="24"/>
          <w:szCs w:val="24"/>
        </w:rPr>
        <w:t>wisdom suggests that images of identified victims</w:t>
      </w:r>
      <w:del w:id="330" w:author="Reinstein, David" w:date="2019-09-30T00:11:00Z">
        <w:r w:rsidDel="008331F5">
          <w:rPr>
            <w:rFonts w:ascii="Times New Roman" w:eastAsia="Times New Roman" w:hAnsi="Times New Roman" w:cs="Times New Roman"/>
            <w:sz w:val="24"/>
            <w:szCs w:val="24"/>
          </w:rPr>
          <w:delText xml:space="preserve"> can</w:delText>
        </w:r>
      </w:del>
      <w:r>
        <w:rPr>
          <w:rFonts w:ascii="Times New Roman" w:eastAsia="Times New Roman" w:hAnsi="Times New Roman" w:cs="Times New Roman"/>
          <w:sz w:val="24"/>
          <w:szCs w:val="24"/>
        </w:rPr>
        <w:t xml:space="preserve"> generate</w:t>
      </w:r>
      <w:ins w:id="331" w:author="Reinstein, David" w:date="2019-09-30T00:11:00Z">
        <w:r w:rsidR="008331F5">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help toward many others in the same situation (see also Slovic, Västfjäll, Erlandsson, &amp; Gregory, 2017)</w:t>
      </w:r>
      <w:del w:id="332" w:author="Reinstein, David" w:date="2019-09-30T00:11:00Z">
        <w:r w:rsidDel="008331F5">
          <w:rPr>
            <w:rFonts w:ascii="Times New Roman" w:eastAsia="Times New Roman" w:hAnsi="Times New Roman" w:cs="Times New Roman"/>
            <w:sz w:val="24"/>
            <w:szCs w:val="24"/>
          </w:rPr>
          <w:delText xml:space="preserve">. Yet, </w:delText>
        </w:r>
      </w:del>
      <w:ins w:id="333" w:author="Reinstein, David" w:date="2019-09-30T00:11:00Z">
        <w:r w:rsidR="008331F5">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some have argued otherwise (Bloom, 2016; Lesner &amp; Rasmussen, 2014). </w:t>
      </w:r>
      <w:r w:rsidR="007B0E42">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e predicted that </w:t>
      </w:r>
      <w:r w:rsidR="0005226A">
        <w:rPr>
          <w:rFonts w:ascii="Times New Roman" w:eastAsia="Times New Roman" w:hAnsi="Times New Roman" w:cs="Times New Roman"/>
          <w:sz w:val="24"/>
          <w:szCs w:val="24"/>
        </w:rPr>
        <w:t>victim images increase</w:t>
      </w:r>
      <w:del w:id="334" w:author="Reinstein, David" w:date="2019-09-30T00:11:00Z">
        <w:r w:rsidR="0005226A" w:rsidDel="008331F5">
          <w:rPr>
            <w:rFonts w:ascii="Times New Roman" w:eastAsia="Times New Roman" w:hAnsi="Times New Roman" w:cs="Times New Roman"/>
            <w:sz w:val="24"/>
            <w:szCs w:val="24"/>
          </w:rPr>
          <w:delText>s</w:delText>
        </w:r>
      </w:del>
      <w:r w:rsidR="0005226A">
        <w:rPr>
          <w:rFonts w:ascii="Times New Roman" w:eastAsia="Times New Roman" w:hAnsi="Times New Roman" w:cs="Times New Roman"/>
          <w:sz w:val="24"/>
          <w:szCs w:val="24"/>
        </w:rPr>
        <w:t xml:space="preserve"> donations, </w:t>
      </w:r>
      <w:ins w:id="335" w:author="Reinstein, David" w:date="2019-09-30T00:12:00Z">
        <w:r w:rsidR="008331F5">
          <w:rPr>
            <w:rFonts w:ascii="Times New Roman" w:eastAsia="Times New Roman" w:hAnsi="Times New Roman" w:cs="Times New Roman"/>
            <w:sz w:val="24"/>
            <w:szCs w:val="24"/>
          </w:rPr>
          <w:t>particular</w:t>
        </w:r>
      </w:ins>
      <w:ins w:id="336" w:author="Reinstein, David" w:date="2019-09-30T00:13:00Z">
        <w:r w:rsidR="008331F5">
          <w:rPr>
            <w:rFonts w:ascii="Times New Roman" w:eastAsia="Times New Roman" w:hAnsi="Times New Roman" w:cs="Times New Roman"/>
            <w:sz w:val="24"/>
            <w:szCs w:val="24"/>
          </w:rPr>
          <w:t>ly</w:t>
        </w:r>
      </w:ins>
      <w:ins w:id="337" w:author="Reinstein, David" w:date="2019-09-30T00:12:00Z">
        <w:r w:rsidR="008331F5">
          <w:rPr>
            <w:rFonts w:ascii="Times New Roman" w:eastAsia="Times New Roman" w:hAnsi="Times New Roman" w:cs="Times New Roman"/>
            <w:sz w:val="24"/>
            <w:szCs w:val="24"/>
          </w:rPr>
          <w:t xml:space="preserve"> </w:t>
        </w:r>
      </w:ins>
      <w:del w:id="338" w:author="Reinstein, David" w:date="2019-09-30T00:13:00Z">
        <w:r w:rsidR="0005226A" w:rsidDel="008331F5">
          <w:rPr>
            <w:rFonts w:ascii="Times New Roman" w:eastAsia="Times New Roman" w:hAnsi="Times New Roman" w:cs="Times New Roman"/>
            <w:sz w:val="24"/>
            <w:szCs w:val="24"/>
          </w:rPr>
          <w:delText xml:space="preserve">especially </w:delText>
        </w:r>
      </w:del>
      <w:r w:rsidR="0005226A">
        <w:rPr>
          <w:rFonts w:ascii="Times New Roman" w:eastAsia="Times New Roman" w:hAnsi="Times New Roman" w:cs="Times New Roman"/>
          <w:sz w:val="24"/>
          <w:szCs w:val="24"/>
        </w:rPr>
        <w:t xml:space="preserve">by increasing the willingness to donate anything </w:t>
      </w:r>
      <w:r w:rsidR="00FB168B">
        <w:rPr>
          <w:rFonts w:ascii="Times New Roman" w:eastAsia="Times New Roman" w:hAnsi="Times New Roman" w:cs="Times New Roman"/>
          <w:sz w:val="24"/>
          <w:szCs w:val="24"/>
        </w:rPr>
        <w:t>(versus no</w:t>
      </w:r>
      <w:r w:rsidR="0005226A">
        <w:rPr>
          <w:rFonts w:ascii="Times New Roman" w:eastAsia="Times New Roman" w:hAnsi="Times New Roman" w:cs="Times New Roman"/>
          <w:sz w:val="24"/>
          <w:szCs w:val="24"/>
        </w:rPr>
        <w:t>thing</w:t>
      </w:r>
      <w:r w:rsidR="00FB168B">
        <w:rPr>
          <w:rFonts w:ascii="Times New Roman" w:eastAsia="Times New Roman" w:hAnsi="Times New Roman" w:cs="Times New Roman"/>
          <w:sz w:val="24"/>
          <w:szCs w:val="24"/>
        </w:rPr>
        <w:t>)</w:t>
      </w:r>
      <w:ins w:id="339" w:author="Reinstein, David" w:date="2019-09-30T00:13:00Z">
        <w:r w:rsidR="008331F5">
          <w:rPr>
            <w:rFonts w:ascii="Times New Roman" w:eastAsia="Times New Roman" w:hAnsi="Times New Roman" w:cs="Times New Roman"/>
            <w:sz w:val="24"/>
            <w:szCs w:val="24"/>
          </w:rPr>
          <w:t xml:space="preserve">, pushing </w:t>
        </w:r>
      </w:ins>
      <w:del w:id="340" w:author="Reinstein, David" w:date="2019-09-30T00:13:00Z">
        <w:r w:rsidR="00FB168B" w:rsidDel="008331F5">
          <w:rPr>
            <w:rFonts w:ascii="Times New Roman" w:eastAsia="Times New Roman" w:hAnsi="Times New Roman" w:cs="Times New Roman"/>
            <w:sz w:val="24"/>
            <w:szCs w:val="24"/>
          </w:rPr>
          <w:delText>.</w:delText>
        </w:r>
        <w:r w:rsidR="0005226A" w:rsidDel="008331F5">
          <w:rPr>
            <w:rFonts w:ascii="Times New Roman" w:eastAsia="Times New Roman" w:hAnsi="Times New Roman" w:cs="Times New Roman"/>
            <w:sz w:val="24"/>
            <w:szCs w:val="24"/>
          </w:rPr>
          <w:delText xml:space="preserve"> In other words, victim images should push</w:delText>
        </w:r>
      </w:del>
      <w:r w:rsidR="0005226A">
        <w:rPr>
          <w:rFonts w:ascii="Times New Roman" w:eastAsia="Times New Roman" w:hAnsi="Times New Roman" w:cs="Times New Roman"/>
          <w:sz w:val="24"/>
          <w:szCs w:val="24"/>
        </w:rPr>
        <w:t xml:space="preserve"> participants past the initial hurdle to </w:t>
      </w:r>
      <w:ins w:id="341" w:author="Reinstein, David" w:date="2019-09-30T00:13:00Z">
        <w:r w:rsidR="008331F5">
          <w:rPr>
            <w:rFonts w:ascii="Times New Roman" w:eastAsia="Times New Roman" w:hAnsi="Times New Roman" w:cs="Times New Roman"/>
            <w:sz w:val="24"/>
            <w:szCs w:val="24"/>
          </w:rPr>
          <w:t>“</w:t>
        </w:r>
      </w:ins>
      <w:r w:rsidR="0005226A">
        <w:rPr>
          <w:rFonts w:ascii="Times New Roman" w:eastAsia="Times New Roman" w:hAnsi="Times New Roman" w:cs="Times New Roman"/>
          <w:sz w:val="24"/>
          <w:szCs w:val="24"/>
        </w:rPr>
        <w:t xml:space="preserve">do </w:t>
      </w:r>
      <w:del w:id="342" w:author="Reinstein, David" w:date="2019-09-30T00:13:00Z">
        <w:r w:rsidR="0005226A" w:rsidDel="008331F5">
          <w:rPr>
            <w:rFonts w:ascii="Times New Roman" w:eastAsia="Times New Roman" w:hAnsi="Times New Roman" w:cs="Times New Roman"/>
            <w:sz w:val="24"/>
            <w:szCs w:val="24"/>
          </w:rPr>
          <w:delText>anything</w:delText>
        </w:r>
      </w:del>
      <w:ins w:id="343" w:author="Reinstein, David" w:date="2019-09-30T00:13:00Z">
        <w:r w:rsidR="008331F5">
          <w:rPr>
            <w:rFonts w:ascii="Times New Roman" w:eastAsia="Times New Roman" w:hAnsi="Times New Roman" w:cs="Times New Roman"/>
            <w:sz w:val="24"/>
            <w:szCs w:val="24"/>
          </w:rPr>
          <w:t>something”</w:t>
        </w:r>
      </w:ins>
      <w:r w:rsidR="0005226A">
        <w:rPr>
          <w:rFonts w:ascii="Times New Roman" w:eastAsia="Times New Roman" w:hAnsi="Times New Roman" w:cs="Times New Roman"/>
          <w:sz w:val="24"/>
          <w:szCs w:val="24"/>
        </w:rPr>
        <w:t xml:space="preserve">. </w:t>
      </w:r>
      <w:r w:rsidR="00FB168B">
        <w:rPr>
          <w:rFonts w:ascii="Times New Roman" w:eastAsia="Times New Roman" w:hAnsi="Times New Roman" w:cs="Times New Roman"/>
          <w:sz w:val="24"/>
          <w:szCs w:val="24"/>
        </w:rPr>
        <w:t>This would be consistent with an innumerate and heuristic nature of emotionally-driven prosociality (Bloom, 2016; Slovic, 2010).</w:t>
      </w:r>
      <w:del w:id="344" w:author="Reinstein, David" w:date="2019-09-30T00:14:00Z">
        <w:r w:rsidR="00FB168B" w:rsidDel="008331F5">
          <w:rPr>
            <w:rFonts w:ascii="Times New Roman" w:eastAsia="Times New Roman" w:hAnsi="Times New Roman" w:cs="Times New Roman"/>
            <w:sz w:val="24"/>
            <w:szCs w:val="24"/>
          </w:rPr>
          <w:delText xml:space="preserve"> </w:delText>
        </w:r>
      </w:del>
    </w:p>
    <w:p w14:paraId="09028AFA" w14:textId="77777777" w:rsidR="008331F5" w:rsidRDefault="00105A3E" w:rsidP="00744792">
      <w:pPr>
        <w:spacing w:after="0" w:line="480" w:lineRule="auto"/>
        <w:ind w:firstLine="709"/>
        <w:rPr>
          <w:ins w:id="345" w:author="Reinstein, David" w:date="2019-09-30T00:15: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the extent that </w:t>
      </w:r>
      <w:r w:rsidR="00FB168B">
        <w:rPr>
          <w:rFonts w:ascii="Times New Roman" w:eastAsia="Times New Roman" w:hAnsi="Times New Roman" w:cs="Times New Roman"/>
          <w:sz w:val="24"/>
          <w:szCs w:val="24"/>
        </w:rPr>
        <w:t>efficiency or effectiveness information increases donations, it seems reasona</w:t>
      </w:r>
      <w:r>
        <w:rPr>
          <w:rFonts w:ascii="Times New Roman" w:eastAsia="Times New Roman" w:hAnsi="Times New Roman" w:cs="Times New Roman"/>
          <w:sz w:val="24"/>
          <w:szCs w:val="24"/>
        </w:rPr>
        <w:t xml:space="preserve">ble that this would instead impact </w:t>
      </w:r>
      <w:r w:rsidR="00FB168B" w:rsidRPr="0020263D">
        <w:rPr>
          <w:rFonts w:ascii="Times New Roman" w:eastAsia="Times New Roman" w:hAnsi="Times New Roman" w:cs="Times New Roman"/>
          <w:i/>
          <w:sz w:val="24"/>
          <w:szCs w:val="24"/>
        </w:rPr>
        <w:t>amounts</w:t>
      </w:r>
      <w:r w:rsidR="00FB168B">
        <w:rPr>
          <w:rFonts w:ascii="Times New Roman" w:eastAsia="Times New Roman" w:hAnsi="Times New Roman" w:cs="Times New Roman"/>
          <w:sz w:val="24"/>
          <w:szCs w:val="24"/>
        </w:rPr>
        <w:t xml:space="preserve"> given. </w:t>
      </w:r>
      <w:r w:rsidR="00D3548B">
        <w:rPr>
          <w:rFonts w:ascii="Times New Roman" w:eastAsia="Times New Roman" w:hAnsi="Times New Roman" w:cs="Times New Roman"/>
          <w:sz w:val="24"/>
          <w:szCs w:val="24"/>
        </w:rPr>
        <w:t xml:space="preserve">Dickert, Sagara, </w:t>
      </w:r>
      <w:r w:rsidR="00531870">
        <w:rPr>
          <w:rFonts w:ascii="Times New Roman" w:eastAsia="Times New Roman" w:hAnsi="Times New Roman" w:cs="Times New Roman"/>
          <w:sz w:val="24"/>
          <w:szCs w:val="24"/>
        </w:rPr>
        <w:t>and Slovic (</w:t>
      </w:r>
      <w:r w:rsidR="00D3548B">
        <w:rPr>
          <w:rFonts w:ascii="Times New Roman" w:eastAsia="Times New Roman" w:hAnsi="Times New Roman" w:cs="Times New Roman"/>
          <w:sz w:val="24"/>
          <w:szCs w:val="24"/>
        </w:rPr>
        <w:t>2011)</w:t>
      </w:r>
      <w:r w:rsidR="003F6E2C">
        <w:rPr>
          <w:rFonts w:ascii="Times New Roman" w:eastAsia="Times New Roman" w:hAnsi="Times New Roman" w:cs="Times New Roman"/>
          <w:sz w:val="24"/>
          <w:szCs w:val="24"/>
        </w:rPr>
        <w:t xml:space="preserve"> argued that </w:t>
      </w:r>
      <w:r w:rsidR="00AF3705">
        <w:rPr>
          <w:rFonts w:ascii="Times New Roman" w:eastAsia="Times New Roman" w:hAnsi="Times New Roman" w:cs="Times New Roman"/>
          <w:sz w:val="24"/>
          <w:szCs w:val="24"/>
        </w:rPr>
        <w:t xml:space="preserve">initial decisions to donate </w:t>
      </w:r>
      <w:del w:id="346" w:author="Reinstein, David" w:date="2019-09-30T00:14:00Z">
        <w:r w:rsidR="00AF3705" w:rsidDel="008331F5">
          <w:rPr>
            <w:rFonts w:ascii="Times New Roman" w:eastAsia="Times New Roman" w:hAnsi="Times New Roman" w:cs="Times New Roman"/>
            <w:sz w:val="24"/>
            <w:szCs w:val="24"/>
          </w:rPr>
          <w:delText xml:space="preserve">anything </w:delText>
        </w:r>
      </w:del>
      <w:r w:rsidR="00AF3705">
        <w:rPr>
          <w:rFonts w:ascii="Times New Roman" w:eastAsia="Times New Roman" w:hAnsi="Times New Roman" w:cs="Times New Roman"/>
          <w:sz w:val="24"/>
          <w:szCs w:val="24"/>
        </w:rPr>
        <w:t xml:space="preserve">are different from decisions about how much to </w:t>
      </w:r>
      <w:commentRangeStart w:id="347"/>
      <w:commentRangeStart w:id="348"/>
      <w:r w:rsidR="00AF3705">
        <w:rPr>
          <w:rFonts w:ascii="Times New Roman" w:eastAsia="Times New Roman" w:hAnsi="Times New Roman" w:cs="Times New Roman"/>
          <w:sz w:val="24"/>
          <w:szCs w:val="24"/>
        </w:rPr>
        <w:t>give</w:t>
      </w:r>
      <w:commentRangeEnd w:id="347"/>
      <w:r w:rsidR="008331F5">
        <w:rPr>
          <w:rStyle w:val="CommentReference"/>
        </w:rPr>
        <w:commentReference w:id="347"/>
      </w:r>
      <w:commentRangeEnd w:id="348"/>
      <w:r w:rsidR="008331F5">
        <w:rPr>
          <w:rStyle w:val="CommentReference"/>
        </w:rPr>
        <w:commentReference w:id="348"/>
      </w:r>
      <w:r w:rsidR="00AF3705">
        <w:rPr>
          <w:rFonts w:ascii="Times New Roman" w:eastAsia="Times New Roman" w:hAnsi="Times New Roman" w:cs="Times New Roman"/>
          <w:sz w:val="24"/>
          <w:szCs w:val="24"/>
        </w:rPr>
        <w:t xml:space="preserve">. </w:t>
      </w:r>
    </w:p>
    <w:p w14:paraId="5622236A" w14:textId="41786C1D" w:rsidR="00841F8A" w:rsidRDefault="00AF3705" w:rsidP="00744792">
      <w:pPr>
        <w:spacing w:after="0" w:line="480" w:lineRule="auto"/>
        <w:ind w:firstLine="709"/>
        <w:rPr>
          <w:rFonts w:ascii="Times New Roman" w:eastAsia="Times New Roman" w:hAnsi="Times New Roman" w:cs="Times New Roman"/>
          <w:sz w:val="24"/>
          <w:szCs w:val="24"/>
        </w:rPr>
      </w:pPr>
      <w:del w:id="349" w:author="Reinstein, David" w:date="2019-09-30T00:15:00Z">
        <w:r w:rsidDel="008331F5">
          <w:rPr>
            <w:rFonts w:ascii="Times New Roman" w:eastAsia="Times New Roman" w:hAnsi="Times New Roman" w:cs="Times New Roman"/>
            <w:sz w:val="24"/>
            <w:szCs w:val="24"/>
          </w:rPr>
          <w:delText xml:space="preserve">Extending their reasoning, we tested whether victim images are more relevant for the first decision, whereas charity efficiency and effectiveness matter more for how much to give. </w:delText>
        </w:r>
      </w:del>
      <w:r>
        <w:rPr>
          <w:rFonts w:ascii="Times New Roman" w:eastAsia="Times New Roman" w:hAnsi="Times New Roman" w:cs="Times New Roman"/>
          <w:sz w:val="24"/>
          <w:szCs w:val="24"/>
        </w:rPr>
        <w:t xml:space="preserve">To test these different effects, </w:t>
      </w:r>
      <w:r w:rsidR="00FB168B">
        <w:rPr>
          <w:rFonts w:ascii="Times New Roman" w:eastAsia="Times New Roman" w:hAnsi="Times New Roman" w:cs="Times New Roman"/>
          <w:sz w:val="24"/>
          <w:szCs w:val="24"/>
        </w:rPr>
        <w:t>we first estimated the effects of our treatments on donati</w:t>
      </w:r>
      <w:ins w:id="350" w:author="Reinstein, David" w:date="2019-09-30T00:17:00Z">
        <w:r w:rsidR="00C402E0">
          <w:rPr>
            <w:rFonts w:ascii="Times New Roman" w:eastAsia="Times New Roman" w:hAnsi="Times New Roman" w:cs="Times New Roman"/>
            <w:sz w:val="24"/>
            <w:szCs w:val="24"/>
          </w:rPr>
          <w:t>on</w:t>
        </w:r>
      </w:ins>
      <w:del w:id="351" w:author="Reinstein, David" w:date="2019-09-30T00:17:00Z">
        <w:r w:rsidR="00FB168B" w:rsidDel="00C402E0">
          <w:rPr>
            <w:rFonts w:ascii="Times New Roman" w:eastAsia="Times New Roman" w:hAnsi="Times New Roman" w:cs="Times New Roman"/>
            <w:sz w:val="24"/>
            <w:szCs w:val="24"/>
          </w:rPr>
          <w:delText>ng</w:delText>
        </w:r>
      </w:del>
      <w:r w:rsidR="00FB168B">
        <w:rPr>
          <w:rFonts w:ascii="Times New Roman" w:eastAsia="Times New Roman" w:hAnsi="Times New Roman" w:cs="Times New Roman"/>
          <w:sz w:val="24"/>
          <w:szCs w:val="24"/>
        </w:rPr>
        <w:t xml:space="preserve"> </w:t>
      </w:r>
      <w:r w:rsidR="00F26F6B">
        <w:rPr>
          <w:rFonts w:ascii="Times New Roman" w:eastAsia="Times New Roman" w:hAnsi="Times New Roman" w:cs="Times New Roman"/>
          <w:sz w:val="24"/>
          <w:szCs w:val="24"/>
        </w:rPr>
        <w:t>incidence</w:t>
      </w:r>
      <w:r w:rsidR="00FB168B">
        <w:rPr>
          <w:rFonts w:ascii="Times New Roman" w:eastAsia="Times New Roman" w:hAnsi="Times New Roman" w:cs="Times New Roman"/>
          <w:sz w:val="24"/>
          <w:szCs w:val="24"/>
        </w:rPr>
        <w:t xml:space="preserve"> (</w:t>
      </w:r>
      <w:r w:rsidR="00F26F6B">
        <w:rPr>
          <w:rFonts w:ascii="Times New Roman" w:eastAsia="Times New Roman" w:hAnsi="Times New Roman" w:cs="Times New Roman"/>
          <w:sz w:val="24"/>
          <w:szCs w:val="24"/>
        </w:rPr>
        <w:t xml:space="preserve">donating: </w:t>
      </w:r>
      <w:r w:rsidR="00FB168B">
        <w:rPr>
          <w:rFonts w:ascii="Times New Roman" w:eastAsia="Times New Roman" w:hAnsi="Times New Roman" w:cs="Times New Roman"/>
          <w:sz w:val="24"/>
          <w:szCs w:val="24"/>
        </w:rPr>
        <w:t>yes/no), and secondly</w:t>
      </w:r>
      <w:del w:id="352" w:author="Reinstein, David" w:date="2019-09-30T00:17:00Z">
        <w:r w:rsidR="00FB168B" w:rsidDel="00C402E0">
          <w:rPr>
            <w:rFonts w:ascii="Times New Roman" w:eastAsia="Times New Roman" w:hAnsi="Times New Roman" w:cs="Times New Roman"/>
            <w:sz w:val="24"/>
            <w:szCs w:val="24"/>
          </w:rPr>
          <w:delText xml:space="preserve">, the effects </w:delText>
        </w:r>
      </w:del>
      <w:ins w:id="353" w:author="Reinstein, David" w:date="2019-09-30T00:17:00Z">
        <w:r w:rsidR="00C402E0">
          <w:rPr>
            <w:rFonts w:ascii="Times New Roman" w:eastAsia="Times New Roman" w:hAnsi="Times New Roman" w:cs="Times New Roman"/>
            <w:sz w:val="24"/>
            <w:szCs w:val="24"/>
          </w:rPr>
          <w:t xml:space="preserve"> </w:t>
        </w:r>
      </w:ins>
      <w:r w:rsidR="00FB168B">
        <w:rPr>
          <w:rFonts w:ascii="Times New Roman" w:eastAsia="Times New Roman" w:hAnsi="Times New Roman" w:cs="Times New Roman"/>
          <w:sz w:val="24"/>
          <w:szCs w:val="24"/>
        </w:rPr>
        <w:t>on non-zero amounts (i.e. two outcomes equivalent to those estimated in a two-part model; see Humphreys, 2013</w:t>
      </w:r>
      <w:r w:rsidR="00616DAB">
        <w:rPr>
          <w:rFonts w:ascii="Times New Roman" w:eastAsia="Times New Roman" w:hAnsi="Times New Roman" w:cs="Times New Roman"/>
          <w:sz w:val="24"/>
          <w:szCs w:val="24"/>
        </w:rPr>
        <w:t>; see also supplemental materials for alternative modeling strategies and a discussion about these different approaches</w:t>
      </w:r>
      <w:r w:rsidR="00FB168B">
        <w:rPr>
          <w:rFonts w:ascii="Times New Roman" w:eastAsia="Times New Roman" w:hAnsi="Times New Roman" w:cs="Times New Roman"/>
          <w:sz w:val="24"/>
          <w:szCs w:val="24"/>
        </w:rPr>
        <w:t xml:space="preserve">). </w:t>
      </w:r>
    </w:p>
    <w:p w14:paraId="71143A42" w14:textId="77777777" w:rsidR="00A23349" w:rsidRDefault="00A23349">
      <w:pPr>
        <w:spacing w:after="0" w:line="480" w:lineRule="auto"/>
        <w:jc w:val="center"/>
        <w:rPr>
          <w:ins w:id="354" w:author="Robin Bergh" w:date="2019-09-28T16:39:00Z"/>
          <w:rFonts w:ascii="Times New Roman" w:eastAsia="Times New Roman" w:hAnsi="Times New Roman" w:cs="Times New Roman"/>
          <w:b/>
          <w:sz w:val="24"/>
          <w:szCs w:val="24"/>
        </w:rPr>
      </w:pPr>
    </w:p>
    <w:p w14:paraId="300BDF1A" w14:textId="77777777" w:rsidR="00A23349" w:rsidRDefault="00A23349">
      <w:pPr>
        <w:spacing w:after="0" w:line="480" w:lineRule="auto"/>
        <w:jc w:val="center"/>
        <w:rPr>
          <w:ins w:id="355" w:author="Robin Bergh" w:date="2019-09-28T16:39:00Z"/>
          <w:rFonts w:ascii="Times New Roman" w:eastAsia="Times New Roman" w:hAnsi="Times New Roman" w:cs="Times New Roman"/>
          <w:b/>
          <w:sz w:val="24"/>
          <w:szCs w:val="24"/>
        </w:rPr>
      </w:pPr>
    </w:p>
    <w:p w14:paraId="76B572D2" w14:textId="77777777" w:rsidR="00841F8A" w:rsidRDefault="00F37D5F">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14:paraId="2A02CFE9" w14:textId="77777777" w:rsidR="00841F8A" w:rsidRDefault="00F37D5F">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Participants</w:t>
      </w:r>
    </w:p>
    <w:p w14:paraId="48EEED98" w14:textId="4689C757" w:rsidR="00703FCC" w:rsidRDefault="00DF1E80" w:rsidP="00B90106">
      <w:pPr>
        <w:spacing w:after="0" w:line="48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Except for study 6, a</w:t>
      </w:r>
      <w:r w:rsidR="00F37D5F">
        <w:rPr>
          <w:rFonts w:ascii="Times New Roman" w:eastAsia="Times New Roman" w:hAnsi="Times New Roman" w:cs="Times New Roman"/>
          <w:sz w:val="24"/>
          <w:szCs w:val="24"/>
        </w:rPr>
        <w:t>ll experiments involved participants from Amazon Mechanical Turk</w:t>
      </w:r>
      <w:del w:id="356" w:author="Reinstein, David" w:date="2019-09-30T00:17:00Z">
        <w:r w:rsidR="00F37D5F" w:rsidDel="00C402E0">
          <w:rPr>
            <w:rFonts w:ascii="Times New Roman" w:eastAsia="Times New Roman" w:hAnsi="Times New Roman" w:cs="Times New Roman"/>
            <w:sz w:val="24"/>
            <w:szCs w:val="24"/>
          </w:rPr>
          <w:delText>, and</w:delText>
        </w:r>
      </w:del>
      <w:ins w:id="357" w:author="Reinstein, David" w:date="2019-09-30T00:17:00Z">
        <w:r w:rsidR="00C402E0">
          <w:rPr>
            <w:rFonts w:ascii="Times New Roman" w:eastAsia="Times New Roman" w:hAnsi="Times New Roman" w:cs="Times New Roman"/>
            <w:sz w:val="24"/>
            <w:szCs w:val="24"/>
          </w:rPr>
          <w:t>.</w:t>
        </w:r>
      </w:ins>
      <w:r w:rsidR="00F37D5F">
        <w:rPr>
          <w:rFonts w:ascii="Times New Roman" w:eastAsia="Times New Roman" w:hAnsi="Times New Roman" w:cs="Times New Roman"/>
          <w:sz w:val="24"/>
          <w:szCs w:val="24"/>
        </w:rPr>
        <w:t xml:space="preserve"> </w:t>
      </w:r>
      <w:del w:id="358" w:author="Reinstein, David" w:date="2019-09-30T00:17:00Z">
        <w:r w:rsidR="00F37D5F" w:rsidDel="00C402E0">
          <w:rPr>
            <w:rFonts w:ascii="Times New Roman" w:eastAsia="Times New Roman" w:hAnsi="Times New Roman" w:cs="Times New Roman"/>
            <w:sz w:val="24"/>
            <w:szCs w:val="24"/>
          </w:rPr>
          <w:delText xml:space="preserve">we </w:delText>
        </w:r>
      </w:del>
      <w:ins w:id="359" w:author="Reinstein, David" w:date="2019-09-30T00:17:00Z">
        <w:r w:rsidR="00C402E0">
          <w:rPr>
            <w:rFonts w:ascii="Times New Roman" w:eastAsia="Times New Roman" w:hAnsi="Times New Roman" w:cs="Times New Roman"/>
            <w:sz w:val="24"/>
            <w:szCs w:val="24"/>
          </w:rPr>
          <w:t>W</w:t>
        </w:r>
        <w:r w:rsidR="00C402E0">
          <w:rPr>
            <w:rFonts w:ascii="Times New Roman" w:eastAsia="Times New Roman" w:hAnsi="Times New Roman" w:cs="Times New Roman"/>
            <w:sz w:val="24"/>
            <w:szCs w:val="24"/>
          </w:rPr>
          <w:t xml:space="preserve">e </w:t>
        </w:r>
      </w:ins>
      <w:r w:rsidR="00F37D5F">
        <w:rPr>
          <w:rFonts w:ascii="Times New Roman" w:eastAsia="Times New Roman" w:hAnsi="Times New Roman" w:cs="Times New Roman"/>
          <w:sz w:val="24"/>
          <w:szCs w:val="24"/>
        </w:rPr>
        <w:t>recruited Americans with a hit approval rating of 98% or higher</w:t>
      </w:r>
      <w:ins w:id="360" w:author="Reinstein, David" w:date="2019-09-30T00:19:00Z">
        <w:r w:rsidR="00C402E0">
          <w:rPr>
            <w:rFonts w:ascii="Times New Roman" w:eastAsia="Times New Roman" w:hAnsi="Times New Roman" w:cs="Times New Roman"/>
            <w:sz w:val="24"/>
            <w:szCs w:val="24"/>
          </w:rPr>
          <w:t xml:space="preserve"> and</w:t>
        </w:r>
      </w:ins>
      <w:del w:id="361" w:author="Reinstein, David" w:date="2019-09-30T00:18:00Z">
        <w:r w:rsidR="00F37D5F" w:rsidDel="00C402E0">
          <w:rPr>
            <w:rFonts w:ascii="Times New Roman" w:eastAsia="Times New Roman" w:hAnsi="Times New Roman" w:cs="Times New Roman"/>
            <w:sz w:val="24"/>
            <w:szCs w:val="24"/>
          </w:rPr>
          <w:delText>.</w:delText>
        </w:r>
      </w:del>
      <w:r w:rsidR="00F37D5F">
        <w:rPr>
          <w:rFonts w:ascii="Times New Roman" w:eastAsia="Times New Roman" w:hAnsi="Times New Roman" w:cs="Times New Roman"/>
          <w:sz w:val="24"/>
          <w:szCs w:val="24"/>
        </w:rPr>
        <w:t xml:space="preserve"> </w:t>
      </w:r>
      <w:del w:id="362" w:author="Reinstein, David" w:date="2019-09-30T00:18:00Z">
        <w:r w:rsidR="00F37D5F" w:rsidDel="00C402E0">
          <w:rPr>
            <w:rFonts w:ascii="Times New Roman" w:eastAsia="Times New Roman" w:hAnsi="Times New Roman" w:cs="Times New Roman"/>
            <w:sz w:val="24"/>
            <w:szCs w:val="24"/>
          </w:rPr>
          <w:delText xml:space="preserve">Further, participants could only have completed </w:delText>
        </w:r>
      </w:del>
      <w:r w:rsidR="00F37D5F">
        <w:rPr>
          <w:rFonts w:ascii="Times New Roman" w:eastAsia="Times New Roman" w:hAnsi="Times New Roman" w:cs="Times New Roman"/>
          <w:sz w:val="24"/>
          <w:szCs w:val="24"/>
        </w:rPr>
        <w:t>100 hit</w:t>
      </w:r>
      <w:del w:id="363" w:author="Reinstein, David" w:date="2019-09-30T00:18:00Z">
        <w:r w:rsidR="00F37D5F" w:rsidDel="00C402E0">
          <w:rPr>
            <w:rFonts w:ascii="Times New Roman" w:eastAsia="Times New Roman" w:hAnsi="Times New Roman" w:cs="Times New Roman"/>
            <w:sz w:val="24"/>
            <w:szCs w:val="24"/>
          </w:rPr>
          <w:delText>s</w:delText>
        </w:r>
      </w:del>
      <w:ins w:id="364" w:author="Reinstein, David" w:date="2019-09-30T00:19:00Z">
        <w:r w:rsidR="00C402E0">
          <w:rPr>
            <w:rFonts w:ascii="Times New Roman" w:eastAsia="Times New Roman" w:hAnsi="Times New Roman" w:cs="Times New Roman"/>
            <w:sz w:val="24"/>
            <w:szCs w:val="24"/>
          </w:rPr>
          <w:t xml:space="preserve">s </w:t>
        </w:r>
      </w:ins>
      <w:del w:id="365" w:author="Reinstein, David" w:date="2019-09-30T00:19:00Z">
        <w:r w:rsidR="00F37D5F" w:rsidDel="00C402E0">
          <w:rPr>
            <w:rFonts w:ascii="Times New Roman" w:eastAsia="Times New Roman" w:hAnsi="Times New Roman" w:cs="Times New Roman"/>
            <w:sz w:val="24"/>
            <w:szCs w:val="24"/>
          </w:rPr>
          <w:delText xml:space="preserve">, </w:delText>
        </w:r>
      </w:del>
      <w:r w:rsidR="00F37D5F">
        <w:rPr>
          <w:rFonts w:ascii="Times New Roman" w:eastAsia="Times New Roman" w:hAnsi="Times New Roman" w:cs="Times New Roman"/>
          <w:sz w:val="24"/>
          <w:szCs w:val="24"/>
        </w:rPr>
        <w:t>or less</w:t>
      </w:r>
      <w:ins w:id="366" w:author="Reinstein, David" w:date="2019-09-30T00:18:00Z">
        <w:r w:rsidR="00C402E0">
          <w:rPr>
            <w:rFonts w:ascii="Times New Roman" w:eastAsia="Times New Roman" w:hAnsi="Times New Roman" w:cs="Times New Roman"/>
            <w:sz w:val="24"/>
            <w:szCs w:val="24"/>
          </w:rPr>
          <w:t xml:space="preserve">. The latter </w:t>
        </w:r>
      </w:ins>
      <w:ins w:id="367" w:author="Reinstein, David" w:date="2019-09-30T00:19:00Z">
        <w:r w:rsidR="00C402E0">
          <w:rPr>
            <w:rFonts w:ascii="Times New Roman" w:eastAsia="Times New Roman" w:hAnsi="Times New Roman" w:cs="Times New Roman"/>
            <w:sz w:val="24"/>
            <w:szCs w:val="24"/>
          </w:rPr>
          <w:t>restriction aimed</w:t>
        </w:r>
      </w:ins>
      <w:del w:id="368" w:author="Reinstein, David" w:date="2019-09-30T00:18:00Z">
        <w:r w:rsidR="00F37D5F" w:rsidDel="00C402E0">
          <w:rPr>
            <w:rFonts w:ascii="Times New Roman" w:eastAsia="Times New Roman" w:hAnsi="Times New Roman" w:cs="Times New Roman"/>
            <w:sz w:val="24"/>
            <w:szCs w:val="24"/>
          </w:rPr>
          <w:delText>,</w:delText>
        </w:r>
      </w:del>
      <w:r w:rsidR="00F37D5F">
        <w:rPr>
          <w:rFonts w:ascii="Times New Roman" w:eastAsia="Times New Roman" w:hAnsi="Times New Roman" w:cs="Times New Roman"/>
          <w:sz w:val="24"/>
          <w:szCs w:val="24"/>
        </w:rPr>
        <w:t xml:space="preserve"> to assure </w:t>
      </w:r>
      <w:del w:id="369" w:author="Reinstein, David" w:date="2019-09-30T00:21:00Z">
        <w:r w:rsidR="00F37D5F" w:rsidDel="00F02A59">
          <w:rPr>
            <w:rFonts w:ascii="Times New Roman" w:eastAsia="Times New Roman" w:hAnsi="Times New Roman" w:cs="Times New Roman"/>
            <w:sz w:val="24"/>
            <w:szCs w:val="24"/>
          </w:rPr>
          <w:delText xml:space="preserve">that </w:delText>
        </w:r>
      </w:del>
      <w:r w:rsidR="00F37D5F">
        <w:rPr>
          <w:rFonts w:ascii="Times New Roman" w:eastAsia="Times New Roman" w:hAnsi="Times New Roman" w:cs="Times New Roman"/>
          <w:sz w:val="24"/>
          <w:szCs w:val="24"/>
        </w:rPr>
        <w:t>they were somewhat naïve about psychological experimentation</w:t>
      </w:r>
      <w:ins w:id="370" w:author="Reinstein, David" w:date="2019-09-30T00:20:00Z">
        <w:r w:rsidR="00C402E0">
          <w:rPr>
            <w:rFonts w:ascii="Times New Roman" w:eastAsia="Times New Roman" w:hAnsi="Times New Roman" w:cs="Times New Roman"/>
            <w:sz w:val="24"/>
            <w:szCs w:val="24"/>
          </w:rPr>
          <w:t>.</w:t>
        </w:r>
        <w:r w:rsidR="00C402E0">
          <w:rPr>
            <w:rStyle w:val="FootnoteReference"/>
            <w:rFonts w:ascii="Times New Roman" w:eastAsia="Times New Roman" w:hAnsi="Times New Roman" w:cs="Times New Roman"/>
            <w:sz w:val="24"/>
            <w:szCs w:val="24"/>
          </w:rPr>
          <w:footnoteReference w:id="1"/>
        </w:r>
      </w:ins>
      <w:del w:id="378" w:author="Reinstein, David" w:date="2019-09-30T00:20:00Z">
        <w:r w:rsidR="00F37D5F" w:rsidDel="00C402E0">
          <w:rPr>
            <w:rFonts w:ascii="Times New Roman" w:eastAsia="Times New Roman" w:hAnsi="Times New Roman" w:cs="Times New Roman"/>
            <w:sz w:val="24"/>
            <w:szCs w:val="24"/>
          </w:rPr>
          <w:delText xml:space="preserve"> (100 hits may still sound like a fair amount of experience, but it is unlikely that this experience would be from similar psychological or economic experiments).</w:delText>
        </w:r>
      </w:del>
      <w:r w:rsidR="00F37D5F">
        <w:rPr>
          <w:rFonts w:ascii="Times New Roman" w:eastAsia="Times New Roman" w:hAnsi="Times New Roman" w:cs="Times New Roman"/>
          <w:sz w:val="24"/>
          <w:szCs w:val="24"/>
        </w:rPr>
        <w:t xml:space="preserve"> Respondents were excluded if they failed simple attention checks (e.g., “to monitor quality, please respond with a seven for this item”). There were two such screening questions in </w:t>
      </w:r>
      <w:ins w:id="379" w:author="Reinstein, David" w:date="2019-09-30T00:22:00Z">
        <w:r w:rsidR="00F02A59">
          <w:rPr>
            <w:rFonts w:ascii="Times New Roman" w:eastAsia="Times New Roman" w:hAnsi="Times New Roman" w:cs="Times New Roman"/>
            <w:sz w:val="24"/>
            <w:szCs w:val="24"/>
          </w:rPr>
          <w:t>studies 1-4</w:t>
        </w:r>
      </w:ins>
      <w:del w:id="380" w:author="Reinstein, David" w:date="2019-09-30T00:22:00Z">
        <w:r w:rsidR="00F37D5F" w:rsidDel="00F02A59">
          <w:rPr>
            <w:rFonts w:ascii="Times New Roman" w:eastAsia="Times New Roman" w:hAnsi="Times New Roman" w:cs="Times New Roman"/>
            <w:sz w:val="24"/>
            <w:szCs w:val="24"/>
          </w:rPr>
          <w:delText>all studies</w:delText>
        </w:r>
      </w:del>
      <w:del w:id="381" w:author="Reinstein, David" w:date="2019-09-30T00:21:00Z">
        <w:r w:rsidR="00F37D5F" w:rsidDel="00F02A59">
          <w:rPr>
            <w:rFonts w:ascii="Times New Roman" w:eastAsia="Times New Roman" w:hAnsi="Times New Roman" w:cs="Times New Roman"/>
            <w:sz w:val="24"/>
            <w:szCs w:val="24"/>
          </w:rPr>
          <w:delText>,</w:delText>
        </w:r>
      </w:del>
      <w:del w:id="382" w:author="Reinstein, David" w:date="2019-09-30T00:22:00Z">
        <w:r w:rsidR="00F37D5F" w:rsidDel="00F02A59">
          <w:rPr>
            <w:rFonts w:ascii="Times New Roman" w:eastAsia="Times New Roman" w:hAnsi="Times New Roman" w:cs="Times New Roman"/>
            <w:sz w:val="24"/>
            <w:szCs w:val="24"/>
          </w:rPr>
          <w:delText xml:space="preserve"> except </w:delText>
        </w:r>
        <w:r w:rsidR="00365E6C" w:rsidDel="00F02A59">
          <w:rPr>
            <w:rFonts w:ascii="Times New Roman" w:eastAsia="Times New Roman" w:hAnsi="Times New Roman" w:cs="Times New Roman"/>
            <w:sz w:val="24"/>
            <w:szCs w:val="24"/>
          </w:rPr>
          <w:delText>fo</w:delText>
        </w:r>
      </w:del>
      <w:ins w:id="383" w:author="Reinstein, David" w:date="2019-09-30T00:22:00Z">
        <w:r w:rsidR="00F02A59">
          <w:rPr>
            <w:rFonts w:ascii="Times New Roman" w:eastAsia="Times New Roman" w:hAnsi="Times New Roman" w:cs="Times New Roman"/>
            <w:sz w:val="24"/>
            <w:szCs w:val="24"/>
          </w:rPr>
          <w:t xml:space="preserve">; </w:t>
        </w:r>
      </w:ins>
      <w:del w:id="384" w:author="Reinstein, David" w:date="2019-09-30T00:22:00Z">
        <w:r w:rsidR="00365E6C" w:rsidDel="00F02A59">
          <w:rPr>
            <w:rFonts w:ascii="Times New Roman" w:eastAsia="Times New Roman" w:hAnsi="Times New Roman" w:cs="Times New Roman"/>
            <w:sz w:val="24"/>
            <w:szCs w:val="24"/>
          </w:rPr>
          <w:delText xml:space="preserve">r </w:delText>
        </w:r>
      </w:del>
      <w:r w:rsidR="00365E6C">
        <w:rPr>
          <w:rFonts w:ascii="Times New Roman" w:eastAsia="Times New Roman" w:hAnsi="Times New Roman" w:cs="Times New Roman"/>
          <w:sz w:val="24"/>
          <w:szCs w:val="24"/>
        </w:rPr>
        <w:t xml:space="preserve">study 5 </w:t>
      </w:r>
      <w:del w:id="385" w:author="Reinstein, David" w:date="2019-09-30T00:22:00Z">
        <w:r w:rsidR="00365E6C" w:rsidDel="00F02A59">
          <w:rPr>
            <w:rFonts w:ascii="Times New Roman" w:eastAsia="Times New Roman" w:hAnsi="Times New Roman" w:cs="Times New Roman"/>
            <w:sz w:val="24"/>
            <w:szCs w:val="24"/>
          </w:rPr>
          <w:delText xml:space="preserve">that </w:delText>
        </w:r>
      </w:del>
      <w:r w:rsidR="00365E6C">
        <w:rPr>
          <w:rFonts w:ascii="Times New Roman" w:eastAsia="Times New Roman" w:hAnsi="Times New Roman" w:cs="Times New Roman"/>
          <w:sz w:val="24"/>
          <w:szCs w:val="24"/>
        </w:rPr>
        <w:t>had</w:t>
      </w:r>
      <w:ins w:id="386" w:author="Reinstein, David" w:date="2019-09-30T00:22:00Z">
        <w:r w:rsidR="00F02A59">
          <w:rPr>
            <w:rFonts w:ascii="Times New Roman" w:eastAsia="Times New Roman" w:hAnsi="Times New Roman" w:cs="Times New Roman"/>
            <w:sz w:val="24"/>
            <w:szCs w:val="24"/>
          </w:rPr>
          <w:t xml:space="preserve"> only</w:t>
        </w:r>
      </w:ins>
      <w:r w:rsidR="00365E6C">
        <w:rPr>
          <w:rFonts w:ascii="Times New Roman" w:eastAsia="Times New Roman" w:hAnsi="Times New Roman" w:cs="Times New Roman"/>
          <w:sz w:val="24"/>
          <w:szCs w:val="24"/>
        </w:rPr>
        <w:t xml:space="preserve"> one</w:t>
      </w:r>
      <w:ins w:id="387" w:author="Reinstein, David" w:date="2019-09-30T00:22:00Z">
        <w:r w:rsidR="00F02A59">
          <w:rPr>
            <w:rFonts w:ascii="Times New Roman" w:eastAsia="Times New Roman" w:hAnsi="Times New Roman" w:cs="Times New Roman"/>
            <w:sz w:val="24"/>
            <w:szCs w:val="24"/>
          </w:rPr>
          <w:t xml:space="preserve">; </w:t>
        </w:r>
      </w:ins>
      <w:del w:id="388" w:author="Reinstein, David" w:date="2019-09-30T00:22:00Z">
        <w:r w:rsidR="00365E6C" w:rsidDel="00F02A59">
          <w:rPr>
            <w:rFonts w:ascii="Times New Roman" w:eastAsia="Times New Roman" w:hAnsi="Times New Roman" w:cs="Times New Roman"/>
            <w:sz w:val="24"/>
            <w:szCs w:val="24"/>
          </w:rPr>
          <w:delText xml:space="preserve"> and </w:delText>
        </w:r>
      </w:del>
      <w:r w:rsidR="00365E6C">
        <w:rPr>
          <w:rFonts w:ascii="Times New Roman" w:eastAsia="Times New Roman" w:hAnsi="Times New Roman" w:cs="Times New Roman"/>
          <w:sz w:val="24"/>
          <w:szCs w:val="24"/>
        </w:rPr>
        <w:t xml:space="preserve">study 6 </w:t>
      </w:r>
      <w:del w:id="389" w:author="Reinstein, David" w:date="2019-09-30T00:22:00Z">
        <w:r w:rsidR="00365E6C" w:rsidDel="00F02A59">
          <w:rPr>
            <w:rFonts w:ascii="Times New Roman" w:eastAsia="Times New Roman" w:hAnsi="Times New Roman" w:cs="Times New Roman"/>
            <w:sz w:val="24"/>
            <w:szCs w:val="24"/>
          </w:rPr>
          <w:delText xml:space="preserve">that </w:delText>
        </w:r>
      </w:del>
      <w:del w:id="390" w:author="Reinstein, David" w:date="2019-09-30T00:21:00Z">
        <w:r w:rsidR="00365E6C" w:rsidDel="00F02A59">
          <w:rPr>
            <w:rFonts w:ascii="Times New Roman" w:eastAsia="Times New Roman" w:hAnsi="Times New Roman" w:cs="Times New Roman"/>
            <w:sz w:val="24"/>
            <w:szCs w:val="24"/>
          </w:rPr>
          <w:delText>adopted another form of</w:delText>
        </w:r>
      </w:del>
      <w:ins w:id="391" w:author="Reinstein, David" w:date="2019-09-30T00:21:00Z">
        <w:r w:rsidR="00F02A59">
          <w:rPr>
            <w:rFonts w:ascii="Times New Roman" w:eastAsia="Times New Roman" w:hAnsi="Times New Roman" w:cs="Times New Roman"/>
            <w:sz w:val="24"/>
            <w:szCs w:val="24"/>
          </w:rPr>
          <w:t>used a distinct</w:t>
        </w:r>
      </w:ins>
      <w:r w:rsidR="00365E6C">
        <w:rPr>
          <w:rFonts w:ascii="Times New Roman" w:eastAsia="Times New Roman" w:hAnsi="Times New Roman" w:cs="Times New Roman"/>
          <w:sz w:val="24"/>
          <w:szCs w:val="24"/>
        </w:rPr>
        <w:t xml:space="preserve"> attention check</w:t>
      </w:r>
      <w:r w:rsidR="00F37D5F">
        <w:rPr>
          <w:rFonts w:ascii="Times New Roman" w:eastAsia="Times New Roman" w:hAnsi="Times New Roman" w:cs="Times New Roman"/>
          <w:sz w:val="24"/>
          <w:szCs w:val="24"/>
        </w:rPr>
        <w:t xml:space="preserve">. </w:t>
      </w:r>
    </w:p>
    <w:p w14:paraId="6045B07B" w14:textId="279229E8" w:rsidR="009B709A" w:rsidRDefault="00594B31">
      <w:pPr>
        <w:spacing w:after="0" w:line="480" w:lineRule="auto"/>
        <w:ind w:firstLine="709"/>
        <w:rPr>
          <w:ins w:id="392" w:author="Reinstein, David" w:date="2019-09-29T20:42:00Z"/>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Study 6 was </w:t>
      </w:r>
      <w:del w:id="393" w:author="Reinstein, David" w:date="2019-09-30T00:22:00Z">
        <w:r w:rsidDel="00F02A59">
          <w:rPr>
            <w:rFonts w:ascii="Times New Roman" w:eastAsia="Times New Roman" w:hAnsi="Times New Roman" w:cs="Times New Roman"/>
            <w:color w:val="000000"/>
            <w:sz w:val="24"/>
            <w:szCs w:val="24"/>
          </w:rPr>
          <w:delText xml:space="preserve">conducted </w:delText>
        </w:r>
      </w:del>
      <w:del w:id="394" w:author="Reinstein, David" w:date="2019-09-29T20:41:00Z">
        <w:r w:rsidR="00993EAA" w:rsidDel="009B709A">
          <w:rPr>
            <w:rFonts w:ascii="Times New Roman" w:eastAsia="Times New Roman" w:hAnsi="Times New Roman" w:cs="Times New Roman"/>
            <w:color w:val="000000"/>
            <w:sz w:val="24"/>
            <w:szCs w:val="24"/>
          </w:rPr>
          <w:delText xml:space="preserve">with </w:delText>
        </w:r>
      </w:del>
      <w:ins w:id="395" w:author="Reinstein, David" w:date="2019-09-30T00:22:00Z">
        <w:r w:rsidR="00F02A59">
          <w:rPr>
            <w:rFonts w:ascii="Times New Roman" w:eastAsia="Times New Roman" w:hAnsi="Times New Roman" w:cs="Times New Roman"/>
            <w:color w:val="000000"/>
            <w:sz w:val="24"/>
            <w:szCs w:val="24"/>
          </w:rPr>
          <w:t>involved</w:t>
        </w:r>
      </w:ins>
      <w:ins w:id="396" w:author="Reinstein, David" w:date="2019-09-29T20:41:00Z">
        <w:r w:rsidR="009B709A">
          <w:rPr>
            <w:rFonts w:ascii="Times New Roman" w:eastAsia="Times New Roman" w:hAnsi="Times New Roman" w:cs="Times New Roman"/>
            <w:color w:val="000000"/>
            <w:sz w:val="24"/>
            <w:szCs w:val="24"/>
          </w:rPr>
          <w:t xml:space="preserve"> </w:t>
        </w:r>
      </w:ins>
      <w:ins w:id="397" w:author="Reinstein, David" w:date="2019-09-29T23:06:00Z">
        <w:r w:rsidR="00BD3C6F">
          <w:rPr>
            <w:rFonts w:ascii="Times New Roman" w:eastAsia="Times New Roman" w:hAnsi="Times New Roman" w:cs="Times New Roman"/>
            <w:color w:val="000000"/>
            <w:sz w:val="24"/>
            <w:szCs w:val="24"/>
          </w:rPr>
          <w:t xml:space="preserve">(mainly student) </w:t>
        </w:r>
      </w:ins>
      <w:ins w:id="398" w:author="Reinstein, David" w:date="2019-09-29T20:41:00Z">
        <w:r w:rsidR="009B709A">
          <w:rPr>
            <w:rFonts w:ascii="Times New Roman" w:eastAsia="Times New Roman" w:hAnsi="Times New Roman" w:cs="Times New Roman"/>
            <w:color w:val="000000"/>
            <w:sz w:val="24"/>
            <w:szCs w:val="24"/>
          </w:rPr>
          <w:t xml:space="preserve">members of a </w:t>
        </w:r>
      </w:ins>
      <w:ins w:id="399" w:author="Reinstein, David" w:date="2019-09-29T20:42:00Z">
        <w:r w:rsidR="009B709A">
          <w:rPr>
            <w:rFonts w:ascii="Times New Roman" w:eastAsia="Times New Roman" w:hAnsi="Times New Roman" w:cs="Times New Roman"/>
            <w:color w:val="000000"/>
            <w:sz w:val="24"/>
            <w:szCs w:val="24"/>
          </w:rPr>
          <w:t>social</w:t>
        </w:r>
        <w:r w:rsidR="00BD3C6F">
          <w:rPr>
            <w:rFonts w:ascii="Times New Roman" w:eastAsia="Times New Roman" w:hAnsi="Times New Roman" w:cs="Times New Roman"/>
            <w:color w:val="000000"/>
            <w:sz w:val="24"/>
            <w:szCs w:val="24"/>
          </w:rPr>
          <w:t>-</w:t>
        </w:r>
        <w:r w:rsidR="009B709A">
          <w:rPr>
            <w:rFonts w:ascii="Times New Roman" w:eastAsia="Times New Roman" w:hAnsi="Times New Roman" w:cs="Times New Roman"/>
            <w:color w:val="000000"/>
            <w:sz w:val="24"/>
            <w:szCs w:val="24"/>
          </w:rPr>
          <w:t xml:space="preserve">science </w:t>
        </w:r>
      </w:ins>
      <w:ins w:id="400" w:author="Reinstein, David" w:date="2019-09-29T20:41:00Z">
        <w:r w:rsidR="009B709A">
          <w:rPr>
            <w:rFonts w:ascii="Times New Roman" w:eastAsia="Times New Roman" w:hAnsi="Times New Roman" w:cs="Times New Roman"/>
            <w:color w:val="000000"/>
            <w:sz w:val="24"/>
            <w:szCs w:val="24"/>
          </w:rPr>
          <w:t xml:space="preserve">laboratory pool </w:t>
        </w:r>
      </w:ins>
      <w:del w:id="401" w:author="Reinstein, David" w:date="2019-09-29T20:42:00Z">
        <w:r w:rsidR="00993EAA" w:rsidDel="009B709A">
          <w:rPr>
            <w:rFonts w:ascii="Times New Roman" w:eastAsia="Times New Roman" w:hAnsi="Times New Roman" w:cs="Times New Roman"/>
            <w:color w:val="000000"/>
            <w:sz w:val="24"/>
            <w:szCs w:val="24"/>
          </w:rPr>
          <w:delText xml:space="preserve">university students </w:delText>
        </w:r>
      </w:del>
      <w:r w:rsidR="00993EAA">
        <w:rPr>
          <w:rFonts w:ascii="Times New Roman" w:eastAsia="Times New Roman" w:hAnsi="Times New Roman" w:cs="Times New Roman"/>
          <w:color w:val="000000"/>
          <w:sz w:val="24"/>
          <w:szCs w:val="24"/>
        </w:rPr>
        <w:t>at a British university</w:t>
      </w:r>
      <w:ins w:id="402" w:author="Reinstein, David" w:date="2019-09-30T00:03:00Z">
        <w:r w:rsidR="003358AA">
          <w:rPr>
            <w:rFonts w:ascii="Times New Roman" w:eastAsia="Times New Roman" w:hAnsi="Times New Roman" w:cs="Times New Roman"/>
            <w:color w:val="000000"/>
            <w:sz w:val="24"/>
            <w:szCs w:val="24"/>
          </w:rPr>
          <w:t xml:space="preserve">, </w:t>
        </w:r>
      </w:ins>
      <w:ins w:id="403" w:author="Reinstein, David" w:date="2019-09-29T23:05:00Z">
        <w:r w:rsidR="00BD3C6F">
          <w:rPr>
            <w:rFonts w:ascii="Times New Roman" w:eastAsia="Times New Roman" w:hAnsi="Times New Roman" w:cs="Times New Roman"/>
            <w:color w:val="000000"/>
            <w:sz w:val="24"/>
            <w:szCs w:val="24"/>
          </w:rPr>
          <w:t xml:space="preserve">invited by email to complete an </w:t>
        </w:r>
      </w:ins>
      <w:ins w:id="404" w:author="Reinstein, David" w:date="2019-09-30T00:03:00Z">
        <w:r w:rsidR="003358AA">
          <w:rPr>
            <w:rFonts w:ascii="Times New Roman" w:eastAsia="Times New Roman" w:hAnsi="Times New Roman" w:cs="Times New Roman"/>
            <w:color w:val="000000"/>
            <w:sz w:val="24"/>
            <w:szCs w:val="24"/>
          </w:rPr>
          <w:t>online</w:t>
        </w:r>
        <w:r w:rsidR="003358AA">
          <w:rPr>
            <w:rFonts w:ascii="Times New Roman" w:eastAsia="Times New Roman" w:hAnsi="Times New Roman" w:cs="Times New Roman"/>
            <w:color w:val="000000"/>
            <w:sz w:val="24"/>
            <w:szCs w:val="24"/>
          </w:rPr>
          <w:t xml:space="preserve"> </w:t>
        </w:r>
      </w:ins>
      <w:ins w:id="405" w:author="Reinstein, David" w:date="2019-09-29T23:05:00Z">
        <w:r w:rsidR="00BD3C6F">
          <w:rPr>
            <w:rFonts w:ascii="Times New Roman" w:eastAsia="Times New Roman" w:hAnsi="Times New Roman" w:cs="Times New Roman"/>
            <w:color w:val="000000"/>
            <w:sz w:val="24"/>
            <w:szCs w:val="24"/>
          </w:rPr>
          <w:t>Omnibus</w:t>
        </w:r>
        <w:r w:rsidR="003358AA">
          <w:rPr>
            <w:rFonts w:ascii="Times New Roman" w:eastAsia="Times New Roman" w:hAnsi="Times New Roman" w:cs="Times New Roman"/>
            <w:color w:val="000000"/>
            <w:sz w:val="24"/>
            <w:szCs w:val="24"/>
          </w:rPr>
          <w:t xml:space="preserve"> survey</w:t>
        </w:r>
        <w:r w:rsidR="00F02A59">
          <w:rPr>
            <w:rFonts w:ascii="Times New Roman" w:eastAsia="Times New Roman" w:hAnsi="Times New Roman" w:cs="Times New Roman"/>
            <w:color w:val="000000"/>
            <w:sz w:val="24"/>
            <w:szCs w:val="24"/>
          </w:rPr>
          <w:t xml:space="preserve"> </w:t>
        </w:r>
      </w:ins>
      <w:del w:id="406" w:author="Reinstein, David" w:date="2019-09-29T23:06:00Z">
        <w:r w:rsidDel="00BD3C6F">
          <w:rPr>
            <w:rFonts w:ascii="Times New Roman" w:eastAsia="Times New Roman" w:hAnsi="Times New Roman" w:cs="Times New Roman"/>
            <w:color w:val="000000"/>
            <w:sz w:val="24"/>
            <w:szCs w:val="24"/>
          </w:rPr>
          <w:delText xml:space="preserve"> </w:delText>
        </w:r>
        <w:commentRangeStart w:id="407"/>
        <w:r w:rsidRPr="004950CB" w:rsidDel="00BD3C6F">
          <w:rPr>
            <w:rFonts w:ascii="Times New Roman" w:eastAsia="Times New Roman" w:hAnsi="Times New Roman" w:cs="Times New Roman"/>
            <w:sz w:val="24"/>
            <w:szCs w:val="24"/>
            <w:highlight w:val="yellow"/>
          </w:rPr>
          <w:delText>[</w:delText>
        </w:r>
        <w:r w:rsidR="00365E6C" w:rsidRPr="004950CB" w:rsidDel="00BD3C6F">
          <w:rPr>
            <w:rFonts w:ascii="Times New Roman" w:eastAsia="Times New Roman" w:hAnsi="Times New Roman" w:cs="Times New Roman"/>
            <w:sz w:val="24"/>
            <w:szCs w:val="24"/>
            <w:highlight w:val="yellow"/>
          </w:rPr>
          <w:delText>add i</w:delText>
        </w:r>
        <w:r w:rsidRPr="004950CB" w:rsidDel="00BD3C6F">
          <w:rPr>
            <w:rFonts w:ascii="Times New Roman" w:eastAsia="Times New Roman" w:hAnsi="Times New Roman" w:cs="Times New Roman"/>
            <w:sz w:val="24"/>
            <w:szCs w:val="24"/>
            <w:highlight w:val="yellow"/>
          </w:rPr>
          <w:delText>nclusion criteria]</w:delText>
        </w:r>
        <w:commentRangeEnd w:id="407"/>
        <w:r w:rsidR="00DB2A58" w:rsidDel="00BD3C6F">
          <w:rPr>
            <w:rStyle w:val="CommentReference"/>
          </w:rPr>
          <w:commentReference w:id="407"/>
        </w:r>
      </w:del>
      <w:del w:id="408" w:author="Reinstein, David" w:date="2019-09-30T00:03:00Z">
        <w:r w:rsidR="00993EAA" w:rsidDel="003358AA">
          <w:rPr>
            <w:rFonts w:ascii="Times New Roman" w:eastAsia="Times New Roman" w:hAnsi="Times New Roman" w:cs="Times New Roman"/>
            <w:sz w:val="24"/>
            <w:szCs w:val="24"/>
          </w:rPr>
          <w:delText xml:space="preserve"> </w:delText>
        </w:r>
      </w:del>
      <w:r w:rsidR="00993EAA">
        <w:rPr>
          <w:rFonts w:ascii="Times New Roman" w:eastAsia="Times New Roman" w:hAnsi="Times New Roman" w:cs="Times New Roman"/>
          <w:sz w:val="24"/>
          <w:szCs w:val="24"/>
        </w:rPr>
        <w:t xml:space="preserve">(see </w:t>
      </w:r>
      <w:ins w:id="409" w:author="Reinstein, David" w:date="2019-09-29T20:40:00Z">
        <w:r w:rsidR="009B709A">
          <w:rPr>
            <w:rFonts w:ascii="Times New Roman" w:eastAsia="Times New Roman" w:hAnsi="Times New Roman" w:cs="Times New Roman"/>
            <w:sz w:val="24"/>
            <w:szCs w:val="24"/>
          </w:rPr>
          <w:fldChar w:fldCharType="begin"/>
        </w:r>
        <w:r w:rsidR="009B709A">
          <w:rPr>
            <w:rFonts w:ascii="Times New Roman" w:eastAsia="Times New Roman" w:hAnsi="Times New Roman" w:cs="Times New Roman"/>
            <w:sz w:val="24"/>
            <w:szCs w:val="24"/>
          </w:rPr>
          <w:instrText xml:space="preserve"> HYPERLINK "https://osf.io/cvrn4" </w:instrText>
        </w:r>
        <w:r w:rsidR="009B709A">
          <w:rPr>
            <w:rFonts w:ascii="Times New Roman" w:eastAsia="Times New Roman" w:hAnsi="Times New Roman" w:cs="Times New Roman"/>
            <w:sz w:val="24"/>
            <w:szCs w:val="24"/>
          </w:rPr>
        </w:r>
        <w:r w:rsidR="009B709A">
          <w:rPr>
            <w:rFonts w:ascii="Times New Roman" w:eastAsia="Times New Roman" w:hAnsi="Times New Roman" w:cs="Times New Roman"/>
            <w:sz w:val="24"/>
            <w:szCs w:val="24"/>
          </w:rPr>
          <w:fldChar w:fldCharType="separate"/>
        </w:r>
        <w:r w:rsidR="009B709A" w:rsidRPr="009B709A">
          <w:rPr>
            <w:rStyle w:val="Hyperlink"/>
            <w:rFonts w:ascii="Times New Roman" w:eastAsia="Times New Roman" w:hAnsi="Times New Roman" w:cs="Times New Roman"/>
            <w:sz w:val="24"/>
            <w:szCs w:val="24"/>
          </w:rPr>
          <w:t>OSF</w:t>
        </w:r>
        <w:r w:rsidR="009B709A">
          <w:rPr>
            <w:rFonts w:ascii="Times New Roman" w:eastAsia="Times New Roman" w:hAnsi="Times New Roman" w:cs="Times New Roman"/>
            <w:sz w:val="24"/>
            <w:szCs w:val="24"/>
          </w:rPr>
          <w:fldChar w:fldCharType="end"/>
        </w:r>
        <w:r w:rsidR="009B709A">
          <w:rPr>
            <w:rStyle w:val="FootnoteReference"/>
            <w:rFonts w:ascii="Times New Roman" w:eastAsia="Times New Roman" w:hAnsi="Times New Roman" w:cs="Times New Roman"/>
            <w:sz w:val="24"/>
            <w:szCs w:val="24"/>
          </w:rPr>
          <w:footnoteReference w:id="2"/>
        </w:r>
        <w:r w:rsidR="009B709A">
          <w:rPr>
            <w:rFonts w:ascii="Times New Roman" w:eastAsia="Times New Roman" w:hAnsi="Times New Roman" w:cs="Times New Roman"/>
            <w:sz w:val="24"/>
            <w:szCs w:val="24"/>
          </w:rPr>
          <w:t xml:space="preserve"> </w:t>
        </w:r>
      </w:ins>
      <w:commentRangeStart w:id="423"/>
      <w:del w:id="424" w:author="Reinstein, David" w:date="2019-09-29T20:40:00Z">
        <w:r w:rsidR="00993EAA" w:rsidRPr="004950CB" w:rsidDel="009B709A">
          <w:rPr>
            <w:rFonts w:ascii="Times New Roman" w:eastAsia="Times New Roman" w:hAnsi="Times New Roman" w:cs="Times New Roman"/>
            <w:sz w:val="24"/>
            <w:szCs w:val="24"/>
            <w:highlight w:val="yellow"/>
          </w:rPr>
          <w:delText>LINK</w:delText>
        </w:r>
        <w:commentRangeEnd w:id="423"/>
        <w:r w:rsidR="001D36D8" w:rsidDel="009B709A">
          <w:rPr>
            <w:rStyle w:val="CommentReference"/>
          </w:rPr>
          <w:commentReference w:id="423"/>
        </w:r>
        <w:r w:rsidR="00993EAA" w:rsidDel="009B709A">
          <w:rPr>
            <w:rFonts w:ascii="Times New Roman" w:eastAsia="Times New Roman" w:hAnsi="Times New Roman" w:cs="Times New Roman"/>
            <w:sz w:val="24"/>
            <w:szCs w:val="24"/>
          </w:rPr>
          <w:delText xml:space="preserve"> </w:delText>
        </w:r>
      </w:del>
      <w:r w:rsidR="00993EAA">
        <w:rPr>
          <w:rFonts w:ascii="Times New Roman" w:eastAsia="Times New Roman" w:hAnsi="Times New Roman" w:cs="Times New Roman"/>
          <w:sz w:val="24"/>
          <w:szCs w:val="24"/>
        </w:rPr>
        <w:t>for pre-registration</w:t>
      </w:r>
      <w:ins w:id="425" w:author="Reinstein, David" w:date="2019-09-29T23:06:00Z">
        <w:r w:rsidR="00BD3C6F">
          <w:rPr>
            <w:rFonts w:ascii="Times New Roman" w:eastAsia="Times New Roman" w:hAnsi="Times New Roman" w:cs="Times New Roman"/>
            <w:sz w:val="24"/>
            <w:szCs w:val="24"/>
          </w:rPr>
          <w:t xml:space="preserve"> and further details</w:t>
        </w:r>
      </w:ins>
      <w:r w:rsidR="00993EAA">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w:t>
      </w:r>
      <w:del w:id="426" w:author="Reinstein, David" w:date="2019-09-29T23:07:00Z">
        <w:r w:rsidDel="00BD3C6F">
          <w:rPr>
            <w:rFonts w:ascii="Times New Roman" w:eastAsia="Times New Roman" w:hAnsi="Times New Roman" w:cs="Times New Roman"/>
            <w:color w:val="000000"/>
            <w:sz w:val="24"/>
            <w:szCs w:val="24"/>
          </w:rPr>
          <w:delText>In this study</w:delText>
        </w:r>
      </w:del>
      <w:ins w:id="427" w:author="Reinstein, David" w:date="2019-09-29T23:07:00Z">
        <w:r w:rsidR="00BD3C6F">
          <w:rPr>
            <w:rFonts w:ascii="Times New Roman" w:eastAsia="Times New Roman" w:hAnsi="Times New Roman" w:cs="Times New Roman"/>
            <w:color w:val="000000"/>
            <w:sz w:val="24"/>
            <w:szCs w:val="24"/>
          </w:rPr>
          <w:t>Here</w:t>
        </w:r>
      </w:ins>
      <w:r>
        <w:rPr>
          <w:rFonts w:ascii="Times New Roman" w:eastAsia="Times New Roman" w:hAnsi="Times New Roman" w:cs="Times New Roman"/>
          <w:color w:val="000000"/>
          <w:sz w:val="24"/>
          <w:szCs w:val="24"/>
        </w:rPr>
        <w:t xml:space="preserve"> we </w:t>
      </w:r>
      <w:del w:id="428" w:author="Reinstein, David" w:date="2019-09-29T23:07:00Z">
        <w:r w:rsidR="00B90106" w:rsidDel="00BD3C6F">
          <w:rPr>
            <w:rFonts w:ascii="Times New Roman" w:eastAsia="Times New Roman" w:hAnsi="Times New Roman" w:cs="Times New Roman"/>
            <w:color w:val="000000"/>
            <w:sz w:val="24"/>
            <w:szCs w:val="24"/>
          </w:rPr>
          <w:delText xml:space="preserve">assessed </w:delText>
        </w:r>
      </w:del>
      <w:ins w:id="429" w:author="Reinstein, David" w:date="2019-09-29T23:07:00Z">
        <w:r w:rsidR="00BD3C6F">
          <w:rPr>
            <w:rFonts w:ascii="Times New Roman" w:eastAsia="Times New Roman" w:hAnsi="Times New Roman" w:cs="Times New Roman"/>
            <w:color w:val="000000"/>
            <w:sz w:val="24"/>
            <w:szCs w:val="24"/>
          </w:rPr>
          <w:t>measured</w:t>
        </w:r>
        <w:r w:rsidR="00BD3C6F">
          <w:rPr>
            <w:rFonts w:ascii="Times New Roman" w:eastAsia="Times New Roman" w:hAnsi="Times New Roman" w:cs="Times New Roman"/>
            <w:color w:val="000000"/>
            <w:sz w:val="24"/>
            <w:szCs w:val="24"/>
          </w:rPr>
          <w:t xml:space="preserve"> </w:t>
        </w:r>
      </w:ins>
      <w:r w:rsidR="00B90106">
        <w:rPr>
          <w:rFonts w:ascii="Times New Roman" w:eastAsia="Times New Roman" w:hAnsi="Times New Roman" w:cs="Times New Roman"/>
          <w:color w:val="000000"/>
          <w:sz w:val="24"/>
          <w:szCs w:val="24"/>
        </w:rPr>
        <w:t xml:space="preserve">attentiveness by asking </w:t>
      </w:r>
      <w:ins w:id="430" w:author="Reinstein, David" w:date="2019-09-29T23:08:00Z">
        <w:r w:rsidR="00BD3C6F">
          <w:rPr>
            <w:rFonts w:ascii="Times New Roman" w:eastAsia="Times New Roman" w:hAnsi="Times New Roman" w:cs="Times New Roman"/>
            <w:color w:val="000000"/>
            <w:sz w:val="24"/>
            <w:szCs w:val="24"/>
          </w:rPr>
          <w:t xml:space="preserve">participants to recall </w:t>
        </w:r>
      </w:ins>
      <w:ins w:id="431" w:author="Reinstein, David" w:date="2019-09-29T23:07:00Z">
        <w:r w:rsidR="00BD3C6F">
          <w:rPr>
            <w:rFonts w:ascii="Times New Roman" w:eastAsia="Times New Roman" w:hAnsi="Times New Roman" w:cs="Times New Roman"/>
            <w:color w:val="000000"/>
            <w:sz w:val="24"/>
            <w:szCs w:val="24"/>
          </w:rPr>
          <w:t xml:space="preserve">specific </w:t>
        </w:r>
      </w:ins>
      <w:del w:id="432" w:author="Reinstein, David" w:date="2019-09-29T23:07:00Z">
        <w:r w:rsidR="00B90106" w:rsidDel="00BD3C6F">
          <w:rPr>
            <w:rFonts w:ascii="Times New Roman" w:eastAsia="Times New Roman" w:hAnsi="Times New Roman" w:cs="Times New Roman"/>
            <w:color w:val="000000"/>
            <w:sz w:val="24"/>
            <w:szCs w:val="24"/>
          </w:rPr>
          <w:delText xml:space="preserve">about </w:delText>
        </w:r>
      </w:del>
      <w:r w:rsidR="00B90106">
        <w:rPr>
          <w:rFonts w:ascii="Times New Roman" w:eastAsia="Times New Roman" w:hAnsi="Times New Roman" w:cs="Times New Roman"/>
          <w:color w:val="000000"/>
          <w:sz w:val="24"/>
          <w:szCs w:val="24"/>
        </w:rPr>
        <w:t>details</w:t>
      </w:r>
      <w:ins w:id="433" w:author="Reinstein, David" w:date="2019-09-30T00:23:00Z">
        <w:r w:rsidR="00F02A59">
          <w:rPr>
            <w:rFonts w:ascii="Times New Roman" w:eastAsia="Times New Roman" w:hAnsi="Times New Roman" w:cs="Times New Roman"/>
            <w:color w:val="000000"/>
            <w:sz w:val="24"/>
            <w:szCs w:val="24"/>
          </w:rPr>
          <w:t>:</w:t>
        </w:r>
      </w:ins>
      <w:del w:id="434" w:author="Reinstein, David" w:date="2019-09-30T00:23:00Z">
        <w:r w:rsidR="00B90106" w:rsidDel="00F02A59">
          <w:rPr>
            <w:rFonts w:ascii="Times New Roman" w:eastAsia="Times New Roman" w:hAnsi="Times New Roman" w:cs="Times New Roman"/>
            <w:color w:val="000000"/>
            <w:sz w:val="24"/>
            <w:szCs w:val="24"/>
          </w:rPr>
          <w:delText xml:space="preserve"> </w:delText>
        </w:r>
      </w:del>
      <w:del w:id="435" w:author="Reinstein, David" w:date="2019-09-29T23:07:00Z">
        <w:r w:rsidR="00B90106" w:rsidDel="00BD3C6F">
          <w:rPr>
            <w:rFonts w:ascii="Times New Roman" w:eastAsia="Times New Roman" w:hAnsi="Times New Roman" w:cs="Times New Roman"/>
            <w:color w:val="000000"/>
            <w:sz w:val="24"/>
            <w:szCs w:val="24"/>
          </w:rPr>
          <w:delText>in the text where</w:delText>
        </w:r>
        <w:r w:rsidDel="00BD3C6F">
          <w:rPr>
            <w:rFonts w:ascii="Times New Roman" w:eastAsia="Times New Roman" w:hAnsi="Times New Roman" w:cs="Times New Roman"/>
            <w:color w:val="000000"/>
            <w:sz w:val="24"/>
            <w:szCs w:val="24"/>
          </w:rPr>
          <w:delText xml:space="preserve"> we manipulated information about charity effectiveness</w:delText>
        </w:r>
      </w:del>
      <w:del w:id="436" w:author="Reinstein, David" w:date="2019-09-29T23:08:00Z">
        <w:r w:rsidR="00B90106" w:rsidDel="00BD3C6F">
          <w:rPr>
            <w:rFonts w:ascii="Times New Roman" w:eastAsia="Times New Roman" w:hAnsi="Times New Roman" w:cs="Times New Roman"/>
            <w:color w:val="000000"/>
            <w:sz w:val="24"/>
            <w:szCs w:val="24"/>
          </w:rPr>
          <w:delText>. One charity was described as addressing river blindness and we checked if participants could recall</w:delText>
        </w:r>
      </w:del>
      <w:r w:rsidR="00B90106">
        <w:rPr>
          <w:rFonts w:ascii="Times New Roman" w:eastAsia="Times New Roman" w:hAnsi="Times New Roman" w:cs="Times New Roman"/>
          <w:color w:val="000000"/>
          <w:sz w:val="24"/>
          <w:szCs w:val="24"/>
        </w:rPr>
        <w:t xml:space="preserve"> </w:t>
      </w:r>
      <w:del w:id="437" w:author="Reinstein, David" w:date="2019-09-29T23:08:00Z">
        <w:r w:rsidR="00B90106" w:rsidDel="00BD3C6F">
          <w:rPr>
            <w:rFonts w:ascii="Times New Roman" w:eastAsia="Times New Roman" w:hAnsi="Times New Roman" w:cs="Times New Roman"/>
            <w:color w:val="000000"/>
            <w:sz w:val="24"/>
            <w:szCs w:val="24"/>
          </w:rPr>
          <w:delText xml:space="preserve">which </w:delText>
        </w:r>
      </w:del>
      <w:ins w:id="438" w:author="Reinstein, David" w:date="2019-09-29T23:08:00Z">
        <w:r w:rsidR="00BD3C6F">
          <w:rPr>
            <w:rFonts w:ascii="Times New Roman" w:eastAsia="Times New Roman" w:hAnsi="Times New Roman" w:cs="Times New Roman"/>
            <w:color w:val="000000"/>
            <w:sz w:val="24"/>
            <w:szCs w:val="24"/>
          </w:rPr>
          <w:t>the</w:t>
        </w:r>
        <w:r w:rsidR="00BD3C6F">
          <w:rPr>
            <w:rFonts w:ascii="Times New Roman" w:eastAsia="Times New Roman" w:hAnsi="Times New Roman" w:cs="Times New Roman"/>
            <w:color w:val="000000"/>
            <w:sz w:val="24"/>
            <w:szCs w:val="24"/>
          </w:rPr>
          <w:t xml:space="preserve"> </w:t>
        </w:r>
        <w:r w:rsidR="00BD3C6F">
          <w:rPr>
            <w:rFonts w:ascii="Times New Roman" w:eastAsia="Times New Roman" w:hAnsi="Times New Roman" w:cs="Times New Roman"/>
            <w:color w:val="000000"/>
            <w:sz w:val="24"/>
            <w:szCs w:val="24"/>
          </w:rPr>
          <w:t xml:space="preserve">global </w:t>
        </w:r>
      </w:ins>
      <w:r w:rsidR="00B90106">
        <w:rPr>
          <w:rFonts w:ascii="Times New Roman" w:eastAsia="Times New Roman" w:hAnsi="Times New Roman" w:cs="Times New Roman"/>
          <w:color w:val="000000"/>
          <w:sz w:val="24"/>
          <w:szCs w:val="24"/>
        </w:rPr>
        <w:t xml:space="preserve">regions </w:t>
      </w:r>
      <w:del w:id="439" w:author="Reinstein, David" w:date="2019-09-29T23:08:00Z">
        <w:r w:rsidR="00B90106" w:rsidDel="00BD3C6F">
          <w:rPr>
            <w:rFonts w:ascii="Times New Roman" w:eastAsia="Times New Roman" w:hAnsi="Times New Roman" w:cs="Times New Roman"/>
            <w:color w:val="000000"/>
            <w:sz w:val="24"/>
            <w:szCs w:val="24"/>
          </w:rPr>
          <w:delText xml:space="preserve">in the world </w:delText>
        </w:r>
      </w:del>
      <w:r w:rsidR="00B90106">
        <w:rPr>
          <w:rFonts w:ascii="Times New Roman" w:eastAsia="Times New Roman" w:hAnsi="Times New Roman" w:cs="Times New Roman"/>
          <w:color w:val="000000"/>
          <w:sz w:val="24"/>
          <w:szCs w:val="24"/>
        </w:rPr>
        <w:t>that</w:t>
      </w:r>
      <w:ins w:id="440" w:author="Reinstein, David" w:date="2019-09-29T23:08:00Z">
        <w:r w:rsidR="00BD3C6F">
          <w:rPr>
            <w:rFonts w:ascii="Times New Roman" w:eastAsia="Times New Roman" w:hAnsi="Times New Roman" w:cs="Times New Roman"/>
            <w:color w:val="000000"/>
            <w:sz w:val="24"/>
            <w:szCs w:val="24"/>
          </w:rPr>
          <w:t xml:space="preserve"> one of</w:t>
        </w:r>
      </w:ins>
      <w:r w:rsidR="00B90106">
        <w:rPr>
          <w:rFonts w:ascii="Times New Roman" w:eastAsia="Times New Roman" w:hAnsi="Times New Roman" w:cs="Times New Roman"/>
          <w:color w:val="000000"/>
          <w:sz w:val="24"/>
          <w:szCs w:val="24"/>
        </w:rPr>
        <w:t xml:space="preserve"> the</w:t>
      </w:r>
      <w:ins w:id="441" w:author="Reinstein, David" w:date="2019-09-29T23:08:00Z">
        <w:r w:rsidR="00BD3C6F">
          <w:rPr>
            <w:rFonts w:ascii="Times New Roman" w:eastAsia="Times New Roman" w:hAnsi="Times New Roman" w:cs="Times New Roman"/>
            <w:color w:val="000000"/>
            <w:sz w:val="24"/>
            <w:szCs w:val="24"/>
          </w:rPr>
          <w:t xml:space="preserve"> </w:t>
        </w:r>
      </w:ins>
      <w:del w:id="442" w:author="Reinstein, David" w:date="2019-09-29T23:08:00Z">
        <w:r w:rsidR="00B90106" w:rsidDel="00BD3C6F">
          <w:rPr>
            <w:rFonts w:ascii="Times New Roman" w:eastAsia="Times New Roman" w:hAnsi="Times New Roman" w:cs="Times New Roman"/>
            <w:color w:val="000000"/>
            <w:sz w:val="24"/>
            <w:szCs w:val="24"/>
          </w:rPr>
          <w:delText xml:space="preserve"> </w:delText>
        </w:r>
      </w:del>
      <w:r w:rsidR="00B90106">
        <w:rPr>
          <w:rFonts w:ascii="Times New Roman" w:eastAsia="Times New Roman" w:hAnsi="Times New Roman" w:cs="Times New Roman"/>
          <w:color w:val="000000"/>
          <w:sz w:val="24"/>
          <w:szCs w:val="24"/>
        </w:rPr>
        <w:t>charit</w:t>
      </w:r>
      <w:ins w:id="443" w:author="Reinstein, David" w:date="2019-09-29T23:08:00Z">
        <w:r w:rsidR="00BD3C6F">
          <w:rPr>
            <w:rFonts w:ascii="Times New Roman" w:eastAsia="Times New Roman" w:hAnsi="Times New Roman" w:cs="Times New Roman"/>
            <w:color w:val="000000"/>
            <w:sz w:val="24"/>
            <w:szCs w:val="24"/>
          </w:rPr>
          <w:t>ies</w:t>
        </w:r>
      </w:ins>
      <w:del w:id="444" w:author="Reinstein, David" w:date="2019-09-29T23:08:00Z">
        <w:r w:rsidR="00B90106" w:rsidDel="00BD3C6F">
          <w:rPr>
            <w:rFonts w:ascii="Times New Roman" w:eastAsia="Times New Roman" w:hAnsi="Times New Roman" w:cs="Times New Roman"/>
            <w:color w:val="000000"/>
            <w:sz w:val="24"/>
            <w:szCs w:val="24"/>
          </w:rPr>
          <w:delText>y</w:delText>
        </w:r>
      </w:del>
      <w:r w:rsidR="00B90106">
        <w:rPr>
          <w:rFonts w:ascii="Times New Roman" w:eastAsia="Times New Roman" w:hAnsi="Times New Roman" w:cs="Times New Roman"/>
          <w:color w:val="000000"/>
          <w:sz w:val="24"/>
          <w:szCs w:val="24"/>
        </w:rPr>
        <w:t xml:space="preserve"> </w:t>
      </w:r>
      <w:del w:id="445" w:author="Reinstein, David" w:date="2019-09-29T23:08:00Z">
        <w:r w:rsidR="00B90106" w:rsidDel="00BD3C6F">
          <w:rPr>
            <w:rFonts w:ascii="Times New Roman" w:eastAsia="Times New Roman" w:hAnsi="Times New Roman" w:cs="Times New Roman"/>
            <w:color w:val="000000"/>
            <w:sz w:val="24"/>
            <w:szCs w:val="24"/>
          </w:rPr>
          <w:delText xml:space="preserve">was </w:delText>
        </w:r>
      </w:del>
      <w:r w:rsidR="00B90106">
        <w:rPr>
          <w:rFonts w:ascii="Times New Roman" w:eastAsia="Times New Roman" w:hAnsi="Times New Roman" w:cs="Times New Roman"/>
          <w:color w:val="000000"/>
          <w:sz w:val="24"/>
          <w:szCs w:val="24"/>
        </w:rPr>
        <w:t>operat</w:t>
      </w:r>
      <w:ins w:id="446" w:author="Reinstein, David" w:date="2019-09-29T23:08:00Z">
        <w:r w:rsidR="00BD3C6F">
          <w:rPr>
            <w:rFonts w:ascii="Times New Roman" w:eastAsia="Times New Roman" w:hAnsi="Times New Roman" w:cs="Times New Roman"/>
            <w:color w:val="000000"/>
            <w:sz w:val="24"/>
            <w:szCs w:val="24"/>
          </w:rPr>
          <w:t>ed</w:t>
        </w:r>
      </w:ins>
      <w:del w:id="447" w:author="Reinstein, David" w:date="2019-09-29T23:08:00Z">
        <w:r w:rsidR="00B90106" w:rsidDel="00BD3C6F">
          <w:rPr>
            <w:rFonts w:ascii="Times New Roman" w:eastAsia="Times New Roman" w:hAnsi="Times New Roman" w:cs="Times New Roman"/>
            <w:color w:val="000000"/>
            <w:sz w:val="24"/>
            <w:szCs w:val="24"/>
          </w:rPr>
          <w:delText>ing</w:delText>
        </w:r>
      </w:del>
      <w:r w:rsidR="00703FCC">
        <w:rPr>
          <w:rFonts w:ascii="Times New Roman" w:eastAsia="Times New Roman" w:hAnsi="Times New Roman" w:cs="Times New Roman"/>
          <w:color w:val="000000"/>
          <w:sz w:val="24"/>
          <w:szCs w:val="24"/>
        </w:rPr>
        <w:t xml:space="preserve"> (Latin America and Africa)</w:t>
      </w:r>
      <w:r w:rsidR="00B90106">
        <w:rPr>
          <w:rFonts w:ascii="Times New Roman" w:eastAsia="Times New Roman" w:hAnsi="Times New Roman" w:cs="Times New Roman"/>
          <w:color w:val="000000"/>
          <w:sz w:val="24"/>
          <w:szCs w:val="24"/>
        </w:rPr>
        <w:t xml:space="preserve">. </w:t>
      </w:r>
      <w:r w:rsidR="00703FCC">
        <w:rPr>
          <w:rFonts w:ascii="Times New Roman" w:eastAsia="Times New Roman" w:hAnsi="Times New Roman" w:cs="Times New Roman"/>
          <w:color w:val="000000"/>
          <w:sz w:val="24"/>
          <w:szCs w:val="24"/>
        </w:rPr>
        <w:t xml:space="preserve">The results reported </w:t>
      </w:r>
      <w:ins w:id="448" w:author="Reinstein, David" w:date="2019-09-29T23:09:00Z">
        <w:r w:rsidR="00BD3C6F">
          <w:rPr>
            <w:rFonts w:ascii="Times New Roman" w:eastAsia="Times New Roman" w:hAnsi="Times New Roman" w:cs="Times New Roman"/>
            <w:color w:val="000000"/>
            <w:sz w:val="24"/>
            <w:szCs w:val="24"/>
          </w:rPr>
          <w:t>below</w:t>
        </w:r>
      </w:ins>
      <w:del w:id="449" w:author="Reinstein, David" w:date="2019-09-29T23:09:00Z">
        <w:r w:rsidR="00703FCC" w:rsidDel="00BD3C6F">
          <w:rPr>
            <w:rFonts w:ascii="Times New Roman" w:eastAsia="Times New Roman" w:hAnsi="Times New Roman" w:cs="Times New Roman"/>
            <w:color w:val="000000"/>
            <w:sz w:val="24"/>
            <w:szCs w:val="24"/>
          </w:rPr>
          <w:delText>in the manuscript</w:delText>
        </w:r>
      </w:del>
      <w:r w:rsidR="00703FCC">
        <w:rPr>
          <w:rFonts w:ascii="Times New Roman" w:eastAsia="Times New Roman" w:hAnsi="Times New Roman" w:cs="Times New Roman"/>
          <w:color w:val="000000"/>
          <w:sz w:val="24"/>
          <w:szCs w:val="24"/>
        </w:rPr>
        <w:t xml:space="preserve"> focuses on participants who recalled at least one of these</w:t>
      </w:r>
      <w:del w:id="450" w:author="Reinstein, David" w:date="2019-09-29T23:09:00Z">
        <w:r w:rsidR="00703FCC" w:rsidDel="00BD3C6F">
          <w:rPr>
            <w:rFonts w:ascii="Times New Roman" w:eastAsia="Times New Roman" w:hAnsi="Times New Roman" w:cs="Times New Roman"/>
            <w:color w:val="000000"/>
            <w:sz w:val="24"/>
            <w:szCs w:val="24"/>
          </w:rPr>
          <w:delText xml:space="preserve"> two</w:delText>
        </w:r>
      </w:del>
      <w:r w:rsidR="00703FCC">
        <w:rPr>
          <w:rFonts w:ascii="Times New Roman" w:eastAsia="Times New Roman" w:hAnsi="Times New Roman" w:cs="Times New Roman"/>
          <w:color w:val="000000"/>
          <w:sz w:val="24"/>
          <w:szCs w:val="24"/>
        </w:rPr>
        <w:t xml:space="preserve"> regions. In </w:t>
      </w:r>
      <w:commentRangeStart w:id="451"/>
      <w:r w:rsidR="00703FCC">
        <w:rPr>
          <w:rFonts w:ascii="Times New Roman" w:eastAsia="Times New Roman" w:hAnsi="Times New Roman" w:cs="Times New Roman"/>
          <w:color w:val="000000"/>
          <w:sz w:val="24"/>
          <w:szCs w:val="24"/>
        </w:rPr>
        <w:t xml:space="preserve">the supplementary materials we also report results only for those who reported </w:t>
      </w:r>
      <w:r w:rsidR="00703FCC" w:rsidRPr="00BD3C6F">
        <w:rPr>
          <w:rFonts w:ascii="Times New Roman" w:eastAsia="Times New Roman" w:hAnsi="Times New Roman" w:cs="Times New Roman"/>
          <w:i/>
          <w:color w:val="000000"/>
          <w:sz w:val="24"/>
          <w:szCs w:val="24"/>
          <w:rPrChange w:id="452" w:author="Reinstein, David" w:date="2019-09-29T23:09:00Z">
            <w:rPr>
              <w:rFonts w:ascii="Times New Roman" w:eastAsia="Times New Roman" w:hAnsi="Times New Roman" w:cs="Times New Roman"/>
              <w:color w:val="000000"/>
              <w:sz w:val="24"/>
              <w:szCs w:val="24"/>
            </w:rPr>
          </w:rPrChange>
        </w:rPr>
        <w:t>both</w:t>
      </w:r>
      <w:r w:rsidR="00703FCC">
        <w:rPr>
          <w:rFonts w:ascii="Times New Roman" w:eastAsia="Times New Roman" w:hAnsi="Times New Roman" w:cs="Times New Roman"/>
          <w:color w:val="000000"/>
          <w:sz w:val="24"/>
          <w:szCs w:val="24"/>
        </w:rPr>
        <w:t xml:space="preserve"> regions (most attentive)</w:t>
      </w:r>
      <w:commentRangeEnd w:id="451"/>
      <w:r w:rsidR="00BD3C6F">
        <w:rPr>
          <w:rStyle w:val="CommentReference"/>
        </w:rPr>
        <w:commentReference w:id="451"/>
      </w:r>
      <w:r w:rsidR="00703FCC">
        <w:rPr>
          <w:rFonts w:ascii="Times New Roman" w:eastAsia="Times New Roman" w:hAnsi="Times New Roman" w:cs="Times New Roman"/>
          <w:color w:val="000000"/>
          <w:sz w:val="24"/>
          <w:szCs w:val="24"/>
        </w:rPr>
        <w:t xml:space="preserve"> as well as </w:t>
      </w:r>
      <w:ins w:id="453" w:author="Reinstein, David" w:date="2019-09-29T23:09:00Z">
        <w:r w:rsidR="00BD3C6F">
          <w:rPr>
            <w:rFonts w:ascii="Times New Roman" w:eastAsia="Times New Roman" w:hAnsi="Times New Roman" w:cs="Times New Roman"/>
            <w:color w:val="000000"/>
            <w:sz w:val="24"/>
            <w:szCs w:val="24"/>
          </w:rPr>
          <w:t xml:space="preserve">for </w:t>
        </w:r>
      </w:ins>
      <w:r w:rsidR="00703FCC">
        <w:rPr>
          <w:rFonts w:ascii="Times New Roman" w:eastAsia="Times New Roman" w:hAnsi="Times New Roman" w:cs="Times New Roman"/>
          <w:color w:val="000000"/>
          <w:sz w:val="24"/>
          <w:szCs w:val="24"/>
        </w:rPr>
        <w:t>the full sample</w:t>
      </w:r>
      <w:del w:id="454" w:author="Reinstein, David" w:date="2019-09-29T23:10:00Z">
        <w:r w:rsidR="00703FCC" w:rsidDel="00BD3C6F">
          <w:rPr>
            <w:rFonts w:ascii="Times New Roman" w:eastAsia="Times New Roman" w:hAnsi="Times New Roman" w:cs="Times New Roman"/>
            <w:color w:val="000000"/>
            <w:sz w:val="24"/>
            <w:szCs w:val="24"/>
          </w:rPr>
          <w:delText xml:space="preserve"> (including inattentive respondents)</w:delText>
        </w:r>
      </w:del>
      <w:r w:rsidR="00703FCC">
        <w:rPr>
          <w:rFonts w:ascii="Times New Roman" w:eastAsia="Times New Roman" w:hAnsi="Times New Roman" w:cs="Times New Roman"/>
          <w:color w:val="000000"/>
          <w:sz w:val="24"/>
          <w:szCs w:val="24"/>
        </w:rPr>
        <w:t>.</w:t>
      </w:r>
      <w:r w:rsidR="00365E6C">
        <w:rPr>
          <w:rFonts w:ascii="Times New Roman" w:eastAsia="Times New Roman" w:hAnsi="Times New Roman" w:cs="Times New Roman"/>
          <w:color w:val="000000"/>
          <w:sz w:val="24"/>
          <w:szCs w:val="24"/>
        </w:rPr>
        <w:t xml:space="preserve"> </w:t>
      </w:r>
      <w:del w:id="455" w:author="Reinstein, David" w:date="2019-09-29T23:10:00Z">
        <w:r w:rsidR="00365E6C" w:rsidDel="00BD3C6F">
          <w:rPr>
            <w:rFonts w:ascii="Times New Roman" w:eastAsia="Times New Roman" w:hAnsi="Times New Roman" w:cs="Times New Roman"/>
            <w:color w:val="000000"/>
            <w:sz w:val="24"/>
            <w:szCs w:val="24"/>
          </w:rPr>
          <w:delText>There we also present results with inattentive participants in all the other studies as well</w:delText>
        </w:r>
      </w:del>
      <w:ins w:id="456" w:author="Reinstein, David" w:date="2019-09-29T23:11:00Z">
        <w:r w:rsidR="00BD3C6F">
          <w:rPr>
            <w:rFonts w:ascii="Times New Roman" w:eastAsia="Times New Roman" w:hAnsi="Times New Roman" w:cs="Times New Roman"/>
            <w:color w:val="000000"/>
            <w:sz w:val="24"/>
            <w:szCs w:val="24"/>
          </w:rPr>
          <w:t>R</w:t>
        </w:r>
      </w:ins>
      <w:ins w:id="457" w:author="Reinstein, David" w:date="2019-09-29T23:09:00Z">
        <w:r w:rsidR="00BD3C6F">
          <w:rPr>
            <w:rFonts w:ascii="Times New Roman" w:eastAsia="Times New Roman" w:hAnsi="Times New Roman" w:cs="Times New Roman"/>
            <w:color w:val="000000"/>
            <w:sz w:val="24"/>
            <w:szCs w:val="24"/>
          </w:rPr>
          <w:t xml:space="preserve">esults </w:t>
        </w:r>
      </w:ins>
      <w:ins w:id="458" w:author="Reinstein, David" w:date="2019-09-29T23:10:00Z">
        <w:r w:rsidR="00BD3C6F">
          <w:rPr>
            <w:rFonts w:ascii="Times New Roman" w:eastAsia="Times New Roman" w:hAnsi="Times New Roman" w:cs="Times New Roman"/>
            <w:color w:val="000000"/>
            <w:sz w:val="24"/>
            <w:szCs w:val="24"/>
          </w:rPr>
          <w:t xml:space="preserve">are similar for </w:t>
        </w:r>
      </w:ins>
      <w:ins w:id="459" w:author="Reinstein, David" w:date="2019-09-29T23:11:00Z">
        <w:r w:rsidR="001350F3">
          <w:rPr>
            <w:rFonts w:ascii="Times New Roman" w:eastAsia="Times New Roman" w:hAnsi="Times New Roman" w:cs="Times New Roman"/>
            <w:color w:val="000000"/>
            <w:sz w:val="24"/>
            <w:szCs w:val="24"/>
          </w:rPr>
          <w:t>each of these subsets.</w:t>
        </w:r>
      </w:ins>
      <w:del w:id="460" w:author="Reinstein, David" w:date="2019-09-29T23:11:00Z">
        <w:r w:rsidR="00365E6C" w:rsidDel="001350F3">
          <w:rPr>
            <w:rFonts w:ascii="Times New Roman" w:eastAsia="Times New Roman" w:hAnsi="Times New Roman" w:cs="Times New Roman"/>
            <w:color w:val="000000"/>
            <w:sz w:val="24"/>
            <w:szCs w:val="24"/>
          </w:rPr>
          <w:delText>.</w:delText>
        </w:r>
      </w:del>
      <w:r w:rsidR="00703FCC">
        <w:rPr>
          <w:rFonts w:ascii="Times New Roman" w:eastAsia="Times New Roman" w:hAnsi="Times New Roman" w:cs="Times New Roman"/>
          <w:color w:val="000000"/>
          <w:sz w:val="24"/>
          <w:szCs w:val="24"/>
        </w:rPr>
        <w:t xml:space="preserve"> </w:t>
      </w:r>
    </w:p>
    <w:p w14:paraId="3B60CFAB" w14:textId="657F256E" w:rsidR="00841F8A" w:rsidRDefault="00F37D5F">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these inclusion and exclusion criteria the final sample sizes were 398, 614, 611, 608, 433</w:t>
      </w:r>
      <w:r w:rsidR="00C27D8C">
        <w:rPr>
          <w:rFonts w:ascii="Times New Roman" w:eastAsia="Times New Roman" w:hAnsi="Times New Roman" w:cs="Times New Roman"/>
          <w:sz w:val="24"/>
          <w:szCs w:val="24"/>
        </w:rPr>
        <w:t xml:space="preserve">, and </w:t>
      </w:r>
      <w:r w:rsidR="00703FCC">
        <w:rPr>
          <w:rFonts w:ascii="Times New Roman" w:eastAsia="Times New Roman" w:hAnsi="Times New Roman" w:cs="Times New Roman"/>
          <w:sz w:val="24"/>
          <w:szCs w:val="24"/>
        </w:rPr>
        <w:t>319</w:t>
      </w:r>
      <w:r>
        <w:rPr>
          <w:rFonts w:ascii="Times New Roman" w:eastAsia="Times New Roman" w:hAnsi="Times New Roman" w:cs="Times New Roman"/>
          <w:sz w:val="24"/>
          <w:szCs w:val="24"/>
        </w:rPr>
        <w:t xml:space="preserve"> in Studies 1-</w:t>
      </w:r>
      <w:r w:rsidR="00C27D8C">
        <w:rPr>
          <w:rFonts w:ascii="Times New Roman" w:eastAsia="Times New Roman" w:hAnsi="Times New Roman" w:cs="Times New Roman"/>
          <w:sz w:val="24"/>
          <w:szCs w:val="24"/>
        </w:rPr>
        <w:t>6</w:t>
      </w:r>
      <w:r>
        <w:rPr>
          <w:rFonts w:ascii="Times New Roman" w:eastAsia="Times New Roman" w:hAnsi="Times New Roman" w:cs="Times New Roman"/>
          <w:sz w:val="24"/>
          <w:szCs w:val="24"/>
        </w:rPr>
        <w:t>, respectively (variation tracking design complexity). The percentage of women varied between 57 and 60%, the median age across all studies was 29-30 years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s from 9.55 to 10.64). In Study 1, 2, 3, and 5, participants received $1.50 as a baseline </w:t>
      </w:r>
      <w:r>
        <w:rPr>
          <w:rFonts w:ascii="Times New Roman" w:eastAsia="Times New Roman" w:hAnsi="Times New Roman" w:cs="Times New Roman"/>
          <w:sz w:val="24"/>
          <w:szCs w:val="24"/>
        </w:rPr>
        <w:lastRenderedPageBreak/>
        <w:t>payment, whereas those in Study 4 received $2 (slightly longer study); these baseline payments could not be donated within the study. In addition participants were offered a bonus</w:t>
      </w:r>
      <w:r w:rsidR="00DF1E80">
        <w:rPr>
          <w:rFonts w:ascii="Times New Roman" w:eastAsia="Times New Roman" w:hAnsi="Times New Roman" w:cs="Times New Roman"/>
          <w:sz w:val="24"/>
          <w:szCs w:val="24"/>
        </w:rPr>
        <w:t xml:space="preserve"> payment</w:t>
      </w:r>
      <w:r>
        <w:rPr>
          <w:rFonts w:ascii="Times New Roman" w:eastAsia="Times New Roman" w:hAnsi="Times New Roman" w:cs="Times New Roman"/>
          <w:sz w:val="24"/>
          <w:szCs w:val="24"/>
        </w:rPr>
        <w:t>, or entered into a raffle, from which they could donate (main dependent variable). Studies 1 and 2 involved a bonus of $3, Studies 3 and 4 involved a raffle for $50 (1:25 odds</w:t>
      </w:r>
      <w:r w:rsidR="001D0FB5">
        <w:rPr>
          <w:rFonts w:ascii="Times New Roman" w:eastAsia="Times New Roman" w:hAnsi="Times New Roman" w:cs="Times New Roman"/>
          <w:sz w:val="24"/>
          <w:szCs w:val="24"/>
        </w:rPr>
        <w:t xml:space="preserve"> in Study 3 and 1:100 in Study 4</w:t>
      </w:r>
      <w:r>
        <w:rPr>
          <w:rFonts w:ascii="Times New Roman" w:eastAsia="Times New Roman" w:hAnsi="Times New Roman" w:cs="Times New Roman"/>
          <w:sz w:val="24"/>
          <w:szCs w:val="24"/>
        </w:rPr>
        <w:t>)</w:t>
      </w:r>
      <w:r w:rsidR="001D0FB5">
        <w:rPr>
          <w:rFonts w:ascii="Times New Roman" w:eastAsia="Times New Roman" w:hAnsi="Times New Roman" w:cs="Times New Roman"/>
          <w:sz w:val="24"/>
          <w:szCs w:val="24"/>
        </w:rPr>
        <w:t>.</w:t>
      </w:r>
      <w:ins w:id="461" w:author="Reinstein, David" w:date="2019-09-30T00:02:00Z">
        <w:r w:rsidR="003358AA">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Study 5 had a bonus of $5.</w:t>
      </w:r>
      <w:r w:rsidR="001E681B">
        <w:rPr>
          <w:rFonts w:ascii="Times New Roman" w:eastAsia="Times New Roman" w:hAnsi="Times New Roman" w:cs="Times New Roman"/>
          <w:sz w:val="24"/>
          <w:szCs w:val="24"/>
        </w:rPr>
        <w:t xml:space="preserve"> Study 6 involved a raffle for </w:t>
      </w:r>
      <w:ins w:id="462" w:author="Reinstein, David" w:date="2019-09-30T00:02:00Z">
        <w:r w:rsidR="003358AA">
          <w:rPr>
            <w:rFonts w:ascii="Times New Roman" w:eastAsia="Times New Roman" w:hAnsi="Times New Roman" w:cs="Times New Roman"/>
            <w:sz w:val="24"/>
            <w:szCs w:val="24"/>
          </w:rPr>
          <w:t xml:space="preserve">one of 20 </w:t>
        </w:r>
      </w:ins>
      <w:del w:id="463" w:author="Reinstein, David" w:date="2019-09-30T00:02:00Z">
        <w:r w:rsidR="001E681B" w:rsidDel="003358AA">
          <w:rPr>
            <w:rFonts w:ascii="Times New Roman" w:eastAsia="Times New Roman" w:hAnsi="Times New Roman" w:cs="Times New Roman"/>
            <w:sz w:val="24"/>
            <w:szCs w:val="24"/>
          </w:rPr>
          <w:delText>a</w:delText>
        </w:r>
      </w:del>
      <w:del w:id="464" w:author="Reinstein, David" w:date="2019-09-30T00:03:00Z">
        <w:r w:rsidR="001E681B" w:rsidDel="003358AA">
          <w:rPr>
            <w:rFonts w:ascii="Times New Roman" w:eastAsia="Times New Roman" w:hAnsi="Times New Roman" w:cs="Times New Roman"/>
            <w:sz w:val="24"/>
            <w:szCs w:val="24"/>
          </w:rPr>
          <w:delText xml:space="preserve"> £50 </w:delText>
        </w:r>
      </w:del>
      <w:r w:rsidR="001E681B">
        <w:rPr>
          <w:rFonts w:ascii="Times New Roman" w:eastAsia="Times New Roman" w:hAnsi="Times New Roman" w:cs="Times New Roman"/>
          <w:sz w:val="24"/>
          <w:szCs w:val="24"/>
        </w:rPr>
        <w:t>Amazon</w:t>
      </w:r>
      <w:ins w:id="465" w:author="Reinstein, David" w:date="2019-09-30T00:03:00Z">
        <w:r w:rsidR="003358AA">
          <w:rPr>
            <w:rFonts w:ascii="Times New Roman" w:eastAsia="Times New Roman" w:hAnsi="Times New Roman" w:cs="Times New Roman"/>
            <w:sz w:val="24"/>
            <w:szCs w:val="24"/>
          </w:rPr>
          <w:t xml:space="preserve"> </w:t>
        </w:r>
        <w:r w:rsidR="003358AA">
          <w:rPr>
            <w:rFonts w:ascii="Times New Roman" w:eastAsia="Times New Roman" w:hAnsi="Times New Roman" w:cs="Times New Roman"/>
            <w:sz w:val="24"/>
            <w:szCs w:val="24"/>
          </w:rPr>
          <w:t xml:space="preserve"> £50 </w:t>
        </w:r>
      </w:ins>
      <w:r w:rsidR="001E681B">
        <w:rPr>
          <w:rFonts w:ascii="Times New Roman" w:eastAsia="Times New Roman" w:hAnsi="Times New Roman" w:cs="Times New Roman"/>
          <w:sz w:val="24"/>
          <w:szCs w:val="24"/>
        </w:rPr>
        <w:t xml:space="preserve"> gift</w:t>
      </w:r>
      <w:ins w:id="466" w:author="Reinstein, David" w:date="2019-09-30T00:03:00Z">
        <w:r w:rsidR="003358AA">
          <w:rPr>
            <w:rFonts w:ascii="Times New Roman" w:eastAsia="Times New Roman" w:hAnsi="Times New Roman" w:cs="Times New Roman"/>
            <w:sz w:val="24"/>
            <w:szCs w:val="24"/>
          </w:rPr>
          <w:t xml:space="preserve"> </w:t>
        </w:r>
      </w:ins>
      <w:r w:rsidR="001E681B">
        <w:rPr>
          <w:rFonts w:ascii="Times New Roman" w:eastAsia="Times New Roman" w:hAnsi="Times New Roman" w:cs="Times New Roman"/>
          <w:sz w:val="24"/>
          <w:szCs w:val="24"/>
        </w:rPr>
        <w:t>card</w:t>
      </w:r>
      <w:ins w:id="467" w:author="Reinstein, David" w:date="2019-09-30T00:03:00Z">
        <w:r w:rsidR="003358AA">
          <w:rPr>
            <w:rFonts w:ascii="Times New Roman" w:eastAsia="Times New Roman" w:hAnsi="Times New Roman" w:cs="Times New Roman"/>
            <w:sz w:val="24"/>
            <w:szCs w:val="24"/>
          </w:rPr>
          <w:t>s</w:t>
        </w:r>
      </w:ins>
      <w:r w:rsidR="001D0FB5">
        <w:rPr>
          <w:rFonts w:ascii="Times New Roman" w:eastAsia="Times New Roman" w:hAnsi="Times New Roman" w:cs="Times New Roman"/>
          <w:sz w:val="24"/>
          <w:szCs w:val="24"/>
        </w:rPr>
        <w:t xml:space="preserve"> (odds of winning not disclosed)</w:t>
      </w:r>
      <w:r w:rsidR="001E681B">
        <w:rPr>
          <w:rFonts w:ascii="Times New Roman" w:eastAsia="Times New Roman" w:hAnsi="Times New Roman" w:cs="Times New Roman"/>
          <w:sz w:val="24"/>
          <w:szCs w:val="24"/>
        </w:rPr>
        <w:t>.</w:t>
      </w:r>
    </w:p>
    <w:p w14:paraId="0C0B9643" w14:textId="56C25A19" w:rsidR="00841F8A" w:rsidRDefault="00F37D5F" w:rsidP="00D90B59">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aimed to have around 100 participants per experimental cell. The experiments were originally designed to examine effects of </w:t>
      </w:r>
      <w:r w:rsidR="007030B5">
        <w:rPr>
          <w:rFonts w:ascii="Times New Roman" w:eastAsia="Times New Roman" w:hAnsi="Times New Roman" w:cs="Times New Roman"/>
          <w:sz w:val="24"/>
          <w:szCs w:val="24"/>
        </w:rPr>
        <w:t xml:space="preserve">victim </w:t>
      </w:r>
      <w:r>
        <w:rPr>
          <w:rFonts w:ascii="Times New Roman" w:eastAsia="Times New Roman" w:hAnsi="Times New Roman" w:cs="Times New Roman"/>
          <w:sz w:val="24"/>
          <w:szCs w:val="24"/>
        </w:rPr>
        <w:t xml:space="preserve">imagery and </w:t>
      </w:r>
      <w:r w:rsidRPr="00DF1E80">
        <w:rPr>
          <w:rFonts w:ascii="Times New Roman" w:eastAsia="Times New Roman" w:hAnsi="Times New Roman" w:cs="Times New Roman"/>
          <w:sz w:val="24"/>
          <w:szCs w:val="24"/>
        </w:rPr>
        <w:t xml:space="preserve">efficiency information for the whole range of donation amounts, and </w:t>
      </w:r>
      <w:del w:id="468" w:author="Reinstein, David" w:date="2019-09-30T00:24:00Z">
        <w:r w:rsidRPr="00DF1E80" w:rsidDel="00A25EAB">
          <w:rPr>
            <w:rFonts w:ascii="Times New Roman" w:eastAsia="Times New Roman" w:hAnsi="Times New Roman" w:cs="Times New Roman"/>
            <w:sz w:val="24"/>
            <w:szCs w:val="24"/>
          </w:rPr>
          <w:delText xml:space="preserve">they were </w:delText>
        </w:r>
      </w:del>
      <w:r w:rsidRPr="00DF1E80">
        <w:rPr>
          <w:rFonts w:ascii="Times New Roman" w:eastAsia="Times New Roman" w:hAnsi="Times New Roman" w:cs="Times New Roman"/>
          <w:sz w:val="24"/>
          <w:szCs w:val="24"/>
        </w:rPr>
        <w:t>powered accordingly</w:t>
      </w:r>
      <w:r w:rsidRPr="00DF1E80">
        <w:rPr>
          <w:rFonts w:ascii="Times New Roman" w:eastAsia="Times New Roman" w:hAnsi="Times New Roman" w:cs="Times New Roman"/>
          <w:sz w:val="24"/>
          <w:szCs w:val="24"/>
          <w:vertAlign w:val="superscript"/>
        </w:rPr>
        <w:footnoteReference w:id="3"/>
      </w:r>
      <w:r w:rsidRPr="00DF1E80">
        <w:rPr>
          <w:rFonts w:ascii="Times New Roman" w:eastAsia="Times New Roman" w:hAnsi="Times New Roman" w:cs="Times New Roman"/>
          <w:sz w:val="24"/>
          <w:szCs w:val="24"/>
        </w:rPr>
        <w:t xml:space="preserve">. </w:t>
      </w:r>
      <w:r w:rsidR="00DF1E80">
        <w:rPr>
          <w:rFonts w:ascii="Times New Roman" w:eastAsia="Times New Roman" w:hAnsi="Times New Roman" w:cs="Times New Roman"/>
          <w:sz w:val="24"/>
          <w:szCs w:val="24"/>
        </w:rPr>
        <w:t>In ordinary least-square</w:t>
      </w:r>
      <w:ins w:id="472" w:author="Reinstein, David" w:date="2019-09-30T00:24:00Z">
        <w:r w:rsidR="00A25EAB">
          <w:rPr>
            <w:rFonts w:ascii="Times New Roman" w:eastAsia="Times New Roman" w:hAnsi="Times New Roman" w:cs="Times New Roman"/>
            <w:sz w:val="24"/>
            <w:szCs w:val="24"/>
          </w:rPr>
          <w:t>s</w:t>
        </w:r>
      </w:ins>
      <w:r w:rsidR="00DF1E80">
        <w:rPr>
          <w:rFonts w:ascii="Times New Roman" w:eastAsia="Times New Roman" w:hAnsi="Times New Roman" w:cs="Times New Roman"/>
          <w:sz w:val="24"/>
          <w:szCs w:val="24"/>
        </w:rPr>
        <w:t xml:space="preserve"> regression, we would have a power of .80 for detecting a weak effect (</w:t>
      </w:r>
      <w:r w:rsidR="00D90B59" w:rsidRPr="00D90B59">
        <w:rPr>
          <w:rFonts w:ascii="Times New Roman" w:eastAsia="Times New Roman" w:hAnsi="Times New Roman" w:cs="Times New Roman"/>
          <w:i/>
          <w:sz w:val="24"/>
          <w:szCs w:val="24"/>
        </w:rPr>
        <w:t>Δ</w:t>
      </w:r>
      <w:r w:rsidR="00D90B59">
        <w:rPr>
          <w:rFonts w:ascii="Times New Roman" w:eastAsia="Times New Roman" w:hAnsi="Times New Roman" w:cs="Times New Roman"/>
          <w:sz w:val="24"/>
          <w:szCs w:val="24"/>
        </w:rPr>
        <w:t xml:space="preserve"> </w:t>
      </w:r>
      <w:r w:rsidR="00DF1E80" w:rsidRPr="00DF1E80">
        <w:rPr>
          <w:rFonts w:ascii="Times New Roman" w:eastAsia="Times New Roman" w:hAnsi="Times New Roman" w:cs="Times New Roman"/>
          <w:i/>
          <w:sz w:val="24"/>
          <w:szCs w:val="24"/>
        </w:rPr>
        <w:t>R</w:t>
      </w:r>
      <w:r w:rsidR="00DF1E80" w:rsidRPr="00DF1E80">
        <w:rPr>
          <w:rFonts w:ascii="Times New Roman" w:eastAsia="Times New Roman" w:hAnsi="Times New Roman" w:cs="Times New Roman"/>
          <w:sz w:val="24"/>
          <w:szCs w:val="24"/>
          <w:vertAlign w:val="superscript"/>
        </w:rPr>
        <w:t>2</w:t>
      </w:r>
      <w:r w:rsidR="00DF1E80">
        <w:rPr>
          <w:rFonts w:ascii="Times New Roman" w:eastAsia="Times New Roman" w:hAnsi="Times New Roman" w:cs="Times New Roman"/>
          <w:sz w:val="24"/>
          <w:szCs w:val="24"/>
        </w:rPr>
        <w:t xml:space="preserve"> = .02)</w:t>
      </w:r>
      <w:r w:rsidR="00D90B59">
        <w:rPr>
          <w:rFonts w:ascii="Times New Roman" w:eastAsia="Times New Roman" w:hAnsi="Times New Roman" w:cs="Times New Roman"/>
          <w:sz w:val="24"/>
          <w:szCs w:val="24"/>
        </w:rPr>
        <w:t xml:space="preserve"> </w:t>
      </w:r>
      <w:r w:rsidRPr="00DF1E80">
        <w:rPr>
          <w:rFonts w:ascii="Times New Roman" w:eastAsia="Times New Roman" w:hAnsi="Times New Roman" w:cs="Times New Roman"/>
          <w:sz w:val="24"/>
          <w:szCs w:val="24"/>
        </w:rPr>
        <w:t>in a 2 × 2 between-subject design with 400 participants, or .93</w:t>
      </w:r>
      <w:r>
        <w:rPr>
          <w:rFonts w:ascii="Times New Roman" w:eastAsia="Times New Roman" w:hAnsi="Times New Roman" w:cs="Times New Roman"/>
          <w:sz w:val="24"/>
          <w:szCs w:val="24"/>
        </w:rPr>
        <w:t xml:space="preserve"> in a 2 × 3 design with 600 participants (estimated in GPower 3.1; Faul, Erdfelder, Lang, &amp; Buchner, 2007). Taking all main and interactions into account, the power would have been .65 and .76. Given that the distribution of donations turned out to be trimodal (most people giving nothing, half, or everything), we updated some analytic procedures, </w:t>
      </w:r>
      <w:del w:id="473" w:author="Reinstein, David" w:date="2019-09-30T00:25:00Z">
        <w:r w:rsidDel="00A25EAB">
          <w:rPr>
            <w:rFonts w:ascii="Times New Roman" w:eastAsia="Times New Roman" w:hAnsi="Times New Roman" w:cs="Times New Roman"/>
            <w:sz w:val="24"/>
            <w:szCs w:val="24"/>
          </w:rPr>
          <w:delText>and this led</w:delText>
        </w:r>
      </w:del>
      <w:ins w:id="474" w:author="Reinstein, David" w:date="2019-09-30T00:25:00Z">
        <w:r w:rsidR="00A25EAB">
          <w:rPr>
            <w:rFonts w:ascii="Times New Roman" w:eastAsia="Times New Roman" w:hAnsi="Times New Roman" w:cs="Times New Roman"/>
            <w:sz w:val="24"/>
            <w:szCs w:val="24"/>
          </w:rPr>
          <w:t>leading to</w:t>
        </w:r>
      </w:ins>
      <w:del w:id="475" w:author="Reinstein, David" w:date="2019-09-30T00:25:00Z">
        <w:r w:rsidDel="00A25EAB">
          <w:rPr>
            <w:rFonts w:ascii="Times New Roman" w:eastAsia="Times New Roman" w:hAnsi="Times New Roman" w:cs="Times New Roman"/>
            <w:sz w:val="24"/>
            <w:szCs w:val="24"/>
          </w:rPr>
          <w:delText xml:space="preserve"> to</w:delText>
        </w:r>
      </w:del>
      <w:r>
        <w:rPr>
          <w:rFonts w:ascii="Times New Roman" w:eastAsia="Times New Roman" w:hAnsi="Times New Roman" w:cs="Times New Roman"/>
          <w:sz w:val="24"/>
          <w:szCs w:val="24"/>
        </w:rPr>
        <w:t xml:space="preserve"> lower ex-post power for some analyses. For example, analyzing mid-range donation amounts (roughly normally distributed), and setting aside the minimum and maximum donations, the actual power to detect a small effect, given the current </w:t>
      </w:r>
      <w:r>
        <w:rPr>
          <w:rFonts w:ascii="Times New Roman" w:eastAsia="Times New Roman" w:hAnsi="Times New Roman" w:cs="Times New Roman"/>
          <w:i/>
          <w:sz w:val="24"/>
          <w:szCs w:val="24"/>
        </w:rPr>
        <w:t>Ns</w:t>
      </w:r>
      <w:r>
        <w:rPr>
          <w:rFonts w:ascii="Times New Roman" w:eastAsia="Times New Roman" w:hAnsi="Times New Roman" w:cs="Times New Roman"/>
          <w:sz w:val="24"/>
          <w:szCs w:val="24"/>
        </w:rPr>
        <w:t xml:space="preserve">, would be &gt;.70 for one predictor and &gt;.45 for all five predictors in the 2 × 3 design (all other analyses had better power). </w:t>
      </w:r>
      <w:r w:rsidR="00744792">
        <w:rPr>
          <w:rFonts w:ascii="Times New Roman" w:eastAsia="Times New Roman" w:hAnsi="Times New Roman" w:cs="Times New Roman"/>
          <w:sz w:val="24"/>
          <w:szCs w:val="24"/>
        </w:rPr>
        <w:t>To get better estimates of effect sizes and confidence intervals we also</w:t>
      </w:r>
      <w:del w:id="476" w:author="Reinstein, David" w:date="2019-09-30T00:25:00Z">
        <w:r w:rsidR="00744792" w:rsidDel="00A25EAB">
          <w:rPr>
            <w:rFonts w:ascii="Times New Roman" w:eastAsia="Times New Roman" w:hAnsi="Times New Roman" w:cs="Times New Roman"/>
            <w:sz w:val="24"/>
            <w:szCs w:val="24"/>
          </w:rPr>
          <w:delText xml:space="preserve"> </w:delText>
        </w:r>
        <w:r w:rsidDel="00A25EAB">
          <w:rPr>
            <w:rFonts w:ascii="Times New Roman" w:eastAsia="Times New Roman" w:hAnsi="Times New Roman" w:cs="Times New Roman"/>
            <w:sz w:val="24"/>
            <w:szCs w:val="24"/>
          </w:rPr>
          <w:delText>we</w:delText>
        </w:r>
      </w:del>
      <w:r>
        <w:rPr>
          <w:rFonts w:ascii="Times New Roman" w:eastAsia="Times New Roman" w:hAnsi="Times New Roman" w:cs="Times New Roman"/>
          <w:sz w:val="24"/>
          <w:szCs w:val="24"/>
        </w:rPr>
        <w:t xml:space="preserve"> conducted mini meta-analyses (see Goh, Hall, &amp; Rosenthal, 2016).</w:t>
      </w:r>
    </w:p>
    <w:p w14:paraId="60F6DEF7" w14:textId="77777777" w:rsidR="00841F8A" w:rsidRDefault="00F37D5F">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Designs</w:t>
      </w:r>
    </w:p>
    <w:p w14:paraId="79D494BA" w14:textId="59E5100D" w:rsidR="007030B5" w:rsidRDefault="00F37D5F" w:rsidP="007030B5">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All studies involved a manipulation of a</w:t>
      </w:r>
      <w:r w:rsidR="009B495E">
        <w:rPr>
          <w:rFonts w:ascii="Times New Roman" w:eastAsia="Times New Roman" w:hAnsi="Times New Roman" w:cs="Times New Roman"/>
          <w:sz w:val="24"/>
          <w:szCs w:val="24"/>
        </w:rPr>
        <w:t xml:space="preserve"> </w:t>
      </w:r>
      <w:r w:rsidR="007030B5">
        <w:rPr>
          <w:rFonts w:ascii="Times New Roman" w:eastAsia="Times New Roman" w:hAnsi="Times New Roman" w:cs="Times New Roman"/>
          <w:sz w:val="24"/>
          <w:szCs w:val="24"/>
        </w:rPr>
        <w:t xml:space="preserve">victim </w:t>
      </w:r>
      <w:r>
        <w:rPr>
          <w:rFonts w:ascii="Times New Roman" w:eastAsia="Times New Roman" w:hAnsi="Times New Roman" w:cs="Times New Roman"/>
          <w:sz w:val="24"/>
          <w:szCs w:val="24"/>
        </w:rPr>
        <w:t>image (versus no image), crossed with a manipulation of efficiency or effectiveness information. Study 1 used a 2 (</w:t>
      </w:r>
      <w:r w:rsidR="007030B5">
        <w:rPr>
          <w:rFonts w:ascii="Times New Roman" w:eastAsia="Times New Roman" w:hAnsi="Times New Roman" w:cs="Times New Roman"/>
          <w:sz w:val="24"/>
          <w:szCs w:val="24"/>
        </w:rPr>
        <w:t xml:space="preserve">Victim </w:t>
      </w:r>
      <w:r>
        <w:rPr>
          <w:rFonts w:ascii="Times New Roman" w:eastAsia="Times New Roman" w:hAnsi="Times New Roman" w:cs="Times New Roman"/>
          <w:sz w:val="24"/>
          <w:szCs w:val="24"/>
        </w:rPr>
        <w:t>image: Yes/</w:t>
      </w:r>
      <w:r w:rsidR="009B495E">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o) × 2 (Positive efficiency information: Yes/No) between-subject design. In Study 2 and 3, we extended the second factor to three levels to manipulate positive and negative efficiency information (or no efficiency information, resulting in a 2 × 3 between-subject design). Study 4 used a 2 (Image: Yes/No) × 3 (Efficiency evaluation: Early /No /Late comparison) between-subject design (see procedure for rationale). Study 5 employed the same 2 × 2 design as in Study 1, except we manipulated information about effectiveness instead of efficiency. </w:t>
      </w:r>
      <w:r w:rsidR="007030B5">
        <w:rPr>
          <w:rFonts w:ascii="Times New Roman" w:eastAsia="Times New Roman" w:hAnsi="Times New Roman" w:cs="Times New Roman"/>
          <w:sz w:val="24"/>
          <w:szCs w:val="24"/>
        </w:rPr>
        <w:t>Study 6 involved a conjoint evaluation of the effectiveness of two charities, but was otherwise similar to Study 5.</w:t>
      </w:r>
    </w:p>
    <w:p w14:paraId="6B5A8C18" w14:textId="4599E194" w:rsidR="00841F8A" w:rsidRDefault="00F37D5F" w:rsidP="007030B5">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Procedures and Materials</w:t>
      </w:r>
      <w:ins w:id="477" w:author="Reinstein, David" w:date="2019-09-30T00:27:00Z">
        <w:r w:rsidR="00A25EAB">
          <w:rPr>
            <w:rStyle w:val="FootnoteReference"/>
            <w:rFonts w:ascii="Times New Roman" w:eastAsia="Times New Roman" w:hAnsi="Times New Roman" w:cs="Times New Roman"/>
            <w:b/>
            <w:sz w:val="24"/>
            <w:szCs w:val="24"/>
          </w:rPr>
          <w:footnoteReference w:id="4"/>
        </w:r>
      </w:ins>
      <w:r>
        <w:rPr>
          <w:rFonts w:ascii="Times New Roman" w:eastAsia="Times New Roman" w:hAnsi="Times New Roman" w:cs="Times New Roman"/>
          <w:b/>
          <w:sz w:val="24"/>
          <w:szCs w:val="24"/>
        </w:rPr>
        <w:t xml:space="preserve"> </w:t>
      </w:r>
    </w:p>
    <w:p w14:paraId="0BBD5D8C" w14:textId="648D75D9" w:rsidR="009B495E" w:rsidRDefault="007030B5">
      <w:pPr>
        <w:spacing w:after="0" w:line="480" w:lineRule="auto"/>
        <w:ind w:firstLine="709"/>
        <w:rPr>
          <w:rFonts w:ascii="Times New Roman" w:eastAsia="Times New Roman" w:hAnsi="Times New Roman" w:cs="Times New Roman"/>
          <w:sz w:val="24"/>
          <w:szCs w:val="24"/>
        </w:rPr>
      </w:pPr>
      <w:moveFromRangeStart w:id="492" w:author="Reinstein, David" w:date="2019-09-30T00:27:00Z" w:name="move20695665"/>
      <w:moveFrom w:id="493" w:author="Reinstein, David" w:date="2019-09-30T00:27:00Z">
        <w:r w:rsidDel="00A25EAB">
          <w:rPr>
            <w:rFonts w:ascii="Times New Roman" w:eastAsia="Times New Roman" w:hAnsi="Times New Roman" w:cs="Times New Roman"/>
            <w:sz w:val="24"/>
            <w:szCs w:val="24"/>
          </w:rPr>
          <w:t xml:space="preserve">This section provides a brief overview of </w:t>
        </w:r>
        <w:r w:rsidR="008307F4" w:rsidDel="00A25EAB">
          <w:rPr>
            <w:rFonts w:ascii="Times New Roman" w:eastAsia="Times New Roman" w:hAnsi="Times New Roman" w:cs="Times New Roman"/>
            <w:sz w:val="24"/>
            <w:szCs w:val="24"/>
          </w:rPr>
          <w:t xml:space="preserve">the procedures and materials. More detailed information is provided in the Supplementary materials. </w:t>
        </w:r>
      </w:moveFrom>
      <w:moveFromRangeEnd w:id="492"/>
      <w:r w:rsidR="00F37D5F">
        <w:rPr>
          <w:rFonts w:ascii="Times New Roman" w:eastAsia="Times New Roman" w:hAnsi="Times New Roman" w:cs="Times New Roman"/>
          <w:sz w:val="24"/>
          <w:szCs w:val="24"/>
        </w:rPr>
        <w:t xml:space="preserve">The first four experiments focused on the civil war in Syria, and participants in all conditions were initially shown a news headline about the humanitarian crisis in the country (Gladstone, 2016). We presented this information (and asked about their familiarity with such news) to establish a baseline problem description, </w:t>
      </w:r>
      <w:commentRangeStart w:id="494"/>
      <w:r w:rsidR="00F37D5F">
        <w:rPr>
          <w:rFonts w:ascii="Times New Roman" w:eastAsia="Times New Roman" w:hAnsi="Times New Roman" w:cs="Times New Roman"/>
          <w:sz w:val="24"/>
          <w:szCs w:val="24"/>
        </w:rPr>
        <w:t>and to rule out that only those in the image condition would perceive the crisis as more acute</w:t>
      </w:r>
      <w:commentRangeEnd w:id="494"/>
      <w:r w:rsidR="00A25EAB">
        <w:rPr>
          <w:rStyle w:val="CommentReference"/>
        </w:rPr>
        <w:commentReference w:id="494"/>
      </w:r>
      <w:r w:rsidR="00F37D5F">
        <w:rPr>
          <w:rFonts w:ascii="Times New Roman" w:eastAsia="Times New Roman" w:hAnsi="Times New Roman" w:cs="Times New Roman"/>
          <w:sz w:val="24"/>
          <w:szCs w:val="24"/>
        </w:rPr>
        <w:t xml:space="preserve">. For the image manipulation we used a highly publicized picture of an injured boy in an ambulance, following an airstrike. A brief caption from the Guardian included the boy’s name (see Nott, 2016), hence introducing an identified victim (see also Kogut &amp; Ritov, 2005). </w:t>
      </w:r>
    </w:p>
    <w:p w14:paraId="7ABA7BD4" w14:textId="69979007" w:rsidR="009B495E" w:rsidRDefault="00F37D5F" w:rsidP="00F034E2">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asked participants to describe their spontaneous reactions to seeing the image. Common responses </w:t>
      </w:r>
      <w:r w:rsidR="00744792">
        <w:rPr>
          <w:rFonts w:ascii="Times New Roman" w:eastAsia="Times New Roman" w:hAnsi="Times New Roman" w:cs="Times New Roman"/>
          <w:sz w:val="24"/>
          <w:szCs w:val="24"/>
        </w:rPr>
        <w:t xml:space="preserve">were </w:t>
      </w:r>
      <w:r>
        <w:rPr>
          <w:rFonts w:ascii="Times New Roman" w:eastAsia="Times New Roman" w:hAnsi="Times New Roman" w:cs="Times New Roman"/>
          <w:sz w:val="24"/>
          <w:szCs w:val="24"/>
        </w:rPr>
        <w:t xml:space="preserve">“sad,” </w:t>
      </w:r>
      <w:r w:rsidR="00744792">
        <w:rPr>
          <w:rFonts w:ascii="Times New Roman" w:eastAsia="Times New Roman" w:hAnsi="Times New Roman" w:cs="Times New Roman"/>
          <w:sz w:val="24"/>
          <w:szCs w:val="24"/>
        </w:rPr>
        <w:t>horrified,” “heartbreaking</w:t>
      </w:r>
      <w:r>
        <w:rPr>
          <w:rFonts w:ascii="Times New Roman" w:eastAsia="Times New Roman" w:hAnsi="Times New Roman" w:cs="Times New Roman"/>
          <w:sz w:val="24"/>
          <w:szCs w:val="24"/>
        </w:rPr>
        <w:t>,” and “</w:t>
      </w:r>
      <w:r w:rsidR="00744792">
        <w:rPr>
          <w:rFonts w:ascii="Times New Roman" w:eastAsia="Times New Roman" w:hAnsi="Times New Roman" w:cs="Times New Roman"/>
          <w:sz w:val="24"/>
          <w:szCs w:val="24"/>
        </w:rPr>
        <w:t xml:space="preserve">poor child.”  </w:t>
      </w:r>
      <w:r w:rsidR="008307F4">
        <w:rPr>
          <w:rFonts w:ascii="Times New Roman" w:eastAsia="Times New Roman" w:hAnsi="Times New Roman" w:cs="Times New Roman"/>
          <w:sz w:val="24"/>
          <w:szCs w:val="24"/>
        </w:rPr>
        <w:t>S</w:t>
      </w:r>
      <w:r w:rsidR="00F43881">
        <w:rPr>
          <w:rFonts w:ascii="Times New Roman" w:eastAsia="Times New Roman" w:hAnsi="Times New Roman" w:cs="Times New Roman"/>
          <w:sz w:val="24"/>
          <w:szCs w:val="24"/>
        </w:rPr>
        <w:t xml:space="preserve">ome of these reactions appear more like personal distress than empathy, </w:t>
      </w:r>
      <w:r w:rsidR="008307F4">
        <w:rPr>
          <w:rFonts w:ascii="Times New Roman" w:eastAsia="Times New Roman" w:hAnsi="Times New Roman" w:cs="Times New Roman"/>
          <w:sz w:val="24"/>
          <w:szCs w:val="24"/>
        </w:rPr>
        <w:t>but these</w:t>
      </w:r>
      <w:r w:rsidR="00F43881">
        <w:rPr>
          <w:rFonts w:ascii="Times New Roman" w:eastAsia="Times New Roman" w:hAnsi="Times New Roman" w:cs="Times New Roman"/>
          <w:sz w:val="24"/>
          <w:szCs w:val="24"/>
        </w:rPr>
        <w:t xml:space="preserve"> </w:t>
      </w:r>
      <w:r w:rsidR="00616DAB">
        <w:rPr>
          <w:rFonts w:ascii="Times New Roman" w:eastAsia="Times New Roman" w:hAnsi="Times New Roman" w:cs="Times New Roman"/>
          <w:sz w:val="24"/>
          <w:szCs w:val="24"/>
        </w:rPr>
        <w:t xml:space="preserve">two </w:t>
      </w:r>
      <w:r w:rsidR="00F43881">
        <w:rPr>
          <w:rFonts w:ascii="Times New Roman" w:eastAsia="Times New Roman" w:hAnsi="Times New Roman" w:cs="Times New Roman"/>
          <w:sz w:val="24"/>
          <w:szCs w:val="24"/>
        </w:rPr>
        <w:t xml:space="preserve">types of emotions are not mutually exclusive (e.g., </w:t>
      </w:r>
      <w:r w:rsidR="00056F2C">
        <w:rPr>
          <w:rFonts w:ascii="Times New Roman" w:eastAsia="Times New Roman" w:hAnsi="Times New Roman" w:cs="Times New Roman"/>
          <w:sz w:val="24"/>
          <w:szCs w:val="24"/>
        </w:rPr>
        <w:fldChar w:fldCharType="begin" w:fldLock="1"/>
      </w:r>
      <w:r w:rsidR="008345B4">
        <w:rPr>
          <w:rFonts w:ascii="Times New Roman" w:eastAsia="Times New Roman" w:hAnsi="Times New Roman" w:cs="Times New Roman"/>
          <w:sz w:val="24"/>
          <w:szCs w:val="24"/>
        </w:rPr>
        <w:instrText>ADDIN CSL_CITATION {"citationItems":[{"id":"ITEM-1","itemData":{"DOI":"10.1037/0022-3514.59.2.249","ISSN":"0022-3514","abstract":"This experiment investigated altruistic vs. egoistic interpretations of the effect of empathic concern on helping. The empathy-altruism hypothesis posits that empathic concern arouses an altruistic motivation to relieve the distress of another person; the negative state relief interpretation proposes that the effect of empathic concern is mediated by sadness, which produces an egoistic motivation to reduce one's own unpleasant state. Male (n = 96) and female (n = 96) Ss first listened with an imagine or observe set to another personls problem and then were given an opportunity to help that person with the same problem or with a different problem. Consistent with the empathy-altruism hypothesis, imagine-set Ss helped more often than did observe-set Ss for the same problem but not for a different one. In addition, only empathic concern associated with the specific problem related to helping. Although sadness was related to helping, it did not account for the effect of empathic concern.","author":[{"dropping-particle":"","family":"Dovidio","given":"John F.","non-dropping-particle":"","parse-names":false,"suffix":""},{"dropping-particle":"","family":"Allen","given":"Judith L.","non-dropping-particle":"","parse-names":false,"suffix":""},{"dropping-particle":"","family":"Schroeder","given":"David a.","non-dropping-particle":"","parse-names":false,"suffix":""}],"container-title":"Journal of Personality and Social Psychology","id":"ITEM-1","issue":"2","issued":{"date-parts":[["1990"]]},"page":"249-260","title":"Specificity of empathy-induced helping: Evidence for altruistic motivation.","type":"article-journal","volume":"59"},"uris":["http://www.mendeley.com/documents/?uuid=61fd97b4-eb7d-43ec-8efb-aab9c468fe5e"]}],"mendeley":{"formattedCitation":"(Dovidio, Allen, &amp; Schroeder, 1990)","manualFormatting":"Dovidio, Allen, &amp; Schroeder, 1990)","plainTextFormattedCitation":"(Dovidio, Allen, &amp; Schroeder, 1990)","previouslyFormattedCitation":"(Dovidio, Allen, &amp; Schroeder, 1990)"},"properties":{"noteIndex":0},"schema":"https://github.com/citation-style-language/schema/raw/master/csl-citation.json"}</w:instrText>
      </w:r>
      <w:r w:rsidR="00056F2C">
        <w:rPr>
          <w:rFonts w:ascii="Times New Roman" w:eastAsia="Times New Roman" w:hAnsi="Times New Roman" w:cs="Times New Roman"/>
          <w:sz w:val="24"/>
          <w:szCs w:val="24"/>
        </w:rPr>
        <w:fldChar w:fldCharType="separate"/>
      </w:r>
      <w:r w:rsidR="00056F2C" w:rsidRPr="00056F2C">
        <w:rPr>
          <w:rFonts w:ascii="Times New Roman" w:eastAsia="Times New Roman" w:hAnsi="Times New Roman" w:cs="Times New Roman"/>
          <w:noProof/>
          <w:sz w:val="24"/>
          <w:szCs w:val="24"/>
        </w:rPr>
        <w:t>Dovidio, Allen, &amp; Schroeder, 1990)</w:t>
      </w:r>
      <w:r w:rsidR="00056F2C">
        <w:rPr>
          <w:rFonts w:ascii="Times New Roman" w:eastAsia="Times New Roman" w:hAnsi="Times New Roman" w:cs="Times New Roman"/>
          <w:sz w:val="24"/>
          <w:szCs w:val="24"/>
        </w:rPr>
        <w:fldChar w:fldCharType="end"/>
      </w:r>
      <w:r w:rsidR="00F43881">
        <w:rPr>
          <w:rFonts w:ascii="Times New Roman" w:eastAsia="Times New Roman" w:hAnsi="Times New Roman" w:cs="Times New Roman"/>
          <w:sz w:val="24"/>
          <w:szCs w:val="24"/>
        </w:rPr>
        <w:t xml:space="preserve">. </w:t>
      </w:r>
      <w:r w:rsidR="00056F2C">
        <w:rPr>
          <w:rFonts w:ascii="Times New Roman" w:eastAsia="Times New Roman" w:hAnsi="Times New Roman" w:cs="Times New Roman"/>
          <w:sz w:val="24"/>
          <w:szCs w:val="24"/>
        </w:rPr>
        <w:t xml:space="preserve">The data would further suggest that the image triggered empathic reactions to the extent that it increases donations, </w:t>
      </w:r>
      <w:r w:rsidR="007030B5">
        <w:rPr>
          <w:rFonts w:ascii="Times New Roman" w:eastAsia="Times New Roman" w:hAnsi="Times New Roman" w:cs="Times New Roman"/>
          <w:sz w:val="24"/>
          <w:szCs w:val="24"/>
        </w:rPr>
        <w:t>as</w:t>
      </w:r>
      <w:r w:rsidR="00056F2C">
        <w:rPr>
          <w:rFonts w:ascii="Times New Roman" w:eastAsia="Times New Roman" w:hAnsi="Times New Roman" w:cs="Times New Roman"/>
          <w:sz w:val="24"/>
          <w:szCs w:val="24"/>
        </w:rPr>
        <w:t xml:space="preserve"> personal </w:t>
      </w:r>
      <w:r w:rsidR="00056F2C">
        <w:rPr>
          <w:rFonts w:ascii="Times New Roman" w:eastAsia="Times New Roman" w:hAnsi="Times New Roman" w:cs="Times New Roman"/>
          <w:sz w:val="24"/>
          <w:szCs w:val="24"/>
        </w:rPr>
        <w:lastRenderedPageBreak/>
        <w:t xml:space="preserve">distress </w:t>
      </w:r>
      <w:r w:rsidR="007030B5">
        <w:rPr>
          <w:rFonts w:ascii="Times New Roman" w:eastAsia="Times New Roman" w:hAnsi="Times New Roman" w:cs="Times New Roman"/>
          <w:sz w:val="24"/>
          <w:szCs w:val="24"/>
        </w:rPr>
        <w:t>tends to rather predict avoidance of the situation (e.g., leaving the survey) when that option is available</w:t>
      </w:r>
      <w:r w:rsidR="00056F2C">
        <w:rPr>
          <w:rFonts w:ascii="Times New Roman" w:eastAsia="Times New Roman" w:hAnsi="Times New Roman" w:cs="Times New Roman"/>
          <w:sz w:val="24"/>
          <w:szCs w:val="24"/>
        </w:rPr>
        <w:t xml:space="preserve"> </w:t>
      </w:r>
      <w:r w:rsidR="00F43881">
        <w:rPr>
          <w:rFonts w:ascii="Times New Roman" w:eastAsia="Times New Roman" w:hAnsi="Times New Roman" w:cs="Times New Roman"/>
          <w:sz w:val="24"/>
          <w:szCs w:val="24"/>
        </w:rPr>
        <w:t>(</w:t>
      </w:r>
      <w:r w:rsidR="008307F4">
        <w:rPr>
          <w:rFonts w:ascii="Times New Roman" w:eastAsia="Times New Roman" w:hAnsi="Times New Roman" w:cs="Times New Roman"/>
          <w:sz w:val="24"/>
          <w:szCs w:val="24"/>
        </w:rPr>
        <w:t xml:space="preserve">see </w:t>
      </w:r>
      <w:r w:rsidR="00056F2C">
        <w:rPr>
          <w:rFonts w:ascii="Times New Roman" w:eastAsia="Times New Roman" w:hAnsi="Times New Roman" w:cs="Times New Roman"/>
          <w:sz w:val="24"/>
          <w:szCs w:val="24"/>
        </w:rPr>
        <w:t>e.g., Dovidio et al., 2012</w:t>
      </w:r>
      <w:r w:rsidR="00F43881">
        <w:rPr>
          <w:rFonts w:ascii="Times New Roman" w:eastAsia="Times New Roman" w:hAnsi="Times New Roman" w:cs="Times New Roman"/>
          <w:sz w:val="24"/>
          <w:szCs w:val="24"/>
        </w:rPr>
        <w:t>)</w:t>
      </w:r>
      <w:r w:rsidR="00056F2C">
        <w:rPr>
          <w:rFonts w:ascii="Times New Roman" w:eastAsia="Times New Roman" w:hAnsi="Times New Roman" w:cs="Times New Roman"/>
          <w:sz w:val="24"/>
          <w:szCs w:val="24"/>
        </w:rPr>
        <w:t xml:space="preserve">. </w:t>
      </w:r>
    </w:p>
    <w:p w14:paraId="5F2D6827" w14:textId="3F090357" w:rsidR="00841F8A" w:rsidRDefault="00F37D5F">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further manipulated information about efficiency with ratings from charitynavigator.org. Charity Navigator rates charities in terms of financial health and accountability/transparency. The financial score represents a metric of efficiency that is based on, for example, percentage of total expenses that are dedicated to the charity operations. As such, we manipulated if participants had access to positive efficiency evaluations, presented in a realistic and ecologically valid format. In Study 4 we could also rule out any impact of information about accountability/transparency; see next paragraph. Experiments 2 and 3 further included a negative </w:t>
      </w:r>
      <w:r w:rsidR="000A481B">
        <w:rPr>
          <w:rFonts w:ascii="Times New Roman" w:eastAsia="Times New Roman" w:hAnsi="Times New Roman" w:cs="Times New Roman"/>
          <w:sz w:val="24"/>
          <w:szCs w:val="24"/>
        </w:rPr>
        <w:t xml:space="preserve">information </w:t>
      </w:r>
      <w:r>
        <w:rPr>
          <w:rFonts w:ascii="Times New Roman" w:eastAsia="Times New Roman" w:hAnsi="Times New Roman" w:cs="Times New Roman"/>
          <w:sz w:val="24"/>
          <w:szCs w:val="24"/>
        </w:rPr>
        <w:t>manipulation, describing donations as unavailable for their intended use. In particular, we used information that aid programs had been suspended when U.N. convoys were attacked (Cunningham, DeYoung, &amp; Roth 2016), implying that donated money would not be put toward any program in Syria at that time-point.</w:t>
      </w:r>
    </w:p>
    <w:p w14:paraId="6C018EFC" w14:textId="77777777" w:rsidR="00841F8A" w:rsidRDefault="00F37D5F">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Study 4 the efficiency information involved a conjoint evaluation of two charities, one with high efficiency </w:t>
      </w:r>
      <w:r>
        <w:rPr>
          <w:rFonts w:ascii="Times New Roman" w:eastAsia="Times New Roman" w:hAnsi="Times New Roman" w:cs="Times New Roman"/>
          <w:color w:val="000000"/>
          <w:sz w:val="24"/>
          <w:szCs w:val="24"/>
        </w:rPr>
        <w:t xml:space="preserve">(see charitynavigator.org/index.cfm?bay=search.history&amp;orgid=4438 [2016, June report]) </w:t>
      </w:r>
      <w:r>
        <w:rPr>
          <w:rFonts w:ascii="Times New Roman" w:eastAsia="Times New Roman" w:hAnsi="Times New Roman" w:cs="Times New Roman"/>
          <w:sz w:val="24"/>
          <w:szCs w:val="24"/>
        </w:rPr>
        <w:t xml:space="preserve">and the other having mediocre efficiency </w:t>
      </w:r>
      <w:r>
        <w:rPr>
          <w:rFonts w:ascii="Times New Roman" w:eastAsia="Times New Roman" w:hAnsi="Times New Roman" w:cs="Times New Roman"/>
          <w:color w:val="000000"/>
          <w:sz w:val="24"/>
          <w:szCs w:val="24"/>
        </w:rPr>
        <w:t>(see charitynavigator.org/index.cfm? bay=search.summary&amp;orgid=8166 [2016, June report]</w:t>
      </w:r>
      <w:r>
        <w:rPr>
          <w:rFonts w:ascii="Times New Roman" w:eastAsia="Times New Roman" w:hAnsi="Times New Roman" w:cs="Times New Roman"/>
          <w:sz w:val="24"/>
          <w:szCs w:val="24"/>
        </w:rPr>
        <w:t xml:space="preserve">). The conjoint presentation was motivated by the notion that some information is difficult to evaluate on its own, but becomes meaningful in relation to some comparative standard (Hsee, Loewenstein, Blount, &amp; Bazerman, 1999; see also Caviola et al., 2014). We tested if people would pay more attention to efficiency if they could directly compare charities based on this metric. The other charity navigator dimension, accountability/ transparency, was rated similarly for the two charities. The charities were presented side-by-side, with a randomized left-right assignment. We also manipulated when </w:t>
      </w:r>
      <w:r>
        <w:rPr>
          <w:rFonts w:ascii="Times New Roman" w:eastAsia="Times New Roman" w:hAnsi="Times New Roman" w:cs="Times New Roman"/>
          <w:sz w:val="24"/>
          <w:szCs w:val="24"/>
        </w:rPr>
        <w:lastRenderedPageBreak/>
        <w:t xml:space="preserve">participants received the efficiency information – before or after an initial commitment to donate (see below for more procedure details). </w:t>
      </w:r>
    </w:p>
    <w:p w14:paraId="12D74C31" w14:textId="2CA9192F" w:rsidR="000A481B" w:rsidRDefault="00F37D5F">
      <w:pPr>
        <w:spacing w:after="0" w:line="48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In Study 5 we focused on information about the outcome effectiveness</w:t>
      </w:r>
      <w:r>
        <w:rPr>
          <w:rFonts w:ascii="Times New Roman" w:eastAsia="Times New Roman" w:hAnsi="Times New Roman" w:cs="Times New Roman"/>
          <w:color w:val="000000"/>
          <w:sz w:val="24"/>
          <w:szCs w:val="24"/>
        </w:rPr>
        <w:t xml:space="preserve">, instead of (internal) charity efficiency. Participants either read a text about the effectiveness of the </w:t>
      </w:r>
      <w:r w:rsidR="000A481B">
        <w:rPr>
          <w:rFonts w:ascii="Times New Roman" w:eastAsia="Times New Roman" w:hAnsi="Times New Roman" w:cs="Times New Roman"/>
          <w:color w:val="000000"/>
          <w:sz w:val="24"/>
          <w:szCs w:val="24"/>
        </w:rPr>
        <w:t>Polio Eradication Initiative</w:t>
      </w:r>
      <w:r>
        <w:rPr>
          <w:rFonts w:ascii="Times New Roman" w:eastAsia="Times New Roman" w:hAnsi="Times New Roman" w:cs="Times New Roman"/>
          <w:color w:val="000000"/>
          <w:sz w:val="24"/>
          <w:szCs w:val="24"/>
        </w:rPr>
        <w:t>, including positive conclusions from an economic cost-benefit analysis (see Tebbens et al., 2010), or a control text describing the spread and detection of Polio (no mention of effectiveness). Here the image manipulation focused on a young girl paralyzed from Polio (see https://www.flickr.com/photos/91311153</w:t>
      </w:r>
    </w:p>
    <w:p w14:paraId="6892A3FA" w14:textId="77777777" w:rsidR="00841F8A" w:rsidRDefault="00F37D5F" w:rsidP="000A481B">
      <w:pP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@N02/8290596191). </w:t>
      </w:r>
    </w:p>
    <w:p w14:paraId="5CA9A627" w14:textId="77777777" w:rsidR="001854EB" w:rsidRDefault="00120687" w:rsidP="00FF32BA">
      <w:pPr>
        <w:spacing w:after="0" w:line="48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Study 6 focused on charity outcome effectiveness for helping blind individuals (similar to an example given by Singer, 2015)</w:t>
      </w:r>
      <w:r>
        <w:rPr>
          <w:rFonts w:ascii="Times New Roman" w:eastAsia="Times New Roman" w:hAnsi="Times New Roman" w:cs="Times New Roman"/>
          <w:color w:val="000000"/>
          <w:sz w:val="24"/>
          <w:szCs w:val="24"/>
        </w:rPr>
        <w:t xml:space="preserve">. Like study 4, it also involved a conjoint evaluation of two charities. </w:t>
      </w:r>
      <w:r w:rsidR="00D166BD">
        <w:rPr>
          <w:rFonts w:ascii="Times New Roman" w:eastAsia="Times New Roman" w:hAnsi="Times New Roman" w:cs="Times New Roman"/>
          <w:color w:val="000000"/>
          <w:sz w:val="24"/>
          <w:szCs w:val="24"/>
        </w:rPr>
        <w:t xml:space="preserve">The effectiveness information described </w:t>
      </w:r>
      <w:r w:rsidR="000A481B">
        <w:rPr>
          <w:rFonts w:ascii="Times New Roman" w:eastAsia="Times New Roman" w:hAnsi="Times New Roman" w:cs="Times New Roman"/>
          <w:color w:val="000000"/>
          <w:sz w:val="24"/>
          <w:szCs w:val="24"/>
        </w:rPr>
        <w:t>how</w:t>
      </w:r>
      <w:r w:rsidR="00D166BD">
        <w:rPr>
          <w:rFonts w:ascii="Times New Roman" w:eastAsia="Times New Roman" w:hAnsi="Times New Roman" w:cs="Times New Roman"/>
          <w:color w:val="000000"/>
          <w:sz w:val="24"/>
          <w:szCs w:val="24"/>
        </w:rPr>
        <w:t xml:space="preserve"> the lifetime cost for a guide dog is around £55,000</w:t>
      </w:r>
      <w:r w:rsidR="00993EAA">
        <w:rPr>
          <w:rFonts w:ascii="Times New Roman" w:eastAsia="Times New Roman" w:hAnsi="Times New Roman" w:cs="Times New Roman"/>
          <w:color w:val="000000"/>
          <w:sz w:val="24"/>
          <w:szCs w:val="24"/>
        </w:rPr>
        <w:t xml:space="preserve"> (cost-ineffective charity)</w:t>
      </w:r>
      <w:r w:rsidR="00D166BD">
        <w:rPr>
          <w:rFonts w:ascii="Times New Roman" w:eastAsia="Times New Roman" w:hAnsi="Times New Roman" w:cs="Times New Roman"/>
          <w:color w:val="000000"/>
          <w:sz w:val="24"/>
          <w:szCs w:val="24"/>
        </w:rPr>
        <w:t xml:space="preserve">, as compared to estimates of £75 to avert </w:t>
      </w:r>
      <w:r w:rsidR="00D166BD" w:rsidRPr="00D166BD">
        <w:rPr>
          <w:rFonts w:ascii="Times New Roman" w:eastAsia="Times New Roman" w:hAnsi="Times New Roman" w:cs="Times New Roman"/>
          <w:color w:val="000000"/>
          <w:sz w:val="24"/>
          <w:szCs w:val="24"/>
        </w:rPr>
        <w:t xml:space="preserve">10-50 years of serious debilitation </w:t>
      </w:r>
      <w:r w:rsidR="00D166BD">
        <w:rPr>
          <w:rFonts w:ascii="Times New Roman" w:eastAsia="Times New Roman" w:hAnsi="Times New Roman" w:cs="Times New Roman"/>
          <w:color w:val="000000"/>
          <w:sz w:val="24"/>
          <w:szCs w:val="24"/>
        </w:rPr>
        <w:t>from river blindness</w:t>
      </w:r>
      <w:r w:rsidR="00993EAA">
        <w:rPr>
          <w:rFonts w:ascii="Times New Roman" w:eastAsia="Times New Roman" w:hAnsi="Times New Roman" w:cs="Times New Roman"/>
          <w:color w:val="000000"/>
          <w:sz w:val="24"/>
          <w:szCs w:val="24"/>
        </w:rPr>
        <w:t xml:space="preserve"> (cost-effective charity)</w:t>
      </w:r>
      <w:r w:rsidR="00D166BD">
        <w:rPr>
          <w:rFonts w:ascii="Times New Roman" w:eastAsia="Times New Roman" w:hAnsi="Times New Roman" w:cs="Times New Roman"/>
          <w:color w:val="000000"/>
          <w:sz w:val="24"/>
          <w:szCs w:val="24"/>
        </w:rPr>
        <w:t>.</w:t>
      </w:r>
      <w:r w:rsidR="00FF32B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The image depicted a blind teenage girl (see supplemental materials). </w:t>
      </w:r>
    </w:p>
    <w:p w14:paraId="73581B6E" w14:textId="532795A6" w:rsidR="00841F8A" w:rsidRDefault="00F37D5F">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In all studies</w:t>
      </w:r>
      <w:ins w:id="495" w:author="Robin Bergh" w:date="2019-09-11T23:52:00Z">
        <w:r w:rsidR="001E681B">
          <w:rPr>
            <w:rFonts w:ascii="Times New Roman" w:eastAsia="Times New Roman" w:hAnsi="Times New Roman" w:cs="Times New Roman"/>
            <w:sz w:val="24"/>
            <w:szCs w:val="24"/>
          </w:rPr>
          <w:t>,</w:t>
        </w:r>
      </w:ins>
      <w:ins w:id="496" w:author="Robin Bergh" w:date="2019-09-11T23:41:00Z">
        <w:r w:rsidR="00120687">
          <w:rPr>
            <w:rFonts w:ascii="Times New Roman" w:eastAsia="Times New Roman" w:hAnsi="Times New Roman" w:cs="Times New Roman"/>
            <w:sz w:val="24"/>
            <w:szCs w:val="24"/>
          </w:rPr>
          <w:t xml:space="preserve"> </w:t>
        </w:r>
        <w:commentRangeStart w:id="497"/>
        <w:r w:rsidR="00120687">
          <w:rPr>
            <w:rFonts w:ascii="Times New Roman" w:eastAsia="Times New Roman" w:hAnsi="Times New Roman" w:cs="Times New Roman"/>
            <w:sz w:val="24"/>
            <w:szCs w:val="24"/>
          </w:rPr>
          <w:t>except the last one</w:t>
        </w:r>
      </w:ins>
      <w:commentRangeEnd w:id="497"/>
      <w:r w:rsidR="00FC46DD">
        <w:rPr>
          <w:rStyle w:val="CommentReference"/>
        </w:rPr>
        <w:commentReference w:id="497"/>
      </w:r>
      <w:commentRangeStart w:id="498"/>
      <w:r>
        <w:rPr>
          <w:rFonts w:ascii="Times New Roman" w:eastAsia="Times New Roman" w:hAnsi="Times New Roman" w:cs="Times New Roman"/>
          <w:sz w:val="24"/>
          <w:szCs w:val="24"/>
        </w:rPr>
        <w:t>,</w:t>
      </w:r>
      <w:commentRangeEnd w:id="498"/>
      <w:r w:rsidR="005B0B78">
        <w:rPr>
          <w:rStyle w:val="CommentReference"/>
        </w:rPr>
        <w:commentReference w:id="498"/>
      </w:r>
      <w:r>
        <w:rPr>
          <w:rFonts w:ascii="Times New Roman" w:eastAsia="Times New Roman" w:hAnsi="Times New Roman" w:cs="Times New Roman"/>
          <w:sz w:val="24"/>
          <w:szCs w:val="24"/>
        </w:rPr>
        <w:t xml:space="preserve"> participants were asked if they would be willing to donate (yes/no) before being asked about actual donations. The timing of the commitment question, or rather the information seen before or after it (but before actual donations) varied across the current studies, in order to test different hypotheses about how images interact with efficiency information at different stages of the decision-making process to donate</w:t>
      </w:r>
      <w:r w:rsidR="00993EAA">
        <w:rPr>
          <w:rFonts w:ascii="Times New Roman" w:eastAsia="Times New Roman" w:hAnsi="Times New Roman" w:cs="Times New Roman"/>
          <w:sz w:val="24"/>
          <w:szCs w:val="24"/>
        </w:rPr>
        <w:t xml:space="preserve"> (</w:t>
      </w:r>
      <w:commentRangeStart w:id="499"/>
      <w:r w:rsidR="00993EAA" w:rsidRPr="005B0B78">
        <w:rPr>
          <w:rFonts w:ascii="Times New Roman" w:eastAsia="Times New Roman" w:hAnsi="Times New Roman" w:cs="Times New Roman"/>
          <w:sz w:val="24"/>
          <w:szCs w:val="24"/>
          <w:highlight w:val="yellow"/>
        </w:rPr>
        <w:t>see Supplementary materials for details</w:t>
      </w:r>
      <w:commentRangeEnd w:id="499"/>
      <w:r w:rsidR="00287D13">
        <w:rPr>
          <w:rStyle w:val="CommentReference"/>
        </w:rPr>
        <w:commentReference w:id="499"/>
      </w:r>
      <w:r w:rsidR="00993EA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More systematic follow-up studies on the order effects (not reported here, due to different focus) </w:t>
      </w:r>
      <w:commentRangeStart w:id="500"/>
      <w:r>
        <w:rPr>
          <w:rFonts w:ascii="Times New Roman" w:eastAsia="Times New Roman" w:hAnsi="Times New Roman" w:cs="Times New Roman"/>
          <w:sz w:val="24"/>
          <w:szCs w:val="24"/>
        </w:rPr>
        <w:t>showed no systematic differences in terms of whether empathic and rational appeals occur</w:t>
      </w:r>
      <w:r w:rsidR="001813B7">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before or after donation commitments</w:t>
      </w:r>
      <w:commentRangeStart w:id="501"/>
      <w:r>
        <w:rPr>
          <w:rFonts w:ascii="Times New Roman" w:eastAsia="Times New Roman" w:hAnsi="Times New Roman" w:cs="Times New Roman"/>
          <w:sz w:val="24"/>
          <w:szCs w:val="24"/>
        </w:rPr>
        <w:t>.</w:t>
      </w:r>
      <w:commentRangeEnd w:id="500"/>
      <w:r w:rsidR="001813B7">
        <w:rPr>
          <w:rStyle w:val="CommentReference"/>
        </w:rPr>
        <w:commentReference w:id="500"/>
      </w:r>
      <w:commentRangeEnd w:id="501"/>
      <w:r w:rsidR="00141260">
        <w:rPr>
          <w:rStyle w:val="CommentReference"/>
        </w:rPr>
        <w:commentReference w:id="501"/>
      </w:r>
    </w:p>
    <w:p w14:paraId="16212F11" w14:textId="77777777" w:rsidR="00D90B59" w:rsidRDefault="00F37D5F">
      <w:pPr>
        <w:spacing w:after="0" w:line="48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lastRenderedPageBreak/>
        <w:t xml:space="preserve">The primary outcome of interest was how much participants decided to donate, either from a bonus payment or prospective raffle winnings. Answers were given on a slider scale, and these had 1c increments for the $3 and $5 bonuses. For the $50 raffle winnings the scale had $1 increments (see </w:t>
      </w:r>
      <w:r>
        <w:rPr>
          <w:rFonts w:ascii="Times New Roman" w:eastAsia="Times New Roman" w:hAnsi="Times New Roman" w:cs="Times New Roman"/>
          <w:i/>
          <w:sz w:val="24"/>
          <w:szCs w:val="24"/>
        </w:rPr>
        <w:t>Participants</w:t>
      </w:r>
      <w:r>
        <w:rPr>
          <w:rFonts w:ascii="Times New Roman" w:eastAsia="Times New Roman" w:hAnsi="Times New Roman" w:cs="Times New Roman"/>
          <w:sz w:val="24"/>
          <w:szCs w:val="24"/>
        </w:rPr>
        <w:t xml:space="preserve"> for details about the payments). Decisions were consequential, and participants in Studies 1-3 were told that donations were going to the Syria Fund of Save the Children (and the efficiency information also specified the charity name). The two charities in Study 4 were not named, and participants in the efficiency comparison conditions chose one of them from a display of their Charity Navigator ratings. Participants in Study 5 learned that donated amounts would go to the </w:t>
      </w:r>
      <w:r>
        <w:rPr>
          <w:rFonts w:ascii="Times New Roman" w:eastAsia="Times New Roman" w:hAnsi="Times New Roman" w:cs="Times New Roman"/>
          <w:color w:val="000000"/>
          <w:sz w:val="24"/>
          <w:szCs w:val="24"/>
        </w:rPr>
        <w:t xml:space="preserve">Polio Eradication Initiative. </w:t>
      </w:r>
      <w:r w:rsidR="001E681B">
        <w:rPr>
          <w:rFonts w:ascii="Times New Roman" w:eastAsia="Times New Roman" w:hAnsi="Times New Roman" w:cs="Times New Roman"/>
          <w:color w:val="000000"/>
          <w:sz w:val="24"/>
          <w:szCs w:val="24"/>
        </w:rPr>
        <w:t xml:space="preserve">In study 6, participants first chose </w:t>
      </w:r>
      <w:r w:rsidR="00993EAA">
        <w:rPr>
          <w:rFonts w:ascii="Times New Roman" w:eastAsia="Times New Roman" w:hAnsi="Times New Roman" w:cs="Times New Roman"/>
          <w:color w:val="000000"/>
          <w:sz w:val="24"/>
          <w:szCs w:val="24"/>
        </w:rPr>
        <w:t>between supporting guide dogs or river blindness interventions, or neither</w:t>
      </w:r>
      <w:r w:rsidR="001E681B">
        <w:rPr>
          <w:rFonts w:ascii="Times New Roman" w:eastAsia="Times New Roman" w:hAnsi="Times New Roman" w:cs="Times New Roman"/>
          <w:color w:val="000000"/>
          <w:sz w:val="24"/>
          <w:szCs w:val="24"/>
        </w:rPr>
        <w:t xml:space="preserve">, and then decided on an </w:t>
      </w:r>
      <w:r w:rsidR="00D90B59">
        <w:rPr>
          <w:rFonts w:ascii="Times New Roman" w:eastAsia="Times New Roman" w:hAnsi="Times New Roman" w:cs="Times New Roman"/>
          <w:color w:val="000000"/>
          <w:sz w:val="24"/>
          <w:szCs w:val="24"/>
        </w:rPr>
        <w:t>amount</w:t>
      </w:r>
      <w:r w:rsidR="00993EAA">
        <w:rPr>
          <w:rFonts w:ascii="Times New Roman" w:eastAsia="Times New Roman" w:hAnsi="Times New Roman" w:cs="Times New Roman"/>
          <w:color w:val="000000"/>
          <w:sz w:val="24"/>
          <w:szCs w:val="24"/>
        </w:rPr>
        <w:t xml:space="preserve"> to give</w:t>
      </w:r>
      <w:r w:rsidR="00D90B59">
        <w:rPr>
          <w:rFonts w:ascii="Times New Roman" w:eastAsia="Times New Roman" w:hAnsi="Times New Roman" w:cs="Times New Roman"/>
          <w:color w:val="000000"/>
          <w:sz w:val="24"/>
          <w:szCs w:val="24"/>
        </w:rPr>
        <w:t xml:space="preserve">. </w:t>
      </w:r>
    </w:p>
    <w:p w14:paraId="12176C6E" w14:textId="08F45EDB" w:rsidR="00841F8A" w:rsidRDefault="00D90B59">
      <w:pPr>
        <w:spacing w:after="0" w:line="480" w:lineRule="auto"/>
        <w:ind w:firstLine="709"/>
        <w:rPr>
          <w:rFonts w:ascii="Times New Roman" w:eastAsia="Times New Roman" w:hAnsi="Times New Roman" w:cs="Times New Roman"/>
          <w:sz w:val="24"/>
          <w:szCs w:val="24"/>
        </w:rPr>
      </w:pPr>
      <w:del w:id="502" w:author="Robin Bergh" w:date="2019-09-24T11:05:00Z">
        <w:r w:rsidDel="00993EAA">
          <w:rPr>
            <w:rFonts w:ascii="Times New Roman" w:eastAsia="Times New Roman" w:hAnsi="Times New Roman" w:cs="Times New Roman"/>
            <w:color w:val="000000"/>
            <w:sz w:val="24"/>
            <w:szCs w:val="24"/>
          </w:rPr>
          <w:delText>All</w:delText>
        </w:r>
        <w:r w:rsidR="00F37D5F" w:rsidDel="00993EAA">
          <w:rPr>
            <w:rFonts w:ascii="Times New Roman" w:eastAsia="Times New Roman" w:hAnsi="Times New Roman" w:cs="Times New Roman"/>
            <w:color w:val="000000"/>
            <w:sz w:val="24"/>
            <w:szCs w:val="24"/>
          </w:rPr>
          <w:delText xml:space="preserve"> s</w:delText>
        </w:r>
      </w:del>
      <w:ins w:id="503" w:author="Robin Bergh" w:date="2019-09-24T11:05:00Z">
        <w:r w:rsidR="00993EAA">
          <w:rPr>
            <w:rFonts w:ascii="Times New Roman" w:eastAsia="Times New Roman" w:hAnsi="Times New Roman" w:cs="Times New Roman"/>
            <w:color w:val="000000"/>
            <w:sz w:val="24"/>
            <w:szCs w:val="24"/>
          </w:rPr>
          <w:t>S</w:t>
        </w:r>
      </w:ins>
      <w:r w:rsidR="00F37D5F">
        <w:rPr>
          <w:rFonts w:ascii="Times New Roman" w:eastAsia="Times New Roman" w:hAnsi="Times New Roman" w:cs="Times New Roman"/>
          <w:color w:val="000000"/>
          <w:sz w:val="24"/>
          <w:szCs w:val="24"/>
        </w:rPr>
        <w:t xml:space="preserve">tudies ended with a brief personality and value survey, followed by demographics and debriefing. The survey included measures of, for instance, </w:t>
      </w:r>
      <w:r w:rsidR="00F37D5F">
        <w:rPr>
          <w:rFonts w:ascii="Times New Roman" w:eastAsia="Times New Roman" w:hAnsi="Times New Roman" w:cs="Times New Roman"/>
          <w:sz w:val="24"/>
          <w:szCs w:val="24"/>
        </w:rPr>
        <w:t xml:space="preserve">empathic concern (Davis, 1983), and intellect (DeYoung, Quilty, &amp; Peterson, 2007). These two variables were tested as moderators for the experimental effects. However, we found no reliable moderation effects, and being secondary to our current aims, we report no results for these variables (analytic scripts and results are open to request). </w:t>
      </w:r>
      <w:r w:rsidR="00993EAA">
        <w:rPr>
          <w:rFonts w:ascii="Times New Roman" w:eastAsia="Times New Roman" w:hAnsi="Times New Roman" w:cs="Times New Roman"/>
          <w:sz w:val="24"/>
          <w:szCs w:val="24"/>
        </w:rPr>
        <w:t xml:space="preserve">The experimental manipulations in Study 6 were embedded within a larger survey, </w:t>
      </w:r>
      <w:r w:rsidR="00633D78">
        <w:rPr>
          <w:rFonts w:ascii="Times New Roman" w:eastAsia="Times New Roman" w:hAnsi="Times New Roman" w:cs="Times New Roman"/>
          <w:sz w:val="24"/>
          <w:szCs w:val="24"/>
        </w:rPr>
        <w:t>collecting a range of demographic and attitudinal measure</w:t>
      </w:r>
      <w:r w:rsidR="00616DAB">
        <w:rPr>
          <w:rFonts w:ascii="Times New Roman" w:eastAsia="Times New Roman" w:hAnsi="Times New Roman" w:cs="Times New Roman"/>
          <w:sz w:val="24"/>
          <w:szCs w:val="24"/>
        </w:rPr>
        <w:t>s</w:t>
      </w:r>
      <w:r w:rsidR="00993EAA">
        <w:rPr>
          <w:rFonts w:ascii="Times New Roman" w:eastAsia="Times New Roman" w:hAnsi="Times New Roman" w:cs="Times New Roman"/>
          <w:sz w:val="24"/>
          <w:szCs w:val="24"/>
        </w:rPr>
        <w:t xml:space="preserve"> </w:t>
      </w:r>
      <w:r w:rsidR="00616DAB">
        <w:rPr>
          <w:rFonts w:ascii="Times New Roman" w:eastAsia="Times New Roman" w:hAnsi="Times New Roman" w:cs="Times New Roman"/>
          <w:sz w:val="24"/>
          <w:szCs w:val="24"/>
        </w:rPr>
        <w:t>(</w:t>
      </w:r>
      <w:commentRangeStart w:id="504"/>
      <w:commentRangeStart w:id="505"/>
      <w:commentRangeStart w:id="506"/>
      <w:r w:rsidR="00616DAB">
        <w:rPr>
          <w:rFonts w:ascii="Times New Roman" w:eastAsia="Times New Roman" w:hAnsi="Times New Roman" w:cs="Times New Roman"/>
          <w:sz w:val="24"/>
          <w:szCs w:val="24"/>
        </w:rPr>
        <w:t>see Supplemental materials</w:t>
      </w:r>
      <w:commentRangeEnd w:id="504"/>
      <w:r w:rsidR="00141260">
        <w:rPr>
          <w:rStyle w:val="CommentReference"/>
        </w:rPr>
        <w:commentReference w:id="504"/>
      </w:r>
      <w:commentRangeEnd w:id="505"/>
      <w:r w:rsidR="00AF1157">
        <w:rPr>
          <w:rStyle w:val="CommentReference"/>
        </w:rPr>
        <w:commentReference w:id="505"/>
      </w:r>
      <w:commentRangeEnd w:id="506"/>
      <w:r w:rsidR="00AF1157">
        <w:rPr>
          <w:rStyle w:val="CommentReference"/>
        </w:rPr>
        <w:commentReference w:id="506"/>
      </w:r>
      <w:r w:rsidR="00616DAB">
        <w:rPr>
          <w:rFonts w:ascii="Times New Roman" w:eastAsia="Times New Roman" w:hAnsi="Times New Roman" w:cs="Times New Roman"/>
          <w:sz w:val="24"/>
          <w:szCs w:val="24"/>
        </w:rPr>
        <w:t xml:space="preserve">).  </w:t>
      </w:r>
    </w:p>
    <w:p w14:paraId="27A775DB" w14:textId="77777777" w:rsidR="00841F8A" w:rsidRDefault="00F37D5F">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bookmarkStart w:id="507" w:name="_GoBack"/>
      <w:bookmarkEnd w:id="507"/>
    </w:p>
    <w:p w14:paraId="4B65169D" w14:textId="0CC800BD" w:rsidR="00841F8A" w:rsidRDefault="001A19F9">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first examined</w:t>
      </w:r>
      <w:r w:rsidR="00F37D5F">
        <w:rPr>
          <w:rFonts w:ascii="Times New Roman" w:eastAsia="Times New Roman" w:hAnsi="Times New Roman" w:cs="Times New Roman"/>
          <w:sz w:val="24"/>
          <w:szCs w:val="24"/>
        </w:rPr>
        <w:t xml:space="preserve"> the experimental effects in ANOVAs, including null-donations. </w:t>
      </w:r>
      <w:r w:rsidR="00F37D5F" w:rsidRPr="00DF1E80">
        <w:rPr>
          <w:rFonts w:ascii="Times New Roman" w:eastAsia="Times New Roman" w:hAnsi="Times New Roman" w:cs="Times New Roman"/>
          <w:sz w:val="24"/>
          <w:szCs w:val="24"/>
        </w:rPr>
        <w:t xml:space="preserve">There was a significant main effect of the image manipulation in every experiment, </w:t>
      </w:r>
      <w:commentRangeStart w:id="508"/>
      <w:r w:rsidR="00F37D5F" w:rsidRPr="00DF1E80">
        <w:rPr>
          <w:rFonts w:ascii="Times New Roman" w:eastAsia="Times New Roman" w:hAnsi="Times New Roman" w:cs="Times New Roman"/>
          <w:sz w:val="24"/>
          <w:szCs w:val="24"/>
        </w:rPr>
        <w:t>except study 2</w:t>
      </w:r>
      <w:r w:rsidR="00141260">
        <w:rPr>
          <w:rFonts w:ascii="Times New Roman" w:eastAsia="Times New Roman" w:hAnsi="Times New Roman" w:cs="Times New Roman"/>
          <w:sz w:val="24"/>
          <w:szCs w:val="24"/>
        </w:rPr>
        <w:t xml:space="preserve"> and </w:t>
      </w:r>
      <w:commentRangeStart w:id="509"/>
      <w:r w:rsidR="00141260">
        <w:rPr>
          <w:rFonts w:ascii="Times New Roman" w:eastAsia="Times New Roman" w:hAnsi="Times New Roman" w:cs="Times New Roman"/>
          <w:sz w:val="24"/>
          <w:szCs w:val="24"/>
        </w:rPr>
        <w:t>6</w:t>
      </w:r>
      <w:r w:rsidR="00F37D5F">
        <w:rPr>
          <w:rFonts w:ascii="Times New Roman" w:eastAsia="Times New Roman" w:hAnsi="Times New Roman" w:cs="Times New Roman"/>
          <w:sz w:val="24"/>
          <w:szCs w:val="24"/>
        </w:rPr>
        <w:t xml:space="preserve">. </w:t>
      </w:r>
      <w:commentRangeEnd w:id="508"/>
      <w:r w:rsidR="00633D78">
        <w:rPr>
          <w:rStyle w:val="CommentReference"/>
        </w:rPr>
        <w:commentReference w:id="508"/>
      </w:r>
      <w:commentRangeEnd w:id="509"/>
      <w:r w:rsidR="00141260">
        <w:rPr>
          <w:rStyle w:val="CommentReference"/>
        </w:rPr>
        <w:commentReference w:id="509"/>
      </w:r>
      <w:r w:rsidR="00F37D5F">
        <w:rPr>
          <w:rFonts w:ascii="Times New Roman" w:eastAsia="Times New Roman" w:hAnsi="Times New Roman" w:cs="Times New Roman"/>
          <w:sz w:val="24"/>
          <w:szCs w:val="24"/>
        </w:rPr>
        <w:t xml:space="preserve">There were no main effects of efficiency or effectiveness manipulations, and no significant interactions (see Table 1). </w:t>
      </w:r>
    </w:p>
    <w:p w14:paraId="002160FA" w14:textId="6C6B4E83" w:rsidR="00E913C4" w:rsidRDefault="00F37D5F" w:rsidP="00520D55">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 further conducted a mini meta-analysis (Goh et al., 2016) for the image and efficiency/effectiveness effects, and their interactions. Here we used a regression framework, and point-biserial correlations as effect sizes, as in the main analyses. Given the experimental design, and matching the ANOVAs, we used effect coding </w:t>
      </w:r>
      <w:commentRangeStart w:id="510"/>
      <w:r>
        <w:rPr>
          <w:rFonts w:ascii="Times New Roman" w:eastAsia="Times New Roman" w:hAnsi="Times New Roman" w:cs="Times New Roman"/>
          <w:sz w:val="24"/>
          <w:szCs w:val="24"/>
        </w:rPr>
        <w:t>(+/-.5)</w:t>
      </w:r>
      <w:commentRangeEnd w:id="510"/>
      <w:r w:rsidR="00C43A50">
        <w:rPr>
          <w:rStyle w:val="CommentReference"/>
        </w:rPr>
        <w:commentReference w:id="510"/>
      </w:r>
      <w:commentRangeStart w:id="511"/>
      <w:r>
        <w:rPr>
          <w:rFonts w:ascii="Times New Roman" w:eastAsia="Times New Roman" w:hAnsi="Times New Roman" w:cs="Times New Roman"/>
          <w:sz w:val="24"/>
          <w:szCs w:val="24"/>
        </w:rPr>
        <w:t>.</w:t>
      </w:r>
      <w:commentRangeEnd w:id="511"/>
      <w:r w:rsidR="008D7607">
        <w:rPr>
          <w:rStyle w:val="CommentReference"/>
        </w:rPr>
        <w:commentReference w:id="511"/>
      </w:r>
      <w:r>
        <w:rPr>
          <w:rFonts w:ascii="Times New Roman" w:eastAsia="Times New Roman" w:hAnsi="Times New Roman" w:cs="Times New Roman"/>
          <w:sz w:val="24"/>
          <w:szCs w:val="24"/>
        </w:rPr>
        <w:t xml:space="preserve"> The meta-analysis include</w:t>
      </w:r>
      <w:r w:rsidR="00775BFB">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positive efficiency/effectiveness only (as we only had negative information in two studies), and in study 4 we used the average effect of early and late presentation. This analysis indicated a robust effect of the image manipulation, no reliable influence of efficiency/effectiveness, and a </w:t>
      </w:r>
      <w:commentRangeStart w:id="512"/>
      <w:r>
        <w:rPr>
          <w:rFonts w:ascii="Times New Roman" w:eastAsia="Times New Roman" w:hAnsi="Times New Roman" w:cs="Times New Roman"/>
          <w:sz w:val="24"/>
          <w:szCs w:val="24"/>
        </w:rPr>
        <w:t>borderline significant interaction between these factors</w:t>
      </w:r>
      <w:commentRangeStart w:id="513"/>
      <w:commentRangeStart w:id="514"/>
      <w:r>
        <w:rPr>
          <w:rFonts w:ascii="Times New Roman" w:eastAsia="Times New Roman" w:hAnsi="Times New Roman" w:cs="Times New Roman"/>
          <w:sz w:val="24"/>
          <w:szCs w:val="24"/>
        </w:rPr>
        <w:t xml:space="preserve">. </w:t>
      </w:r>
      <w:commentRangeEnd w:id="512"/>
      <w:r w:rsidR="00A72422">
        <w:rPr>
          <w:rStyle w:val="CommentReference"/>
        </w:rPr>
        <w:commentReference w:id="512"/>
      </w:r>
      <w:commentRangeEnd w:id="513"/>
      <w:r w:rsidR="008D7607">
        <w:rPr>
          <w:rStyle w:val="CommentReference"/>
        </w:rPr>
        <w:commentReference w:id="513"/>
      </w:r>
      <w:commentRangeEnd w:id="514"/>
      <w:r w:rsidR="00B84219">
        <w:rPr>
          <w:rStyle w:val="CommentReference"/>
        </w:rPr>
        <w:commentReference w:id="514"/>
      </w:r>
      <w:r>
        <w:rPr>
          <w:rFonts w:ascii="Times New Roman" w:eastAsia="Times New Roman" w:hAnsi="Times New Roman" w:cs="Times New Roman"/>
          <w:sz w:val="24"/>
          <w:szCs w:val="24"/>
        </w:rPr>
        <w:t xml:space="preserve">The interaction </w:t>
      </w:r>
      <w:r w:rsidR="00A72422">
        <w:rPr>
          <w:rFonts w:ascii="Times New Roman" w:eastAsia="Times New Roman" w:hAnsi="Times New Roman" w:cs="Times New Roman"/>
          <w:sz w:val="24"/>
          <w:szCs w:val="24"/>
        </w:rPr>
        <w:t xml:space="preserve">suggested </w:t>
      </w:r>
      <w:r>
        <w:rPr>
          <w:rFonts w:ascii="Times New Roman" w:eastAsia="Times New Roman" w:hAnsi="Times New Roman" w:cs="Times New Roman"/>
          <w:sz w:val="24"/>
          <w:szCs w:val="24"/>
        </w:rPr>
        <w:t xml:space="preserve">that the image effect was suppressed when presented together with efficiency or effectiveness information (see </w:t>
      </w:r>
      <w:r w:rsidR="001A19F9" w:rsidRPr="001A19F9">
        <w:rPr>
          <w:rFonts w:ascii="Times New Roman" w:eastAsia="Times New Roman" w:hAnsi="Times New Roman" w:cs="Times New Roman"/>
          <w:sz w:val="24"/>
          <w:szCs w:val="24"/>
        </w:rPr>
        <w:t xml:space="preserve">Figure 1 and </w:t>
      </w:r>
      <w:r>
        <w:rPr>
          <w:rFonts w:ascii="Times New Roman" w:eastAsia="Times New Roman" w:hAnsi="Times New Roman" w:cs="Times New Roman"/>
          <w:sz w:val="24"/>
          <w:szCs w:val="24"/>
        </w:rPr>
        <w:t xml:space="preserve">right-hand column in Table 1). </w:t>
      </w:r>
    </w:p>
    <w:p w14:paraId="1B92056E" w14:textId="77777777" w:rsidR="00846908" w:rsidRDefault="00846908" w:rsidP="00520D55">
      <w:pPr>
        <w:spacing w:after="0" w:line="480" w:lineRule="auto"/>
        <w:ind w:firstLine="709"/>
        <w:rPr>
          <w:ins w:id="515" w:author="Robin Bergh" w:date="2019-09-24T18:20:00Z"/>
          <w:rFonts w:ascii="Times New Roman" w:eastAsia="Times New Roman" w:hAnsi="Times New Roman" w:cs="Times New Roman"/>
          <w:sz w:val="24"/>
          <w:szCs w:val="24"/>
        </w:rPr>
      </w:pPr>
    </w:p>
    <w:p w14:paraId="4BE6FFB0" w14:textId="77777777" w:rsidR="00846908" w:rsidRDefault="00846908" w:rsidP="00520D55">
      <w:pPr>
        <w:spacing w:after="0" w:line="480" w:lineRule="auto"/>
        <w:ind w:firstLine="709"/>
        <w:rPr>
          <w:rFonts w:ascii="Times New Roman" w:eastAsia="Times New Roman" w:hAnsi="Times New Roman" w:cs="Times New Roman"/>
          <w:sz w:val="24"/>
          <w:szCs w:val="24"/>
        </w:rPr>
      </w:pPr>
    </w:p>
    <w:tbl>
      <w:tblPr>
        <w:tblStyle w:val="2"/>
        <w:tblW w:w="9413"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625"/>
        <w:gridCol w:w="1105"/>
        <w:gridCol w:w="1114"/>
        <w:gridCol w:w="1114"/>
        <w:gridCol w:w="1113"/>
        <w:gridCol w:w="1114"/>
        <w:gridCol w:w="810"/>
        <w:gridCol w:w="1418"/>
      </w:tblGrid>
      <w:tr w:rsidR="00E1778A" w14:paraId="7A2C06D7" w14:textId="77777777" w:rsidTr="003F7235">
        <w:tc>
          <w:tcPr>
            <w:tcW w:w="9413" w:type="dxa"/>
            <w:gridSpan w:val="8"/>
            <w:tcBorders>
              <w:bottom w:val="single" w:sz="4" w:space="0" w:color="000000"/>
            </w:tcBorders>
            <w:tcMar>
              <w:left w:w="57" w:type="dxa"/>
              <w:right w:w="57" w:type="dxa"/>
            </w:tcMar>
          </w:tcPr>
          <w:p w14:paraId="77EBEA09" w14:textId="77777777" w:rsidR="00E1778A" w:rsidRDefault="00E1778A" w:rsidP="00520D55">
            <w:pPr>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Table 1. </w:t>
            </w:r>
            <w:r>
              <w:rPr>
                <w:rFonts w:ascii="Times New Roman" w:eastAsia="Times New Roman" w:hAnsi="Times New Roman" w:cs="Times New Roman"/>
                <w:i/>
                <w:sz w:val="24"/>
                <w:szCs w:val="24"/>
              </w:rPr>
              <w:t>Analysis of Variance Results for Experimental Effects of Empathy-Inducing Imagery and Efficiency/ Effectiveness Information on Donations (including zeros).</w:t>
            </w:r>
          </w:p>
          <w:p w14:paraId="307E5913" w14:textId="77777777" w:rsidR="00E1778A" w:rsidRDefault="00E1778A" w:rsidP="00520D55">
            <w:pPr>
              <w:rPr>
                <w:rFonts w:ascii="Times New Roman" w:eastAsia="Times New Roman" w:hAnsi="Times New Roman" w:cs="Times New Roman"/>
                <w:sz w:val="24"/>
                <w:szCs w:val="24"/>
              </w:rPr>
            </w:pPr>
          </w:p>
        </w:tc>
      </w:tr>
      <w:tr w:rsidR="00E1778A" w14:paraId="4926CE2B" w14:textId="77777777" w:rsidTr="008D7607">
        <w:tc>
          <w:tcPr>
            <w:tcW w:w="1625" w:type="dxa"/>
            <w:tcBorders>
              <w:top w:val="single" w:sz="4" w:space="0" w:color="000000"/>
            </w:tcBorders>
            <w:tcMar>
              <w:left w:w="57" w:type="dxa"/>
              <w:right w:w="57" w:type="dxa"/>
            </w:tcMar>
          </w:tcPr>
          <w:p w14:paraId="060F5740" w14:textId="77777777" w:rsidR="00E1778A" w:rsidRDefault="00E1778A" w:rsidP="00520D55">
            <w:pPr>
              <w:rPr>
                <w:rFonts w:ascii="Times New Roman" w:eastAsia="Times New Roman" w:hAnsi="Times New Roman" w:cs="Times New Roman"/>
                <w:sz w:val="20"/>
                <w:szCs w:val="20"/>
              </w:rPr>
            </w:pPr>
          </w:p>
        </w:tc>
        <w:tc>
          <w:tcPr>
            <w:tcW w:w="6370" w:type="dxa"/>
            <w:gridSpan w:val="6"/>
            <w:tcBorders>
              <w:top w:val="single" w:sz="4" w:space="0" w:color="000000"/>
              <w:bottom w:val="single" w:sz="4" w:space="0" w:color="000000"/>
            </w:tcBorders>
            <w:tcMar>
              <w:left w:w="57" w:type="dxa"/>
              <w:right w:w="57" w:type="dxa"/>
            </w:tcMar>
          </w:tcPr>
          <w:p w14:paraId="1592F085" w14:textId="77777777" w:rsidR="00E1778A" w:rsidRDefault="00E1778A" w:rsidP="00520D5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Study</w:t>
            </w:r>
          </w:p>
        </w:tc>
        <w:tc>
          <w:tcPr>
            <w:tcW w:w="1418" w:type="dxa"/>
            <w:tcBorders>
              <w:top w:val="single" w:sz="4" w:space="0" w:color="000000"/>
              <w:bottom w:val="single" w:sz="4" w:space="0" w:color="000000"/>
            </w:tcBorders>
            <w:tcMar>
              <w:left w:w="57" w:type="dxa"/>
              <w:right w:w="57" w:type="dxa"/>
            </w:tcMar>
          </w:tcPr>
          <w:p w14:paraId="4121CF9F" w14:textId="77777777" w:rsidR="00E1778A" w:rsidRDefault="00E1778A" w:rsidP="00520D5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Meta-analytic effect</w:t>
            </w:r>
          </w:p>
        </w:tc>
      </w:tr>
      <w:tr w:rsidR="00E1778A" w14:paraId="68BE0346" w14:textId="77777777" w:rsidTr="008D7607">
        <w:tc>
          <w:tcPr>
            <w:tcW w:w="1625" w:type="dxa"/>
            <w:tcBorders>
              <w:bottom w:val="single" w:sz="4" w:space="0" w:color="000000"/>
            </w:tcBorders>
            <w:tcMar>
              <w:left w:w="57" w:type="dxa"/>
              <w:right w:w="57" w:type="dxa"/>
            </w:tcMar>
          </w:tcPr>
          <w:p w14:paraId="70C0256E" w14:textId="77777777" w:rsidR="00E1778A" w:rsidRDefault="00E1778A" w:rsidP="00520D55">
            <w:pPr>
              <w:rPr>
                <w:rFonts w:ascii="Times New Roman" w:eastAsia="Times New Roman" w:hAnsi="Times New Roman" w:cs="Times New Roman"/>
                <w:sz w:val="20"/>
                <w:szCs w:val="20"/>
              </w:rPr>
            </w:pPr>
          </w:p>
        </w:tc>
        <w:tc>
          <w:tcPr>
            <w:tcW w:w="1105" w:type="dxa"/>
            <w:tcBorders>
              <w:top w:val="single" w:sz="4" w:space="0" w:color="000000"/>
              <w:bottom w:val="single" w:sz="4" w:space="0" w:color="000000"/>
            </w:tcBorders>
            <w:tcMar>
              <w:left w:w="57" w:type="dxa"/>
              <w:right w:w="57" w:type="dxa"/>
            </w:tcMar>
          </w:tcPr>
          <w:p w14:paraId="1668D6B0" w14:textId="77777777" w:rsidR="00E1778A" w:rsidRDefault="00E1778A" w:rsidP="00520D5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114" w:type="dxa"/>
            <w:tcBorders>
              <w:top w:val="single" w:sz="4" w:space="0" w:color="000000"/>
              <w:bottom w:val="single" w:sz="4" w:space="0" w:color="000000"/>
            </w:tcBorders>
            <w:tcMar>
              <w:left w:w="57" w:type="dxa"/>
              <w:right w:w="57" w:type="dxa"/>
            </w:tcMar>
          </w:tcPr>
          <w:p w14:paraId="4F00DCCD" w14:textId="77777777" w:rsidR="00E1778A" w:rsidRDefault="00E1778A" w:rsidP="00520D5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114" w:type="dxa"/>
            <w:tcBorders>
              <w:top w:val="single" w:sz="4" w:space="0" w:color="000000"/>
              <w:bottom w:val="single" w:sz="4" w:space="0" w:color="000000"/>
            </w:tcBorders>
            <w:tcMar>
              <w:left w:w="57" w:type="dxa"/>
              <w:right w:w="57" w:type="dxa"/>
            </w:tcMar>
          </w:tcPr>
          <w:p w14:paraId="6F238D85" w14:textId="77777777" w:rsidR="00E1778A" w:rsidRDefault="00E1778A" w:rsidP="00520D5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113" w:type="dxa"/>
            <w:tcBorders>
              <w:top w:val="single" w:sz="4" w:space="0" w:color="000000"/>
              <w:bottom w:val="single" w:sz="4" w:space="0" w:color="000000"/>
            </w:tcBorders>
            <w:tcMar>
              <w:left w:w="57" w:type="dxa"/>
              <w:right w:w="57" w:type="dxa"/>
            </w:tcMar>
          </w:tcPr>
          <w:p w14:paraId="41F91A7B" w14:textId="77777777" w:rsidR="00E1778A" w:rsidRDefault="00E1778A" w:rsidP="00520D5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114" w:type="dxa"/>
            <w:tcBorders>
              <w:top w:val="single" w:sz="4" w:space="0" w:color="000000"/>
              <w:bottom w:val="single" w:sz="4" w:space="0" w:color="000000"/>
            </w:tcBorders>
            <w:tcMar>
              <w:left w:w="57" w:type="dxa"/>
              <w:right w:w="57" w:type="dxa"/>
            </w:tcMar>
          </w:tcPr>
          <w:p w14:paraId="0C79C192" w14:textId="77777777" w:rsidR="00E1778A" w:rsidRDefault="00E1778A" w:rsidP="00520D5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810" w:type="dxa"/>
            <w:tcBorders>
              <w:top w:val="single" w:sz="4" w:space="0" w:color="000000"/>
              <w:bottom w:val="single" w:sz="4" w:space="0" w:color="000000"/>
            </w:tcBorders>
            <w:tcMar>
              <w:left w:w="57" w:type="dxa"/>
              <w:right w:w="57" w:type="dxa"/>
            </w:tcMar>
          </w:tcPr>
          <w:p w14:paraId="3603AC32" w14:textId="77777777" w:rsidR="00E1778A" w:rsidRPr="00E1778A" w:rsidRDefault="00E1778A" w:rsidP="00520D55">
            <w:pPr>
              <w:jc w:val="center"/>
              <w:rPr>
                <w:rFonts w:ascii="Times New Roman" w:eastAsia="Times New Roman" w:hAnsi="Times New Roman" w:cs="Times New Roman"/>
                <w:sz w:val="20"/>
                <w:szCs w:val="20"/>
              </w:rPr>
            </w:pPr>
            <w:r w:rsidRPr="00E1778A">
              <w:rPr>
                <w:rFonts w:ascii="Times New Roman" w:eastAsia="Times New Roman" w:hAnsi="Times New Roman" w:cs="Times New Roman"/>
                <w:sz w:val="20"/>
                <w:szCs w:val="20"/>
              </w:rPr>
              <w:t>6</w:t>
            </w:r>
          </w:p>
        </w:tc>
        <w:tc>
          <w:tcPr>
            <w:tcW w:w="1418" w:type="dxa"/>
            <w:tcBorders>
              <w:top w:val="single" w:sz="4" w:space="0" w:color="000000"/>
              <w:bottom w:val="single" w:sz="4" w:space="0" w:color="000000"/>
            </w:tcBorders>
            <w:tcMar>
              <w:left w:w="57" w:type="dxa"/>
              <w:right w:w="57" w:type="dxa"/>
            </w:tcMar>
          </w:tcPr>
          <w:p w14:paraId="45F1CFCF" w14:textId="77777777" w:rsidR="00E1778A" w:rsidRDefault="00E1778A" w:rsidP="00520D55">
            <w:pPr>
              <w:jc w:val="center"/>
              <w:rPr>
                <w:rFonts w:ascii="Times New Roman" w:eastAsia="Times New Roman" w:hAnsi="Times New Roman" w:cs="Times New Roman"/>
                <w:sz w:val="20"/>
                <w:szCs w:val="20"/>
              </w:rPr>
            </w:pPr>
            <w:r>
              <w:rPr>
                <w:rFonts w:ascii="Times New Roman" w:eastAsia="Times New Roman" w:hAnsi="Times New Roman" w:cs="Times New Roman"/>
                <w:i/>
                <w:sz w:val="20"/>
                <w:szCs w:val="20"/>
              </w:rPr>
              <w:t>r</w:t>
            </w:r>
            <w:r>
              <w:rPr>
                <w:rFonts w:ascii="Times New Roman" w:eastAsia="Times New Roman" w:hAnsi="Times New Roman" w:cs="Times New Roman"/>
                <w:i/>
                <w:sz w:val="20"/>
                <w:szCs w:val="20"/>
                <w:vertAlign w:val="subscript"/>
              </w:rPr>
              <w:t xml:space="preserve">pb </w:t>
            </w: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CI</w:t>
            </w:r>
            <w:r>
              <w:rPr>
                <w:rFonts w:ascii="Times New Roman" w:eastAsia="Times New Roman" w:hAnsi="Times New Roman" w:cs="Times New Roman"/>
                <w:sz w:val="20"/>
                <w:szCs w:val="20"/>
              </w:rPr>
              <w:t>]</w:t>
            </w:r>
          </w:p>
        </w:tc>
      </w:tr>
      <w:tr w:rsidR="00E1778A" w14:paraId="33C9ADA7" w14:textId="77777777" w:rsidTr="008D7607">
        <w:tc>
          <w:tcPr>
            <w:tcW w:w="1625" w:type="dxa"/>
            <w:tcBorders>
              <w:top w:val="single" w:sz="4" w:space="0" w:color="000000"/>
            </w:tcBorders>
            <w:tcMar>
              <w:left w:w="57" w:type="dxa"/>
              <w:right w:w="57" w:type="dxa"/>
            </w:tcMar>
          </w:tcPr>
          <w:p w14:paraId="5C9094C8" w14:textId="77777777" w:rsidR="00E1778A" w:rsidRPr="00345F6C" w:rsidRDefault="00E1778A" w:rsidP="00520D55">
            <w:pP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 xml:space="preserve">Empathy-inducing  </w:t>
            </w:r>
          </w:p>
          <w:p w14:paraId="31A89C44" w14:textId="77777777" w:rsidR="00E1778A" w:rsidRPr="00345F6C" w:rsidRDefault="00E1778A" w:rsidP="00520D55">
            <w:pP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image</w:t>
            </w:r>
          </w:p>
        </w:tc>
        <w:tc>
          <w:tcPr>
            <w:tcW w:w="1105" w:type="dxa"/>
            <w:tcBorders>
              <w:top w:val="single" w:sz="4" w:space="0" w:color="000000"/>
            </w:tcBorders>
            <w:tcMar>
              <w:left w:w="57" w:type="dxa"/>
              <w:right w:w="57" w:type="dxa"/>
            </w:tcMar>
          </w:tcPr>
          <w:p w14:paraId="2C7FADDA" w14:textId="77777777" w:rsidR="00E1778A" w:rsidRPr="005F2943" w:rsidRDefault="00E1778A" w:rsidP="00520D55">
            <w:pPr>
              <w:jc w:val="center"/>
              <w:rPr>
                <w:rFonts w:ascii="Times New Roman" w:eastAsia="Times New Roman" w:hAnsi="Times New Roman" w:cs="Times New Roman"/>
                <w:sz w:val="20"/>
                <w:szCs w:val="20"/>
              </w:rPr>
            </w:pPr>
          </w:p>
        </w:tc>
        <w:tc>
          <w:tcPr>
            <w:tcW w:w="1114" w:type="dxa"/>
            <w:tcBorders>
              <w:top w:val="single" w:sz="4" w:space="0" w:color="000000"/>
            </w:tcBorders>
            <w:tcMar>
              <w:left w:w="57" w:type="dxa"/>
              <w:right w:w="57" w:type="dxa"/>
            </w:tcMar>
          </w:tcPr>
          <w:p w14:paraId="393D532C" w14:textId="77777777" w:rsidR="00E1778A" w:rsidRPr="005F2943" w:rsidRDefault="00E1778A" w:rsidP="00520D55">
            <w:pPr>
              <w:jc w:val="center"/>
              <w:rPr>
                <w:rFonts w:ascii="Times New Roman" w:eastAsia="Times New Roman" w:hAnsi="Times New Roman" w:cs="Times New Roman"/>
                <w:sz w:val="20"/>
                <w:szCs w:val="20"/>
              </w:rPr>
            </w:pPr>
          </w:p>
        </w:tc>
        <w:tc>
          <w:tcPr>
            <w:tcW w:w="1114" w:type="dxa"/>
            <w:tcBorders>
              <w:top w:val="single" w:sz="4" w:space="0" w:color="000000"/>
            </w:tcBorders>
            <w:tcMar>
              <w:left w:w="57" w:type="dxa"/>
              <w:right w:w="57" w:type="dxa"/>
            </w:tcMar>
          </w:tcPr>
          <w:p w14:paraId="00AC83B3" w14:textId="77777777" w:rsidR="00E1778A" w:rsidRPr="005F2943" w:rsidRDefault="00E1778A" w:rsidP="00520D55">
            <w:pPr>
              <w:jc w:val="center"/>
              <w:rPr>
                <w:rFonts w:ascii="Times New Roman" w:eastAsia="Times New Roman" w:hAnsi="Times New Roman" w:cs="Times New Roman"/>
                <w:sz w:val="20"/>
                <w:szCs w:val="20"/>
              </w:rPr>
            </w:pPr>
          </w:p>
        </w:tc>
        <w:tc>
          <w:tcPr>
            <w:tcW w:w="1113" w:type="dxa"/>
            <w:tcBorders>
              <w:top w:val="single" w:sz="4" w:space="0" w:color="000000"/>
            </w:tcBorders>
            <w:tcMar>
              <w:left w:w="57" w:type="dxa"/>
              <w:right w:w="57" w:type="dxa"/>
            </w:tcMar>
          </w:tcPr>
          <w:p w14:paraId="75450CCB" w14:textId="77777777" w:rsidR="00E1778A" w:rsidRPr="005F2943" w:rsidRDefault="00E1778A" w:rsidP="00520D55">
            <w:pPr>
              <w:jc w:val="center"/>
              <w:rPr>
                <w:rFonts w:ascii="Times New Roman" w:eastAsia="Times New Roman" w:hAnsi="Times New Roman" w:cs="Times New Roman"/>
                <w:sz w:val="20"/>
                <w:szCs w:val="20"/>
              </w:rPr>
            </w:pPr>
          </w:p>
        </w:tc>
        <w:tc>
          <w:tcPr>
            <w:tcW w:w="1114" w:type="dxa"/>
            <w:tcBorders>
              <w:top w:val="single" w:sz="4" w:space="0" w:color="000000"/>
            </w:tcBorders>
            <w:tcMar>
              <w:left w:w="57" w:type="dxa"/>
              <w:right w:w="57" w:type="dxa"/>
            </w:tcMar>
          </w:tcPr>
          <w:p w14:paraId="7508AC60" w14:textId="77777777" w:rsidR="00E1778A" w:rsidRPr="005F2943" w:rsidRDefault="00E1778A" w:rsidP="00520D55">
            <w:pPr>
              <w:jc w:val="center"/>
              <w:rPr>
                <w:rFonts w:ascii="Times New Roman" w:eastAsia="Times New Roman" w:hAnsi="Times New Roman" w:cs="Times New Roman"/>
                <w:sz w:val="20"/>
                <w:szCs w:val="20"/>
              </w:rPr>
            </w:pPr>
          </w:p>
        </w:tc>
        <w:tc>
          <w:tcPr>
            <w:tcW w:w="810" w:type="dxa"/>
            <w:tcBorders>
              <w:top w:val="single" w:sz="4" w:space="0" w:color="000000"/>
            </w:tcBorders>
            <w:tcMar>
              <w:left w:w="57" w:type="dxa"/>
              <w:right w:w="57" w:type="dxa"/>
            </w:tcMar>
          </w:tcPr>
          <w:p w14:paraId="68C9C227" w14:textId="77777777" w:rsidR="00E1778A" w:rsidRPr="00345F6C" w:rsidRDefault="00E1778A" w:rsidP="00520D55">
            <w:pPr>
              <w:jc w:val="center"/>
              <w:rPr>
                <w:rFonts w:ascii="Times New Roman" w:eastAsia="Times New Roman" w:hAnsi="Times New Roman" w:cs="Times New Roman"/>
                <w:sz w:val="20"/>
                <w:szCs w:val="20"/>
              </w:rPr>
            </w:pPr>
          </w:p>
        </w:tc>
        <w:tc>
          <w:tcPr>
            <w:tcW w:w="1418" w:type="dxa"/>
            <w:tcBorders>
              <w:top w:val="single" w:sz="4" w:space="0" w:color="000000"/>
            </w:tcBorders>
            <w:tcMar>
              <w:left w:w="57" w:type="dxa"/>
              <w:right w:w="57" w:type="dxa"/>
            </w:tcMar>
          </w:tcPr>
          <w:p w14:paraId="1F2A45EF" w14:textId="77777777" w:rsidR="00E1778A" w:rsidRPr="00345F6C" w:rsidRDefault="00E1778A" w:rsidP="00520D55">
            <w:pPr>
              <w:jc w:val="center"/>
              <w:rPr>
                <w:rFonts w:ascii="Times New Roman" w:eastAsia="Times New Roman" w:hAnsi="Times New Roman" w:cs="Times New Roman"/>
                <w:sz w:val="20"/>
                <w:szCs w:val="20"/>
              </w:rPr>
            </w:pPr>
          </w:p>
        </w:tc>
      </w:tr>
      <w:tr w:rsidR="00206E02" w14:paraId="3A97D9FC" w14:textId="77777777" w:rsidTr="008D7607">
        <w:tc>
          <w:tcPr>
            <w:tcW w:w="1625" w:type="dxa"/>
            <w:tcMar>
              <w:left w:w="57" w:type="dxa"/>
              <w:right w:w="57" w:type="dxa"/>
            </w:tcMar>
          </w:tcPr>
          <w:p w14:paraId="5B17B29D" w14:textId="77777777" w:rsidR="00206E02" w:rsidRPr="00345F6C" w:rsidRDefault="00206E02" w:rsidP="00520D55">
            <w:pPr>
              <w:rPr>
                <w:rFonts w:ascii="Times New Roman" w:eastAsia="Times New Roman" w:hAnsi="Times New Roman" w:cs="Times New Roman"/>
                <w:i/>
                <w:sz w:val="20"/>
                <w:szCs w:val="20"/>
              </w:rPr>
            </w:pPr>
          </w:p>
        </w:tc>
        <w:tc>
          <w:tcPr>
            <w:tcW w:w="1105" w:type="dxa"/>
            <w:tcMar>
              <w:left w:w="57" w:type="dxa"/>
              <w:right w:w="57" w:type="dxa"/>
            </w:tcMar>
          </w:tcPr>
          <w:p w14:paraId="372C0DCC" w14:textId="77777777" w:rsidR="00206E02" w:rsidRPr="005F2943" w:rsidRDefault="00206E02" w:rsidP="00520D55">
            <w:pPr>
              <w:jc w:val="center"/>
              <w:rPr>
                <w:rFonts w:ascii="Times New Roman" w:eastAsia="Times New Roman" w:hAnsi="Times New Roman" w:cs="Times New Roman"/>
                <w:sz w:val="20"/>
                <w:szCs w:val="20"/>
              </w:rPr>
            </w:pPr>
          </w:p>
        </w:tc>
        <w:tc>
          <w:tcPr>
            <w:tcW w:w="1114" w:type="dxa"/>
            <w:tcMar>
              <w:left w:w="57" w:type="dxa"/>
              <w:right w:w="57" w:type="dxa"/>
            </w:tcMar>
          </w:tcPr>
          <w:p w14:paraId="301A2001" w14:textId="77777777" w:rsidR="00206E02" w:rsidRPr="005F2943" w:rsidRDefault="00206E02" w:rsidP="00520D55">
            <w:pPr>
              <w:jc w:val="center"/>
              <w:rPr>
                <w:rFonts w:ascii="Times New Roman" w:eastAsia="Times New Roman" w:hAnsi="Times New Roman" w:cs="Times New Roman"/>
                <w:color w:val="010205"/>
                <w:sz w:val="20"/>
                <w:szCs w:val="20"/>
              </w:rPr>
            </w:pPr>
          </w:p>
        </w:tc>
        <w:tc>
          <w:tcPr>
            <w:tcW w:w="1114" w:type="dxa"/>
            <w:tcMar>
              <w:left w:w="57" w:type="dxa"/>
              <w:right w:w="57" w:type="dxa"/>
            </w:tcMar>
          </w:tcPr>
          <w:p w14:paraId="754A987B" w14:textId="77777777" w:rsidR="00206E02" w:rsidRPr="005F2943" w:rsidRDefault="00206E02" w:rsidP="00520D55">
            <w:pPr>
              <w:jc w:val="center"/>
              <w:rPr>
                <w:rFonts w:ascii="Times New Roman" w:eastAsia="Times New Roman" w:hAnsi="Times New Roman" w:cs="Times New Roman"/>
                <w:sz w:val="20"/>
                <w:szCs w:val="20"/>
              </w:rPr>
            </w:pPr>
          </w:p>
        </w:tc>
        <w:tc>
          <w:tcPr>
            <w:tcW w:w="1113" w:type="dxa"/>
            <w:tcMar>
              <w:left w:w="57" w:type="dxa"/>
              <w:right w:w="57" w:type="dxa"/>
            </w:tcMar>
          </w:tcPr>
          <w:p w14:paraId="49C8A9E2" w14:textId="77777777" w:rsidR="00206E02" w:rsidRPr="005F2943" w:rsidRDefault="00206E02" w:rsidP="00520D55">
            <w:pPr>
              <w:jc w:val="center"/>
              <w:rPr>
                <w:rFonts w:ascii="Times New Roman" w:eastAsia="Times New Roman" w:hAnsi="Times New Roman" w:cs="Times New Roman"/>
                <w:color w:val="010205"/>
                <w:sz w:val="20"/>
                <w:szCs w:val="20"/>
              </w:rPr>
            </w:pPr>
          </w:p>
        </w:tc>
        <w:tc>
          <w:tcPr>
            <w:tcW w:w="1114" w:type="dxa"/>
            <w:tcMar>
              <w:left w:w="57" w:type="dxa"/>
              <w:right w:w="57" w:type="dxa"/>
            </w:tcMar>
          </w:tcPr>
          <w:p w14:paraId="322A1F0A" w14:textId="77777777" w:rsidR="00206E02" w:rsidRPr="005F2943" w:rsidRDefault="00206E02" w:rsidP="00520D55">
            <w:pPr>
              <w:jc w:val="center"/>
              <w:rPr>
                <w:rFonts w:ascii="Times New Roman" w:eastAsia="Times New Roman" w:hAnsi="Times New Roman" w:cs="Times New Roman"/>
                <w:sz w:val="20"/>
                <w:szCs w:val="20"/>
              </w:rPr>
            </w:pPr>
          </w:p>
        </w:tc>
        <w:tc>
          <w:tcPr>
            <w:tcW w:w="810" w:type="dxa"/>
            <w:tcMar>
              <w:left w:w="57" w:type="dxa"/>
              <w:right w:w="57" w:type="dxa"/>
            </w:tcMar>
          </w:tcPr>
          <w:p w14:paraId="14F5979B" w14:textId="77777777" w:rsidR="00206E02" w:rsidRPr="00345F6C" w:rsidRDefault="00206E02" w:rsidP="00520D55">
            <w:pPr>
              <w:jc w:val="center"/>
              <w:rPr>
                <w:rFonts w:ascii="Times New Roman" w:eastAsia="Times New Roman" w:hAnsi="Times New Roman" w:cs="Times New Roman"/>
                <w:b/>
                <w:color w:val="FF0000"/>
                <w:sz w:val="20"/>
                <w:szCs w:val="20"/>
              </w:rPr>
            </w:pPr>
          </w:p>
        </w:tc>
        <w:tc>
          <w:tcPr>
            <w:tcW w:w="1418" w:type="dxa"/>
            <w:tcMar>
              <w:left w:w="57" w:type="dxa"/>
              <w:right w:w="57" w:type="dxa"/>
            </w:tcMar>
          </w:tcPr>
          <w:p w14:paraId="2CC5C809" w14:textId="77777777" w:rsidR="00206E02" w:rsidRPr="005F2943" w:rsidRDefault="00206E02" w:rsidP="00520D55">
            <w:pPr>
              <w:jc w:val="center"/>
              <w:rPr>
                <w:rFonts w:ascii="Times New Roman" w:eastAsia="Times New Roman" w:hAnsi="Times New Roman" w:cs="Times New Roman"/>
                <w:color w:val="FF0000"/>
                <w:sz w:val="20"/>
                <w:szCs w:val="20"/>
              </w:rPr>
            </w:pPr>
          </w:p>
        </w:tc>
      </w:tr>
      <w:tr w:rsidR="00E51FAD" w14:paraId="4BD97686" w14:textId="77777777" w:rsidTr="008D7607">
        <w:tc>
          <w:tcPr>
            <w:tcW w:w="1625" w:type="dxa"/>
            <w:tcMar>
              <w:left w:w="57" w:type="dxa"/>
              <w:right w:w="57" w:type="dxa"/>
            </w:tcMar>
          </w:tcPr>
          <w:p w14:paraId="6E9274C8" w14:textId="77777777" w:rsidR="00E51FAD" w:rsidRPr="00345F6C" w:rsidRDefault="00E51FAD" w:rsidP="00520D55">
            <w:pPr>
              <w:rPr>
                <w:rFonts w:ascii="Times New Roman" w:eastAsia="Times New Roman" w:hAnsi="Times New Roman" w:cs="Times New Roman"/>
                <w:sz w:val="20"/>
                <w:szCs w:val="20"/>
              </w:rPr>
            </w:pPr>
            <w:r w:rsidRPr="00345F6C">
              <w:rPr>
                <w:rFonts w:ascii="Times New Roman" w:eastAsia="Times New Roman" w:hAnsi="Times New Roman" w:cs="Times New Roman"/>
                <w:i/>
                <w:sz w:val="20"/>
                <w:szCs w:val="20"/>
              </w:rPr>
              <w:t xml:space="preserve">  F</w:t>
            </w:r>
          </w:p>
        </w:tc>
        <w:tc>
          <w:tcPr>
            <w:tcW w:w="1105" w:type="dxa"/>
            <w:tcMar>
              <w:left w:w="57" w:type="dxa"/>
              <w:right w:w="57" w:type="dxa"/>
            </w:tcMar>
          </w:tcPr>
          <w:p w14:paraId="03970D81"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 xml:space="preserve">8.56 </w:t>
            </w:r>
          </w:p>
        </w:tc>
        <w:tc>
          <w:tcPr>
            <w:tcW w:w="1114" w:type="dxa"/>
            <w:tcMar>
              <w:left w:w="57" w:type="dxa"/>
              <w:right w:w="57" w:type="dxa"/>
            </w:tcMar>
          </w:tcPr>
          <w:p w14:paraId="54EDB041"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color w:val="010205"/>
                <w:sz w:val="20"/>
                <w:szCs w:val="20"/>
              </w:rPr>
              <w:t xml:space="preserve">2.46 </w:t>
            </w:r>
          </w:p>
        </w:tc>
        <w:tc>
          <w:tcPr>
            <w:tcW w:w="1114" w:type="dxa"/>
            <w:tcMar>
              <w:left w:w="57" w:type="dxa"/>
              <w:right w:w="57" w:type="dxa"/>
            </w:tcMar>
          </w:tcPr>
          <w:p w14:paraId="3D8F95C4"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7.62</w:t>
            </w:r>
            <w:r w:rsidRPr="005F2943">
              <w:rPr>
                <w:rFonts w:ascii="Times New Roman" w:eastAsia="Times New Roman" w:hAnsi="Times New Roman" w:cs="Times New Roman"/>
                <w:color w:val="010205"/>
                <w:sz w:val="20"/>
                <w:szCs w:val="20"/>
              </w:rPr>
              <w:t xml:space="preserve"> </w:t>
            </w:r>
          </w:p>
        </w:tc>
        <w:tc>
          <w:tcPr>
            <w:tcW w:w="1113" w:type="dxa"/>
            <w:tcMar>
              <w:left w:w="57" w:type="dxa"/>
              <w:right w:w="57" w:type="dxa"/>
            </w:tcMar>
          </w:tcPr>
          <w:p w14:paraId="4871461C"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color w:val="010205"/>
                <w:sz w:val="20"/>
                <w:szCs w:val="20"/>
              </w:rPr>
              <w:t xml:space="preserve">11.70 </w:t>
            </w:r>
          </w:p>
        </w:tc>
        <w:tc>
          <w:tcPr>
            <w:tcW w:w="1114" w:type="dxa"/>
            <w:tcMar>
              <w:left w:w="57" w:type="dxa"/>
              <w:right w:w="57" w:type="dxa"/>
            </w:tcMar>
          </w:tcPr>
          <w:p w14:paraId="3C9B8C12"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 xml:space="preserve">5.95 </w:t>
            </w:r>
          </w:p>
        </w:tc>
        <w:tc>
          <w:tcPr>
            <w:tcW w:w="810" w:type="dxa"/>
            <w:tcMar>
              <w:left w:w="57" w:type="dxa"/>
              <w:right w:w="57" w:type="dxa"/>
            </w:tcMar>
          </w:tcPr>
          <w:p w14:paraId="36595798" w14:textId="77777777" w:rsidR="00E51FAD" w:rsidRPr="00345F6C" w:rsidRDefault="00C73874" w:rsidP="00520D55">
            <w:pPr>
              <w:jc w:val="center"/>
              <w:rPr>
                <w:rFonts w:ascii="Times New Roman" w:eastAsia="Times New Roman" w:hAnsi="Times New Roman" w:cs="Times New Roman"/>
                <w:sz w:val="20"/>
                <w:szCs w:val="20"/>
                <w:highlight w:val="green"/>
              </w:rPr>
            </w:pPr>
            <w:r w:rsidRPr="00345F6C">
              <w:rPr>
                <w:rFonts w:ascii="Times New Roman" w:eastAsia="Times New Roman" w:hAnsi="Times New Roman" w:cs="Times New Roman"/>
                <w:sz w:val="20"/>
                <w:szCs w:val="20"/>
              </w:rPr>
              <w:t>1.28</w:t>
            </w:r>
            <w:r w:rsidR="00E51FAD" w:rsidRPr="00345F6C">
              <w:rPr>
                <w:rFonts w:ascii="Times New Roman" w:eastAsia="Times New Roman" w:hAnsi="Times New Roman" w:cs="Times New Roman"/>
                <w:sz w:val="20"/>
                <w:szCs w:val="20"/>
              </w:rPr>
              <w:t xml:space="preserve"> </w:t>
            </w:r>
          </w:p>
        </w:tc>
        <w:tc>
          <w:tcPr>
            <w:tcW w:w="1418" w:type="dxa"/>
            <w:tcMar>
              <w:left w:w="57" w:type="dxa"/>
              <w:right w:w="57" w:type="dxa"/>
            </w:tcMar>
          </w:tcPr>
          <w:p w14:paraId="1C823FE2" w14:textId="77777777" w:rsidR="00E51FAD" w:rsidRPr="005F2943" w:rsidRDefault="00345F6C"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.09 [.06,.13]</w:t>
            </w:r>
          </w:p>
        </w:tc>
      </w:tr>
      <w:tr w:rsidR="00E51FAD" w14:paraId="31140A97" w14:textId="77777777" w:rsidTr="008D7607">
        <w:trPr>
          <w:trHeight w:val="260"/>
        </w:trPr>
        <w:tc>
          <w:tcPr>
            <w:tcW w:w="1625" w:type="dxa"/>
            <w:tcMar>
              <w:left w:w="57" w:type="dxa"/>
              <w:right w:w="57" w:type="dxa"/>
            </w:tcMar>
          </w:tcPr>
          <w:p w14:paraId="70A4E013" w14:textId="77777777" w:rsidR="00E51FAD" w:rsidRPr="00345F6C" w:rsidRDefault="00E51FAD" w:rsidP="00520D55">
            <w:pPr>
              <w:rPr>
                <w:rFonts w:ascii="Times New Roman" w:eastAsia="Times New Roman" w:hAnsi="Times New Roman" w:cs="Times New Roman"/>
                <w:i/>
                <w:sz w:val="20"/>
                <w:szCs w:val="20"/>
              </w:rPr>
            </w:pPr>
            <w:r w:rsidRPr="00345F6C">
              <w:rPr>
                <w:rFonts w:ascii="Times New Roman" w:eastAsia="Times New Roman" w:hAnsi="Times New Roman" w:cs="Times New Roman"/>
                <w:sz w:val="20"/>
                <w:szCs w:val="20"/>
              </w:rPr>
              <w:t xml:space="preserve">   </w:t>
            </w:r>
            <w:r w:rsidRPr="00345F6C">
              <w:rPr>
                <w:rFonts w:ascii="Times New Roman" w:eastAsia="Times New Roman" w:hAnsi="Times New Roman" w:cs="Times New Roman"/>
                <w:i/>
                <w:sz w:val="20"/>
                <w:szCs w:val="20"/>
              </w:rPr>
              <w:t>p</w:t>
            </w:r>
          </w:p>
        </w:tc>
        <w:tc>
          <w:tcPr>
            <w:tcW w:w="1105" w:type="dxa"/>
            <w:tcMar>
              <w:left w:w="57" w:type="dxa"/>
              <w:right w:w="57" w:type="dxa"/>
            </w:tcMar>
          </w:tcPr>
          <w:p w14:paraId="00351A3D"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.004</w:t>
            </w:r>
          </w:p>
        </w:tc>
        <w:tc>
          <w:tcPr>
            <w:tcW w:w="1114" w:type="dxa"/>
            <w:tcMar>
              <w:left w:w="57" w:type="dxa"/>
              <w:right w:w="57" w:type="dxa"/>
            </w:tcMar>
          </w:tcPr>
          <w:p w14:paraId="103C47D7"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.117</w:t>
            </w:r>
          </w:p>
        </w:tc>
        <w:tc>
          <w:tcPr>
            <w:tcW w:w="1114" w:type="dxa"/>
            <w:tcMar>
              <w:left w:w="57" w:type="dxa"/>
              <w:right w:w="57" w:type="dxa"/>
            </w:tcMar>
          </w:tcPr>
          <w:p w14:paraId="739CC6FD"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.006</w:t>
            </w:r>
          </w:p>
        </w:tc>
        <w:tc>
          <w:tcPr>
            <w:tcW w:w="1113" w:type="dxa"/>
            <w:tcMar>
              <w:left w:w="57" w:type="dxa"/>
              <w:right w:w="57" w:type="dxa"/>
            </w:tcMar>
          </w:tcPr>
          <w:p w14:paraId="608AD5D8"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color w:val="010205"/>
                <w:sz w:val="20"/>
                <w:szCs w:val="20"/>
              </w:rPr>
              <w:t>.001</w:t>
            </w:r>
          </w:p>
        </w:tc>
        <w:tc>
          <w:tcPr>
            <w:tcW w:w="1114" w:type="dxa"/>
            <w:tcMar>
              <w:left w:w="57" w:type="dxa"/>
              <w:right w:w="57" w:type="dxa"/>
            </w:tcMar>
          </w:tcPr>
          <w:p w14:paraId="493AAE23"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color w:val="010205"/>
                <w:sz w:val="20"/>
                <w:szCs w:val="20"/>
              </w:rPr>
              <w:t>.015</w:t>
            </w:r>
          </w:p>
        </w:tc>
        <w:tc>
          <w:tcPr>
            <w:tcW w:w="810" w:type="dxa"/>
            <w:tcMar>
              <w:left w:w="57" w:type="dxa"/>
              <w:right w:w="57" w:type="dxa"/>
            </w:tcMar>
          </w:tcPr>
          <w:p w14:paraId="6B37596B" w14:textId="77777777" w:rsidR="00E51FAD" w:rsidRPr="00345F6C" w:rsidRDefault="00C73874"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.259</w:t>
            </w:r>
          </w:p>
        </w:tc>
        <w:tc>
          <w:tcPr>
            <w:tcW w:w="1418" w:type="dxa"/>
            <w:tcMar>
              <w:left w:w="57" w:type="dxa"/>
              <w:right w:w="57" w:type="dxa"/>
            </w:tcMar>
          </w:tcPr>
          <w:p w14:paraId="456E3C81"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&lt;.001</w:t>
            </w:r>
          </w:p>
        </w:tc>
      </w:tr>
      <w:tr w:rsidR="00E51FAD" w14:paraId="4C46EE65" w14:textId="77777777" w:rsidTr="008D7607">
        <w:trPr>
          <w:trHeight w:val="260"/>
        </w:trPr>
        <w:tc>
          <w:tcPr>
            <w:tcW w:w="1625" w:type="dxa"/>
            <w:tcMar>
              <w:left w:w="57" w:type="dxa"/>
              <w:right w:w="57" w:type="dxa"/>
            </w:tcMar>
          </w:tcPr>
          <w:p w14:paraId="68E701A5" w14:textId="77777777" w:rsidR="00E51FAD" w:rsidRPr="00345F6C" w:rsidRDefault="00E51FAD" w:rsidP="00520D55">
            <w:pP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 xml:space="preserve">   </w:t>
            </w:r>
            <w:r w:rsidRPr="00345F6C">
              <w:rPr>
                <w:rFonts w:ascii="Times New Roman" w:eastAsia="Times New Roman" w:hAnsi="Times New Roman" w:cs="Times New Roman"/>
                <w:i/>
                <w:sz w:val="20"/>
                <w:szCs w:val="20"/>
              </w:rPr>
              <w:t>η</w:t>
            </w:r>
            <w:r w:rsidRPr="00345F6C">
              <w:rPr>
                <w:rFonts w:ascii="Times New Roman" w:eastAsia="Times New Roman" w:hAnsi="Times New Roman" w:cs="Times New Roman"/>
                <w:i/>
                <w:sz w:val="20"/>
                <w:szCs w:val="20"/>
                <w:vertAlign w:val="subscript"/>
              </w:rPr>
              <w:t>p</w:t>
            </w:r>
            <w:r w:rsidRPr="00345F6C">
              <w:rPr>
                <w:rFonts w:ascii="Times New Roman" w:eastAsia="Times New Roman" w:hAnsi="Times New Roman" w:cs="Times New Roman"/>
                <w:i/>
                <w:sz w:val="20"/>
                <w:szCs w:val="20"/>
                <w:vertAlign w:val="superscript"/>
              </w:rPr>
              <w:t>2</w:t>
            </w:r>
          </w:p>
        </w:tc>
        <w:tc>
          <w:tcPr>
            <w:tcW w:w="1105" w:type="dxa"/>
            <w:tcMar>
              <w:left w:w="57" w:type="dxa"/>
              <w:right w:w="57" w:type="dxa"/>
            </w:tcMar>
          </w:tcPr>
          <w:p w14:paraId="0136F907"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.021</w:t>
            </w:r>
          </w:p>
        </w:tc>
        <w:tc>
          <w:tcPr>
            <w:tcW w:w="1114" w:type="dxa"/>
            <w:tcMar>
              <w:left w:w="57" w:type="dxa"/>
              <w:right w:w="57" w:type="dxa"/>
            </w:tcMar>
          </w:tcPr>
          <w:p w14:paraId="34FC2C1A"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.004</w:t>
            </w:r>
          </w:p>
        </w:tc>
        <w:tc>
          <w:tcPr>
            <w:tcW w:w="1114" w:type="dxa"/>
            <w:tcMar>
              <w:left w:w="57" w:type="dxa"/>
              <w:right w:w="57" w:type="dxa"/>
            </w:tcMar>
          </w:tcPr>
          <w:p w14:paraId="4934C1E1"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color w:val="010205"/>
                <w:sz w:val="20"/>
                <w:szCs w:val="20"/>
              </w:rPr>
              <w:t>.012</w:t>
            </w:r>
          </w:p>
        </w:tc>
        <w:tc>
          <w:tcPr>
            <w:tcW w:w="1113" w:type="dxa"/>
            <w:tcMar>
              <w:left w:w="57" w:type="dxa"/>
              <w:right w:w="57" w:type="dxa"/>
            </w:tcMar>
          </w:tcPr>
          <w:p w14:paraId="07FEB151"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color w:val="010205"/>
                <w:sz w:val="20"/>
                <w:szCs w:val="20"/>
              </w:rPr>
              <w:t>.019</w:t>
            </w:r>
          </w:p>
        </w:tc>
        <w:tc>
          <w:tcPr>
            <w:tcW w:w="1114" w:type="dxa"/>
            <w:tcMar>
              <w:left w:w="57" w:type="dxa"/>
              <w:right w:w="57" w:type="dxa"/>
            </w:tcMar>
          </w:tcPr>
          <w:p w14:paraId="50E520AE" w14:textId="77777777" w:rsidR="00E51FAD" w:rsidRPr="005F2943" w:rsidRDefault="00E51FAD"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color w:val="010205"/>
                <w:sz w:val="20"/>
                <w:szCs w:val="20"/>
              </w:rPr>
              <w:t>.014</w:t>
            </w:r>
          </w:p>
        </w:tc>
        <w:tc>
          <w:tcPr>
            <w:tcW w:w="810" w:type="dxa"/>
            <w:tcMar>
              <w:left w:w="57" w:type="dxa"/>
              <w:right w:w="57" w:type="dxa"/>
            </w:tcMar>
          </w:tcPr>
          <w:p w14:paraId="01238C28" w14:textId="77777777" w:rsidR="00E51FAD" w:rsidRPr="00345F6C" w:rsidRDefault="00C73874"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.004</w:t>
            </w:r>
          </w:p>
        </w:tc>
        <w:tc>
          <w:tcPr>
            <w:tcW w:w="1418" w:type="dxa"/>
            <w:tcMar>
              <w:left w:w="57" w:type="dxa"/>
              <w:right w:w="57" w:type="dxa"/>
            </w:tcMar>
          </w:tcPr>
          <w:p w14:paraId="4BC47EF2" w14:textId="77777777" w:rsidR="00E51FAD" w:rsidRPr="005F2943" w:rsidRDefault="00E51FAD" w:rsidP="00520D55">
            <w:pPr>
              <w:jc w:val="center"/>
              <w:rPr>
                <w:rFonts w:ascii="Times New Roman" w:eastAsia="Times New Roman" w:hAnsi="Times New Roman" w:cs="Times New Roman"/>
                <w:sz w:val="20"/>
                <w:szCs w:val="20"/>
              </w:rPr>
            </w:pPr>
          </w:p>
        </w:tc>
      </w:tr>
      <w:tr w:rsidR="00E51FAD" w14:paraId="114923FC" w14:textId="77777777" w:rsidTr="008D7607">
        <w:tc>
          <w:tcPr>
            <w:tcW w:w="1625" w:type="dxa"/>
            <w:tcMar>
              <w:left w:w="57" w:type="dxa"/>
              <w:right w:w="57" w:type="dxa"/>
            </w:tcMar>
          </w:tcPr>
          <w:p w14:paraId="58346DE2" w14:textId="77777777" w:rsidR="00E51FAD" w:rsidRPr="00345F6C" w:rsidRDefault="00E51FAD" w:rsidP="00520D55">
            <w:pPr>
              <w:rPr>
                <w:rFonts w:ascii="Times New Roman" w:eastAsia="Times New Roman" w:hAnsi="Times New Roman" w:cs="Times New Roman"/>
                <w:sz w:val="20"/>
                <w:szCs w:val="20"/>
              </w:rPr>
            </w:pPr>
            <w:commentRangeStart w:id="516"/>
            <w:r w:rsidRPr="00345F6C">
              <w:rPr>
                <w:rFonts w:ascii="Times New Roman" w:eastAsia="Times New Roman" w:hAnsi="Times New Roman" w:cs="Times New Roman"/>
                <w:sz w:val="20"/>
                <w:szCs w:val="20"/>
              </w:rPr>
              <w:t xml:space="preserve">  </w:t>
            </w:r>
            <w:commentRangeStart w:id="517"/>
            <w:commentRangeStart w:id="518"/>
            <w:r w:rsidRPr="00345F6C">
              <w:rPr>
                <w:rFonts w:ascii="Times New Roman" w:eastAsia="Times New Roman" w:hAnsi="Times New Roman" w:cs="Times New Roman"/>
                <w:sz w:val="20"/>
                <w:szCs w:val="20"/>
              </w:rPr>
              <w:t>Bayes factor</w:t>
            </w:r>
            <w:r w:rsidR="00960438" w:rsidRPr="00345F6C">
              <w:rPr>
                <w:rFonts w:ascii="Times New Roman" w:eastAsia="Times New Roman" w:hAnsi="Times New Roman" w:cs="Times New Roman"/>
                <w:sz w:val="20"/>
                <w:szCs w:val="20"/>
                <w:vertAlign w:val="subscript"/>
              </w:rPr>
              <w:t>10</w:t>
            </w:r>
            <w:r w:rsidR="00FF32BA">
              <w:rPr>
                <w:rFonts w:ascii="Times New Roman" w:eastAsia="Times New Roman" w:hAnsi="Times New Roman" w:cs="Times New Roman"/>
                <w:sz w:val="20"/>
                <w:szCs w:val="20"/>
                <w:vertAlign w:val="subscript"/>
              </w:rPr>
              <w:t xml:space="preserve">  </w:t>
            </w:r>
            <w:r w:rsidR="00FF32BA" w:rsidRPr="00FF32BA">
              <w:rPr>
                <w:rFonts w:ascii="Times New Roman" w:eastAsia="Times New Roman" w:hAnsi="Times New Roman" w:cs="Times New Roman"/>
                <w:sz w:val="20"/>
                <w:szCs w:val="20"/>
                <w:vertAlign w:val="superscript"/>
              </w:rPr>
              <w:t>a</w:t>
            </w:r>
            <w:commentRangeEnd w:id="516"/>
            <w:r w:rsidR="0035617D">
              <w:rPr>
                <w:rStyle w:val="CommentReference"/>
              </w:rPr>
              <w:commentReference w:id="516"/>
            </w:r>
            <w:commentRangeEnd w:id="517"/>
            <w:r w:rsidR="008D7607">
              <w:rPr>
                <w:rStyle w:val="CommentReference"/>
              </w:rPr>
              <w:commentReference w:id="517"/>
            </w:r>
            <w:commentRangeEnd w:id="518"/>
            <w:r w:rsidR="00566BA5">
              <w:rPr>
                <w:rStyle w:val="CommentReference"/>
              </w:rPr>
              <w:commentReference w:id="518"/>
            </w:r>
          </w:p>
        </w:tc>
        <w:tc>
          <w:tcPr>
            <w:tcW w:w="1105" w:type="dxa"/>
            <w:tcMar>
              <w:left w:w="57" w:type="dxa"/>
              <w:right w:w="57" w:type="dxa"/>
            </w:tcMar>
          </w:tcPr>
          <w:p w14:paraId="6E686518" w14:textId="77777777" w:rsidR="00E51FAD" w:rsidRPr="005F2943" w:rsidRDefault="005E4505"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6.39</w:t>
            </w:r>
          </w:p>
        </w:tc>
        <w:tc>
          <w:tcPr>
            <w:tcW w:w="1114" w:type="dxa"/>
            <w:tcMar>
              <w:left w:w="57" w:type="dxa"/>
              <w:right w:w="57" w:type="dxa"/>
            </w:tcMar>
          </w:tcPr>
          <w:p w14:paraId="35FB3C6F" w14:textId="77777777" w:rsidR="00E51FAD" w:rsidRPr="005F2943" w:rsidRDefault="00345F6C"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00000"/>
                <w:sz w:val="20"/>
                <w:szCs w:val="20"/>
              </w:rPr>
              <w:t>0.30</w:t>
            </w:r>
          </w:p>
        </w:tc>
        <w:tc>
          <w:tcPr>
            <w:tcW w:w="1114" w:type="dxa"/>
            <w:tcMar>
              <w:left w:w="57" w:type="dxa"/>
              <w:right w:w="57" w:type="dxa"/>
            </w:tcMar>
          </w:tcPr>
          <w:p w14:paraId="024A4BC4" w14:textId="77777777" w:rsidR="00E51FAD" w:rsidRPr="005F2943" w:rsidRDefault="00345F6C"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13.91</w:t>
            </w:r>
          </w:p>
        </w:tc>
        <w:tc>
          <w:tcPr>
            <w:tcW w:w="1113" w:type="dxa"/>
            <w:tcMar>
              <w:left w:w="57" w:type="dxa"/>
              <w:right w:w="57" w:type="dxa"/>
            </w:tcMar>
          </w:tcPr>
          <w:p w14:paraId="77493EB8" w14:textId="77777777" w:rsidR="00E51FAD" w:rsidRPr="005F2943" w:rsidRDefault="00345F6C"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23.67</w:t>
            </w:r>
          </w:p>
        </w:tc>
        <w:tc>
          <w:tcPr>
            <w:tcW w:w="1114" w:type="dxa"/>
            <w:tcMar>
              <w:left w:w="57" w:type="dxa"/>
              <w:right w:w="57" w:type="dxa"/>
            </w:tcMar>
          </w:tcPr>
          <w:p w14:paraId="4FF8129B" w14:textId="77777777" w:rsidR="00E51FAD" w:rsidRPr="005F2943" w:rsidRDefault="00345F6C" w:rsidP="00520D55">
            <w:pPr>
              <w:jc w:val="center"/>
              <w:rPr>
                <w:rFonts w:ascii="Times New Roman" w:eastAsia="Times New Roman" w:hAnsi="Times New Roman" w:cs="Times New Roman"/>
                <w:sz w:val="20"/>
                <w:szCs w:val="20"/>
              </w:rPr>
            </w:pPr>
            <w:r w:rsidRPr="005F2943">
              <w:rPr>
                <w:rFonts w:ascii="Times New Roman" w:eastAsia="Times New Roman" w:hAnsi="Times New Roman" w:cs="Times New Roman"/>
                <w:sz w:val="20"/>
                <w:szCs w:val="20"/>
              </w:rPr>
              <w:t>1.86</w:t>
            </w:r>
          </w:p>
        </w:tc>
        <w:tc>
          <w:tcPr>
            <w:tcW w:w="810" w:type="dxa"/>
            <w:tcMar>
              <w:left w:w="57" w:type="dxa"/>
              <w:right w:w="57" w:type="dxa"/>
            </w:tcMar>
          </w:tcPr>
          <w:p w14:paraId="7AEE9527" w14:textId="77777777" w:rsidR="00E51FAD" w:rsidRPr="00345F6C" w:rsidRDefault="00960438"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0.23</w:t>
            </w:r>
            <w:r w:rsidR="00FF32BA">
              <w:rPr>
                <w:rFonts w:ascii="Times New Roman" w:eastAsia="Times New Roman" w:hAnsi="Times New Roman" w:cs="Times New Roman"/>
                <w:sz w:val="20"/>
                <w:szCs w:val="20"/>
                <w:vertAlign w:val="superscript"/>
              </w:rPr>
              <w:t>c</w:t>
            </w:r>
          </w:p>
        </w:tc>
        <w:tc>
          <w:tcPr>
            <w:tcW w:w="1418" w:type="dxa"/>
            <w:tcMar>
              <w:left w:w="57" w:type="dxa"/>
              <w:right w:w="57" w:type="dxa"/>
            </w:tcMar>
          </w:tcPr>
          <w:p w14:paraId="2DDCF8FF" w14:textId="77777777" w:rsidR="00E51FAD" w:rsidRPr="005F2943" w:rsidRDefault="00E51FAD" w:rsidP="00520D55">
            <w:pPr>
              <w:jc w:val="center"/>
              <w:rPr>
                <w:rFonts w:ascii="Times New Roman" w:eastAsia="Times New Roman" w:hAnsi="Times New Roman" w:cs="Times New Roman"/>
                <w:sz w:val="20"/>
                <w:szCs w:val="20"/>
              </w:rPr>
            </w:pPr>
          </w:p>
        </w:tc>
      </w:tr>
      <w:tr w:rsidR="00E51FAD" w14:paraId="6A199BB8" w14:textId="77777777" w:rsidTr="008D7607">
        <w:tc>
          <w:tcPr>
            <w:tcW w:w="1625" w:type="dxa"/>
            <w:tcMar>
              <w:left w:w="57" w:type="dxa"/>
              <w:right w:w="57" w:type="dxa"/>
            </w:tcMar>
          </w:tcPr>
          <w:p w14:paraId="3DF629C1" w14:textId="77777777" w:rsidR="00E51FAD" w:rsidRPr="00345F6C" w:rsidRDefault="00E51FAD" w:rsidP="00520D55">
            <w:pPr>
              <w:rPr>
                <w:rFonts w:ascii="Times New Roman" w:eastAsia="Times New Roman" w:hAnsi="Times New Roman" w:cs="Times New Roman"/>
                <w:sz w:val="20"/>
                <w:szCs w:val="20"/>
              </w:rPr>
            </w:pPr>
          </w:p>
        </w:tc>
        <w:tc>
          <w:tcPr>
            <w:tcW w:w="1105" w:type="dxa"/>
            <w:tcMar>
              <w:left w:w="57" w:type="dxa"/>
              <w:right w:w="57" w:type="dxa"/>
            </w:tcMar>
          </w:tcPr>
          <w:p w14:paraId="27AC953A" w14:textId="77777777" w:rsidR="00E51FAD" w:rsidRPr="005F2943" w:rsidRDefault="00E51FAD" w:rsidP="00520D55">
            <w:pPr>
              <w:jc w:val="center"/>
              <w:rPr>
                <w:rFonts w:ascii="Times New Roman" w:eastAsia="Times New Roman" w:hAnsi="Times New Roman" w:cs="Times New Roman"/>
                <w:sz w:val="20"/>
                <w:szCs w:val="20"/>
              </w:rPr>
            </w:pPr>
          </w:p>
        </w:tc>
        <w:tc>
          <w:tcPr>
            <w:tcW w:w="1114" w:type="dxa"/>
            <w:tcMar>
              <w:left w:w="57" w:type="dxa"/>
              <w:right w:w="57" w:type="dxa"/>
            </w:tcMar>
          </w:tcPr>
          <w:p w14:paraId="22E589D2" w14:textId="77777777" w:rsidR="00E51FAD" w:rsidRPr="005F2943" w:rsidRDefault="00E51FAD" w:rsidP="00520D55">
            <w:pPr>
              <w:jc w:val="center"/>
              <w:rPr>
                <w:rFonts w:ascii="Times New Roman" w:eastAsia="Times New Roman" w:hAnsi="Times New Roman" w:cs="Times New Roman"/>
                <w:sz w:val="20"/>
                <w:szCs w:val="20"/>
              </w:rPr>
            </w:pPr>
          </w:p>
        </w:tc>
        <w:tc>
          <w:tcPr>
            <w:tcW w:w="1114" w:type="dxa"/>
            <w:tcMar>
              <w:left w:w="57" w:type="dxa"/>
              <w:right w:w="57" w:type="dxa"/>
            </w:tcMar>
          </w:tcPr>
          <w:p w14:paraId="5AE4F629" w14:textId="77777777" w:rsidR="00E51FAD" w:rsidRPr="005F2943" w:rsidRDefault="00E51FAD" w:rsidP="00520D55">
            <w:pPr>
              <w:jc w:val="center"/>
              <w:rPr>
                <w:rFonts w:ascii="Times New Roman" w:eastAsia="Times New Roman" w:hAnsi="Times New Roman" w:cs="Times New Roman"/>
                <w:sz w:val="20"/>
                <w:szCs w:val="20"/>
              </w:rPr>
            </w:pPr>
          </w:p>
        </w:tc>
        <w:tc>
          <w:tcPr>
            <w:tcW w:w="1113" w:type="dxa"/>
            <w:tcMar>
              <w:left w:w="57" w:type="dxa"/>
              <w:right w:w="57" w:type="dxa"/>
            </w:tcMar>
          </w:tcPr>
          <w:p w14:paraId="1CC45791" w14:textId="77777777" w:rsidR="00E51FAD" w:rsidRPr="005F2943" w:rsidRDefault="00E51FAD" w:rsidP="00520D55">
            <w:pPr>
              <w:jc w:val="center"/>
              <w:rPr>
                <w:rFonts w:ascii="Times New Roman" w:eastAsia="Times New Roman" w:hAnsi="Times New Roman" w:cs="Times New Roman"/>
                <w:sz w:val="20"/>
                <w:szCs w:val="20"/>
              </w:rPr>
            </w:pPr>
          </w:p>
        </w:tc>
        <w:tc>
          <w:tcPr>
            <w:tcW w:w="1114" w:type="dxa"/>
            <w:tcMar>
              <w:left w:w="57" w:type="dxa"/>
              <w:right w:w="57" w:type="dxa"/>
            </w:tcMar>
          </w:tcPr>
          <w:p w14:paraId="336012E5" w14:textId="77777777" w:rsidR="00E51FAD" w:rsidRPr="005F2943" w:rsidRDefault="00E51FAD" w:rsidP="00520D55">
            <w:pPr>
              <w:jc w:val="center"/>
              <w:rPr>
                <w:rFonts w:ascii="Times New Roman" w:eastAsia="Times New Roman" w:hAnsi="Times New Roman" w:cs="Times New Roman"/>
                <w:sz w:val="20"/>
                <w:szCs w:val="20"/>
              </w:rPr>
            </w:pPr>
          </w:p>
        </w:tc>
        <w:tc>
          <w:tcPr>
            <w:tcW w:w="810" w:type="dxa"/>
            <w:tcMar>
              <w:left w:w="57" w:type="dxa"/>
              <w:right w:w="57" w:type="dxa"/>
            </w:tcMar>
          </w:tcPr>
          <w:p w14:paraId="07C19E08" w14:textId="77777777" w:rsidR="00E51FAD" w:rsidRPr="00345F6C" w:rsidRDefault="00E51FAD" w:rsidP="00520D55">
            <w:pPr>
              <w:jc w:val="center"/>
              <w:rPr>
                <w:rFonts w:ascii="Times New Roman" w:eastAsia="Times New Roman" w:hAnsi="Times New Roman" w:cs="Times New Roman"/>
                <w:sz w:val="20"/>
                <w:szCs w:val="20"/>
                <w:highlight w:val="green"/>
              </w:rPr>
            </w:pPr>
          </w:p>
        </w:tc>
        <w:tc>
          <w:tcPr>
            <w:tcW w:w="1418" w:type="dxa"/>
            <w:tcMar>
              <w:left w:w="57" w:type="dxa"/>
              <w:right w:w="57" w:type="dxa"/>
            </w:tcMar>
          </w:tcPr>
          <w:p w14:paraId="29D84D48" w14:textId="77777777" w:rsidR="00E51FAD" w:rsidRPr="00345F6C" w:rsidRDefault="00E51FAD" w:rsidP="00520D55">
            <w:pPr>
              <w:jc w:val="center"/>
              <w:rPr>
                <w:rFonts w:ascii="Times New Roman" w:eastAsia="Times New Roman" w:hAnsi="Times New Roman" w:cs="Times New Roman"/>
                <w:sz w:val="20"/>
                <w:szCs w:val="20"/>
                <w:highlight w:val="green"/>
              </w:rPr>
            </w:pPr>
          </w:p>
        </w:tc>
      </w:tr>
      <w:tr w:rsidR="00E1778A" w14:paraId="05703D37" w14:textId="77777777" w:rsidTr="008D7607">
        <w:tc>
          <w:tcPr>
            <w:tcW w:w="1625" w:type="dxa"/>
            <w:tcMar>
              <w:left w:w="57" w:type="dxa"/>
              <w:right w:w="57" w:type="dxa"/>
            </w:tcMar>
          </w:tcPr>
          <w:p w14:paraId="7377D681" w14:textId="77777777" w:rsidR="00E1778A" w:rsidRPr="00345F6C" w:rsidRDefault="00E1778A" w:rsidP="00520D55">
            <w:pP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Efficiency</w:t>
            </w:r>
          </w:p>
          <w:p w14:paraId="576D0BF2" w14:textId="77777777" w:rsidR="00E1778A" w:rsidRPr="00345F6C" w:rsidRDefault="00345F6C" w:rsidP="00520D55">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E1778A" w:rsidRPr="00345F6C">
              <w:rPr>
                <w:rFonts w:ascii="Times New Roman" w:eastAsia="Times New Roman" w:hAnsi="Times New Roman" w:cs="Times New Roman"/>
                <w:sz w:val="20"/>
                <w:szCs w:val="20"/>
              </w:rPr>
              <w:t>/effectiveness)</w:t>
            </w:r>
          </w:p>
        </w:tc>
        <w:tc>
          <w:tcPr>
            <w:tcW w:w="1105" w:type="dxa"/>
            <w:tcMar>
              <w:left w:w="57" w:type="dxa"/>
              <w:right w:w="57" w:type="dxa"/>
            </w:tcMar>
          </w:tcPr>
          <w:p w14:paraId="0D703123" w14:textId="77777777" w:rsidR="00E1778A" w:rsidRPr="005F2943" w:rsidRDefault="00E1778A" w:rsidP="00520D55">
            <w:pPr>
              <w:jc w:val="center"/>
              <w:rPr>
                <w:rFonts w:ascii="Times New Roman" w:eastAsia="Times New Roman" w:hAnsi="Times New Roman" w:cs="Times New Roman"/>
                <w:sz w:val="20"/>
                <w:szCs w:val="20"/>
              </w:rPr>
            </w:pPr>
          </w:p>
        </w:tc>
        <w:tc>
          <w:tcPr>
            <w:tcW w:w="1114" w:type="dxa"/>
            <w:tcMar>
              <w:left w:w="57" w:type="dxa"/>
              <w:right w:w="57" w:type="dxa"/>
            </w:tcMar>
          </w:tcPr>
          <w:p w14:paraId="2419C69C" w14:textId="77777777" w:rsidR="00E1778A" w:rsidRPr="005F2943" w:rsidRDefault="00E1778A" w:rsidP="00520D55">
            <w:pPr>
              <w:jc w:val="center"/>
              <w:rPr>
                <w:rFonts w:ascii="Times New Roman" w:eastAsia="Times New Roman" w:hAnsi="Times New Roman" w:cs="Times New Roman"/>
                <w:sz w:val="20"/>
                <w:szCs w:val="20"/>
              </w:rPr>
            </w:pPr>
          </w:p>
        </w:tc>
        <w:tc>
          <w:tcPr>
            <w:tcW w:w="1114" w:type="dxa"/>
            <w:tcMar>
              <w:left w:w="57" w:type="dxa"/>
              <w:right w:w="57" w:type="dxa"/>
            </w:tcMar>
          </w:tcPr>
          <w:p w14:paraId="0BE51FAC" w14:textId="77777777" w:rsidR="00E1778A" w:rsidRPr="005F2943" w:rsidRDefault="00E1778A" w:rsidP="00520D55">
            <w:pPr>
              <w:jc w:val="center"/>
              <w:rPr>
                <w:rFonts w:ascii="Times New Roman" w:eastAsia="Times New Roman" w:hAnsi="Times New Roman" w:cs="Times New Roman"/>
                <w:sz w:val="20"/>
                <w:szCs w:val="20"/>
              </w:rPr>
            </w:pPr>
          </w:p>
        </w:tc>
        <w:tc>
          <w:tcPr>
            <w:tcW w:w="1113" w:type="dxa"/>
            <w:tcMar>
              <w:left w:w="57" w:type="dxa"/>
              <w:right w:w="57" w:type="dxa"/>
            </w:tcMar>
          </w:tcPr>
          <w:p w14:paraId="6FFCCA85" w14:textId="77777777" w:rsidR="00E1778A" w:rsidRPr="005F2943" w:rsidRDefault="00E1778A" w:rsidP="00520D55">
            <w:pPr>
              <w:jc w:val="center"/>
              <w:rPr>
                <w:rFonts w:ascii="Times New Roman" w:eastAsia="Times New Roman" w:hAnsi="Times New Roman" w:cs="Times New Roman"/>
                <w:sz w:val="20"/>
                <w:szCs w:val="20"/>
              </w:rPr>
            </w:pPr>
          </w:p>
        </w:tc>
        <w:tc>
          <w:tcPr>
            <w:tcW w:w="1114" w:type="dxa"/>
            <w:tcMar>
              <w:left w:w="57" w:type="dxa"/>
              <w:right w:w="57" w:type="dxa"/>
            </w:tcMar>
          </w:tcPr>
          <w:p w14:paraId="4FF243A1" w14:textId="77777777" w:rsidR="00E1778A" w:rsidRPr="005F2943" w:rsidRDefault="00E1778A" w:rsidP="00520D55">
            <w:pPr>
              <w:jc w:val="center"/>
              <w:rPr>
                <w:rFonts w:ascii="Times New Roman" w:eastAsia="Times New Roman" w:hAnsi="Times New Roman" w:cs="Times New Roman"/>
                <w:sz w:val="20"/>
                <w:szCs w:val="20"/>
              </w:rPr>
            </w:pPr>
          </w:p>
        </w:tc>
        <w:tc>
          <w:tcPr>
            <w:tcW w:w="810" w:type="dxa"/>
            <w:tcMar>
              <w:left w:w="57" w:type="dxa"/>
              <w:right w:w="57" w:type="dxa"/>
            </w:tcMar>
          </w:tcPr>
          <w:p w14:paraId="1C19664F" w14:textId="77777777" w:rsidR="00E1778A" w:rsidRPr="00345F6C" w:rsidRDefault="00E1778A" w:rsidP="00520D55">
            <w:pPr>
              <w:jc w:val="center"/>
              <w:rPr>
                <w:rFonts w:ascii="Times New Roman" w:eastAsia="Times New Roman" w:hAnsi="Times New Roman" w:cs="Times New Roman"/>
                <w:sz w:val="20"/>
                <w:szCs w:val="20"/>
                <w:highlight w:val="green"/>
              </w:rPr>
            </w:pPr>
          </w:p>
        </w:tc>
        <w:tc>
          <w:tcPr>
            <w:tcW w:w="1418" w:type="dxa"/>
            <w:tcMar>
              <w:left w:w="57" w:type="dxa"/>
              <w:right w:w="57" w:type="dxa"/>
            </w:tcMar>
          </w:tcPr>
          <w:p w14:paraId="1576B0FB" w14:textId="77777777" w:rsidR="00E1778A" w:rsidRPr="00345F6C" w:rsidRDefault="00E1778A" w:rsidP="00520D55">
            <w:pPr>
              <w:jc w:val="center"/>
              <w:rPr>
                <w:rFonts w:ascii="Times New Roman" w:eastAsia="Times New Roman" w:hAnsi="Times New Roman" w:cs="Times New Roman"/>
                <w:sz w:val="20"/>
                <w:szCs w:val="20"/>
                <w:highlight w:val="green"/>
              </w:rPr>
            </w:pPr>
          </w:p>
        </w:tc>
      </w:tr>
      <w:tr w:rsidR="00435621" w14:paraId="71D68153" w14:textId="77777777" w:rsidTr="008D7607">
        <w:trPr>
          <w:trHeight w:val="274"/>
        </w:trPr>
        <w:tc>
          <w:tcPr>
            <w:tcW w:w="1625" w:type="dxa"/>
            <w:tcMar>
              <w:left w:w="57" w:type="dxa"/>
              <w:right w:w="57" w:type="dxa"/>
            </w:tcMar>
          </w:tcPr>
          <w:p w14:paraId="3DE92B04" w14:textId="77777777" w:rsidR="00435621" w:rsidRPr="00345F6C" w:rsidRDefault="00E51FAD" w:rsidP="00520D55">
            <w:pPr>
              <w:rPr>
                <w:rFonts w:ascii="Times New Roman" w:eastAsia="Times New Roman" w:hAnsi="Times New Roman" w:cs="Times New Roman"/>
                <w:sz w:val="20"/>
                <w:szCs w:val="20"/>
              </w:rPr>
            </w:pPr>
            <w:r w:rsidRPr="00345F6C">
              <w:rPr>
                <w:rFonts w:ascii="Times New Roman" w:eastAsia="Times New Roman" w:hAnsi="Times New Roman" w:cs="Times New Roman"/>
                <w:i/>
                <w:sz w:val="20"/>
                <w:szCs w:val="20"/>
              </w:rPr>
              <w:t xml:space="preserve">  </w:t>
            </w:r>
            <w:r w:rsidR="00435621" w:rsidRPr="00345F6C">
              <w:rPr>
                <w:rFonts w:ascii="Times New Roman" w:eastAsia="Times New Roman" w:hAnsi="Times New Roman" w:cs="Times New Roman"/>
                <w:i/>
                <w:sz w:val="20"/>
                <w:szCs w:val="20"/>
              </w:rPr>
              <w:t>F</w:t>
            </w:r>
          </w:p>
        </w:tc>
        <w:tc>
          <w:tcPr>
            <w:tcW w:w="1105" w:type="dxa"/>
            <w:tcMar>
              <w:left w:w="57" w:type="dxa"/>
              <w:right w:w="57" w:type="dxa"/>
            </w:tcMar>
          </w:tcPr>
          <w:p w14:paraId="35240F99"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 xml:space="preserve">0.02 </w:t>
            </w:r>
          </w:p>
        </w:tc>
        <w:tc>
          <w:tcPr>
            <w:tcW w:w="1114" w:type="dxa"/>
            <w:tcMar>
              <w:left w:w="57" w:type="dxa"/>
              <w:right w:w="57" w:type="dxa"/>
            </w:tcMar>
          </w:tcPr>
          <w:p w14:paraId="43771D93"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0.54</w:t>
            </w:r>
          </w:p>
        </w:tc>
        <w:tc>
          <w:tcPr>
            <w:tcW w:w="1114" w:type="dxa"/>
            <w:tcMar>
              <w:left w:w="57" w:type="dxa"/>
              <w:right w:w="57" w:type="dxa"/>
            </w:tcMar>
          </w:tcPr>
          <w:p w14:paraId="4BB664B2"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0.11</w:t>
            </w:r>
          </w:p>
        </w:tc>
        <w:tc>
          <w:tcPr>
            <w:tcW w:w="1113" w:type="dxa"/>
            <w:tcMar>
              <w:left w:w="57" w:type="dxa"/>
              <w:right w:w="57" w:type="dxa"/>
            </w:tcMar>
          </w:tcPr>
          <w:p w14:paraId="2F41E7C4"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2.08</w:t>
            </w:r>
          </w:p>
        </w:tc>
        <w:tc>
          <w:tcPr>
            <w:tcW w:w="1114" w:type="dxa"/>
            <w:tcMar>
              <w:left w:w="57" w:type="dxa"/>
              <w:right w:w="57" w:type="dxa"/>
            </w:tcMar>
          </w:tcPr>
          <w:p w14:paraId="0E6521A6"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0.01</w:t>
            </w:r>
          </w:p>
        </w:tc>
        <w:tc>
          <w:tcPr>
            <w:tcW w:w="810" w:type="dxa"/>
            <w:tcMar>
              <w:left w:w="57" w:type="dxa"/>
              <w:right w:w="57" w:type="dxa"/>
            </w:tcMar>
          </w:tcPr>
          <w:p w14:paraId="58C88FCE" w14:textId="77777777" w:rsidR="00435621" w:rsidRPr="00345F6C" w:rsidRDefault="00C73874"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0.79</w:t>
            </w:r>
          </w:p>
        </w:tc>
        <w:tc>
          <w:tcPr>
            <w:tcW w:w="1418" w:type="dxa"/>
            <w:tcMar>
              <w:left w:w="57" w:type="dxa"/>
              <w:right w:w="57" w:type="dxa"/>
            </w:tcMar>
          </w:tcPr>
          <w:p w14:paraId="2141BC03" w14:textId="77777777" w:rsidR="00435621" w:rsidRPr="00345F6C" w:rsidRDefault="00345F6C"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-.03 [-.06,.01]</w:t>
            </w:r>
          </w:p>
        </w:tc>
      </w:tr>
      <w:tr w:rsidR="00435621" w14:paraId="1D096422" w14:textId="77777777" w:rsidTr="008D7607">
        <w:tc>
          <w:tcPr>
            <w:tcW w:w="1625" w:type="dxa"/>
            <w:tcMar>
              <w:left w:w="57" w:type="dxa"/>
              <w:right w:w="57" w:type="dxa"/>
            </w:tcMar>
          </w:tcPr>
          <w:p w14:paraId="4D2C3CDF" w14:textId="77777777" w:rsidR="00435621" w:rsidRPr="00345F6C" w:rsidRDefault="00435621" w:rsidP="00520D55">
            <w:pPr>
              <w:rPr>
                <w:rFonts w:ascii="Times New Roman" w:eastAsia="Times New Roman" w:hAnsi="Times New Roman" w:cs="Times New Roman"/>
                <w:i/>
                <w:sz w:val="20"/>
                <w:szCs w:val="20"/>
              </w:rPr>
            </w:pPr>
            <w:r w:rsidRPr="00345F6C">
              <w:rPr>
                <w:rFonts w:ascii="Times New Roman" w:eastAsia="Times New Roman" w:hAnsi="Times New Roman" w:cs="Times New Roman"/>
                <w:sz w:val="20"/>
                <w:szCs w:val="20"/>
              </w:rPr>
              <w:t xml:space="preserve">   </w:t>
            </w:r>
            <w:r w:rsidRPr="00345F6C">
              <w:rPr>
                <w:rFonts w:ascii="Times New Roman" w:eastAsia="Times New Roman" w:hAnsi="Times New Roman" w:cs="Times New Roman"/>
                <w:i/>
                <w:sz w:val="20"/>
                <w:szCs w:val="20"/>
              </w:rPr>
              <w:t>p</w:t>
            </w:r>
          </w:p>
        </w:tc>
        <w:tc>
          <w:tcPr>
            <w:tcW w:w="1105" w:type="dxa"/>
            <w:tcMar>
              <w:left w:w="57" w:type="dxa"/>
              <w:right w:w="57" w:type="dxa"/>
            </w:tcMar>
          </w:tcPr>
          <w:p w14:paraId="35280A42"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.878</w:t>
            </w:r>
          </w:p>
        </w:tc>
        <w:tc>
          <w:tcPr>
            <w:tcW w:w="1114" w:type="dxa"/>
            <w:tcMar>
              <w:left w:w="57" w:type="dxa"/>
              <w:right w:w="57" w:type="dxa"/>
            </w:tcMar>
          </w:tcPr>
          <w:p w14:paraId="5C1E583F"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.583</w:t>
            </w:r>
          </w:p>
        </w:tc>
        <w:tc>
          <w:tcPr>
            <w:tcW w:w="1114" w:type="dxa"/>
            <w:tcMar>
              <w:left w:w="57" w:type="dxa"/>
              <w:right w:w="57" w:type="dxa"/>
            </w:tcMar>
          </w:tcPr>
          <w:p w14:paraId="132C53AA"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.893</w:t>
            </w:r>
          </w:p>
        </w:tc>
        <w:tc>
          <w:tcPr>
            <w:tcW w:w="1113" w:type="dxa"/>
            <w:tcMar>
              <w:left w:w="57" w:type="dxa"/>
              <w:right w:w="57" w:type="dxa"/>
            </w:tcMar>
          </w:tcPr>
          <w:p w14:paraId="26924E04"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.126</w:t>
            </w:r>
          </w:p>
        </w:tc>
        <w:tc>
          <w:tcPr>
            <w:tcW w:w="1114" w:type="dxa"/>
            <w:tcMar>
              <w:left w:w="57" w:type="dxa"/>
              <w:right w:w="57" w:type="dxa"/>
            </w:tcMar>
          </w:tcPr>
          <w:p w14:paraId="55C7BE34"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.945</w:t>
            </w:r>
          </w:p>
        </w:tc>
        <w:tc>
          <w:tcPr>
            <w:tcW w:w="810" w:type="dxa"/>
            <w:tcMar>
              <w:left w:w="57" w:type="dxa"/>
              <w:right w:w="57" w:type="dxa"/>
            </w:tcMar>
          </w:tcPr>
          <w:p w14:paraId="6AD8A70E"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w:t>
            </w:r>
            <w:r w:rsidR="00C73874" w:rsidRPr="00345F6C">
              <w:rPr>
                <w:rFonts w:ascii="Times New Roman" w:eastAsia="Times New Roman" w:hAnsi="Times New Roman" w:cs="Times New Roman"/>
                <w:sz w:val="20"/>
                <w:szCs w:val="20"/>
              </w:rPr>
              <w:t>372</w:t>
            </w:r>
          </w:p>
        </w:tc>
        <w:tc>
          <w:tcPr>
            <w:tcW w:w="1418" w:type="dxa"/>
            <w:tcMar>
              <w:left w:w="57" w:type="dxa"/>
              <w:right w:w="57" w:type="dxa"/>
            </w:tcMar>
          </w:tcPr>
          <w:p w14:paraId="148DBFF2"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w:t>
            </w:r>
            <w:r w:rsidR="00C73874" w:rsidRPr="00345F6C">
              <w:rPr>
                <w:rFonts w:ascii="Times New Roman" w:eastAsia="Times New Roman" w:hAnsi="Times New Roman" w:cs="Times New Roman"/>
                <w:sz w:val="20"/>
                <w:szCs w:val="20"/>
              </w:rPr>
              <w:t>16</w:t>
            </w:r>
            <w:r w:rsidR="001A41D8" w:rsidRPr="00345F6C">
              <w:rPr>
                <w:rFonts w:ascii="Times New Roman" w:eastAsia="Times New Roman" w:hAnsi="Times New Roman" w:cs="Times New Roman"/>
                <w:sz w:val="20"/>
                <w:szCs w:val="20"/>
              </w:rPr>
              <w:t>9</w:t>
            </w:r>
          </w:p>
        </w:tc>
      </w:tr>
      <w:tr w:rsidR="00435621" w14:paraId="21113333" w14:textId="77777777" w:rsidTr="008D7607">
        <w:tc>
          <w:tcPr>
            <w:tcW w:w="1625" w:type="dxa"/>
            <w:tcMar>
              <w:left w:w="57" w:type="dxa"/>
              <w:right w:w="57" w:type="dxa"/>
            </w:tcMar>
          </w:tcPr>
          <w:p w14:paraId="0C532F31" w14:textId="77777777" w:rsidR="00435621" w:rsidRPr="00345F6C" w:rsidRDefault="00435621" w:rsidP="00520D55">
            <w:pP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 xml:space="preserve">   </w:t>
            </w:r>
            <w:r w:rsidRPr="00345F6C">
              <w:rPr>
                <w:rFonts w:ascii="Times New Roman" w:eastAsia="Times New Roman" w:hAnsi="Times New Roman" w:cs="Times New Roman"/>
                <w:i/>
                <w:sz w:val="20"/>
                <w:szCs w:val="20"/>
              </w:rPr>
              <w:t>η</w:t>
            </w:r>
            <w:r w:rsidRPr="00345F6C">
              <w:rPr>
                <w:rFonts w:ascii="Times New Roman" w:eastAsia="Times New Roman" w:hAnsi="Times New Roman" w:cs="Times New Roman"/>
                <w:i/>
                <w:sz w:val="20"/>
                <w:szCs w:val="20"/>
                <w:vertAlign w:val="subscript"/>
              </w:rPr>
              <w:t>p</w:t>
            </w:r>
            <w:r w:rsidRPr="00345F6C">
              <w:rPr>
                <w:rFonts w:ascii="Times New Roman" w:eastAsia="Times New Roman" w:hAnsi="Times New Roman" w:cs="Times New Roman"/>
                <w:i/>
                <w:sz w:val="20"/>
                <w:szCs w:val="20"/>
                <w:vertAlign w:val="superscript"/>
              </w:rPr>
              <w:t>2</w:t>
            </w:r>
          </w:p>
        </w:tc>
        <w:tc>
          <w:tcPr>
            <w:tcW w:w="1105" w:type="dxa"/>
            <w:tcMar>
              <w:left w:w="57" w:type="dxa"/>
              <w:right w:w="57" w:type="dxa"/>
            </w:tcMar>
          </w:tcPr>
          <w:p w14:paraId="6E461F2C" w14:textId="77777777" w:rsidR="00435621" w:rsidRPr="00345F6C" w:rsidRDefault="00345F6C"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&lt;</w:t>
            </w:r>
            <w:r w:rsidR="00435621" w:rsidRPr="00345F6C">
              <w:rPr>
                <w:rFonts w:ascii="Times New Roman" w:eastAsia="Times New Roman" w:hAnsi="Times New Roman" w:cs="Times New Roman"/>
                <w:sz w:val="20"/>
                <w:szCs w:val="20"/>
              </w:rPr>
              <w:t>.001</w:t>
            </w:r>
          </w:p>
        </w:tc>
        <w:tc>
          <w:tcPr>
            <w:tcW w:w="1114" w:type="dxa"/>
            <w:tcMar>
              <w:left w:w="57" w:type="dxa"/>
              <w:right w:w="57" w:type="dxa"/>
            </w:tcMar>
          </w:tcPr>
          <w:p w14:paraId="1326D9EA"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.002</w:t>
            </w:r>
          </w:p>
        </w:tc>
        <w:tc>
          <w:tcPr>
            <w:tcW w:w="1114" w:type="dxa"/>
            <w:tcMar>
              <w:left w:w="57" w:type="dxa"/>
              <w:right w:w="57" w:type="dxa"/>
            </w:tcMar>
          </w:tcPr>
          <w:p w14:paraId="5482B475"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&lt;.001</w:t>
            </w:r>
          </w:p>
        </w:tc>
        <w:tc>
          <w:tcPr>
            <w:tcW w:w="1113" w:type="dxa"/>
            <w:tcMar>
              <w:left w:w="57" w:type="dxa"/>
              <w:right w:w="57" w:type="dxa"/>
            </w:tcMar>
          </w:tcPr>
          <w:p w14:paraId="3551CD2A"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.007</w:t>
            </w:r>
          </w:p>
        </w:tc>
        <w:tc>
          <w:tcPr>
            <w:tcW w:w="1114" w:type="dxa"/>
            <w:tcMar>
              <w:left w:w="57" w:type="dxa"/>
              <w:right w:w="57" w:type="dxa"/>
            </w:tcMar>
          </w:tcPr>
          <w:p w14:paraId="1E3883E0"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&lt;.001</w:t>
            </w:r>
          </w:p>
        </w:tc>
        <w:tc>
          <w:tcPr>
            <w:tcW w:w="810" w:type="dxa"/>
            <w:tcMar>
              <w:left w:w="57" w:type="dxa"/>
              <w:right w:w="57" w:type="dxa"/>
            </w:tcMar>
          </w:tcPr>
          <w:p w14:paraId="7927E404" w14:textId="77777777" w:rsidR="00435621" w:rsidRPr="00345F6C" w:rsidRDefault="00435621"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w:t>
            </w:r>
            <w:r w:rsidR="00C73874" w:rsidRPr="00345F6C">
              <w:rPr>
                <w:rFonts w:ascii="Times New Roman" w:eastAsia="Times New Roman" w:hAnsi="Times New Roman" w:cs="Times New Roman"/>
                <w:sz w:val="20"/>
                <w:szCs w:val="20"/>
              </w:rPr>
              <w:t>03</w:t>
            </w:r>
          </w:p>
        </w:tc>
        <w:tc>
          <w:tcPr>
            <w:tcW w:w="1418" w:type="dxa"/>
            <w:tcMar>
              <w:left w:w="57" w:type="dxa"/>
              <w:right w:w="57" w:type="dxa"/>
            </w:tcMar>
          </w:tcPr>
          <w:p w14:paraId="0A635DC6" w14:textId="77777777" w:rsidR="00435621" w:rsidRPr="00345F6C" w:rsidRDefault="00435621" w:rsidP="00520D55">
            <w:pPr>
              <w:jc w:val="center"/>
              <w:rPr>
                <w:rFonts w:ascii="Times New Roman" w:eastAsia="Times New Roman" w:hAnsi="Times New Roman" w:cs="Times New Roman"/>
                <w:color w:val="FF0000"/>
                <w:sz w:val="20"/>
                <w:szCs w:val="20"/>
              </w:rPr>
            </w:pPr>
          </w:p>
        </w:tc>
      </w:tr>
      <w:tr w:rsidR="00435621" w14:paraId="683B8B27" w14:textId="77777777" w:rsidTr="008D7607">
        <w:tc>
          <w:tcPr>
            <w:tcW w:w="1625" w:type="dxa"/>
            <w:tcMar>
              <w:left w:w="57" w:type="dxa"/>
              <w:right w:w="57" w:type="dxa"/>
            </w:tcMar>
          </w:tcPr>
          <w:p w14:paraId="2BE5DCD5" w14:textId="77777777" w:rsidR="00435621" w:rsidRPr="00345F6C" w:rsidRDefault="00E51FAD" w:rsidP="00520D55">
            <w:pP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 xml:space="preserve">  Bayes </w:t>
            </w:r>
            <w:r w:rsidR="00435621" w:rsidRPr="00345F6C">
              <w:rPr>
                <w:rFonts w:ascii="Times New Roman" w:eastAsia="Times New Roman" w:hAnsi="Times New Roman" w:cs="Times New Roman"/>
                <w:sz w:val="20"/>
                <w:szCs w:val="20"/>
              </w:rPr>
              <w:t>factor</w:t>
            </w:r>
            <w:r w:rsidR="00960438" w:rsidRPr="00345F6C">
              <w:rPr>
                <w:rFonts w:ascii="Times New Roman" w:eastAsia="Times New Roman" w:hAnsi="Times New Roman" w:cs="Times New Roman"/>
                <w:sz w:val="20"/>
                <w:szCs w:val="20"/>
                <w:vertAlign w:val="subscript"/>
              </w:rPr>
              <w:t>10</w:t>
            </w:r>
          </w:p>
        </w:tc>
        <w:tc>
          <w:tcPr>
            <w:tcW w:w="1105" w:type="dxa"/>
            <w:tcMar>
              <w:left w:w="57" w:type="dxa"/>
              <w:right w:w="57" w:type="dxa"/>
            </w:tcMar>
          </w:tcPr>
          <w:p w14:paraId="2C559EC9" w14:textId="77777777" w:rsidR="00435621" w:rsidRPr="00345F6C" w:rsidRDefault="005E4505"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w:t>
            </w:r>
            <w:r w:rsidR="00E77431">
              <w:rPr>
                <w:rFonts w:ascii="Times New Roman" w:eastAsia="Times New Roman" w:hAnsi="Times New Roman" w:cs="Times New Roman"/>
                <w:sz w:val="20"/>
                <w:szCs w:val="20"/>
              </w:rPr>
              <w:t>11</w:t>
            </w:r>
          </w:p>
        </w:tc>
        <w:tc>
          <w:tcPr>
            <w:tcW w:w="1114" w:type="dxa"/>
            <w:tcMar>
              <w:left w:w="57" w:type="dxa"/>
              <w:right w:w="57" w:type="dxa"/>
            </w:tcMar>
          </w:tcPr>
          <w:p w14:paraId="6BB962D4" w14:textId="77777777" w:rsidR="00435621" w:rsidRPr="00345F6C" w:rsidRDefault="00345F6C"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00000"/>
                <w:sz w:val="20"/>
                <w:szCs w:val="20"/>
              </w:rPr>
              <w:t>0.03</w:t>
            </w:r>
          </w:p>
        </w:tc>
        <w:tc>
          <w:tcPr>
            <w:tcW w:w="1114" w:type="dxa"/>
            <w:tcMar>
              <w:left w:w="57" w:type="dxa"/>
              <w:right w:w="57" w:type="dxa"/>
            </w:tcMar>
          </w:tcPr>
          <w:p w14:paraId="421148BD" w14:textId="77777777" w:rsidR="00435621" w:rsidRPr="00345F6C" w:rsidRDefault="00345F6C"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0.07</w:t>
            </w:r>
          </w:p>
        </w:tc>
        <w:tc>
          <w:tcPr>
            <w:tcW w:w="1113" w:type="dxa"/>
            <w:tcMar>
              <w:left w:w="57" w:type="dxa"/>
              <w:right w:w="57" w:type="dxa"/>
            </w:tcMar>
          </w:tcPr>
          <w:p w14:paraId="2C205FE4" w14:textId="77777777" w:rsidR="00435621" w:rsidRPr="00345F6C" w:rsidRDefault="00345F6C" w:rsidP="00520D5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0.12</w:t>
            </w:r>
          </w:p>
        </w:tc>
        <w:tc>
          <w:tcPr>
            <w:tcW w:w="1114" w:type="dxa"/>
            <w:tcMar>
              <w:left w:w="57" w:type="dxa"/>
              <w:right w:w="57" w:type="dxa"/>
            </w:tcMar>
          </w:tcPr>
          <w:p w14:paraId="710B7083" w14:textId="77777777" w:rsidR="00435621" w:rsidRPr="00345F6C" w:rsidRDefault="00345F6C" w:rsidP="00520D5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0.11</w:t>
            </w:r>
          </w:p>
        </w:tc>
        <w:tc>
          <w:tcPr>
            <w:tcW w:w="810" w:type="dxa"/>
            <w:tcMar>
              <w:left w:w="57" w:type="dxa"/>
              <w:right w:w="57" w:type="dxa"/>
            </w:tcMar>
          </w:tcPr>
          <w:p w14:paraId="5EE844C1" w14:textId="77777777" w:rsidR="00435621" w:rsidRPr="00345F6C" w:rsidRDefault="001A41D8"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0.18</w:t>
            </w:r>
          </w:p>
        </w:tc>
        <w:tc>
          <w:tcPr>
            <w:tcW w:w="1418" w:type="dxa"/>
            <w:tcMar>
              <w:left w:w="57" w:type="dxa"/>
              <w:right w:w="57" w:type="dxa"/>
            </w:tcMar>
          </w:tcPr>
          <w:p w14:paraId="0FA28100" w14:textId="77777777" w:rsidR="00435621" w:rsidRPr="00345F6C" w:rsidRDefault="00435621" w:rsidP="00520D55">
            <w:pPr>
              <w:jc w:val="center"/>
              <w:rPr>
                <w:rFonts w:ascii="Times New Roman" w:eastAsia="Times New Roman" w:hAnsi="Times New Roman" w:cs="Times New Roman"/>
                <w:color w:val="FF0000"/>
                <w:sz w:val="20"/>
                <w:szCs w:val="20"/>
              </w:rPr>
            </w:pPr>
          </w:p>
        </w:tc>
      </w:tr>
      <w:tr w:rsidR="00435621" w14:paraId="39C49A7E" w14:textId="77777777" w:rsidTr="008D7607">
        <w:tc>
          <w:tcPr>
            <w:tcW w:w="1625" w:type="dxa"/>
            <w:tcMar>
              <w:left w:w="57" w:type="dxa"/>
              <w:right w:w="57" w:type="dxa"/>
            </w:tcMar>
          </w:tcPr>
          <w:p w14:paraId="4F56532C" w14:textId="77777777" w:rsidR="00435621" w:rsidRPr="00345F6C" w:rsidRDefault="00435621" w:rsidP="00520D55">
            <w:pPr>
              <w:rPr>
                <w:rFonts w:ascii="Times New Roman" w:eastAsia="Times New Roman" w:hAnsi="Times New Roman" w:cs="Times New Roman"/>
                <w:sz w:val="20"/>
                <w:szCs w:val="20"/>
              </w:rPr>
            </w:pPr>
          </w:p>
        </w:tc>
        <w:tc>
          <w:tcPr>
            <w:tcW w:w="1105" w:type="dxa"/>
            <w:tcMar>
              <w:left w:w="57" w:type="dxa"/>
              <w:right w:w="57" w:type="dxa"/>
            </w:tcMar>
          </w:tcPr>
          <w:p w14:paraId="3DC1B06D" w14:textId="77777777" w:rsidR="00435621" w:rsidRPr="00345F6C" w:rsidRDefault="00435621" w:rsidP="00520D55">
            <w:pPr>
              <w:jc w:val="center"/>
              <w:rPr>
                <w:rFonts w:ascii="Times New Roman" w:eastAsia="Times New Roman" w:hAnsi="Times New Roman" w:cs="Times New Roman"/>
                <w:sz w:val="20"/>
                <w:szCs w:val="20"/>
              </w:rPr>
            </w:pPr>
          </w:p>
        </w:tc>
        <w:tc>
          <w:tcPr>
            <w:tcW w:w="1114" w:type="dxa"/>
            <w:tcMar>
              <w:left w:w="57" w:type="dxa"/>
              <w:right w:w="57" w:type="dxa"/>
            </w:tcMar>
          </w:tcPr>
          <w:p w14:paraId="4A9A1F96" w14:textId="77777777" w:rsidR="00435621" w:rsidRPr="00345F6C" w:rsidRDefault="00435621" w:rsidP="00520D55">
            <w:pPr>
              <w:jc w:val="center"/>
              <w:rPr>
                <w:rFonts w:ascii="Times New Roman" w:eastAsia="Times New Roman" w:hAnsi="Times New Roman" w:cs="Times New Roman"/>
                <w:sz w:val="20"/>
                <w:szCs w:val="20"/>
              </w:rPr>
            </w:pPr>
          </w:p>
        </w:tc>
        <w:tc>
          <w:tcPr>
            <w:tcW w:w="1114" w:type="dxa"/>
            <w:tcMar>
              <w:left w:w="57" w:type="dxa"/>
              <w:right w:w="57" w:type="dxa"/>
            </w:tcMar>
          </w:tcPr>
          <w:p w14:paraId="15BA9D1B" w14:textId="77777777" w:rsidR="00435621" w:rsidRPr="00345F6C" w:rsidRDefault="00435621" w:rsidP="00520D55">
            <w:pPr>
              <w:jc w:val="center"/>
              <w:rPr>
                <w:rFonts w:ascii="Times New Roman" w:eastAsia="Times New Roman" w:hAnsi="Times New Roman" w:cs="Times New Roman"/>
                <w:sz w:val="20"/>
                <w:szCs w:val="20"/>
              </w:rPr>
            </w:pPr>
          </w:p>
        </w:tc>
        <w:tc>
          <w:tcPr>
            <w:tcW w:w="1113" w:type="dxa"/>
            <w:tcMar>
              <w:left w:w="57" w:type="dxa"/>
              <w:right w:w="57" w:type="dxa"/>
            </w:tcMar>
          </w:tcPr>
          <w:p w14:paraId="3329BF98" w14:textId="77777777" w:rsidR="00435621" w:rsidRPr="00345F6C" w:rsidRDefault="00435621" w:rsidP="00520D55">
            <w:pPr>
              <w:jc w:val="center"/>
              <w:rPr>
                <w:rFonts w:ascii="Times New Roman" w:eastAsia="Times New Roman" w:hAnsi="Times New Roman" w:cs="Times New Roman"/>
                <w:sz w:val="20"/>
                <w:szCs w:val="20"/>
              </w:rPr>
            </w:pPr>
          </w:p>
        </w:tc>
        <w:tc>
          <w:tcPr>
            <w:tcW w:w="1114" w:type="dxa"/>
            <w:tcMar>
              <w:left w:w="57" w:type="dxa"/>
              <w:right w:w="57" w:type="dxa"/>
            </w:tcMar>
          </w:tcPr>
          <w:p w14:paraId="63A7F931" w14:textId="77777777" w:rsidR="00435621" w:rsidRPr="00345F6C" w:rsidRDefault="00435621" w:rsidP="00520D55">
            <w:pPr>
              <w:jc w:val="center"/>
              <w:rPr>
                <w:rFonts w:ascii="Times New Roman" w:eastAsia="Times New Roman" w:hAnsi="Times New Roman" w:cs="Times New Roman"/>
                <w:sz w:val="20"/>
                <w:szCs w:val="20"/>
              </w:rPr>
            </w:pPr>
          </w:p>
        </w:tc>
        <w:tc>
          <w:tcPr>
            <w:tcW w:w="810" w:type="dxa"/>
            <w:tcMar>
              <w:left w:w="57" w:type="dxa"/>
              <w:right w:w="57" w:type="dxa"/>
            </w:tcMar>
          </w:tcPr>
          <w:p w14:paraId="3E0FB7E0" w14:textId="77777777" w:rsidR="00435621" w:rsidRPr="00345F6C" w:rsidRDefault="00435621" w:rsidP="00520D55">
            <w:pPr>
              <w:jc w:val="center"/>
              <w:rPr>
                <w:rFonts w:ascii="Times New Roman" w:eastAsia="Times New Roman" w:hAnsi="Times New Roman" w:cs="Times New Roman"/>
                <w:sz w:val="20"/>
                <w:szCs w:val="20"/>
                <w:highlight w:val="green"/>
              </w:rPr>
            </w:pPr>
          </w:p>
        </w:tc>
        <w:tc>
          <w:tcPr>
            <w:tcW w:w="1418" w:type="dxa"/>
            <w:tcMar>
              <w:left w:w="57" w:type="dxa"/>
              <w:right w:w="57" w:type="dxa"/>
            </w:tcMar>
          </w:tcPr>
          <w:p w14:paraId="7C0DD580" w14:textId="77777777" w:rsidR="00435621" w:rsidRPr="00345F6C" w:rsidRDefault="00435621" w:rsidP="00520D55">
            <w:pPr>
              <w:jc w:val="center"/>
              <w:rPr>
                <w:rFonts w:ascii="Times New Roman" w:eastAsia="Times New Roman" w:hAnsi="Times New Roman" w:cs="Times New Roman"/>
                <w:color w:val="FF0000"/>
                <w:sz w:val="20"/>
                <w:szCs w:val="20"/>
              </w:rPr>
            </w:pPr>
          </w:p>
        </w:tc>
      </w:tr>
      <w:tr w:rsidR="00E1778A" w14:paraId="5247F506" w14:textId="77777777" w:rsidTr="008D7607">
        <w:tc>
          <w:tcPr>
            <w:tcW w:w="1625" w:type="dxa"/>
            <w:tcMar>
              <w:left w:w="57" w:type="dxa"/>
              <w:right w:w="57" w:type="dxa"/>
            </w:tcMar>
          </w:tcPr>
          <w:p w14:paraId="4667AB84" w14:textId="77777777" w:rsidR="00E1778A" w:rsidRPr="00345F6C" w:rsidRDefault="00E1778A" w:rsidP="00520D55">
            <w:pP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Image × efficiency</w:t>
            </w:r>
          </w:p>
          <w:p w14:paraId="122BB555" w14:textId="77777777" w:rsidR="00E1778A" w:rsidRPr="00345F6C" w:rsidRDefault="00E1778A" w:rsidP="00520D55">
            <w:pP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(/effectiveness)</w:t>
            </w:r>
          </w:p>
        </w:tc>
        <w:tc>
          <w:tcPr>
            <w:tcW w:w="1105" w:type="dxa"/>
            <w:tcMar>
              <w:left w:w="57" w:type="dxa"/>
              <w:right w:w="57" w:type="dxa"/>
            </w:tcMar>
          </w:tcPr>
          <w:p w14:paraId="31D83135" w14:textId="77777777" w:rsidR="00E1778A" w:rsidRPr="00345F6C" w:rsidRDefault="00E1778A" w:rsidP="00520D55">
            <w:pPr>
              <w:jc w:val="center"/>
              <w:rPr>
                <w:rFonts w:ascii="Times New Roman" w:eastAsia="Times New Roman" w:hAnsi="Times New Roman" w:cs="Times New Roman"/>
                <w:sz w:val="20"/>
                <w:szCs w:val="20"/>
              </w:rPr>
            </w:pPr>
          </w:p>
        </w:tc>
        <w:tc>
          <w:tcPr>
            <w:tcW w:w="1114" w:type="dxa"/>
            <w:tcMar>
              <w:left w:w="57" w:type="dxa"/>
              <w:right w:w="57" w:type="dxa"/>
            </w:tcMar>
          </w:tcPr>
          <w:p w14:paraId="4DE481FD" w14:textId="77777777" w:rsidR="00E1778A" w:rsidRPr="00345F6C" w:rsidRDefault="00E1778A" w:rsidP="00520D55">
            <w:pPr>
              <w:jc w:val="center"/>
              <w:rPr>
                <w:rFonts w:ascii="Times New Roman" w:eastAsia="Times New Roman" w:hAnsi="Times New Roman" w:cs="Times New Roman"/>
                <w:sz w:val="20"/>
                <w:szCs w:val="20"/>
              </w:rPr>
            </w:pPr>
          </w:p>
        </w:tc>
        <w:tc>
          <w:tcPr>
            <w:tcW w:w="1114" w:type="dxa"/>
            <w:tcMar>
              <w:left w:w="57" w:type="dxa"/>
              <w:right w:w="57" w:type="dxa"/>
            </w:tcMar>
          </w:tcPr>
          <w:p w14:paraId="525BA88A" w14:textId="77777777" w:rsidR="00E1778A" w:rsidRPr="00345F6C" w:rsidRDefault="00E1778A" w:rsidP="00520D55">
            <w:pPr>
              <w:jc w:val="center"/>
              <w:rPr>
                <w:rFonts w:ascii="Times New Roman" w:eastAsia="Times New Roman" w:hAnsi="Times New Roman" w:cs="Times New Roman"/>
                <w:sz w:val="20"/>
                <w:szCs w:val="20"/>
              </w:rPr>
            </w:pPr>
          </w:p>
        </w:tc>
        <w:tc>
          <w:tcPr>
            <w:tcW w:w="1113" w:type="dxa"/>
            <w:tcMar>
              <w:left w:w="57" w:type="dxa"/>
              <w:right w:w="57" w:type="dxa"/>
            </w:tcMar>
          </w:tcPr>
          <w:p w14:paraId="215DA9F9" w14:textId="77777777" w:rsidR="00E1778A" w:rsidRPr="00345F6C" w:rsidRDefault="00E1778A" w:rsidP="00520D55">
            <w:pPr>
              <w:jc w:val="center"/>
              <w:rPr>
                <w:rFonts w:ascii="Times New Roman" w:eastAsia="Times New Roman" w:hAnsi="Times New Roman" w:cs="Times New Roman"/>
                <w:sz w:val="20"/>
                <w:szCs w:val="20"/>
              </w:rPr>
            </w:pPr>
          </w:p>
        </w:tc>
        <w:tc>
          <w:tcPr>
            <w:tcW w:w="1114" w:type="dxa"/>
            <w:tcMar>
              <w:left w:w="57" w:type="dxa"/>
              <w:right w:w="57" w:type="dxa"/>
            </w:tcMar>
          </w:tcPr>
          <w:p w14:paraId="214E8841" w14:textId="77777777" w:rsidR="00E1778A" w:rsidRPr="00345F6C" w:rsidRDefault="00E1778A" w:rsidP="00520D55">
            <w:pPr>
              <w:jc w:val="center"/>
              <w:rPr>
                <w:rFonts w:ascii="Times New Roman" w:eastAsia="Times New Roman" w:hAnsi="Times New Roman" w:cs="Times New Roman"/>
                <w:sz w:val="20"/>
                <w:szCs w:val="20"/>
              </w:rPr>
            </w:pPr>
          </w:p>
        </w:tc>
        <w:tc>
          <w:tcPr>
            <w:tcW w:w="810" w:type="dxa"/>
            <w:tcMar>
              <w:left w:w="57" w:type="dxa"/>
              <w:right w:w="57" w:type="dxa"/>
            </w:tcMar>
          </w:tcPr>
          <w:p w14:paraId="5CCDF470" w14:textId="77777777" w:rsidR="00E1778A" w:rsidRPr="00345F6C" w:rsidRDefault="00E1778A" w:rsidP="00520D55">
            <w:pPr>
              <w:jc w:val="center"/>
              <w:rPr>
                <w:rFonts w:ascii="Times New Roman" w:eastAsia="Times New Roman" w:hAnsi="Times New Roman" w:cs="Times New Roman"/>
                <w:sz w:val="20"/>
                <w:szCs w:val="20"/>
              </w:rPr>
            </w:pPr>
          </w:p>
        </w:tc>
        <w:tc>
          <w:tcPr>
            <w:tcW w:w="1418" w:type="dxa"/>
            <w:tcMar>
              <w:left w:w="57" w:type="dxa"/>
              <w:right w:w="57" w:type="dxa"/>
            </w:tcMar>
          </w:tcPr>
          <w:p w14:paraId="642749D2" w14:textId="77777777" w:rsidR="00E1778A" w:rsidRPr="00345F6C" w:rsidRDefault="00E1778A" w:rsidP="00520D55">
            <w:pPr>
              <w:jc w:val="center"/>
              <w:rPr>
                <w:rFonts w:ascii="Times New Roman" w:eastAsia="Times New Roman" w:hAnsi="Times New Roman" w:cs="Times New Roman"/>
                <w:color w:val="FF0000"/>
                <w:sz w:val="20"/>
                <w:szCs w:val="20"/>
              </w:rPr>
            </w:pPr>
          </w:p>
        </w:tc>
      </w:tr>
      <w:tr w:rsidR="00E51FAD" w14:paraId="18FA97AD" w14:textId="77777777" w:rsidTr="008D7607">
        <w:tc>
          <w:tcPr>
            <w:tcW w:w="1625" w:type="dxa"/>
            <w:tcMar>
              <w:left w:w="57" w:type="dxa"/>
              <w:right w:w="57" w:type="dxa"/>
            </w:tcMar>
          </w:tcPr>
          <w:p w14:paraId="2D8FCB10" w14:textId="77777777" w:rsidR="00E51FAD" w:rsidRPr="00345F6C" w:rsidRDefault="00E51FAD" w:rsidP="00520D55">
            <w:pPr>
              <w:rPr>
                <w:rFonts w:ascii="Times New Roman" w:eastAsia="Times New Roman" w:hAnsi="Times New Roman" w:cs="Times New Roman"/>
                <w:sz w:val="20"/>
                <w:szCs w:val="20"/>
              </w:rPr>
            </w:pPr>
            <w:r w:rsidRPr="00345F6C">
              <w:rPr>
                <w:rFonts w:ascii="Times New Roman" w:eastAsia="Times New Roman" w:hAnsi="Times New Roman" w:cs="Times New Roman"/>
                <w:i/>
                <w:sz w:val="20"/>
                <w:szCs w:val="20"/>
              </w:rPr>
              <w:t xml:space="preserve">  F</w:t>
            </w:r>
          </w:p>
        </w:tc>
        <w:tc>
          <w:tcPr>
            <w:tcW w:w="1105" w:type="dxa"/>
            <w:tcMar>
              <w:left w:w="57" w:type="dxa"/>
              <w:right w:w="57" w:type="dxa"/>
            </w:tcMar>
          </w:tcPr>
          <w:p w14:paraId="006DDD2A" w14:textId="77777777" w:rsidR="00E51FAD" w:rsidRPr="00345F6C" w:rsidRDefault="00E51FAD"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1.15</w:t>
            </w:r>
          </w:p>
        </w:tc>
        <w:tc>
          <w:tcPr>
            <w:tcW w:w="1114" w:type="dxa"/>
            <w:tcMar>
              <w:left w:w="57" w:type="dxa"/>
              <w:right w:w="57" w:type="dxa"/>
            </w:tcMar>
          </w:tcPr>
          <w:p w14:paraId="11CA3827" w14:textId="77777777" w:rsidR="00E51FAD" w:rsidRPr="00345F6C" w:rsidRDefault="00E51FAD"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2.02</w:t>
            </w:r>
          </w:p>
        </w:tc>
        <w:tc>
          <w:tcPr>
            <w:tcW w:w="1114" w:type="dxa"/>
            <w:tcMar>
              <w:left w:w="57" w:type="dxa"/>
              <w:right w:w="57" w:type="dxa"/>
            </w:tcMar>
          </w:tcPr>
          <w:p w14:paraId="15D8E3DF" w14:textId="77777777" w:rsidR="00E51FAD" w:rsidRPr="00345F6C" w:rsidRDefault="00E51FAD"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 xml:space="preserve">0.10 </w:t>
            </w:r>
          </w:p>
        </w:tc>
        <w:tc>
          <w:tcPr>
            <w:tcW w:w="1113" w:type="dxa"/>
            <w:tcMar>
              <w:left w:w="57" w:type="dxa"/>
              <w:right w:w="57" w:type="dxa"/>
            </w:tcMar>
          </w:tcPr>
          <w:p w14:paraId="3CAAADBA" w14:textId="77777777" w:rsidR="00E51FAD" w:rsidRPr="00345F6C" w:rsidRDefault="00E51FAD"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0.76</w:t>
            </w:r>
          </w:p>
        </w:tc>
        <w:tc>
          <w:tcPr>
            <w:tcW w:w="1114" w:type="dxa"/>
            <w:tcMar>
              <w:left w:w="57" w:type="dxa"/>
              <w:right w:w="57" w:type="dxa"/>
            </w:tcMar>
          </w:tcPr>
          <w:p w14:paraId="7AD7943E" w14:textId="77777777" w:rsidR="00E51FAD" w:rsidRPr="00345F6C" w:rsidRDefault="00E51FAD"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0.07</w:t>
            </w:r>
          </w:p>
        </w:tc>
        <w:tc>
          <w:tcPr>
            <w:tcW w:w="810" w:type="dxa"/>
            <w:tcMar>
              <w:left w:w="57" w:type="dxa"/>
              <w:right w:w="57" w:type="dxa"/>
            </w:tcMar>
          </w:tcPr>
          <w:p w14:paraId="3B5F049C" w14:textId="77777777" w:rsidR="00E51FAD" w:rsidRPr="00345F6C" w:rsidRDefault="00C73874"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1.77</w:t>
            </w:r>
          </w:p>
        </w:tc>
        <w:tc>
          <w:tcPr>
            <w:tcW w:w="1418" w:type="dxa"/>
            <w:tcMar>
              <w:left w:w="57" w:type="dxa"/>
              <w:right w:w="57" w:type="dxa"/>
            </w:tcMar>
          </w:tcPr>
          <w:p w14:paraId="4740B8B3" w14:textId="77777777" w:rsidR="00E51FAD" w:rsidRPr="00345F6C" w:rsidRDefault="00345F6C" w:rsidP="00520D55">
            <w:pPr>
              <w:jc w:val="center"/>
              <w:rPr>
                <w:rFonts w:ascii="Times New Roman" w:eastAsia="Times New Roman" w:hAnsi="Times New Roman" w:cs="Times New Roman"/>
                <w:color w:val="FF0000"/>
                <w:sz w:val="20"/>
                <w:szCs w:val="20"/>
              </w:rPr>
            </w:pPr>
            <w:r w:rsidRPr="00345F6C">
              <w:rPr>
                <w:rFonts w:ascii="Times New Roman" w:eastAsia="Times New Roman" w:hAnsi="Times New Roman" w:cs="Times New Roman"/>
                <w:sz w:val="20"/>
                <w:szCs w:val="20"/>
              </w:rPr>
              <w:t>-.03 [-.06,.01]</w:t>
            </w:r>
          </w:p>
        </w:tc>
      </w:tr>
      <w:tr w:rsidR="00B55490" w14:paraId="5A46C34F" w14:textId="77777777" w:rsidTr="008D7607">
        <w:tc>
          <w:tcPr>
            <w:tcW w:w="1625" w:type="dxa"/>
            <w:tcMar>
              <w:left w:w="57" w:type="dxa"/>
              <w:right w:w="57" w:type="dxa"/>
            </w:tcMar>
          </w:tcPr>
          <w:p w14:paraId="609989DC" w14:textId="77777777" w:rsidR="00B55490" w:rsidRPr="00345F6C" w:rsidRDefault="00B55490" w:rsidP="00520D55">
            <w:pPr>
              <w:rPr>
                <w:rFonts w:ascii="Times New Roman" w:eastAsia="Times New Roman" w:hAnsi="Times New Roman" w:cs="Times New Roman"/>
                <w:i/>
                <w:sz w:val="20"/>
                <w:szCs w:val="20"/>
              </w:rPr>
            </w:pPr>
            <w:r w:rsidRPr="00345F6C">
              <w:rPr>
                <w:rFonts w:ascii="Times New Roman" w:eastAsia="Times New Roman" w:hAnsi="Times New Roman" w:cs="Times New Roman"/>
                <w:sz w:val="20"/>
                <w:szCs w:val="20"/>
              </w:rPr>
              <w:t xml:space="preserve">   </w:t>
            </w:r>
            <w:r w:rsidRPr="00345F6C">
              <w:rPr>
                <w:rFonts w:ascii="Times New Roman" w:eastAsia="Times New Roman" w:hAnsi="Times New Roman" w:cs="Times New Roman"/>
                <w:i/>
                <w:sz w:val="20"/>
                <w:szCs w:val="20"/>
              </w:rPr>
              <w:t>p</w:t>
            </w:r>
          </w:p>
        </w:tc>
        <w:tc>
          <w:tcPr>
            <w:tcW w:w="1105" w:type="dxa"/>
            <w:tcMar>
              <w:left w:w="57" w:type="dxa"/>
              <w:right w:w="57" w:type="dxa"/>
            </w:tcMar>
          </w:tcPr>
          <w:p w14:paraId="7D4A97BB" w14:textId="77777777" w:rsidR="00B55490" w:rsidRPr="00345F6C" w:rsidRDefault="00B55490"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.283</w:t>
            </w:r>
          </w:p>
        </w:tc>
        <w:tc>
          <w:tcPr>
            <w:tcW w:w="1114" w:type="dxa"/>
            <w:tcMar>
              <w:left w:w="57" w:type="dxa"/>
              <w:right w:w="57" w:type="dxa"/>
            </w:tcMar>
          </w:tcPr>
          <w:p w14:paraId="31ABE6D5" w14:textId="77777777" w:rsidR="00B55490" w:rsidRPr="00345F6C" w:rsidRDefault="00B55490"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.133</w:t>
            </w:r>
          </w:p>
        </w:tc>
        <w:tc>
          <w:tcPr>
            <w:tcW w:w="1114" w:type="dxa"/>
            <w:tcMar>
              <w:left w:w="57" w:type="dxa"/>
              <w:right w:w="57" w:type="dxa"/>
            </w:tcMar>
          </w:tcPr>
          <w:p w14:paraId="2AC343A2" w14:textId="77777777" w:rsidR="00B55490" w:rsidRPr="00345F6C" w:rsidRDefault="00B55490"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.905</w:t>
            </w:r>
          </w:p>
        </w:tc>
        <w:tc>
          <w:tcPr>
            <w:tcW w:w="1113" w:type="dxa"/>
            <w:tcMar>
              <w:left w:w="57" w:type="dxa"/>
              <w:right w:w="57" w:type="dxa"/>
            </w:tcMar>
          </w:tcPr>
          <w:p w14:paraId="200677EB" w14:textId="77777777" w:rsidR="00B55490" w:rsidRPr="00345F6C" w:rsidRDefault="00B55490"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.469</w:t>
            </w:r>
          </w:p>
        </w:tc>
        <w:tc>
          <w:tcPr>
            <w:tcW w:w="1114" w:type="dxa"/>
            <w:tcMar>
              <w:left w:w="57" w:type="dxa"/>
              <w:right w:w="57" w:type="dxa"/>
            </w:tcMar>
          </w:tcPr>
          <w:p w14:paraId="33333296" w14:textId="77777777" w:rsidR="00B55490" w:rsidRPr="00345F6C" w:rsidRDefault="00B55490"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.792</w:t>
            </w:r>
          </w:p>
        </w:tc>
        <w:tc>
          <w:tcPr>
            <w:tcW w:w="810" w:type="dxa"/>
            <w:tcMar>
              <w:left w:w="57" w:type="dxa"/>
              <w:right w:w="57" w:type="dxa"/>
            </w:tcMar>
          </w:tcPr>
          <w:p w14:paraId="4E287185" w14:textId="77777777" w:rsidR="00B55490" w:rsidRPr="00345F6C" w:rsidRDefault="00B55490"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w:t>
            </w:r>
            <w:r w:rsidR="001A41D8" w:rsidRPr="00345F6C">
              <w:rPr>
                <w:rFonts w:ascii="Times New Roman" w:eastAsia="Times New Roman" w:hAnsi="Times New Roman" w:cs="Times New Roman"/>
                <w:sz w:val="20"/>
                <w:szCs w:val="20"/>
              </w:rPr>
              <w:t>184</w:t>
            </w:r>
          </w:p>
        </w:tc>
        <w:tc>
          <w:tcPr>
            <w:tcW w:w="1418" w:type="dxa"/>
            <w:tcMar>
              <w:left w:w="57" w:type="dxa"/>
              <w:right w:w="57" w:type="dxa"/>
            </w:tcMar>
          </w:tcPr>
          <w:p w14:paraId="0097CAAB" w14:textId="77777777" w:rsidR="00B55490" w:rsidRPr="00345F6C" w:rsidRDefault="003F7235" w:rsidP="00520D55">
            <w:pPr>
              <w:jc w:val="center"/>
              <w:rPr>
                <w:rFonts w:ascii="Times New Roman" w:eastAsia="Times New Roman" w:hAnsi="Times New Roman" w:cs="Times New Roman"/>
                <w:color w:val="FF0000"/>
                <w:sz w:val="20"/>
                <w:szCs w:val="20"/>
              </w:rPr>
            </w:pPr>
            <w:r w:rsidRPr="00345F6C">
              <w:rPr>
                <w:rFonts w:ascii="Times New Roman" w:eastAsia="Times New Roman" w:hAnsi="Times New Roman" w:cs="Times New Roman"/>
                <w:sz w:val="20"/>
                <w:szCs w:val="20"/>
              </w:rPr>
              <w:t>.170</w:t>
            </w:r>
          </w:p>
        </w:tc>
      </w:tr>
      <w:tr w:rsidR="00E51FAD" w14:paraId="4E485C9E" w14:textId="77777777" w:rsidTr="008D7607">
        <w:tc>
          <w:tcPr>
            <w:tcW w:w="1625" w:type="dxa"/>
            <w:tcBorders>
              <w:bottom w:val="nil"/>
            </w:tcBorders>
            <w:tcMar>
              <w:left w:w="57" w:type="dxa"/>
              <w:right w:w="57" w:type="dxa"/>
            </w:tcMar>
          </w:tcPr>
          <w:p w14:paraId="67BF8896" w14:textId="77777777" w:rsidR="00E51FAD" w:rsidRPr="00345F6C" w:rsidRDefault="00E51FAD" w:rsidP="00520D55">
            <w:pP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lastRenderedPageBreak/>
              <w:t xml:space="preserve">   </w:t>
            </w:r>
            <w:r w:rsidRPr="00345F6C">
              <w:rPr>
                <w:rFonts w:ascii="Times New Roman" w:eastAsia="Times New Roman" w:hAnsi="Times New Roman" w:cs="Times New Roman"/>
                <w:i/>
                <w:sz w:val="20"/>
                <w:szCs w:val="20"/>
              </w:rPr>
              <w:t>η</w:t>
            </w:r>
            <w:r w:rsidRPr="00345F6C">
              <w:rPr>
                <w:rFonts w:ascii="Times New Roman" w:eastAsia="Times New Roman" w:hAnsi="Times New Roman" w:cs="Times New Roman"/>
                <w:i/>
                <w:sz w:val="20"/>
                <w:szCs w:val="20"/>
                <w:vertAlign w:val="subscript"/>
              </w:rPr>
              <w:t>p</w:t>
            </w:r>
            <w:r w:rsidRPr="00345F6C">
              <w:rPr>
                <w:rFonts w:ascii="Times New Roman" w:eastAsia="Times New Roman" w:hAnsi="Times New Roman" w:cs="Times New Roman"/>
                <w:i/>
                <w:sz w:val="20"/>
                <w:szCs w:val="20"/>
                <w:vertAlign w:val="superscript"/>
              </w:rPr>
              <w:t>2</w:t>
            </w:r>
          </w:p>
        </w:tc>
        <w:tc>
          <w:tcPr>
            <w:tcW w:w="1105" w:type="dxa"/>
            <w:tcBorders>
              <w:bottom w:val="nil"/>
            </w:tcBorders>
            <w:tcMar>
              <w:left w:w="57" w:type="dxa"/>
              <w:right w:w="57" w:type="dxa"/>
            </w:tcMar>
          </w:tcPr>
          <w:p w14:paraId="39E7D475" w14:textId="77777777" w:rsidR="00E51FAD" w:rsidRPr="00345F6C" w:rsidRDefault="00E51FAD"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.003</w:t>
            </w:r>
          </w:p>
        </w:tc>
        <w:tc>
          <w:tcPr>
            <w:tcW w:w="1114" w:type="dxa"/>
            <w:tcBorders>
              <w:bottom w:val="nil"/>
            </w:tcBorders>
            <w:tcMar>
              <w:left w:w="57" w:type="dxa"/>
              <w:right w:w="57" w:type="dxa"/>
            </w:tcMar>
          </w:tcPr>
          <w:p w14:paraId="0DCE70E9" w14:textId="77777777" w:rsidR="00E51FAD" w:rsidRPr="00345F6C" w:rsidRDefault="00E51FAD"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.007</w:t>
            </w:r>
          </w:p>
        </w:tc>
        <w:tc>
          <w:tcPr>
            <w:tcW w:w="1114" w:type="dxa"/>
            <w:tcBorders>
              <w:bottom w:val="nil"/>
            </w:tcBorders>
            <w:tcMar>
              <w:left w:w="57" w:type="dxa"/>
              <w:right w:w="57" w:type="dxa"/>
            </w:tcMar>
          </w:tcPr>
          <w:p w14:paraId="43CE5D68" w14:textId="77777777" w:rsidR="00E51FAD" w:rsidRPr="00345F6C" w:rsidRDefault="00345F6C"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&lt;.001</w:t>
            </w:r>
          </w:p>
        </w:tc>
        <w:tc>
          <w:tcPr>
            <w:tcW w:w="1113" w:type="dxa"/>
            <w:tcBorders>
              <w:bottom w:val="nil"/>
            </w:tcBorders>
            <w:tcMar>
              <w:left w:w="57" w:type="dxa"/>
              <w:right w:w="57" w:type="dxa"/>
            </w:tcMar>
          </w:tcPr>
          <w:p w14:paraId="5EE2328D" w14:textId="77777777" w:rsidR="00E51FAD" w:rsidRPr="00345F6C" w:rsidRDefault="00E51FAD"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10205"/>
                <w:sz w:val="20"/>
                <w:szCs w:val="20"/>
              </w:rPr>
              <w:t>.003</w:t>
            </w:r>
          </w:p>
        </w:tc>
        <w:tc>
          <w:tcPr>
            <w:tcW w:w="1114" w:type="dxa"/>
            <w:tcBorders>
              <w:bottom w:val="nil"/>
            </w:tcBorders>
            <w:tcMar>
              <w:left w:w="57" w:type="dxa"/>
              <w:right w:w="57" w:type="dxa"/>
            </w:tcMar>
          </w:tcPr>
          <w:p w14:paraId="26BA27E9" w14:textId="77777777" w:rsidR="00E51FAD" w:rsidRPr="00345F6C" w:rsidRDefault="00E51FAD"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&lt;.001</w:t>
            </w:r>
          </w:p>
        </w:tc>
        <w:tc>
          <w:tcPr>
            <w:tcW w:w="810" w:type="dxa"/>
            <w:tcBorders>
              <w:bottom w:val="nil"/>
            </w:tcBorders>
            <w:tcMar>
              <w:left w:w="57" w:type="dxa"/>
              <w:right w:w="57" w:type="dxa"/>
            </w:tcMar>
          </w:tcPr>
          <w:p w14:paraId="4E99E392" w14:textId="77777777" w:rsidR="00E51FAD" w:rsidRPr="00345F6C" w:rsidRDefault="00E51FAD"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w:t>
            </w:r>
            <w:r w:rsidR="00C73874" w:rsidRPr="00345F6C">
              <w:rPr>
                <w:rFonts w:ascii="Times New Roman" w:eastAsia="Times New Roman" w:hAnsi="Times New Roman" w:cs="Times New Roman"/>
                <w:sz w:val="20"/>
                <w:szCs w:val="20"/>
              </w:rPr>
              <w:t>06</w:t>
            </w:r>
          </w:p>
        </w:tc>
        <w:tc>
          <w:tcPr>
            <w:tcW w:w="1418" w:type="dxa"/>
            <w:tcBorders>
              <w:bottom w:val="nil"/>
            </w:tcBorders>
            <w:tcMar>
              <w:left w:w="57" w:type="dxa"/>
              <w:right w:w="57" w:type="dxa"/>
            </w:tcMar>
          </w:tcPr>
          <w:p w14:paraId="00BC2E49" w14:textId="77777777" w:rsidR="00E51FAD" w:rsidRPr="00345F6C" w:rsidRDefault="00E51FAD" w:rsidP="00520D55">
            <w:pPr>
              <w:jc w:val="center"/>
              <w:rPr>
                <w:rFonts w:ascii="Times New Roman" w:eastAsia="Times New Roman" w:hAnsi="Times New Roman" w:cs="Times New Roman"/>
                <w:sz w:val="20"/>
                <w:szCs w:val="20"/>
              </w:rPr>
            </w:pPr>
          </w:p>
        </w:tc>
      </w:tr>
      <w:tr w:rsidR="00E51FAD" w14:paraId="4B22D36E" w14:textId="77777777" w:rsidTr="008D7607">
        <w:tc>
          <w:tcPr>
            <w:tcW w:w="1625" w:type="dxa"/>
            <w:tcBorders>
              <w:top w:val="nil"/>
              <w:bottom w:val="single" w:sz="4" w:space="0" w:color="000000"/>
            </w:tcBorders>
            <w:tcMar>
              <w:left w:w="57" w:type="dxa"/>
              <w:right w:w="57" w:type="dxa"/>
            </w:tcMar>
          </w:tcPr>
          <w:p w14:paraId="4915F8C8" w14:textId="77777777" w:rsidR="00E51FAD" w:rsidRPr="00345F6C" w:rsidRDefault="00E51FAD" w:rsidP="00520D55">
            <w:pPr>
              <w:rPr>
                <w:rFonts w:ascii="Times New Roman" w:eastAsia="Times New Roman" w:hAnsi="Times New Roman" w:cs="Times New Roman"/>
                <w:sz w:val="20"/>
                <w:szCs w:val="20"/>
                <w:vertAlign w:val="superscript"/>
              </w:rPr>
            </w:pPr>
            <w:r w:rsidRPr="00345F6C">
              <w:rPr>
                <w:rFonts w:ascii="Times New Roman" w:eastAsia="Times New Roman" w:hAnsi="Times New Roman" w:cs="Times New Roman"/>
                <w:sz w:val="20"/>
                <w:szCs w:val="20"/>
              </w:rPr>
              <w:t xml:space="preserve">  Bayes factor</w:t>
            </w:r>
            <w:r w:rsidR="00960438" w:rsidRPr="00345F6C">
              <w:rPr>
                <w:rFonts w:ascii="Times New Roman" w:eastAsia="Times New Roman" w:hAnsi="Times New Roman" w:cs="Times New Roman"/>
                <w:sz w:val="20"/>
                <w:szCs w:val="20"/>
                <w:vertAlign w:val="subscript"/>
              </w:rPr>
              <w:t>10</w:t>
            </w:r>
            <w:r w:rsidR="00FF32BA">
              <w:rPr>
                <w:rFonts w:ascii="Times New Roman" w:eastAsia="Times New Roman" w:hAnsi="Times New Roman" w:cs="Times New Roman"/>
                <w:sz w:val="20"/>
                <w:szCs w:val="20"/>
                <w:vertAlign w:val="superscript"/>
              </w:rPr>
              <w:t xml:space="preserve"> b</w:t>
            </w:r>
          </w:p>
        </w:tc>
        <w:tc>
          <w:tcPr>
            <w:tcW w:w="1105" w:type="dxa"/>
            <w:tcBorders>
              <w:top w:val="nil"/>
              <w:bottom w:val="single" w:sz="4" w:space="0" w:color="000000"/>
            </w:tcBorders>
            <w:tcMar>
              <w:left w:w="57" w:type="dxa"/>
              <w:right w:w="57" w:type="dxa"/>
            </w:tcMar>
          </w:tcPr>
          <w:p w14:paraId="6AF5FEB9" w14:textId="77777777" w:rsidR="00E51FAD" w:rsidRPr="00345F6C" w:rsidRDefault="00E77431" w:rsidP="00520D5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0.28</w:t>
            </w:r>
          </w:p>
        </w:tc>
        <w:tc>
          <w:tcPr>
            <w:tcW w:w="1114" w:type="dxa"/>
            <w:tcBorders>
              <w:top w:val="nil"/>
              <w:bottom w:val="single" w:sz="4" w:space="0" w:color="000000"/>
            </w:tcBorders>
            <w:tcMar>
              <w:left w:w="57" w:type="dxa"/>
              <w:right w:w="57" w:type="dxa"/>
            </w:tcMar>
          </w:tcPr>
          <w:p w14:paraId="7A39F8E3" w14:textId="77777777" w:rsidR="00E51FAD" w:rsidRPr="00345F6C" w:rsidRDefault="00345F6C"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color w:val="000000"/>
                <w:sz w:val="20"/>
                <w:szCs w:val="20"/>
              </w:rPr>
              <w:t>0.22</w:t>
            </w:r>
          </w:p>
        </w:tc>
        <w:tc>
          <w:tcPr>
            <w:tcW w:w="1114" w:type="dxa"/>
            <w:tcBorders>
              <w:top w:val="nil"/>
              <w:bottom w:val="single" w:sz="4" w:space="0" w:color="000000"/>
            </w:tcBorders>
            <w:tcMar>
              <w:left w:w="57" w:type="dxa"/>
              <w:right w:w="57" w:type="dxa"/>
            </w:tcMar>
          </w:tcPr>
          <w:p w14:paraId="1D0E1C12" w14:textId="77777777" w:rsidR="00E51FAD" w:rsidRPr="00345F6C" w:rsidRDefault="00345F6C" w:rsidP="00520D55">
            <w:pPr>
              <w:jc w:val="center"/>
              <w:rPr>
                <w:rFonts w:ascii="Times New Roman" w:eastAsia="Times New Roman" w:hAnsi="Times New Roman" w:cs="Times New Roman"/>
                <w:color w:val="010205"/>
                <w:sz w:val="20"/>
                <w:szCs w:val="20"/>
              </w:rPr>
            </w:pPr>
            <w:r w:rsidRPr="00345F6C">
              <w:rPr>
                <w:rFonts w:ascii="Times New Roman" w:eastAsia="Times New Roman" w:hAnsi="Times New Roman" w:cs="Times New Roman"/>
                <w:color w:val="010205"/>
                <w:sz w:val="20"/>
                <w:szCs w:val="20"/>
              </w:rPr>
              <w:t>0.04</w:t>
            </w:r>
          </w:p>
        </w:tc>
        <w:tc>
          <w:tcPr>
            <w:tcW w:w="1113" w:type="dxa"/>
            <w:tcBorders>
              <w:top w:val="nil"/>
              <w:bottom w:val="single" w:sz="4" w:space="0" w:color="000000"/>
            </w:tcBorders>
            <w:tcMar>
              <w:left w:w="57" w:type="dxa"/>
              <w:right w:w="57" w:type="dxa"/>
            </w:tcMar>
          </w:tcPr>
          <w:p w14:paraId="41579EE7" w14:textId="77777777" w:rsidR="00E51FAD" w:rsidRPr="00345F6C" w:rsidRDefault="00345F6C" w:rsidP="00520D55">
            <w:pPr>
              <w:jc w:val="center"/>
              <w:rPr>
                <w:rFonts w:ascii="Times New Roman" w:eastAsia="Times New Roman" w:hAnsi="Times New Roman" w:cs="Times New Roman"/>
                <w:color w:val="010205"/>
                <w:sz w:val="20"/>
                <w:szCs w:val="20"/>
              </w:rPr>
            </w:pPr>
            <w:r>
              <w:rPr>
                <w:rFonts w:ascii="Times New Roman" w:eastAsia="Times New Roman" w:hAnsi="Times New Roman" w:cs="Times New Roman"/>
                <w:color w:val="010205"/>
                <w:sz w:val="20"/>
                <w:szCs w:val="20"/>
              </w:rPr>
              <w:t>0.07</w:t>
            </w:r>
          </w:p>
        </w:tc>
        <w:tc>
          <w:tcPr>
            <w:tcW w:w="1114" w:type="dxa"/>
            <w:tcBorders>
              <w:top w:val="nil"/>
              <w:bottom w:val="single" w:sz="4" w:space="0" w:color="000000"/>
            </w:tcBorders>
            <w:tcMar>
              <w:left w:w="57" w:type="dxa"/>
              <w:right w:w="57" w:type="dxa"/>
            </w:tcMar>
          </w:tcPr>
          <w:p w14:paraId="5977DEE1" w14:textId="77777777" w:rsidR="00E51FAD" w:rsidRPr="00345F6C" w:rsidRDefault="00182B09" w:rsidP="00520D55">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0.16</w:t>
            </w:r>
          </w:p>
        </w:tc>
        <w:tc>
          <w:tcPr>
            <w:tcW w:w="810" w:type="dxa"/>
            <w:tcBorders>
              <w:top w:val="nil"/>
              <w:bottom w:val="single" w:sz="4" w:space="0" w:color="000000"/>
            </w:tcBorders>
            <w:tcMar>
              <w:left w:w="57" w:type="dxa"/>
              <w:right w:w="57" w:type="dxa"/>
            </w:tcMar>
          </w:tcPr>
          <w:p w14:paraId="66AE4B35" w14:textId="77777777" w:rsidR="00E51FAD" w:rsidRPr="00345F6C" w:rsidRDefault="00E51FAD" w:rsidP="00520D55">
            <w:pPr>
              <w:jc w:val="center"/>
              <w:rPr>
                <w:rFonts w:ascii="Times New Roman" w:eastAsia="Times New Roman" w:hAnsi="Times New Roman" w:cs="Times New Roman"/>
                <w:sz w:val="20"/>
                <w:szCs w:val="20"/>
              </w:rPr>
            </w:pPr>
            <w:r w:rsidRPr="00345F6C">
              <w:rPr>
                <w:rFonts w:ascii="Times New Roman" w:eastAsia="Times New Roman" w:hAnsi="Times New Roman" w:cs="Times New Roman"/>
                <w:sz w:val="20"/>
                <w:szCs w:val="20"/>
              </w:rPr>
              <w:t>0.</w:t>
            </w:r>
            <w:r w:rsidR="001A41D8" w:rsidRPr="00345F6C">
              <w:rPr>
                <w:rFonts w:ascii="Times New Roman" w:eastAsia="Times New Roman" w:hAnsi="Times New Roman" w:cs="Times New Roman"/>
                <w:sz w:val="20"/>
                <w:szCs w:val="20"/>
              </w:rPr>
              <w:t>38</w:t>
            </w:r>
          </w:p>
        </w:tc>
        <w:tc>
          <w:tcPr>
            <w:tcW w:w="1418" w:type="dxa"/>
            <w:tcBorders>
              <w:top w:val="nil"/>
              <w:bottom w:val="single" w:sz="4" w:space="0" w:color="000000"/>
            </w:tcBorders>
            <w:tcMar>
              <w:left w:w="57" w:type="dxa"/>
              <w:right w:w="57" w:type="dxa"/>
            </w:tcMar>
          </w:tcPr>
          <w:p w14:paraId="4788188E" w14:textId="77777777" w:rsidR="00E51FAD" w:rsidRPr="00345F6C" w:rsidRDefault="00E51FAD" w:rsidP="00520D55">
            <w:pPr>
              <w:jc w:val="center"/>
              <w:rPr>
                <w:rFonts w:ascii="Times New Roman" w:eastAsia="Times New Roman" w:hAnsi="Times New Roman" w:cs="Times New Roman"/>
                <w:sz w:val="20"/>
                <w:szCs w:val="20"/>
              </w:rPr>
            </w:pPr>
          </w:p>
        </w:tc>
      </w:tr>
      <w:tr w:rsidR="00101D6D" w14:paraId="596C6266" w14:textId="77777777" w:rsidTr="003F7235">
        <w:tc>
          <w:tcPr>
            <w:tcW w:w="9413" w:type="dxa"/>
            <w:gridSpan w:val="8"/>
            <w:tcBorders>
              <w:top w:val="single" w:sz="4" w:space="0" w:color="000000"/>
              <w:bottom w:val="nil"/>
            </w:tcBorders>
            <w:tcMar>
              <w:left w:w="57" w:type="dxa"/>
              <w:right w:w="57" w:type="dxa"/>
            </w:tcMar>
          </w:tcPr>
          <w:p w14:paraId="1216069E" w14:textId="77777777" w:rsidR="00101D6D" w:rsidRDefault="00101D6D" w:rsidP="00520D55">
            <w:pPr>
              <w:rPr>
                <w:rFonts w:ascii="Times New Roman" w:eastAsia="Times New Roman" w:hAnsi="Times New Roman" w:cs="Times New Roman"/>
                <w:sz w:val="20"/>
                <w:szCs w:val="20"/>
              </w:rPr>
            </w:pPr>
            <w:r>
              <w:rPr>
                <w:rFonts w:ascii="Times New Roman" w:eastAsia="Times New Roman" w:hAnsi="Times New Roman" w:cs="Times New Roman"/>
                <w:i/>
                <w:sz w:val="20"/>
                <w:szCs w:val="20"/>
              </w:rPr>
              <w:t>Note</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r</w:t>
            </w:r>
            <w:r>
              <w:rPr>
                <w:rFonts w:ascii="Times New Roman" w:eastAsia="Times New Roman" w:hAnsi="Times New Roman" w:cs="Times New Roman"/>
                <w:i/>
                <w:sz w:val="20"/>
                <w:szCs w:val="20"/>
                <w:vertAlign w:val="subscript"/>
              </w:rPr>
              <w:t>pb</w:t>
            </w:r>
            <w:r>
              <w:rPr>
                <w:rFonts w:ascii="Times New Roman" w:eastAsia="Times New Roman" w:hAnsi="Times New Roman" w:cs="Times New Roman"/>
                <w:i/>
                <w:sz w:val="20"/>
                <w:szCs w:val="20"/>
              </w:rPr>
              <w:t xml:space="preserve"> = </w:t>
            </w:r>
            <w:r>
              <w:rPr>
                <w:rFonts w:ascii="Times New Roman" w:eastAsia="Times New Roman" w:hAnsi="Times New Roman" w:cs="Times New Roman"/>
                <w:sz w:val="20"/>
                <w:szCs w:val="20"/>
              </w:rPr>
              <w:t>point-biserial correlation.</w:t>
            </w:r>
          </w:p>
          <w:p w14:paraId="7208A533" w14:textId="0C767DCB" w:rsidR="00FF32BA" w:rsidRDefault="00FF32BA" w:rsidP="00520D55">
            <w:pPr>
              <w:rPr>
                <w:rFonts w:ascii="Times New Roman" w:eastAsia="Times New Roman" w:hAnsi="Times New Roman" w:cs="Times New Roman"/>
                <w:sz w:val="20"/>
                <w:szCs w:val="20"/>
              </w:rPr>
            </w:pPr>
            <w:r w:rsidRPr="00FF32BA">
              <w:rPr>
                <w:rFonts w:ascii="Times New Roman" w:eastAsia="Times New Roman" w:hAnsi="Times New Roman" w:cs="Times New Roman"/>
                <w:sz w:val="20"/>
                <w:szCs w:val="20"/>
                <w:vertAlign w:val="superscript"/>
              </w:rPr>
              <w:t>a</w:t>
            </w:r>
            <w:r>
              <w:rPr>
                <w:rFonts w:ascii="Times New Roman" w:eastAsia="Times New Roman" w:hAnsi="Times New Roman" w:cs="Times New Roman"/>
                <w:sz w:val="20"/>
                <w:szCs w:val="20"/>
              </w:rPr>
              <w:t xml:space="preserve"> </w:t>
            </w:r>
            <w:r w:rsidR="009E6ADC">
              <w:rPr>
                <w:rFonts w:ascii="Times New Roman" w:eastAsia="Times New Roman" w:hAnsi="Times New Roman" w:cs="Times New Roman"/>
                <w:sz w:val="20"/>
                <w:szCs w:val="20"/>
              </w:rPr>
              <w:t>E</w:t>
            </w:r>
            <w:r>
              <w:rPr>
                <w:rFonts w:ascii="Times New Roman" w:eastAsia="Times New Roman" w:hAnsi="Times New Roman" w:cs="Times New Roman"/>
                <w:sz w:val="20"/>
                <w:szCs w:val="20"/>
              </w:rPr>
              <w:t xml:space="preserve">stimated in JASP using a non-informative prior (default). </w:t>
            </w:r>
          </w:p>
          <w:p w14:paraId="50B69282" w14:textId="77777777" w:rsidR="00C27D8C" w:rsidRDefault="00FF32BA" w:rsidP="00520D55">
            <w:pPr>
              <w:rPr>
                <w:rFonts w:ascii="Times New Roman" w:eastAsia="Times New Roman" w:hAnsi="Times New Roman" w:cs="Times New Roman"/>
                <w:sz w:val="20"/>
                <w:szCs w:val="20"/>
              </w:rPr>
            </w:pPr>
            <w:r>
              <w:rPr>
                <w:rFonts w:ascii="Times New Roman" w:eastAsia="Times New Roman" w:hAnsi="Times New Roman" w:cs="Times New Roman"/>
                <w:sz w:val="20"/>
                <w:szCs w:val="20"/>
                <w:vertAlign w:val="superscript"/>
              </w:rPr>
              <w:t>b</w:t>
            </w:r>
            <w:r w:rsidR="00345F6C">
              <w:rPr>
                <w:rFonts w:ascii="Times New Roman" w:eastAsia="Times New Roman" w:hAnsi="Times New Roman" w:cs="Times New Roman"/>
                <w:sz w:val="20"/>
                <w:szCs w:val="20"/>
              </w:rPr>
              <w:t xml:space="preserve"> Comparing interaction + main effects to main effects only.</w:t>
            </w:r>
          </w:p>
          <w:p w14:paraId="071F5E2C" w14:textId="77777777" w:rsidR="00A863F1" w:rsidRDefault="00FF32BA" w:rsidP="00520D55">
            <w:pPr>
              <w:rPr>
                <w:rFonts w:ascii="Times New Roman" w:eastAsia="Times New Roman" w:hAnsi="Times New Roman" w:cs="Times New Roman"/>
                <w:sz w:val="20"/>
                <w:szCs w:val="20"/>
              </w:rPr>
            </w:pPr>
            <w:r>
              <w:rPr>
                <w:rFonts w:ascii="Times New Roman" w:eastAsia="Times New Roman" w:hAnsi="Times New Roman" w:cs="Times New Roman"/>
                <w:sz w:val="20"/>
                <w:szCs w:val="20"/>
                <w:vertAlign w:val="superscript"/>
              </w:rPr>
              <w:t>c</w:t>
            </w:r>
            <w:r w:rsidR="00A863F1">
              <w:rPr>
                <w:rFonts w:ascii="Times New Roman" w:eastAsia="Times New Roman" w:hAnsi="Times New Roman" w:cs="Times New Roman"/>
                <w:sz w:val="20"/>
                <w:szCs w:val="20"/>
              </w:rPr>
              <w:t xml:space="preserve"> Effect in unanticipated direction.</w:t>
            </w:r>
          </w:p>
        </w:tc>
      </w:tr>
    </w:tbl>
    <w:p w14:paraId="2E07C789" w14:textId="77777777" w:rsidR="00703FCC" w:rsidRDefault="00703FCC" w:rsidP="00520D55">
      <w:pPr>
        <w:spacing w:after="0" w:line="480" w:lineRule="auto"/>
        <w:rPr>
          <w:rFonts w:ascii="Times New Roman" w:hAnsi="Times New Roman" w:cs="Times New Roman"/>
          <w:sz w:val="24"/>
          <w:szCs w:val="24"/>
        </w:rPr>
      </w:pPr>
    </w:p>
    <w:p w14:paraId="7B7E9C7F" w14:textId="77777777" w:rsidR="00345F6C" w:rsidRDefault="00345F6C" w:rsidP="00520D55">
      <w:pPr>
        <w:spacing w:after="0" w:line="480" w:lineRule="auto"/>
        <w:rPr>
          <w:rFonts w:ascii="Times New Roman" w:hAnsi="Times New Roman" w:cs="Times New Roman"/>
          <w:sz w:val="24"/>
          <w:szCs w:val="24"/>
        </w:rPr>
      </w:pPr>
    </w:p>
    <w:p w14:paraId="4346AA26" w14:textId="77777777" w:rsidR="00A76FF9" w:rsidRDefault="00A76FF9" w:rsidP="00520D55">
      <w:pPr>
        <w:spacing w:after="0" w:line="480" w:lineRule="auto"/>
        <w:rPr>
          <w:rFonts w:ascii="Times New Roman" w:hAnsi="Times New Roman" w:cs="Times New Roman"/>
          <w:sz w:val="24"/>
          <w:szCs w:val="24"/>
        </w:rPr>
      </w:pPr>
    </w:p>
    <w:p w14:paraId="08FA50F2" w14:textId="77777777" w:rsidR="001A19F9" w:rsidRDefault="001A19F9" w:rsidP="00520D55">
      <w:pPr>
        <w:spacing w:after="0" w:line="480" w:lineRule="auto"/>
        <w:rPr>
          <w:rFonts w:ascii="Times New Roman" w:eastAsia="Times New Roman" w:hAnsi="Times New Roman" w:cs="Times New Roman"/>
          <w:i/>
          <w:sz w:val="24"/>
          <w:szCs w:val="24"/>
        </w:rPr>
      </w:pPr>
    </w:p>
    <w:p w14:paraId="05FFFEED" w14:textId="0A82EF32" w:rsidR="00520D55" w:rsidRDefault="004937F9">
      <w:pPr>
        <w:spacing w:after="0" w:line="480" w:lineRule="auto"/>
        <w:rPr>
          <w:ins w:id="519" w:author="Robin Bergh" w:date="2019-09-24T16:20:00Z"/>
          <w:rFonts w:ascii="Times New Roman" w:eastAsia="Times New Roman" w:hAnsi="Times New Roman" w:cs="Times New Roman"/>
          <w:i/>
          <w:sz w:val="24"/>
          <w:szCs w:val="24"/>
        </w:rPr>
      </w:pPr>
      <w:r>
        <w:rPr>
          <w:rStyle w:val="CommentReference"/>
        </w:rPr>
        <w:lastRenderedPageBreak/>
        <w:commentReference w:id="520"/>
      </w:r>
      <w:commentRangeStart w:id="521"/>
      <w:ins w:id="522" w:author="Robin Bergh" w:date="2019-09-28T17:29:00Z">
        <w:r w:rsidR="007B6FE5">
          <w:rPr>
            <w:rFonts w:ascii="Times New Roman" w:eastAsia="Times New Roman" w:hAnsi="Times New Roman" w:cs="Times New Roman"/>
            <w:i/>
            <w:noProof/>
            <w:sz w:val="24"/>
            <w:szCs w:val="24"/>
            <w:rPrChange w:id="523" w:author="Unknown">
              <w:rPr>
                <w:noProof/>
              </w:rPr>
            </w:rPrChange>
          </w:rPr>
          <w:drawing>
            <wp:inline distT="0" distB="0" distL="0" distR="0" wp14:anchorId="5C1EF893" wp14:editId="60AFAD3E">
              <wp:extent cx="5972810" cy="6221095"/>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bined.em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72810" cy="6221095"/>
                      </a:xfrm>
                      <a:prstGeom prst="rect">
                        <a:avLst/>
                      </a:prstGeom>
                    </pic:spPr>
                  </pic:pic>
                </a:graphicData>
              </a:graphic>
            </wp:inline>
          </w:drawing>
        </w:r>
      </w:ins>
      <w:commentRangeEnd w:id="521"/>
      <w:ins w:id="524" w:author="Robin Bergh" w:date="2019-09-28T17:30:00Z">
        <w:r w:rsidR="007B6FE5">
          <w:rPr>
            <w:rStyle w:val="CommentReference"/>
          </w:rPr>
          <w:commentReference w:id="521"/>
        </w:r>
      </w:ins>
    </w:p>
    <w:p w14:paraId="48E3879D" w14:textId="77777777" w:rsidR="009425F6" w:rsidRDefault="00A76FF9">
      <w:pPr>
        <w:spacing w:after="0" w:line="480" w:lineRule="auto"/>
        <w:rPr>
          <w:ins w:id="525" w:author="Robin Bergh" w:date="2019-09-24T18:20:00Z"/>
          <w:rFonts w:ascii="Times New Roman" w:eastAsia="Times New Roman" w:hAnsi="Times New Roman" w:cs="Times New Roman"/>
          <w:sz w:val="24"/>
          <w:szCs w:val="24"/>
        </w:rPr>
      </w:pPr>
      <w:commentRangeStart w:id="526"/>
      <w:commentRangeStart w:id="527"/>
      <w:commentRangeStart w:id="528"/>
      <w:r>
        <w:rPr>
          <w:rFonts w:ascii="Times New Roman" w:eastAsia="Times New Roman" w:hAnsi="Times New Roman" w:cs="Times New Roman"/>
          <w:i/>
          <w:sz w:val="24"/>
          <w:szCs w:val="24"/>
        </w:rPr>
        <w:t>Figure 1.</w:t>
      </w:r>
      <w:r>
        <w:rPr>
          <w:rFonts w:ascii="Times New Roman" w:eastAsia="Times New Roman" w:hAnsi="Times New Roman" w:cs="Times New Roman"/>
          <w:sz w:val="24"/>
          <w:szCs w:val="24"/>
        </w:rPr>
        <w:t xml:space="preserve"> Graphs are showing average donations (/prospective donations from raffle winnings) in each study as a function of efficiency/effectiveness and an image of an identified victim. Error bars represent 95% CIs.</w:t>
      </w:r>
      <w:commentRangeEnd w:id="526"/>
      <w:r w:rsidR="00ED2D68">
        <w:rPr>
          <w:rStyle w:val="CommentReference"/>
        </w:rPr>
        <w:commentReference w:id="526"/>
      </w:r>
      <w:commentRangeEnd w:id="527"/>
      <w:r w:rsidR="007B6FE5">
        <w:rPr>
          <w:rStyle w:val="CommentReference"/>
        </w:rPr>
        <w:commentReference w:id="527"/>
      </w:r>
      <w:commentRangeEnd w:id="528"/>
      <w:r w:rsidR="001D7264">
        <w:rPr>
          <w:rStyle w:val="CommentReference"/>
        </w:rPr>
        <w:commentReference w:id="528"/>
      </w:r>
    </w:p>
    <w:p w14:paraId="5BD670BE" w14:textId="77777777" w:rsidR="00846908" w:rsidRDefault="00846908">
      <w:pPr>
        <w:spacing w:after="0" w:line="480" w:lineRule="auto"/>
        <w:rPr>
          <w:ins w:id="529" w:author="Robin Bergh" w:date="2019-09-24T18:20:00Z"/>
          <w:rFonts w:ascii="Times New Roman" w:eastAsia="Times New Roman" w:hAnsi="Times New Roman" w:cs="Times New Roman"/>
          <w:sz w:val="24"/>
          <w:szCs w:val="24"/>
        </w:rPr>
      </w:pPr>
    </w:p>
    <w:p w14:paraId="4CB019A4" w14:textId="77777777" w:rsidR="00846908" w:rsidRDefault="00846908">
      <w:pPr>
        <w:spacing w:after="0" w:line="480" w:lineRule="auto"/>
        <w:rPr>
          <w:rFonts w:ascii="Times New Roman" w:eastAsia="Times New Roman" w:hAnsi="Times New Roman" w:cs="Times New Roman"/>
          <w:b/>
          <w:sz w:val="24"/>
          <w:szCs w:val="24"/>
        </w:rPr>
      </w:pPr>
    </w:p>
    <w:p w14:paraId="5E3FBDBF" w14:textId="732B0ED9" w:rsidR="000A33D1" w:rsidRDefault="001A19F9" w:rsidP="00626E61">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Predicting Donation Incidence and Given Amounts</w:t>
      </w:r>
      <w:r w:rsidR="001A756C">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00F37D5F">
        <w:rPr>
          <w:rFonts w:ascii="Times New Roman" w:eastAsia="Times New Roman" w:hAnsi="Times New Roman" w:cs="Times New Roman"/>
          <w:sz w:val="24"/>
          <w:szCs w:val="24"/>
        </w:rPr>
        <w:t>To test if images impact the decision whether to donate</w:t>
      </w:r>
      <w:r w:rsidR="00773B29">
        <w:rPr>
          <w:rFonts w:ascii="Times New Roman" w:eastAsia="Times New Roman" w:hAnsi="Times New Roman" w:cs="Times New Roman"/>
          <w:sz w:val="24"/>
          <w:szCs w:val="24"/>
        </w:rPr>
        <w:t xml:space="preserve"> or not,</w:t>
      </w:r>
      <w:r w:rsidR="00F37D5F">
        <w:rPr>
          <w:rFonts w:ascii="Times New Roman" w:eastAsia="Times New Roman" w:hAnsi="Times New Roman" w:cs="Times New Roman"/>
          <w:sz w:val="24"/>
          <w:szCs w:val="24"/>
        </w:rPr>
        <w:t xml:space="preserve"> while efficiency information impacts the amount given, we conducted logistic regression analyses for the first decision (no [0], yes [1]), followed by regressions on the non-zero amounts. </w:t>
      </w:r>
    </w:p>
    <w:p w14:paraId="6CECFD32" w14:textId="55E5A05A" w:rsidR="005F3452" w:rsidRDefault="000A33D1" w:rsidP="00626E61">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37D5F">
        <w:rPr>
          <w:rFonts w:ascii="Times New Roman" w:eastAsia="Times New Roman" w:hAnsi="Times New Roman" w:cs="Times New Roman"/>
          <w:sz w:val="24"/>
          <w:szCs w:val="24"/>
        </w:rPr>
        <w:t>We also ran linear regressions on mid-range donations, setting aside a spike of maximum donation responses (12-17% in each study</w:t>
      </w:r>
      <w:r w:rsidR="009B6AE1">
        <w:rPr>
          <w:rFonts w:ascii="Times New Roman" w:eastAsia="Times New Roman" w:hAnsi="Times New Roman" w:cs="Times New Roman"/>
          <w:sz w:val="24"/>
          <w:szCs w:val="24"/>
        </w:rPr>
        <w:t xml:space="preserve"> </w:t>
      </w:r>
      <w:r w:rsidR="00F37D5F">
        <w:rPr>
          <w:rFonts w:ascii="Times New Roman" w:eastAsia="Times New Roman" w:hAnsi="Times New Roman" w:cs="Times New Roman"/>
          <w:sz w:val="24"/>
          <w:szCs w:val="24"/>
        </w:rPr>
        <w:t>The rationale here was that donating everything may seem like a heuristic, emotional decision, whereas mid-range donations may have been most influenced by deliberation (about efficiency/ effectiveness).</w:t>
      </w:r>
    </w:p>
    <w:p w14:paraId="65A4B427" w14:textId="45F5EF6B" w:rsidR="00841F8A" w:rsidRDefault="005F3452" w:rsidP="00626E61">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We recognize that such “conditional on positive” estimates are imperfect:</w:t>
      </w:r>
      <w:r w:rsidR="00F37D5F">
        <w:rPr>
          <w:rFonts w:ascii="Times New Roman" w:eastAsia="Times New Roman" w:hAnsi="Times New Roman" w:cs="Times New Roman"/>
          <w:sz w:val="24"/>
          <w:szCs w:val="24"/>
        </w:rPr>
        <w:t xml:space="preserve"> </w:t>
      </w:r>
      <w:r w:rsidR="0042174F">
        <w:rPr>
          <w:rFonts w:ascii="Times New Roman" w:eastAsia="Times New Roman" w:hAnsi="Times New Roman" w:cs="Times New Roman"/>
          <w:sz w:val="24"/>
          <w:szCs w:val="24"/>
        </w:rPr>
        <w:t>if a manipulation impacts donation incidence then its effect</w:t>
      </w:r>
      <w:r w:rsidR="004A7414">
        <w:rPr>
          <w:rFonts w:ascii="Times New Roman" w:eastAsia="Times New Roman" w:hAnsi="Times New Roman" w:cs="Times New Roman"/>
          <w:sz w:val="24"/>
          <w:szCs w:val="24"/>
        </w:rPr>
        <w:t>s</w:t>
      </w:r>
      <w:r w:rsidR="0042174F">
        <w:rPr>
          <w:rFonts w:ascii="Times New Roman" w:eastAsia="Times New Roman" w:hAnsi="Times New Roman" w:cs="Times New Roman"/>
          <w:sz w:val="24"/>
          <w:szCs w:val="24"/>
        </w:rPr>
        <w:t xml:space="preserve"> on non-zero amounts</w:t>
      </w:r>
      <w:r w:rsidR="004A7414">
        <w:rPr>
          <w:rFonts w:ascii="Times New Roman" w:eastAsia="Times New Roman" w:hAnsi="Times New Roman" w:cs="Times New Roman"/>
          <w:sz w:val="24"/>
          <w:szCs w:val="24"/>
        </w:rPr>
        <w:t xml:space="preserve"> becomes </w:t>
      </w:r>
      <w:r w:rsidR="0042174F">
        <w:rPr>
          <w:rFonts w:ascii="Times New Roman" w:eastAsia="Times New Roman" w:hAnsi="Times New Roman" w:cs="Times New Roman"/>
          <w:sz w:val="24"/>
          <w:szCs w:val="24"/>
        </w:rPr>
        <w:t>difficult to interpret (</w:t>
      </w:r>
      <w:commentRangeStart w:id="530"/>
      <w:r w:rsidR="0042174F">
        <w:rPr>
          <w:rFonts w:ascii="Times New Roman" w:eastAsia="Times New Roman" w:hAnsi="Times New Roman" w:cs="Times New Roman"/>
          <w:sz w:val="24"/>
          <w:szCs w:val="24"/>
        </w:rPr>
        <w:t xml:space="preserve">see Supplementary materials for </w:t>
      </w:r>
      <w:r w:rsidR="004A7414">
        <w:rPr>
          <w:rFonts w:ascii="Times New Roman" w:eastAsia="Times New Roman" w:hAnsi="Times New Roman" w:cs="Times New Roman"/>
          <w:sz w:val="24"/>
          <w:szCs w:val="24"/>
        </w:rPr>
        <w:t>alternative analyses addressing this issue)</w:t>
      </w:r>
      <w:commentRangeEnd w:id="530"/>
      <w:r w:rsidR="003F1330">
        <w:rPr>
          <w:rStyle w:val="CommentReference"/>
        </w:rPr>
        <w:commentReference w:id="530"/>
      </w:r>
      <w:r w:rsidR="004A7414">
        <w:rPr>
          <w:rFonts w:ascii="Times New Roman" w:eastAsia="Times New Roman" w:hAnsi="Times New Roman" w:cs="Times New Roman"/>
          <w:sz w:val="24"/>
          <w:szCs w:val="24"/>
        </w:rPr>
        <w:t>.</w:t>
      </w:r>
      <w:r w:rsidRPr="005F3452">
        <w:rPr>
          <w:rStyle w:val="FootnoteReference"/>
          <w:rFonts w:ascii="Times New Roman" w:eastAsia="Times New Roman" w:hAnsi="Times New Roman" w:cs="Times New Roman"/>
          <w:sz w:val="24"/>
          <w:szCs w:val="24"/>
        </w:rPr>
        <w:t xml:space="preserve"> </w:t>
      </w:r>
      <w:commentRangeStart w:id="531"/>
      <w:del w:id="532" w:author="Robin Bergh" w:date="2019-09-28T17:38:00Z">
        <w:r w:rsidDel="002237FB">
          <w:rPr>
            <w:rStyle w:val="FootnoteReference"/>
            <w:rFonts w:ascii="Times New Roman" w:eastAsia="Times New Roman" w:hAnsi="Times New Roman" w:cs="Times New Roman"/>
            <w:sz w:val="24"/>
            <w:szCs w:val="24"/>
          </w:rPr>
          <w:footnoteReference w:id="5"/>
        </w:r>
        <w:r w:rsidR="004A7414" w:rsidDel="002237FB">
          <w:rPr>
            <w:rFonts w:ascii="Times New Roman" w:eastAsia="Times New Roman" w:hAnsi="Times New Roman" w:cs="Times New Roman"/>
            <w:sz w:val="24"/>
            <w:szCs w:val="24"/>
          </w:rPr>
          <w:delText xml:space="preserve"> </w:delText>
        </w:r>
      </w:del>
      <w:commentRangeEnd w:id="531"/>
      <w:r w:rsidR="002237FB">
        <w:rPr>
          <w:rStyle w:val="CommentReference"/>
        </w:rPr>
        <w:commentReference w:id="531"/>
      </w:r>
      <w:r w:rsidR="004A7414">
        <w:rPr>
          <w:rFonts w:ascii="Times New Roman" w:eastAsia="Times New Roman" w:hAnsi="Times New Roman" w:cs="Times New Roman"/>
          <w:sz w:val="24"/>
          <w:szCs w:val="24"/>
        </w:rPr>
        <w:t xml:space="preserve">Yet, we included separate analysis of </w:t>
      </w:r>
      <w:r w:rsidR="00D90B59">
        <w:rPr>
          <w:rFonts w:ascii="Times New Roman" w:eastAsia="Times New Roman" w:hAnsi="Times New Roman" w:cs="Times New Roman"/>
          <w:sz w:val="24"/>
          <w:szCs w:val="24"/>
        </w:rPr>
        <w:t xml:space="preserve">non-zero and mid-range amounts </w:t>
      </w:r>
      <w:r w:rsidR="004A7414">
        <w:rPr>
          <w:rFonts w:ascii="Times New Roman" w:eastAsia="Times New Roman" w:hAnsi="Times New Roman" w:cs="Times New Roman"/>
          <w:sz w:val="24"/>
          <w:szCs w:val="24"/>
        </w:rPr>
        <w:t xml:space="preserve">because they </w:t>
      </w:r>
      <w:ins w:id="541" w:author="Robin Bergh" w:date="2019-09-28T17:34:00Z">
        <w:r w:rsidR="002237FB">
          <w:rPr>
            <w:rFonts w:ascii="Times New Roman" w:eastAsia="Times New Roman" w:hAnsi="Times New Roman" w:cs="Times New Roman"/>
            <w:sz w:val="24"/>
            <w:szCs w:val="24"/>
          </w:rPr>
          <w:t xml:space="preserve">can </w:t>
        </w:r>
      </w:ins>
      <w:commentRangeStart w:id="542"/>
      <w:commentRangeStart w:id="543"/>
      <w:del w:id="544" w:author="Robin Bergh" w:date="2019-09-28T17:34:00Z">
        <w:r w:rsidR="004A7414" w:rsidDel="002237FB">
          <w:rPr>
            <w:rFonts w:ascii="Times New Roman" w:eastAsia="Times New Roman" w:hAnsi="Times New Roman" w:cs="Times New Roman"/>
            <w:sz w:val="24"/>
            <w:szCs w:val="24"/>
          </w:rPr>
          <w:delText>are informative about experimental effects that are independent of donation incidence.</w:delText>
        </w:r>
        <w:commentRangeEnd w:id="542"/>
        <w:r w:rsidDel="002237FB">
          <w:rPr>
            <w:rStyle w:val="CommentReference"/>
          </w:rPr>
          <w:commentReference w:id="542"/>
        </w:r>
        <w:r w:rsidR="004A7414" w:rsidDel="002237FB">
          <w:rPr>
            <w:rFonts w:ascii="Times New Roman" w:eastAsia="Times New Roman" w:hAnsi="Times New Roman" w:cs="Times New Roman"/>
            <w:sz w:val="24"/>
            <w:szCs w:val="24"/>
          </w:rPr>
          <w:delText xml:space="preserve"> Such effects could also </w:delText>
        </w:r>
      </w:del>
      <w:commentRangeEnd w:id="543"/>
      <w:r w:rsidR="002237FB">
        <w:rPr>
          <w:rStyle w:val="CommentReference"/>
        </w:rPr>
        <w:commentReference w:id="543"/>
      </w:r>
      <w:r w:rsidR="004A7414">
        <w:rPr>
          <w:rFonts w:ascii="Times New Roman" w:eastAsia="Times New Roman" w:hAnsi="Times New Roman" w:cs="Times New Roman"/>
          <w:sz w:val="24"/>
          <w:szCs w:val="24"/>
        </w:rPr>
        <w:t xml:space="preserve">be synthesized in meta-analysis, based on the same regression framework </w:t>
      </w:r>
      <w:r w:rsidR="00626E61">
        <w:rPr>
          <w:rFonts w:ascii="Times New Roman" w:eastAsia="Times New Roman" w:hAnsi="Times New Roman" w:cs="Times New Roman"/>
          <w:sz w:val="24"/>
          <w:szCs w:val="24"/>
        </w:rPr>
        <w:t xml:space="preserve">used for the initial ANOVA results. </w:t>
      </w:r>
      <w:r w:rsidR="00F37D5F">
        <w:rPr>
          <w:rFonts w:ascii="Times New Roman" w:eastAsia="Times New Roman" w:hAnsi="Times New Roman" w:cs="Times New Roman"/>
          <w:sz w:val="24"/>
          <w:szCs w:val="24"/>
        </w:rPr>
        <w:t xml:space="preserve">All </w:t>
      </w:r>
      <w:r w:rsidR="00626E61">
        <w:rPr>
          <w:rFonts w:ascii="Times New Roman" w:eastAsia="Times New Roman" w:hAnsi="Times New Roman" w:cs="Times New Roman"/>
          <w:sz w:val="24"/>
          <w:szCs w:val="24"/>
        </w:rPr>
        <w:t xml:space="preserve">effects on donation incidence and given amounts </w:t>
      </w:r>
      <w:r w:rsidR="00F37D5F">
        <w:rPr>
          <w:rFonts w:ascii="Times New Roman" w:eastAsia="Times New Roman" w:hAnsi="Times New Roman" w:cs="Times New Roman"/>
          <w:sz w:val="24"/>
          <w:szCs w:val="24"/>
        </w:rPr>
        <w:t>are presented in Table 2</w:t>
      </w:r>
      <w:r w:rsidR="00626E61">
        <w:rPr>
          <w:rFonts w:ascii="Times New Roman" w:eastAsia="Times New Roman" w:hAnsi="Times New Roman" w:cs="Times New Roman"/>
          <w:sz w:val="24"/>
          <w:szCs w:val="24"/>
        </w:rPr>
        <w:t>, along with meta-analytic estimates</w:t>
      </w:r>
      <w:r w:rsidR="00F37D5F">
        <w:rPr>
          <w:rFonts w:ascii="Times New Roman" w:eastAsia="Times New Roman" w:hAnsi="Times New Roman" w:cs="Times New Roman"/>
          <w:sz w:val="24"/>
          <w:szCs w:val="24"/>
        </w:rPr>
        <w:t xml:space="preserve">. </w:t>
      </w:r>
    </w:p>
    <w:p w14:paraId="7AA02F8E" w14:textId="2B0695B3" w:rsidR="00A76FF9" w:rsidRDefault="00F37D5F" w:rsidP="00846908">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varying in terms of significance, the</w:t>
      </w:r>
      <w:r w:rsidR="00822141">
        <w:rPr>
          <w:rFonts w:ascii="Times New Roman" w:eastAsia="Times New Roman" w:hAnsi="Times New Roman" w:cs="Times New Roman"/>
          <w:sz w:val="24"/>
          <w:szCs w:val="24"/>
        </w:rPr>
        <w:t xml:space="preserve"> overall evidence suggests </w:t>
      </w:r>
      <w:r>
        <w:rPr>
          <w:rFonts w:ascii="Times New Roman" w:eastAsia="Times New Roman" w:hAnsi="Times New Roman" w:cs="Times New Roman"/>
          <w:sz w:val="24"/>
          <w:szCs w:val="24"/>
        </w:rPr>
        <w:t xml:space="preserve">that </w:t>
      </w:r>
      <w:r w:rsidR="007030B5">
        <w:rPr>
          <w:rFonts w:ascii="Times New Roman" w:eastAsia="Times New Roman" w:hAnsi="Times New Roman" w:cs="Times New Roman"/>
          <w:sz w:val="24"/>
          <w:szCs w:val="24"/>
        </w:rPr>
        <w:t xml:space="preserve">victim </w:t>
      </w:r>
      <w:r>
        <w:rPr>
          <w:rFonts w:ascii="Times New Roman" w:eastAsia="Times New Roman" w:hAnsi="Times New Roman" w:cs="Times New Roman"/>
          <w:sz w:val="24"/>
          <w:szCs w:val="24"/>
        </w:rPr>
        <w:t>images influenced the decision to donate</w:t>
      </w:r>
      <w:r w:rsidR="00773B29">
        <w:rPr>
          <w:rFonts w:ascii="Times New Roman" w:eastAsia="Times New Roman" w:hAnsi="Times New Roman" w:cs="Times New Roman"/>
          <w:sz w:val="24"/>
          <w:szCs w:val="24"/>
        </w:rPr>
        <w:t xml:space="preserve"> or not</w:t>
      </w:r>
      <w:r>
        <w:rPr>
          <w:rFonts w:ascii="Times New Roman" w:eastAsia="Times New Roman" w:hAnsi="Times New Roman" w:cs="Times New Roman"/>
          <w:sz w:val="24"/>
          <w:szCs w:val="24"/>
        </w:rPr>
        <w:t>, as well as amounts given (see</w:t>
      </w:r>
      <w:r w:rsidR="001E5B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meta-analytic effects). However, there were no significant image effects on mid-range amounts. Efficiency/ effectiveness did not have a statistically significant influence on </w:t>
      </w:r>
      <w:commentRangeStart w:id="545"/>
      <w:commentRangeStart w:id="546"/>
      <w:r>
        <w:rPr>
          <w:rFonts w:ascii="Times New Roman" w:eastAsia="Times New Roman" w:hAnsi="Times New Roman" w:cs="Times New Roman"/>
          <w:sz w:val="24"/>
          <w:szCs w:val="24"/>
        </w:rPr>
        <w:t>an</w:t>
      </w:r>
      <w:commentRangeStart w:id="547"/>
      <w:r>
        <w:rPr>
          <w:rFonts w:ascii="Times New Roman" w:eastAsia="Times New Roman" w:hAnsi="Times New Roman" w:cs="Times New Roman"/>
          <w:sz w:val="24"/>
          <w:szCs w:val="24"/>
        </w:rPr>
        <w:t>y of the outcomes (although confidence intervals were rather wide)</w:t>
      </w:r>
      <w:r w:rsidR="00F5066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commentRangeEnd w:id="547"/>
      <w:r w:rsidR="00822141">
        <w:rPr>
          <w:rStyle w:val="CommentReference"/>
        </w:rPr>
        <w:commentReference w:id="547"/>
      </w:r>
      <w:commentRangeEnd w:id="545"/>
      <w:r w:rsidR="002237FB">
        <w:rPr>
          <w:rStyle w:val="CommentReference"/>
        </w:rPr>
        <w:commentReference w:id="545"/>
      </w:r>
      <w:commentRangeEnd w:id="546"/>
      <w:r w:rsidR="000A07B4">
        <w:rPr>
          <w:rStyle w:val="CommentReference"/>
        </w:rPr>
        <w:commentReference w:id="546"/>
      </w:r>
      <w:r>
        <w:rPr>
          <w:rFonts w:ascii="Times New Roman" w:eastAsia="Times New Roman" w:hAnsi="Times New Roman" w:cs="Times New Roman"/>
          <w:sz w:val="24"/>
          <w:szCs w:val="24"/>
        </w:rPr>
        <w:t>However in study 2 it interacted with image manipulation relation to donated amounts, including mid-range donations. In particular, information about efficiency/effectiveness suppressed amounts given, compared to the image alone</w:t>
      </w:r>
      <w:r w:rsidR="00773B29">
        <w:rPr>
          <w:rFonts w:ascii="Times New Roman" w:eastAsia="Times New Roman" w:hAnsi="Times New Roman" w:cs="Times New Roman"/>
          <w:sz w:val="24"/>
          <w:szCs w:val="24"/>
        </w:rPr>
        <w:t>. T</w:t>
      </w:r>
      <w:r>
        <w:rPr>
          <w:rFonts w:ascii="Times New Roman" w:eastAsia="Times New Roman" w:hAnsi="Times New Roman" w:cs="Times New Roman"/>
          <w:sz w:val="24"/>
          <w:szCs w:val="24"/>
        </w:rPr>
        <w:t xml:space="preserve">here were </w:t>
      </w:r>
      <w:r>
        <w:rPr>
          <w:rFonts w:ascii="Times New Roman" w:eastAsia="Times New Roman" w:hAnsi="Times New Roman" w:cs="Times New Roman"/>
          <w:sz w:val="24"/>
          <w:szCs w:val="24"/>
        </w:rPr>
        <w:lastRenderedPageBreak/>
        <w:t xml:space="preserve">similar </w:t>
      </w:r>
      <w:ins w:id="548" w:author="Robin Bergh" w:date="2019-09-28T17:45:00Z">
        <w:r w:rsidR="00287D13">
          <w:rPr>
            <w:rFonts w:ascii="Times New Roman" w:eastAsia="Times New Roman" w:hAnsi="Times New Roman" w:cs="Times New Roman"/>
            <w:sz w:val="24"/>
            <w:szCs w:val="24"/>
          </w:rPr>
          <w:t xml:space="preserve">but insignificant </w:t>
        </w:r>
      </w:ins>
      <w:ins w:id="549" w:author="Robin Bergh" w:date="2019-09-28T17:39:00Z">
        <w:r w:rsidR="002237FB">
          <w:rPr>
            <w:rFonts w:ascii="Times New Roman" w:eastAsia="Times New Roman" w:hAnsi="Times New Roman" w:cs="Times New Roman"/>
            <w:sz w:val="24"/>
            <w:szCs w:val="24"/>
          </w:rPr>
          <w:t>effects</w:t>
        </w:r>
        <w:commentRangeStart w:id="550"/>
        <w:r w:rsidR="002237FB">
          <w:rPr>
            <w:rFonts w:ascii="Times New Roman" w:eastAsia="Times New Roman" w:hAnsi="Times New Roman" w:cs="Times New Roman"/>
            <w:sz w:val="24"/>
            <w:szCs w:val="24"/>
          </w:rPr>
          <w:t xml:space="preserve"> </w:t>
        </w:r>
      </w:ins>
      <w:commentRangeStart w:id="551"/>
      <w:del w:id="552" w:author="Robin Bergh" w:date="2019-09-28T17:39:00Z">
        <w:r w:rsidDel="002237FB">
          <w:rPr>
            <w:rFonts w:ascii="Times New Roman" w:eastAsia="Times New Roman" w:hAnsi="Times New Roman" w:cs="Times New Roman"/>
            <w:sz w:val="24"/>
            <w:szCs w:val="24"/>
          </w:rPr>
          <w:delText xml:space="preserve">trends </w:delText>
        </w:r>
      </w:del>
      <w:commentRangeEnd w:id="551"/>
      <w:r w:rsidR="00092398">
        <w:rPr>
          <w:rStyle w:val="CommentReference"/>
        </w:rPr>
        <w:commentReference w:id="551"/>
      </w:r>
      <w:commentRangeEnd w:id="550"/>
      <w:r w:rsidR="002237FB">
        <w:rPr>
          <w:rStyle w:val="CommentReference"/>
        </w:rPr>
        <w:commentReference w:id="550"/>
      </w:r>
      <w:r>
        <w:rPr>
          <w:rFonts w:ascii="Times New Roman" w:eastAsia="Times New Roman" w:hAnsi="Times New Roman" w:cs="Times New Roman"/>
          <w:sz w:val="24"/>
          <w:szCs w:val="24"/>
        </w:rPr>
        <w:t>in Study 1 and 4 (see Figure 1)</w:t>
      </w:r>
      <w:ins w:id="553" w:author="Robin Bergh" w:date="2019-09-28T17:45:00Z">
        <w:r w:rsidR="00287D13">
          <w:rPr>
            <w:rFonts w:ascii="Times New Roman" w:eastAsia="Times New Roman" w:hAnsi="Times New Roman" w:cs="Times New Roman"/>
            <w:sz w:val="24"/>
            <w:szCs w:val="24"/>
          </w:rPr>
          <w:t xml:space="preserve"> and</w:t>
        </w:r>
        <w:del w:id="554" w:author="Reinstein, David" w:date="2019-09-29T21:23:00Z">
          <w:r w:rsidR="00287D13" w:rsidDel="000A07B4">
            <w:rPr>
              <w:rFonts w:ascii="Times New Roman" w:eastAsia="Times New Roman" w:hAnsi="Times New Roman" w:cs="Times New Roman"/>
              <w:sz w:val="24"/>
              <w:szCs w:val="24"/>
            </w:rPr>
            <w:delText xml:space="preserve"> </w:delText>
          </w:r>
        </w:del>
      </w:ins>
      <w:del w:id="555" w:author="Robin Bergh" w:date="2019-09-28T17:46:00Z">
        <w:r w:rsidDel="00287D13">
          <w:rPr>
            <w:rFonts w:ascii="Times New Roman" w:eastAsia="Times New Roman" w:hAnsi="Times New Roman" w:cs="Times New Roman"/>
            <w:sz w:val="24"/>
            <w:szCs w:val="24"/>
          </w:rPr>
          <w:delText xml:space="preserve">. Aggregating across studies, </w:delText>
        </w:r>
      </w:del>
      <w:del w:id="556" w:author="Robin Bergh" w:date="2019-09-28T17:40:00Z">
        <w:r w:rsidDel="002237FB">
          <w:rPr>
            <w:rFonts w:ascii="Times New Roman" w:eastAsia="Times New Roman" w:hAnsi="Times New Roman" w:cs="Times New Roman"/>
            <w:sz w:val="24"/>
            <w:szCs w:val="24"/>
          </w:rPr>
          <w:delText xml:space="preserve">these </w:delText>
        </w:r>
      </w:del>
      <w:ins w:id="557" w:author="Robin Bergh" w:date="2019-09-28T17:46:00Z">
        <w:r w:rsidR="00287D13">
          <w:rPr>
            <w:rFonts w:ascii="Times New Roman" w:eastAsia="Times New Roman" w:hAnsi="Times New Roman" w:cs="Times New Roman"/>
            <w:sz w:val="24"/>
            <w:szCs w:val="24"/>
          </w:rPr>
          <w:t xml:space="preserve"> </w:t>
        </w:r>
      </w:ins>
      <w:ins w:id="558" w:author="Robin Bergh" w:date="2019-09-28T17:40:00Z">
        <w:r w:rsidR="002237FB">
          <w:rPr>
            <w:rFonts w:ascii="Times New Roman" w:eastAsia="Times New Roman" w:hAnsi="Times New Roman" w:cs="Times New Roman"/>
            <w:sz w:val="24"/>
            <w:szCs w:val="24"/>
          </w:rPr>
          <w:t xml:space="preserve">this </w:t>
        </w:r>
      </w:ins>
      <w:r>
        <w:rPr>
          <w:rFonts w:ascii="Times New Roman" w:eastAsia="Times New Roman" w:hAnsi="Times New Roman" w:cs="Times New Roman"/>
          <w:sz w:val="24"/>
          <w:szCs w:val="24"/>
        </w:rPr>
        <w:t xml:space="preserve">interaction </w:t>
      </w:r>
      <w:ins w:id="559" w:author="Robin Bergh" w:date="2019-09-28T17:46:00Z">
        <w:r w:rsidR="00287D13">
          <w:rPr>
            <w:rFonts w:ascii="Times New Roman" w:eastAsia="Times New Roman" w:hAnsi="Times New Roman" w:cs="Times New Roman"/>
            <w:sz w:val="24"/>
            <w:szCs w:val="24"/>
          </w:rPr>
          <w:t xml:space="preserve">was </w:t>
        </w:r>
      </w:ins>
      <w:del w:id="560" w:author="Robin Bergh" w:date="2019-09-28T17:40:00Z">
        <w:r w:rsidDel="002237FB">
          <w:rPr>
            <w:rFonts w:ascii="Times New Roman" w:eastAsia="Times New Roman" w:hAnsi="Times New Roman" w:cs="Times New Roman"/>
            <w:sz w:val="24"/>
            <w:szCs w:val="24"/>
          </w:rPr>
          <w:delText xml:space="preserve">trends </w:delText>
        </w:r>
      </w:del>
      <w:del w:id="561" w:author="Robin Bergh" w:date="2019-09-28T17:46:00Z">
        <w:r w:rsidDel="00287D13">
          <w:rPr>
            <w:rFonts w:ascii="Times New Roman" w:eastAsia="Times New Roman" w:hAnsi="Times New Roman" w:cs="Times New Roman"/>
            <w:sz w:val="24"/>
            <w:szCs w:val="24"/>
          </w:rPr>
          <w:delText xml:space="preserve">were </w:delText>
        </w:r>
      </w:del>
      <w:r>
        <w:rPr>
          <w:rFonts w:ascii="Times New Roman" w:eastAsia="Times New Roman" w:hAnsi="Times New Roman" w:cs="Times New Roman"/>
          <w:sz w:val="24"/>
          <w:szCs w:val="24"/>
        </w:rPr>
        <w:t>significant in the meta-analysis</w:t>
      </w:r>
      <w:ins w:id="562" w:author="Robin Bergh" w:date="2019-09-28T17:46:00Z">
        <w:r w:rsidR="00287D13">
          <w:rPr>
            <w:rFonts w:ascii="Times New Roman" w:eastAsia="Times New Roman" w:hAnsi="Times New Roman" w:cs="Times New Roman"/>
            <w:sz w:val="24"/>
            <w:szCs w:val="24"/>
          </w:rPr>
          <w:t xml:space="preserve"> (although it should be interpreted with caution, see discussion)</w:t>
        </w:r>
      </w:ins>
      <w:r>
        <w:rPr>
          <w:rFonts w:ascii="Times New Roman" w:eastAsia="Times New Roman" w:hAnsi="Times New Roman" w:cs="Times New Roman"/>
          <w:sz w:val="24"/>
          <w:szCs w:val="24"/>
        </w:rPr>
        <w:t>.</w:t>
      </w:r>
      <w:r w:rsidR="001A756C" w:rsidDel="001A756C">
        <w:rPr>
          <w:rFonts w:ascii="Times New Roman" w:eastAsia="Times New Roman" w:hAnsi="Times New Roman" w:cs="Times New Roman"/>
          <w:sz w:val="24"/>
          <w:szCs w:val="24"/>
        </w:rPr>
        <w:t xml:space="preserve"> </w:t>
      </w:r>
    </w:p>
    <w:tbl>
      <w:tblPr>
        <w:tblW w:w="9445" w:type="dxa"/>
        <w:tblInd w:w="93" w:type="dxa"/>
        <w:tblLayout w:type="fixed"/>
        <w:tblCellMar>
          <w:left w:w="28" w:type="dxa"/>
          <w:right w:w="28" w:type="dxa"/>
        </w:tblCellMar>
        <w:tblLook w:val="04A0" w:firstRow="1" w:lastRow="0" w:firstColumn="1" w:lastColumn="0" w:noHBand="0" w:noVBand="1"/>
      </w:tblPr>
      <w:tblGrid>
        <w:gridCol w:w="1636"/>
        <w:gridCol w:w="1466"/>
        <w:gridCol w:w="519"/>
        <w:gridCol w:w="503"/>
        <w:gridCol w:w="142"/>
        <w:gridCol w:w="1545"/>
        <w:gridCol w:w="439"/>
        <w:gridCol w:w="502"/>
        <w:gridCol w:w="141"/>
        <w:gridCol w:w="1701"/>
        <w:gridCol w:w="431"/>
        <w:gridCol w:w="420"/>
      </w:tblGrid>
      <w:tr w:rsidR="00520D55" w:rsidRPr="00354EB6" w14:paraId="6CCEEEBA" w14:textId="77777777" w:rsidTr="00287D13">
        <w:trPr>
          <w:trHeight w:val="861"/>
        </w:trPr>
        <w:tc>
          <w:tcPr>
            <w:tcW w:w="9445" w:type="dxa"/>
            <w:gridSpan w:val="12"/>
            <w:tcBorders>
              <w:left w:val="nil"/>
              <w:bottom w:val="single" w:sz="4" w:space="0" w:color="auto"/>
              <w:right w:val="nil"/>
            </w:tcBorders>
            <w:shd w:val="clear" w:color="auto" w:fill="auto"/>
            <w:noWrap/>
            <w:vAlign w:val="center"/>
          </w:tcPr>
          <w:p w14:paraId="6E4D504C" w14:textId="77777777" w:rsidR="00520D55" w:rsidRPr="00354EB6" w:rsidRDefault="00520D55" w:rsidP="00A41E52">
            <w:pPr>
              <w:spacing w:after="0" w:line="240" w:lineRule="auto"/>
              <w:contextualSpacing/>
              <w:rPr>
                <w:rFonts w:ascii="Times New Roman" w:hAnsi="Times New Roman" w:cs="Times New Roman"/>
                <w:i/>
                <w:sz w:val="24"/>
                <w:szCs w:val="24"/>
              </w:rPr>
            </w:pPr>
            <w:r w:rsidRPr="00354EB6">
              <w:rPr>
                <w:rFonts w:ascii="Times New Roman" w:hAnsi="Times New Roman" w:cs="Times New Roman"/>
                <w:sz w:val="24"/>
                <w:szCs w:val="24"/>
              </w:rPr>
              <w:t>Table 2.</w:t>
            </w:r>
            <w:r w:rsidRPr="00354EB6">
              <w:rPr>
                <w:rFonts w:ascii="Times New Roman" w:hAnsi="Times New Roman" w:cs="Times New Roman"/>
                <w:i/>
                <w:sz w:val="24"/>
                <w:szCs w:val="24"/>
              </w:rPr>
              <w:t xml:space="preserve"> Logistic and Linear Regression Analyses for Effects of Victim Imagery and Efficiency/Effectiveness Information on Decisions to Donate (No/Yes) and </w:t>
            </w:r>
            <w:commentRangeStart w:id="563"/>
            <w:commentRangeStart w:id="564"/>
            <w:r w:rsidRPr="00354EB6">
              <w:rPr>
                <w:rFonts w:ascii="Times New Roman" w:hAnsi="Times New Roman" w:cs="Times New Roman"/>
                <w:i/>
                <w:sz w:val="24"/>
                <w:szCs w:val="24"/>
              </w:rPr>
              <w:t>Amounts Given</w:t>
            </w:r>
            <w:commentRangeEnd w:id="563"/>
            <w:r w:rsidR="00B63887">
              <w:rPr>
                <w:rStyle w:val="CommentReference"/>
              </w:rPr>
              <w:commentReference w:id="563"/>
            </w:r>
            <w:r w:rsidRPr="00354EB6">
              <w:rPr>
                <w:rFonts w:ascii="Times New Roman" w:hAnsi="Times New Roman" w:cs="Times New Roman"/>
                <w:i/>
                <w:sz w:val="24"/>
                <w:szCs w:val="24"/>
              </w:rPr>
              <w:t>.</w:t>
            </w:r>
            <w:commentRangeEnd w:id="564"/>
            <w:r w:rsidR="00287D13">
              <w:rPr>
                <w:rStyle w:val="CommentReference"/>
              </w:rPr>
              <w:commentReference w:id="564"/>
            </w:r>
          </w:p>
          <w:p w14:paraId="270E5B3D" w14:textId="77777777" w:rsidR="00520D55" w:rsidRPr="00354EB6" w:rsidRDefault="00520D55" w:rsidP="00A41E52">
            <w:pPr>
              <w:spacing w:after="0" w:line="240" w:lineRule="auto"/>
              <w:contextualSpacing/>
              <w:rPr>
                <w:rFonts w:ascii="Times New Roman" w:hAnsi="Times New Roman" w:cs="Times New Roman"/>
                <w:i/>
                <w:sz w:val="24"/>
                <w:szCs w:val="24"/>
              </w:rPr>
            </w:pPr>
          </w:p>
        </w:tc>
      </w:tr>
      <w:tr w:rsidR="00520D55" w:rsidRPr="00354EB6" w14:paraId="17C8CB6A" w14:textId="77777777" w:rsidTr="00A41E52">
        <w:trPr>
          <w:trHeight w:val="300"/>
        </w:trPr>
        <w:tc>
          <w:tcPr>
            <w:tcW w:w="1636" w:type="dxa"/>
            <w:tcBorders>
              <w:top w:val="single" w:sz="4" w:space="0" w:color="auto"/>
              <w:left w:val="nil"/>
              <w:right w:val="nil"/>
            </w:tcBorders>
            <w:shd w:val="clear" w:color="auto" w:fill="auto"/>
            <w:noWrap/>
            <w:vAlign w:val="center"/>
          </w:tcPr>
          <w:p w14:paraId="59A93EEB" w14:textId="77777777" w:rsidR="00520D55" w:rsidRPr="00354EB6" w:rsidRDefault="00520D55" w:rsidP="00A41E52">
            <w:pPr>
              <w:spacing w:after="0" w:line="240" w:lineRule="auto"/>
              <w:contextualSpacing/>
              <w:rPr>
                <w:rFonts w:ascii="Times New Roman" w:eastAsia="Times New Roman" w:hAnsi="Times New Roman" w:cs="Times New Roman"/>
                <w:sz w:val="18"/>
                <w:szCs w:val="18"/>
              </w:rPr>
            </w:pPr>
          </w:p>
        </w:tc>
        <w:tc>
          <w:tcPr>
            <w:tcW w:w="2488" w:type="dxa"/>
            <w:gridSpan w:val="3"/>
            <w:tcBorders>
              <w:top w:val="single" w:sz="4" w:space="0" w:color="auto"/>
              <w:left w:val="nil"/>
              <w:bottom w:val="single" w:sz="4" w:space="0" w:color="auto"/>
              <w:right w:val="nil"/>
            </w:tcBorders>
            <w:shd w:val="clear" w:color="auto" w:fill="auto"/>
            <w:noWrap/>
            <w:vAlign w:val="bottom"/>
          </w:tcPr>
          <w:p w14:paraId="4CDFA632" w14:textId="77777777" w:rsidR="00520D55" w:rsidRPr="00354EB6" w:rsidRDefault="00520D55" w:rsidP="00A41E52">
            <w:pPr>
              <w:spacing w:after="0" w:line="240" w:lineRule="auto"/>
              <w:contextualSpacing/>
              <w:jc w:val="center"/>
              <w:rPr>
                <w:rFonts w:ascii="Times New Roman" w:hAnsi="Times New Roman" w:cs="Times New Roman"/>
                <w:i/>
                <w:sz w:val="18"/>
                <w:szCs w:val="18"/>
              </w:rPr>
            </w:pPr>
            <w:r w:rsidRPr="00354EB6">
              <w:rPr>
                <w:rFonts w:ascii="Times New Roman" w:hAnsi="Times New Roman" w:cs="Times New Roman"/>
                <w:sz w:val="18"/>
                <w:szCs w:val="18"/>
              </w:rPr>
              <w:t>Donation: Yes/No</w:t>
            </w:r>
          </w:p>
        </w:tc>
        <w:tc>
          <w:tcPr>
            <w:tcW w:w="142" w:type="dxa"/>
            <w:tcBorders>
              <w:top w:val="single" w:sz="4" w:space="0" w:color="auto"/>
              <w:left w:val="nil"/>
              <w:right w:val="nil"/>
            </w:tcBorders>
            <w:shd w:val="clear" w:color="auto" w:fill="auto"/>
            <w:noWrap/>
            <w:vAlign w:val="bottom"/>
          </w:tcPr>
          <w:p w14:paraId="3AF7AA6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2486" w:type="dxa"/>
            <w:gridSpan w:val="3"/>
            <w:tcBorders>
              <w:top w:val="single" w:sz="4" w:space="0" w:color="auto"/>
              <w:left w:val="nil"/>
              <w:bottom w:val="single" w:sz="4" w:space="0" w:color="auto"/>
              <w:right w:val="nil"/>
            </w:tcBorders>
            <w:shd w:val="clear" w:color="auto" w:fill="auto"/>
            <w:noWrap/>
            <w:vAlign w:val="bottom"/>
          </w:tcPr>
          <w:p w14:paraId="4A51DE68" w14:textId="2FFDC244" w:rsidR="00520D55" w:rsidRPr="00354EB6" w:rsidRDefault="00520D55" w:rsidP="00A41E52">
            <w:pPr>
              <w:spacing w:after="0" w:line="240" w:lineRule="auto"/>
              <w:contextualSpacing/>
              <w:jc w:val="center"/>
              <w:rPr>
                <w:rFonts w:ascii="Times New Roman" w:hAnsi="Times New Roman" w:cs="Times New Roman"/>
                <w:sz w:val="18"/>
                <w:szCs w:val="18"/>
              </w:rPr>
            </w:pPr>
            <w:r w:rsidRPr="00354EB6">
              <w:rPr>
                <w:rFonts w:ascii="Times New Roman" w:hAnsi="Times New Roman" w:cs="Times New Roman"/>
                <w:sz w:val="18"/>
                <w:szCs w:val="18"/>
              </w:rPr>
              <w:t>Donation amount</w:t>
            </w:r>
            <w:ins w:id="565" w:author="Reinstein, David" w:date="2019-09-26T23:15:00Z">
              <w:r w:rsidR="00A72422">
                <w:rPr>
                  <w:rFonts w:ascii="Times New Roman" w:hAnsi="Times New Roman" w:cs="Times New Roman"/>
                  <w:sz w:val="18"/>
                  <w:szCs w:val="18"/>
                </w:rPr>
                <w:t xml:space="preserve"> (positive donations only)</w:t>
              </w:r>
            </w:ins>
          </w:p>
        </w:tc>
        <w:tc>
          <w:tcPr>
            <w:tcW w:w="141" w:type="dxa"/>
            <w:tcBorders>
              <w:top w:val="single" w:sz="4" w:space="0" w:color="auto"/>
              <w:left w:val="nil"/>
              <w:bottom w:val="single" w:sz="4" w:space="0" w:color="auto"/>
              <w:right w:val="nil"/>
            </w:tcBorders>
          </w:tcPr>
          <w:p w14:paraId="41CE0835"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2552" w:type="dxa"/>
            <w:gridSpan w:val="3"/>
            <w:tcBorders>
              <w:top w:val="single" w:sz="4" w:space="0" w:color="auto"/>
              <w:left w:val="nil"/>
              <w:bottom w:val="single" w:sz="4" w:space="0" w:color="auto"/>
              <w:right w:val="nil"/>
            </w:tcBorders>
            <w:vAlign w:val="bottom"/>
          </w:tcPr>
          <w:p w14:paraId="181DBD96" w14:textId="77777777" w:rsidR="00520D55" w:rsidRPr="00354EB6" w:rsidRDefault="00520D55" w:rsidP="00A41E52">
            <w:pPr>
              <w:spacing w:after="0" w:line="240" w:lineRule="auto"/>
              <w:contextualSpacing/>
              <w:jc w:val="center"/>
              <w:rPr>
                <w:rFonts w:ascii="Times New Roman" w:hAnsi="Times New Roman" w:cs="Times New Roman"/>
                <w:sz w:val="18"/>
                <w:szCs w:val="18"/>
              </w:rPr>
            </w:pPr>
            <w:r w:rsidRPr="00354EB6">
              <w:rPr>
                <w:rFonts w:ascii="Times New Roman" w:hAnsi="Times New Roman" w:cs="Times New Roman"/>
                <w:sz w:val="18"/>
                <w:szCs w:val="18"/>
              </w:rPr>
              <w:t>Donation amount</w:t>
            </w:r>
          </w:p>
          <w:p w14:paraId="47FEDF49" w14:textId="77777777" w:rsidR="00520D55" w:rsidRPr="00354EB6" w:rsidRDefault="00520D55" w:rsidP="00A41E52">
            <w:pPr>
              <w:spacing w:after="0" w:line="240" w:lineRule="auto"/>
              <w:contextualSpacing/>
              <w:jc w:val="center"/>
              <w:rPr>
                <w:rFonts w:ascii="Times New Roman" w:hAnsi="Times New Roman" w:cs="Times New Roman"/>
                <w:sz w:val="18"/>
                <w:szCs w:val="18"/>
              </w:rPr>
            </w:pPr>
            <w:r w:rsidRPr="00354EB6">
              <w:rPr>
                <w:rFonts w:ascii="Times New Roman" w:hAnsi="Times New Roman" w:cs="Times New Roman"/>
                <w:sz w:val="18"/>
                <w:szCs w:val="18"/>
              </w:rPr>
              <w:t>(Mid-range)</w:t>
            </w:r>
          </w:p>
        </w:tc>
      </w:tr>
      <w:tr w:rsidR="00520D55" w:rsidRPr="00354EB6" w14:paraId="08C28590" w14:textId="77777777" w:rsidTr="00287D13">
        <w:trPr>
          <w:trHeight w:val="300"/>
        </w:trPr>
        <w:tc>
          <w:tcPr>
            <w:tcW w:w="1636" w:type="dxa"/>
            <w:tcBorders>
              <w:top w:val="nil"/>
              <w:left w:val="nil"/>
              <w:bottom w:val="single" w:sz="4" w:space="0" w:color="auto"/>
              <w:right w:val="nil"/>
            </w:tcBorders>
            <w:shd w:val="clear" w:color="auto" w:fill="auto"/>
            <w:noWrap/>
            <w:vAlign w:val="center"/>
          </w:tcPr>
          <w:p w14:paraId="0D305776" w14:textId="77777777" w:rsidR="00520D55" w:rsidRPr="00354EB6" w:rsidRDefault="00520D55" w:rsidP="00A41E52">
            <w:pPr>
              <w:spacing w:after="0" w:line="240" w:lineRule="auto"/>
              <w:contextualSpacing/>
              <w:rPr>
                <w:rFonts w:ascii="Times New Roman" w:eastAsia="Times New Roman" w:hAnsi="Times New Roman" w:cs="Times New Roman"/>
                <w:sz w:val="18"/>
                <w:szCs w:val="18"/>
              </w:rPr>
            </w:pPr>
          </w:p>
        </w:tc>
        <w:tc>
          <w:tcPr>
            <w:tcW w:w="1466" w:type="dxa"/>
            <w:tcBorders>
              <w:top w:val="single" w:sz="4" w:space="0" w:color="auto"/>
              <w:left w:val="nil"/>
              <w:bottom w:val="single" w:sz="4" w:space="0" w:color="auto"/>
              <w:right w:val="nil"/>
            </w:tcBorders>
            <w:shd w:val="clear" w:color="auto" w:fill="auto"/>
            <w:noWrap/>
            <w:vAlign w:val="bottom"/>
          </w:tcPr>
          <w:p w14:paraId="1297F4F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hAnsi="Times New Roman" w:cs="Times New Roman"/>
                <w:i/>
                <w:sz w:val="18"/>
                <w:szCs w:val="18"/>
              </w:rPr>
              <w:t xml:space="preserve">B </w:t>
            </w:r>
            <w:r w:rsidRPr="00354EB6">
              <w:rPr>
                <w:rFonts w:ascii="Times New Roman" w:hAnsi="Times New Roman" w:cs="Times New Roman"/>
                <w:sz w:val="18"/>
                <w:szCs w:val="18"/>
              </w:rPr>
              <w:t>[CI]</w:t>
            </w:r>
          </w:p>
        </w:tc>
        <w:tc>
          <w:tcPr>
            <w:tcW w:w="519" w:type="dxa"/>
            <w:tcBorders>
              <w:top w:val="single" w:sz="4" w:space="0" w:color="auto"/>
              <w:left w:val="nil"/>
              <w:bottom w:val="single" w:sz="4" w:space="0" w:color="auto"/>
              <w:right w:val="nil"/>
            </w:tcBorders>
            <w:shd w:val="clear" w:color="auto" w:fill="auto"/>
            <w:noWrap/>
            <w:vAlign w:val="bottom"/>
          </w:tcPr>
          <w:p w14:paraId="6A9CF91F" w14:textId="77777777" w:rsidR="00520D55" w:rsidRPr="00354EB6" w:rsidRDefault="00520D55" w:rsidP="00A41E52">
            <w:pPr>
              <w:spacing w:after="0" w:line="240" w:lineRule="auto"/>
              <w:contextualSpacing/>
              <w:jc w:val="center"/>
              <w:rPr>
                <w:rFonts w:ascii="Times New Roman" w:eastAsia="Times New Roman" w:hAnsi="Times New Roman" w:cs="Times New Roman"/>
                <w:i/>
                <w:sz w:val="18"/>
                <w:szCs w:val="18"/>
              </w:rPr>
            </w:pPr>
            <w:r w:rsidRPr="00354EB6">
              <w:rPr>
                <w:rFonts w:ascii="Times New Roman" w:hAnsi="Times New Roman" w:cs="Times New Roman"/>
                <w:i/>
                <w:sz w:val="18"/>
                <w:szCs w:val="18"/>
              </w:rPr>
              <w:t>OR</w:t>
            </w:r>
          </w:p>
        </w:tc>
        <w:tc>
          <w:tcPr>
            <w:tcW w:w="503" w:type="dxa"/>
            <w:tcBorders>
              <w:top w:val="single" w:sz="4" w:space="0" w:color="auto"/>
              <w:left w:val="nil"/>
              <w:bottom w:val="single" w:sz="4" w:space="0" w:color="auto"/>
              <w:right w:val="nil"/>
            </w:tcBorders>
            <w:shd w:val="clear" w:color="auto" w:fill="auto"/>
            <w:noWrap/>
            <w:vAlign w:val="bottom"/>
          </w:tcPr>
          <w:p w14:paraId="230E1B3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hAnsi="Times New Roman" w:cs="Times New Roman"/>
                <w:i/>
                <w:sz w:val="18"/>
                <w:szCs w:val="18"/>
              </w:rPr>
              <w:t>p</w:t>
            </w:r>
          </w:p>
        </w:tc>
        <w:tc>
          <w:tcPr>
            <w:tcW w:w="142" w:type="dxa"/>
            <w:tcBorders>
              <w:top w:val="nil"/>
              <w:left w:val="nil"/>
              <w:bottom w:val="single" w:sz="4" w:space="0" w:color="auto"/>
              <w:right w:val="nil"/>
            </w:tcBorders>
            <w:shd w:val="clear" w:color="auto" w:fill="auto"/>
            <w:noWrap/>
            <w:vAlign w:val="bottom"/>
          </w:tcPr>
          <w:p w14:paraId="6F36D79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545" w:type="dxa"/>
            <w:tcBorders>
              <w:top w:val="single" w:sz="4" w:space="0" w:color="auto"/>
              <w:left w:val="nil"/>
              <w:bottom w:val="single" w:sz="4" w:space="0" w:color="auto"/>
              <w:right w:val="nil"/>
            </w:tcBorders>
            <w:shd w:val="clear" w:color="auto" w:fill="auto"/>
            <w:noWrap/>
            <w:vAlign w:val="bottom"/>
          </w:tcPr>
          <w:p w14:paraId="25FA523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hAnsi="Times New Roman" w:cs="Times New Roman"/>
                <w:i/>
                <w:sz w:val="18"/>
                <w:szCs w:val="18"/>
              </w:rPr>
              <w:t xml:space="preserve">B </w:t>
            </w:r>
            <w:r w:rsidRPr="00354EB6">
              <w:rPr>
                <w:rFonts w:ascii="Times New Roman" w:hAnsi="Times New Roman" w:cs="Times New Roman"/>
                <w:sz w:val="18"/>
                <w:szCs w:val="18"/>
              </w:rPr>
              <w:t>[CI]</w:t>
            </w:r>
          </w:p>
        </w:tc>
        <w:tc>
          <w:tcPr>
            <w:tcW w:w="439" w:type="dxa"/>
            <w:tcBorders>
              <w:top w:val="single" w:sz="4" w:space="0" w:color="auto"/>
              <w:left w:val="nil"/>
              <w:bottom w:val="single" w:sz="4" w:space="0" w:color="auto"/>
              <w:right w:val="nil"/>
            </w:tcBorders>
            <w:shd w:val="clear" w:color="auto" w:fill="auto"/>
            <w:noWrap/>
            <w:vAlign w:val="bottom"/>
          </w:tcPr>
          <w:p w14:paraId="0F30DA0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hAnsi="Times New Roman" w:cs="Times New Roman"/>
                <w:i/>
                <w:sz w:val="18"/>
                <w:szCs w:val="18"/>
              </w:rPr>
              <w:t>r</w:t>
            </w:r>
            <w:r w:rsidRPr="00354EB6">
              <w:rPr>
                <w:rFonts w:ascii="Times New Roman" w:hAnsi="Times New Roman" w:cs="Times New Roman"/>
                <w:i/>
                <w:sz w:val="18"/>
                <w:szCs w:val="18"/>
                <w:vertAlign w:val="subscript"/>
              </w:rPr>
              <w:t>pb</w:t>
            </w:r>
          </w:p>
        </w:tc>
        <w:tc>
          <w:tcPr>
            <w:tcW w:w="502" w:type="dxa"/>
            <w:tcBorders>
              <w:top w:val="single" w:sz="4" w:space="0" w:color="auto"/>
              <w:left w:val="nil"/>
              <w:bottom w:val="single" w:sz="4" w:space="0" w:color="auto"/>
              <w:right w:val="nil"/>
            </w:tcBorders>
            <w:shd w:val="clear" w:color="auto" w:fill="auto"/>
            <w:noWrap/>
            <w:vAlign w:val="bottom"/>
          </w:tcPr>
          <w:p w14:paraId="6029146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hAnsi="Times New Roman" w:cs="Times New Roman"/>
                <w:i/>
                <w:sz w:val="18"/>
                <w:szCs w:val="18"/>
              </w:rPr>
              <w:t>p</w:t>
            </w:r>
          </w:p>
        </w:tc>
        <w:tc>
          <w:tcPr>
            <w:tcW w:w="141" w:type="dxa"/>
            <w:tcBorders>
              <w:top w:val="single" w:sz="4" w:space="0" w:color="auto"/>
              <w:left w:val="nil"/>
              <w:bottom w:val="single" w:sz="4" w:space="0" w:color="auto"/>
              <w:right w:val="nil"/>
            </w:tcBorders>
          </w:tcPr>
          <w:p w14:paraId="2300E021" w14:textId="77777777" w:rsidR="00520D55" w:rsidRPr="00354EB6" w:rsidRDefault="00520D55" w:rsidP="00A41E52">
            <w:pPr>
              <w:spacing w:after="0" w:line="240" w:lineRule="auto"/>
              <w:contextualSpacing/>
              <w:jc w:val="center"/>
              <w:rPr>
                <w:rFonts w:ascii="Times New Roman" w:hAnsi="Times New Roman" w:cs="Times New Roman"/>
                <w:i/>
                <w:sz w:val="18"/>
                <w:szCs w:val="18"/>
              </w:rPr>
            </w:pPr>
          </w:p>
        </w:tc>
        <w:tc>
          <w:tcPr>
            <w:tcW w:w="1701" w:type="dxa"/>
            <w:tcBorders>
              <w:top w:val="single" w:sz="4" w:space="0" w:color="auto"/>
              <w:left w:val="nil"/>
              <w:bottom w:val="single" w:sz="4" w:space="0" w:color="auto"/>
              <w:right w:val="nil"/>
            </w:tcBorders>
            <w:vAlign w:val="bottom"/>
          </w:tcPr>
          <w:p w14:paraId="73A31F9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hAnsi="Times New Roman" w:cs="Times New Roman"/>
                <w:i/>
                <w:sz w:val="18"/>
                <w:szCs w:val="18"/>
              </w:rPr>
              <w:t xml:space="preserve">B </w:t>
            </w:r>
            <w:r w:rsidRPr="00354EB6">
              <w:rPr>
                <w:rFonts w:ascii="Times New Roman" w:hAnsi="Times New Roman" w:cs="Times New Roman"/>
                <w:sz w:val="18"/>
                <w:szCs w:val="18"/>
              </w:rPr>
              <w:t>[CI]</w:t>
            </w:r>
          </w:p>
        </w:tc>
        <w:tc>
          <w:tcPr>
            <w:tcW w:w="431" w:type="dxa"/>
            <w:tcBorders>
              <w:top w:val="single" w:sz="4" w:space="0" w:color="auto"/>
              <w:left w:val="nil"/>
              <w:bottom w:val="single" w:sz="4" w:space="0" w:color="auto"/>
              <w:right w:val="nil"/>
            </w:tcBorders>
            <w:vAlign w:val="bottom"/>
          </w:tcPr>
          <w:p w14:paraId="5400AAC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hAnsi="Times New Roman" w:cs="Times New Roman"/>
                <w:i/>
                <w:sz w:val="18"/>
                <w:szCs w:val="18"/>
              </w:rPr>
              <w:t>r</w:t>
            </w:r>
            <w:r w:rsidRPr="00354EB6">
              <w:rPr>
                <w:rFonts w:ascii="Times New Roman" w:hAnsi="Times New Roman" w:cs="Times New Roman"/>
                <w:i/>
                <w:sz w:val="18"/>
                <w:szCs w:val="18"/>
                <w:vertAlign w:val="subscript"/>
              </w:rPr>
              <w:t>pb</w:t>
            </w:r>
          </w:p>
        </w:tc>
        <w:tc>
          <w:tcPr>
            <w:tcW w:w="420" w:type="dxa"/>
            <w:tcBorders>
              <w:top w:val="single" w:sz="4" w:space="0" w:color="auto"/>
              <w:left w:val="nil"/>
              <w:bottom w:val="single" w:sz="4" w:space="0" w:color="auto"/>
              <w:right w:val="nil"/>
            </w:tcBorders>
            <w:vAlign w:val="bottom"/>
          </w:tcPr>
          <w:p w14:paraId="38A40E3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hAnsi="Times New Roman" w:cs="Times New Roman"/>
                <w:i/>
                <w:sz w:val="18"/>
                <w:szCs w:val="18"/>
              </w:rPr>
              <w:t>p</w:t>
            </w:r>
          </w:p>
        </w:tc>
      </w:tr>
      <w:tr w:rsidR="00520D55" w:rsidRPr="00354EB6" w14:paraId="219C4C16" w14:textId="77777777" w:rsidTr="00287D13">
        <w:trPr>
          <w:trHeight w:val="300"/>
        </w:trPr>
        <w:tc>
          <w:tcPr>
            <w:tcW w:w="1636" w:type="dxa"/>
            <w:tcBorders>
              <w:top w:val="single" w:sz="4" w:space="0" w:color="auto"/>
              <w:left w:val="nil"/>
              <w:bottom w:val="nil"/>
              <w:right w:val="nil"/>
            </w:tcBorders>
            <w:shd w:val="clear" w:color="auto" w:fill="auto"/>
            <w:noWrap/>
          </w:tcPr>
          <w:p w14:paraId="298AAB86"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Experiment 1</w:t>
            </w:r>
          </w:p>
        </w:tc>
        <w:tc>
          <w:tcPr>
            <w:tcW w:w="1466" w:type="dxa"/>
            <w:tcBorders>
              <w:top w:val="single" w:sz="4" w:space="0" w:color="auto"/>
              <w:left w:val="nil"/>
              <w:bottom w:val="nil"/>
              <w:right w:val="nil"/>
            </w:tcBorders>
            <w:shd w:val="clear" w:color="auto" w:fill="auto"/>
            <w:noWrap/>
            <w:vAlign w:val="center"/>
          </w:tcPr>
          <w:p w14:paraId="47E2EEB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19" w:type="dxa"/>
            <w:tcBorders>
              <w:top w:val="single" w:sz="4" w:space="0" w:color="auto"/>
              <w:left w:val="nil"/>
              <w:bottom w:val="nil"/>
              <w:right w:val="nil"/>
            </w:tcBorders>
            <w:shd w:val="clear" w:color="auto" w:fill="auto"/>
            <w:noWrap/>
            <w:vAlign w:val="center"/>
          </w:tcPr>
          <w:p w14:paraId="67ED0E2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3" w:type="dxa"/>
            <w:tcBorders>
              <w:top w:val="single" w:sz="4" w:space="0" w:color="auto"/>
              <w:left w:val="nil"/>
              <w:bottom w:val="nil"/>
              <w:right w:val="nil"/>
            </w:tcBorders>
            <w:shd w:val="clear" w:color="auto" w:fill="auto"/>
            <w:noWrap/>
            <w:vAlign w:val="center"/>
          </w:tcPr>
          <w:p w14:paraId="0C445A3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2" w:type="dxa"/>
            <w:tcBorders>
              <w:top w:val="single" w:sz="4" w:space="0" w:color="auto"/>
              <w:left w:val="nil"/>
              <w:bottom w:val="nil"/>
              <w:right w:val="nil"/>
            </w:tcBorders>
            <w:shd w:val="clear" w:color="auto" w:fill="auto"/>
            <w:noWrap/>
            <w:vAlign w:val="center"/>
          </w:tcPr>
          <w:p w14:paraId="3546A3DD"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single" w:sz="4" w:space="0" w:color="auto"/>
              <w:left w:val="nil"/>
              <w:bottom w:val="nil"/>
              <w:right w:val="nil"/>
            </w:tcBorders>
            <w:shd w:val="clear" w:color="auto" w:fill="auto"/>
            <w:noWrap/>
            <w:vAlign w:val="center"/>
          </w:tcPr>
          <w:p w14:paraId="7209169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9" w:type="dxa"/>
            <w:tcBorders>
              <w:top w:val="single" w:sz="4" w:space="0" w:color="auto"/>
              <w:left w:val="nil"/>
              <w:bottom w:val="nil"/>
              <w:right w:val="nil"/>
            </w:tcBorders>
            <w:shd w:val="clear" w:color="auto" w:fill="auto"/>
            <w:noWrap/>
            <w:vAlign w:val="center"/>
          </w:tcPr>
          <w:p w14:paraId="61B5BA9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2" w:type="dxa"/>
            <w:tcBorders>
              <w:top w:val="single" w:sz="4" w:space="0" w:color="auto"/>
              <w:left w:val="nil"/>
              <w:bottom w:val="nil"/>
              <w:right w:val="nil"/>
            </w:tcBorders>
            <w:shd w:val="clear" w:color="auto" w:fill="auto"/>
            <w:noWrap/>
            <w:vAlign w:val="center"/>
          </w:tcPr>
          <w:p w14:paraId="13C3EAD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1" w:type="dxa"/>
            <w:tcBorders>
              <w:top w:val="single" w:sz="4" w:space="0" w:color="auto"/>
              <w:left w:val="nil"/>
              <w:bottom w:val="nil"/>
              <w:right w:val="nil"/>
            </w:tcBorders>
            <w:vAlign w:val="center"/>
          </w:tcPr>
          <w:p w14:paraId="5E1494C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701" w:type="dxa"/>
            <w:tcBorders>
              <w:top w:val="single" w:sz="4" w:space="0" w:color="auto"/>
              <w:left w:val="nil"/>
              <w:bottom w:val="nil"/>
              <w:right w:val="nil"/>
            </w:tcBorders>
            <w:vAlign w:val="center"/>
          </w:tcPr>
          <w:p w14:paraId="569CF80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1" w:type="dxa"/>
            <w:tcBorders>
              <w:top w:val="single" w:sz="4" w:space="0" w:color="auto"/>
              <w:left w:val="nil"/>
              <w:bottom w:val="nil"/>
              <w:right w:val="nil"/>
            </w:tcBorders>
            <w:vAlign w:val="center"/>
          </w:tcPr>
          <w:p w14:paraId="5EE4EF6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20" w:type="dxa"/>
            <w:tcBorders>
              <w:top w:val="single" w:sz="4" w:space="0" w:color="auto"/>
              <w:left w:val="nil"/>
              <w:bottom w:val="nil"/>
              <w:right w:val="nil"/>
            </w:tcBorders>
            <w:vAlign w:val="center"/>
          </w:tcPr>
          <w:p w14:paraId="0FC2073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r>
      <w:tr w:rsidR="00520D55" w:rsidRPr="00354EB6" w14:paraId="125023E8" w14:textId="77777777" w:rsidTr="00287D13">
        <w:trPr>
          <w:trHeight w:val="300"/>
        </w:trPr>
        <w:tc>
          <w:tcPr>
            <w:tcW w:w="1636" w:type="dxa"/>
            <w:tcBorders>
              <w:top w:val="nil"/>
              <w:left w:val="nil"/>
              <w:bottom w:val="nil"/>
              <w:right w:val="nil"/>
            </w:tcBorders>
            <w:shd w:val="clear" w:color="auto" w:fill="auto"/>
            <w:noWrap/>
          </w:tcPr>
          <w:p w14:paraId="041F9FD1"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Victim</w:t>
            </w:r>
          </w:p>
          <w:p w14:paraId="4C42D4C4"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w:t>
            </w:r>
          </w:p>
        </w:tc>
        <w:tc>
          <w:tcPr>
            <w:tcW w:w="1466" w:type="dxa"/>
            <w:tcBorders>
              <w:top w:val="nil"/>
              <w:left w:val="nil"/>
              <w:bottom w:val="nil"/>
              <w:right w:val="nil"/>
            </w:tcBorders>
            <w:shd w:val="clear" w:color="auto" w:fill="auto"/>
            <w:noWrap/>
            <w:vAlign w:val="center"/>
          </w:tcPr>
          <w:p w14:paraId="3AE933C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0.43 [0.02, 0.87]</w:t>
            </w:r>
          </w:p>
        </w:tc>
        <w:tc>
          <w:tcPr>
            <w:tcW w:w="519" w:type="dxa"/>
            <w:tcBorders>
              <w:top w:val="nil"/>
              <w:left w:val="nil"/>
              <w:bottom w:val="nil"/>
              <w:right w:val="nil"/>
            </w:tcBorders>
            <w:shd w:val="clear" w:color="auto" w:fill="auto"/>
            <w:noWrap/>
            <w:vAlign w:val="center"/>
          </w:tcPr>
          <w:p w14:paraId="1F7330B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1.54</w:t>
            </w:r>
          </w:p>
        </w:tc>
        <w:tc>
          <w:tcPr>
            <w:tcW w:w="503" w:type="dxa"/>
            <w:tcBorders>
              <w:top w:val="nil"/>
              <w:left w:val="nil"/>
              <w:bottom w:val="nil"/>
              <w:right w:val="nil"/>
            </w:tcBorders>
            <w:shd w:val="clear" w:color="auto" w:fill="auto"/>
            <w:noWrap/>
            <w:vAlign w:val="center"/>
          </w:tcPr>
          <w:p w14:paraId="21204F1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.04</w:t>
            </w:r>
          </w:p>
        </w:tc>
        <w:tc>
          <w:tcPr>
            <w:tcW w:w="142" w:type="dxa"/>
            <w:tcBorders>
              <w:top w:val="nil"/>
              <w:left w:val="nil"/>
              <w:bottom w:val="nil"/>
              <w:right w:val="nil"/>
            </w:tcBorders>
            <w:shd w:val="clear" w:color="auto" w:fill="auto"/>
            <w:noWrap/>
            <w:vAlign w:val="center"/>
          </w:tcPr>
          <w:p w14:paraId="6F862BAB"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09463FE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0.25 [0.01, 0.49]</w:t>
            </w:r>
          </w:p>
        </w:tc>
        <w:tc>
          <w:tcPr>
            <w:tcW w:w="439" w:type="dxa"/>
            <w:tcBorders>
              <w:top w:val="nil"/>
              <w:left w:val="nil"/>
              <w:bottom w:val="nil"/>
              <w:right w:val="nil"/>
            </w:tcBorders>
            <w:shd w:val="clear" w:color="auto" w:fill="auto"/>
            <w:noWrap/>
            <w:vAlign w:val="center"/>
          </w:tcPr>
          <w:p w14:paraId="670F23D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.13</w:t>
            </w:r>
          </w:p>
        </w:tc>
        <w:tc>
          <w:tcPr>
            <w:tcW w:w="502" w:type="dxa"/>
            <w:tcBorders>
              <w:top w:val="nil"/>
              <w:left w:val="nil"/>
              <w:bottom w:val="nil"/>
              <w:right w:val="nil"/>
            </w:tcBorders>
            <w:shd w:val="clear" w:color="auto" w:fill="auto"/>
            <w:noWrap/>
            <w:vAlign w:val="center"/>
          </w:tcPr>
          <w:p w14:paraId="4ADFBB0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.04</w:t>
            </w:r>
          </w:p>
        </w:tc>
        <w:tc>
          <w:tcPr>
            <w:tcW w:w="141" w:type="dxa"/>
            <w:tcBorders>
              <w:top w:val="nil"/>
              <w:left w:val="nil"/>
              <w:bottom w:val="nil"/>
              <w:right w:val="nil"/>
            </w:tcBorders>
            <w:vAlign w:val="center"/>
          </w:tcPr>
          <w:p w14:paraId="04173BBD"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0A5B719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0.09 [-0.08, 0.27]</w:t>
            </w:r>
          </w:p>
        </w:tc>
        <w:tc>
          <w:tcPr>
            <w:tcW w:w="431" w:type="dxa"/>
            <w:tcBorders>
              <w:top w:val="nil"/>
              <w:left w:val="nil"/>
              <w:bottom w:val="nil"/>
              <w:right w:val="nil"/>
            </w:tcBorders>
            <w:vAlign w:val="center"/>
          </w:tcPr>
          <w:p w14:paraId="7122777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.07</w:t>
            </w:r>
          </w:p>
        </w:tc>
        <w:tc>
          <w:tcPr>
            <w:tcW w:w="420" w:type="dxa"/>
            <w:tcBorders>
              <w:top w:val="nil"/>
              <w:left w:val="nil"/>
              <w:bottom w:val="nil"/>
              <w:right w:val="nil"/>
            </w:tcBorders>
            <w:vAlign w:val="center"/>
          </w:tcPr>
          <w:p w14:paraId="524DEB7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.33</w:t>
            </w:r>
          </w:p>
        </w:tc>
      </w:tr>
      <w:tr w:rsidR="00520D55" w:rsidRPr="00354EB6" w14:paraId="6BFF29B9" w14:textId="77777777" w:rsidTr="00287D13">
        <w:trPr>
          <w:trHeight w:val="300"/>
        </w:trPr>
        <w:tc>
          <w:tcPr>
            <w:tcW w:w="1636" w:type="dxa"/>
            <w:tcBorders>
              <w:top w:val="nil"/>
              <w:left w:val="nil"/>
              <w:bottom w:val="nil"/>
              <w:right w:val="nil"/>
            </w:tcBorders>
            <w:shd w:val="clear" w:color="auto" w:fill="auto"/>
            <w:noWrap/>
            <w:hideMark/>
          </w:tcPr>
          <w:p w14:paraId="277E3AAC"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Positive </w:t>
            </w:r>
          </w:p>
          <w:p w14:paraId="309DA596"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efficiency</w:t>
            </w:r>
          </w:p>
        </w:tc>
        <w:tc>
          <w:tcPr>
            <w:tcW w:w="1466" w:type="dxa"/>
            <w:tcBorders>
              <w:top w:val="nil"/>
              <w:left w:val="nil"/>
              <w:bottom w:val="nil"/>
              <w:right w:val="nil"/>
            </w:tcBorders>
            <w:shd w:val="clear" w:color="auto" w:fill="auto"/>
            <w:noWrap/>
            <w:vAlign w:val="center"/>
          </w:tcPr>
          <w:p w14:paraId="2AE641D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-0.19 [-0.61, 0.22]</w:t>
            </w:r>
          </w:p>
        </w:tc>
        <w:tc>
          <w:tcPr>
            <w:tcW w:w="519" w:type="dxa"/>
            <w:tcBorders>
              <w:top w:val="nil"/>
              <w:left w:val="nil"/>
              <w:bottom w:val="nil"/>
              <w:right w:val="nil"/>
            </w:tcBorders>
            <w:shd w:val="clear" w:color="auto" w:fill="auto"/>
            <w:noWrap/>
            <w:vAlign w:val="center"/>
          </w:tcPr>
          <w:p w14:paraId="5E7785A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0.83</w:t>
            </w:r>
          </w:p>
        </w:tc>
        <w:tc>
          <w:tcPr>
            <w:tcW w:w="503" w:type="dxa"/>
            <w:tcBorders>
              <w:top w:val="nil"/>
              <w:left w:val="nil"/>
              <w:bottom w:val="nil"/>
              <w:right w:val="nil"/>
            </w:tcBorders>
            <w:shd w:val="clear" w:color="auto" w:fill="auto"/>
            <w:noWrap/>
            <w:vAlign w:val="center"/>
          </w:tcPr>
          <w:p w14:paraId="2A4E4CC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.38</w:t>
            </w:r>
          </w:p>
        </w:tc>
        <w:tc>
          <w:tcPr>
            <w:tcW w:w="142" w:type="dxa"/>
            <w:tcBorders>
              <w:top w:val="nil"/>
              <w:left w:val="nil"/>
              <w:bottom w:val="nil"/>
              <w:right w:val="nil"/>
            </w:tcBorders>
            <w:shd w:val="clear" w:color="auto" w:fill="auto"/>
            <w:noWrap/>
            <w:vAlign w:val="center"/>
          </w:tcPr>
          <w:p w14:paraId="18E344BC"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61D091B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0.09 [-0.15, 0.32]</w:t>
            </w:r>
          </w:p>
        </w:tc>
        <w:tc>
          <w:tcPr>
            <w:tcW w:w="439" w:type="dxa"/>
            <w:tcBorders>
              <w:top w:val="nil"/>
              <w:left w:val="nil"/>
              <w:bottom w:val="nil"/>
              <w:right w:val="nil"/>
            </w:tcBorders>
            <w:shd w:val="clear" w:color="auto" w:fill="auto"/>
            <w:noWrap/>
            <w:vAlign w:val="center"/>
          </w:tcPr>
          <w:p w14:paraId="1974481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.04</w:t>
            </w:r>
          </w:p>
        </w:tc>
        <w:tc>
          <w:tcPr>
            <w:tcW w:w="502" w:type="dxa"/>
            <w:tcBorders>
              <w:top w:val="nil"/>
              <w:left w:val="nil"/>
              <w:bottom w:val="nil"/>
              <w:right w:val="nil"/>
            </w:tcBorders>
            <w:shd w:val="clear" w:color="auto" w:fill="auto"/>
            <w:noWrap/>
            <w:vAlign w:val="center"/>
          </w:tcPr>
          <w:p w14:paraId="1CFE964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.46</w:t>
            </w:r>
          </w:p>
        </w:tc>
        <w:tc>
          <w:tcPr>
            <w:tcW w:w="141" w:type="dxa"/>
            <w:tcBorders>
              <w:top w:val="nil"/>
              <w:left w:val="nil"/>
              <w:bottom w:val="nil"/>
              <w:right w:val="nil"/>
            </w:tcBorders>
            <w:vAlign w:val="center"/>
          </w:tcPr>
          <w:p w14:paraId="6DD858FD"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1FDAE66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0.11 [-0.07, 0.28]</w:t>
            </w:r>
          </w:p>
        </w:tc>
        <w:tc>
          <w:tcPr>
            <w:tcW w:w="431" w:type="dxa"/>
            <w:tcBorders>
              <w:top w:val="nil"/>
              <w:left w:val="nil"/>
              <w:bottom w:val="nil"/>
              <w:right w:val="nil"/>
            </w:tcBorders>
            <w:vAlign w:val="center"/>
          </w:tcPr>
          <w:p w14:paraId="2BC51CD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.09</w:t>
            </w:r>
          </w:p>
        </w:tc>
        <w:tc>
          <w:tcPr>
            <w:tcW w:w="420" w:type="dxa"/>
            <w:tcBorders>
              <w:top w:val="nil"/>
              <w:left w:val="nil"/>
              <w:bottom w:val="nil"/>
              <w:right w:val="nil"/>
            </w:tcBorders>
            <w:vAlign w:val="center"/>
          </w:tcPr>
          <w:p w14:paraId="43F0126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.23</w:t>
            </w:r>
          </w:p>
        </w:tc>
      </w:tr>
      <w:tr w:rsidR="00520D55" w:rsidRPr="00354EB6" w14:paraId="06793DFF" w14:textId="77777777" w:rsidTr="00287D13">
        <w:trPr>
          <w:trHeight w:val="300"/>
        </w:trPr>
        <w:tc>
          <w:tcPr>
            <w:tcW w:w="1636" w:type="dxa"/>
            <w:tcBorders>
              <w:top w:val="nil"/>
              <w:left w:val="nil"/>
              <w:bottom w:val="nil"/>
              <w:right w:val="nil"/>
            </w:tcBorders>
            <w:shd w:val="clear" w:color="auto" w:fill="auto"/>
            <w:noWrap/>
            <w:hideMark/>
          </w:tcPr>
          <w:p w14:paraId="36F08768"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 × Pos. </w:t>
            </w:r>
          </w:p>
          <w:p w14:paraId="44877B85"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efficiency</w:t>
            </w:r>
          </w:p>
        </w:tc>
        <w:tc>
          <w:tcPr>
            <w:tcW w:w="1466" w:type="dxa"/>
            <w:tcBorders>
              <w:top w:val="nil"/>
              <w:left w:val="nil"/>
              <w:bottom w:val="nil"/>
              <w:right w:val="nil"/>
            </w:tcBorders>
            <w:shd w:val="clear" w:color="auto" w:fill="auto"/>
            <w:noWrap/>
            <w:vAlign w:val="center"/>
          </w:tcPr>
          <w:p w14:paraId="1C9A75E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-0.21 [-1.08, 0.65]</w:t>
            </w:r>
          </w:p>
        </w:tc>
        <w:tc>
          <w:tcPr>
            <w:tcW w:w="519" w:type="dxa"/>
            <w:tcBorders>
              <w:top w:val="nil"/>
              <w:left w:val="nil"/>
              <w:bottom w:val="nil"/>
              <w:right w:val="nil"/>
            </w:tcBorders>
            <w:shd w:val="clear" w:color="auto" w:fill="auto"/>
            <w:noWrap/>
            <w:vAlign w:val="center"/>
          </w:tcPr>
          <w:p w14:paraId="6CA92D6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0.81</w:t>
            </w:r>
          </w:p>
        </w:tc>
        <w:tc>
          <w:tcPr>
            <w:tcW w:w="503" w:type="dxa"/>
            <w:tcBorders>
              <w:top w:val="nil"/>
              <w:left w:val="nil"/>
              <w:bottom w:val="nil"/>
              <w:right w:val="nil"/>
            </w:tcBorders>
            <w:shd w:val="clear" w:color="auto" w:fill="auto"/>
            <w:noWrap/>
            <w:vAlign w:val="center"/>
          </w:tcPr>
          <w:p w14:paraId="313F9B2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.62</w:t>
            </w:r>
          </w:p>
        </w:tc>
        <w:tc>
          <w:tcPr>
            <w:tcW w:w="142" w:type="dxa"/>
            <w:tcBorders>
              <w:top w:val="nil"/>
              <w:left w:val="nil"/>
              <w:bottom w:val="nil"/>
              <w:right w:val="nil"/>
            </w:tcBorders>
            <w:shd w:val="clear" w:color="auto" w:fill="auto"/>
            <w:noWrap/>
            <w:vAlign w:val="center"/>
          </w:tcPr>
          <w:p w14:paraId="702F7BEF"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68B2611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-0.26 [-0.73, 0.23]</w:t>
            </w:r>
          </w:p>
        </w:tc>
        <w:tc>
          <w:tcPr>
            <w:tcW w:w="439" w:type="dxa"/>
            <w:tcBorders>
              <w:top w:val="nil"/>
              <w:left w:val="nil"/>
              <w:bottom w:val="nil"/>
              <w:right w:val="nil"/>
            </w:tcBorders>
            <w:shd w:val="clear" w:color="auto" w:fill="auto"/>
            <w:noWrap/>
            <w:vAlign w:val="center"/>
          </w:tcPr>
          <w:p w14:paraId="1E4333C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-.07</w:t>
            </w:r>
          </w:p>
        </w:tc>
        <w:tc>
          <w:tcPr>
            <w:tcW w:w="502" w:type="dxa"/>
            <w:tcBorders>
              <w:top w:val="nil"/>
              <w:left w:val="nil"/>
              <w:bottom w:val="nil"/>
              <w:right w:val="nil"/>
            </w:tcBorders>
            <w:shd w:val="clear" w:color="auto" w:fill="auto"/>
            <w:noWrap/>
            <w:vAlign w:val="center"/>
          </w:tcPr>
          <w:p w14:paraId="1326284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.29</w:t>
            </w:r>
          </w:p>
        </w:tc>
        <w:tc>
          <w:tcPr>
            <w:tcW w:w="141" w:type="dxa"/>
            <w:tcBorders>
              <w:top w:val="nil"/>
              <w:left w:val="nil"/>
              <w:bottom w:val="nil"/>
              <w:right w:val="nil"/>
            </w:tcBorders>
            <w:vAlign w:val="center"/>
          </w:tcPr>
          <w:p w14:paraId="39E3A3C7"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6D0ED26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-0.12 [-0.47, 0.24]</w:t>
            </w:r>
          </w:p>
        </w:tc>
        <w:tc>
          <w:tcPr>
            <w:tcW w:w="431" w:type="dxa"/>
            <w:tcBorders>
              <w:top w:val="nil"/>
              <w:left w:val="nil"/>
              <w:bottom w:val="nil"/>
              <w:right w:val="nil"/>
            </w:tcBorders>
            <w:vAlign w:val="center"/>
          </w:tcPr>
          <w:p w14:paraId="6CAB5DD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-.05</w:t>
            </w:r>
          </w:p>
        </w:tc>
        <w:tc>
          <w:tcPr>
            <w:tcW w:w="420" w:type="dxa"/>
            <w:tcBorders>
              <w:top w:val="nil"/>
              <w:left w:val="nil"/>
              <w:bottom w:val="nil"/>
              <w:right w:val="nil"/>
            </w:tcBorders>
            <w:vAlign w:val="center"/>
          </w:tcPr>
          <w:p w14:paraId="053CBF0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.52</w:t>
            </w:r>
          </w:p>
        </w:tc>
      </w:tr>
      <w:tr w:rsidR="00520D55" w:rsidRPr="00354EB6" w14:paraId="5E08B7BB" w14:textId="77777777" w:rsidTr="00287D13">
        <w:trPr>
          <w:trHeight w:val="300"/>
        </w:trPr>
        <w:tc>
          <w:tcPr>
            <w:tcW w:w="1636" w:type="dxa"/>
            <w:tcBorders>
              <w:top w:val="nil"/>
              <w:left w:val="nil"/>
              <w:bottom w:val="nil"/>
              <w:right w:val="nil"/>
            </w:tcBorders>
            <w:shd w:val="clear" w:color="auto" w:fill="auto"/>
            <w:noWrap/>
            <w:vAlign w:val="bottom"/>
            <w:hideMark/>
          </w:tcPr>
          <w:p w14:paraId="744C19EE" w14:textId="77777777" w:rsidR="00520D55" w:rsidRPr="00354EB6" w:rsidRDefault="00520D55" w:rsidP="00A41E52">
            <w:pPr>
              <w:spacing w:after="0" w:line="240" w:lineRule="auto"/>
              <w:contextualSpacing/>
              <w:rPr>
                <w:rFonts w:ascii="Times New Roman" w:eastAsia="Times New Roman" w:hAnsi="Times New Roman" w:cs="Times New Roman"/>
                <w:sz w:val="18"/>
                <w:szCs w:val="18"/>
              </w:rPr>
            </w:pPr>
          </w:p>
        </w:tc>
        <w:tc>
          <w:tcPr>
            <w:tcW w:w="1466" w:type="dxa"/>
            <w:tcBorders>
              <w:top w:val="nil"/>
              <w:left w:val="nil"/>
              <w:bottom w:val="nil"/>
              <w:right w:val="nil"/>
            </w:tcBorders>
            <w:shd w:val="clear" w:color="auto" w:fill="auto"/>
            <w:noWrap/>
            <w:vAlign w:val="center"/>
          </w:tcPr>
          <w:p w14:paraId="268BA57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19" w:type="dxa"/>
            <w:tcBorders>
              <w:top w:val="nil"/>
              <w:left w:val="nil"/>
              <w:bottom w:val="nil"/>
              <w:right w:val="nil"/>
            </w:tcBorders>
            <w:shd w:val="clear" w:color="auto" w:fill="auto"/>
            <w:noWrap/>
            <w:vAlign w:val="center"/>
          </w:tcPr>
          <w:p w14:paraId="56569BC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3" w:type="dxa"/>
            <w:tcBorders>
              <w:top w:val="nil"/>
              <w:left w:val="nil"/>
              <w:bottom w:val="nil"/>
              <w:right w:val="nil"/>
            </w:tcBorders>
            <w:shd w:val="clear" w:color="auto" w:fill="auto"/>
            <w:noWrap/>
            <w:vAlign w:val="center"/>
          </w:tcPr>
          <w:p w14:paraId="53A2A57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2" w:type="dxa"/>
            <w:tcBorders>
              <w:top w:val="nil"/>
              <w:left w:val="nil"/>
              <w:bottom w:val="nil"/>
              <w:right w:val="nil"/>
            </w:tcBorders>
            <w:shd w:val="clear" w:color="auto" w:fill="auto"/>
            <w:noWrap/>
            <w:vAlign w:val="center"/>
          </w:tcPr>
          <w:p w14:paraId="21B38CD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002F0B8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9" w:type="dxa"/>
            <w:tcBorders>
              <w:top w:val="nil"/>
              <w:left w:val="nil"/>
              <w:bottom w:val="nil"/>
              <w:right w:val="nil"/>
            </w:tcBorders>
            <w:shd w:val="clear" w:color="auto" w:fill="auto"/>
            <w:noWrap/>
            <w:vAlign w:val="center"/>
          </w:tcPr>
          <w:p w14:paraId="27DA9B8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2" w:type="dxa"/>
            <w:tcBorders>
              <w:top w:val="nil"/>
              <w:left w:val="nil"/>
              <w:bottom w:val="nil"/>
              <w:right w:val="nil"/>
            </w:tcBorders>
            <w:shd w:val="clear" w:color="auto" w:fill="auto"/>
            <w:noWrap/>
            <w:vAlign w:val="center"/>
          </w:tcPr>
          <w:p w14:paraId="088C6CB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1" w:type="dxa"/>
            <w:tcBorders>
              <w:top w:val="nil"/>
              <w:left w:val="nil"/>
              <w:bottom w:val="nil"/>
              <w:right w:val="nil"/>
            </w:tcBorders>
            <w:vAlign w:val="center"/>
          </w:tcPr>
          <w:p w14:paraId="0E32BFC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701" w:type="dxa"/>
            <w:tcBorders>
              <w:top w:val="nil"/>
              <w:left w:val="nil"/>
              <w:bottom w:val="nil"/>
              <w:right w:val="nil"/>
            </w:tcBorders>
            <w:vAlign w:val="center"/>
          </w:tcPr>
          <w:p w14:paraId="4BF5253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1" w:type="dxa"/>
            <w:tcBorders>
              <w:top w:val="nil"/>
              <w:left w:val="nil"/>
              <w:bottom w:val="nil"/>
              <w:right w:val="nil"/>
            </w:tcBorders>
            <w:vAlign w:val="center"/>
          </w:tcPr>
          <w:p w14:paraId="16A09D1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20" w:type="dxa"/>
            <w:tcBorders>
              <w:top w:val="nil"/>
              <w:left w:val="nil"/>
              <w:bottom w:val="nil"/>
              <w:right w:val="nil"/>
            </w:tcBorders>
            <w:vAlign w:val="center"/>
          </w:tcPr>
          <w:p w14:paraId="2AB788D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r>
      <w:tr w:rsidR="00520D55" w:rsidRPr="00354EB6" w14:paraId="2F90F208" w14:textId="77777777" w:rsidTr="00287D13">
        <w:trPr>
          <w:trHeight w:val="300"/>
        </w:trPr>
        <w:tc>
          <w:tcPr>
            <w:tcW w:w="1636" w:type="dxa"/>
            <w:tcBorders>
              <w:top w:val="nil"/>
              <w:left w:val="nil"/>
              <w:bottom w:val="nil"/>
              <w:right w:val="nil"/>
            </w:tcBorders>
            <w:shd w:val="clear" w:color="auto" w:fill="auto"/>
            <w:noWrap/>
            <w:hideMark/>
          </w:tcPr>
          <w:p w14:paraId="0F7D59CD"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Experiment 2</w:t>
            </w:r>
          </w:p>
        </w:tc>
        <w:tc>
          <w:tcPr>
            <w:tcW w:w="1466" w:type="dxa"/>
            <w:tcBorders>
              <w:top w:val="nil"/>
              <w:left w:val="nil"/>
              <w:bottom w:val="nil"/>
              <w:right w:val="nil"/>
            </w:tcBorders>
            <w:shd w:val="clear" w:color="auto" w:fill="auto"/>
            <w:noWrap/>
            <w:vAlign w:val="center"/>
          </w:tcPr>
          <w:p w14:paraId="56EAD14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19" w:type="dxa"/>
            <w:tcBorders>
              <w:top w:val="nil"/>
              <w:left w:val="nil"/>
              <w:bottom w:val="nil"/>
              <w:right w:val="nil"/>
            </w:tcBorders>
            <w:shd w:val="clear" w:color="auto" w:fill="auto"/>
            <w:noWrap/>
            <w:vAlign w:val="center"/>
          </w:tcPr>
          <w:p w14:paraId="096B9FC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3" w:type="dxa"/>
            <w:tcBorders>
              <w:top w:val="nil"/>
              <w:left w:val="nil"/>
              <w:bottom w:val="nil"/>
              <w:right w:val="nil"/>
            </w:tcBorders>
            <w:shd w:val="clear" w:color="auto" w:fill="auto"/>
            <w:noWrap/>
            <w:vAlign w:val="center"/>
          </w:tcPr>
          <w:p w14:paraId="00DC9ED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2" w:type="dxa"/>
            <w:tcBorders>
              <w:top w:val="nil"/>
              <w:left w:val="nil"/>
              <w:bottom w:val="nil"/>
              <w:right w:val="nil"/>
            </w:tcBorders>
            <w:shd w:val="clear" w:color="auto" w:fill="auto"/>
            <w:noWrap/>
            <w:vAlign w:val="center"/>
          </w:tcPr>
          <w:p w14:paraId="2AC6248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0E750088"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439" w:type="dxa"/>
            <w:tcBorders>
              <w:top w:val="nil"/>
              <w:left w:val="nil"/>
              <w:bottom w:val="nil"/>
              <w:right w:val="nil"/>
            </w:tcBorders>
            <w:shd w:val="clear" w:color="auto" w:fill="auto"/>
            <w:noWrap/>
            <w:vAlign w:val="center"/>
          </w:tcPr>
          <w:p w14:paraId="39A20F1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2" w:type="dxa"/>
            <w:tcBorders>
              <w:top w:val="nil"/>
              <w:left w:val="nil"/>
              <w:bottom w:val="nil"/>
              <w:right w:val="nil"/>
            </w:tcBorders>
            <w:shd w:val="clear" w:color="auto" w:fill="auto"/>
            <w:noWrap/>
            <w:vAlign w:val="center"/>
          </w:tcPr>
          <w:p w14:paraId="19292DC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1" w:type="dxa"/>
            <w:tcBorders>
              <w:top w:val="nil"/>
              <w:left w:val="nil"/>
              <w:bottom w:val="nil"/>
              <w:right w:val="nil"/>
            </w:tcBorders>
            <w:vAlign w:val="center"/>
          </w:tcPr>
          <w:p w14:paraId="5BCEBDD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701" w:type="dxa"/>
            <w:tcBorders>
              <w:top w:val="nil"/>
              <w:left w:val="nil"/>
              <w:bottom w:val="nil"/>
              <w:right w:val="nil"/>
            </w:tcBorders>
            <w:vAlign w:val="center"/>
          </w:tcPr>
          <w:p w14:paraId="25555C3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1" w:type="dxa"/>
            <w:tcBorders>
              <w:top w:val="nil"/>
              <w:left w:val="nil"/>
              <w:bottom w:val="nil"/>
              <w:right w:val="nil"/>
            </w:tcBorders>
            <w:vAlign w:val="center"/>
          </w:tcPr>
          <w:p w14:paraId="56C04B0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20" w:type="dxa"/>
            <w:tcBorders>
              <w:top w:val="nil"/>
              <w:left w:val="nil"/>
              <w:bottom w:val="nil"/>
              <w:right w:val="nil"/>
            </w:tcBorders>
            <w:vAlign w:val="center"/>
          </w:tcPr>
          <w:p w14:paraId="2A0C291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r>
      <w:tr w:rsidR="00520D55" w:rsidRPr="00354EB6" w14:paraId="4EF96F63" w14:textId="77777777" w:rsidTr="00287D13">
        <w:trPr>
          <w:trHeight w:val="300"/>
        </w:trPr>
        <w:tc>
          <w:tcPr>
            <w:tcW w:w="1636" w:type="dxa"/>
            <w:tcBorders>
              <w:top w:val="nil"/>
              <w:left w:val="nil"/>
              <w:bottom w:val="nil"/>
              <w:right w:val="nil"/>
            </w:tcBorders>
            <w:shd w:val="clear" w:color="auto" w:fill="auto"/>
            <w:noWrap/>
            <w:hideMark/>
          </w:tcPr>
          <w:p w14:paraId="66A1E9DB"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Victim  </w:t>
            </w:r>
          </w:p>
          <w:p w14:paraId="6C95654D"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w:t>
            </w:r>
          </w:p>
        </w:tc>
        <w:tc>
          <w:tcPr>
            <w:tcW w:w="1466" w:type="dxa"/>
            <w:tcBorders>
              <w:top w:val="nil"/>
              <w:left w:val="nil"/>
              <w:bottom w:val="nil"/>
              <w:right w:val="nil"/>
            </w:tcBorders>
            <w:shd w:val="clear" w:color="auto" w:fill="auto"/>
            <w:noWrap/>
            <w:vAlign w:val="center"/>
          </w:tcPr>
          <w:p w14:paraId="3A5C26A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0.11 [-0.23, 0.45]</w:t>
            </w:r>
          </w:p>
        </w:tc>
        <w:tc>
          <w:tcPr>
            <w:tcW w:w="519" w:type="dxa"/>
            <w:tcBorders>
              <w:top w:val="nil"/>
              <w:left w:val="nil"/>
              <w:bottom w:val="nil"/>
              <w:right w:val="nil"/>
            </w:tcBorders>
            <w:shd w:val="clear" w:color="auto" w:fill="auto"/>
            <w:noWrap/>
            <w:vAlign w:val="center"/>
          </w:tcPr>
          <w:p w14:paraId="7C43628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1.11</w:t>
            </w:r>
          </w:p>
        </w:tc>
        <w:tc>
          <w:tcPr>
            <w:tcW w:w="503" w:type="dxa"/>
            <w:tcBorders>
              <w:top w:val="nil"/>
              <w:left w:val="nil"/>
              <w:bottom w:val="nil"/>
              <w:right w:val="nil"/>
            </w:tcBorders>
            <w:shd w:val="clear" w:color="auto" w:fill="auto"/>
            <w:noWrap/>
            <w:vAlign w:val="center"/>
          </w:tcPr>
          <w:p w14:paraId="4027C60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.52</w:t>
            </w:r>
          </w:p>
        </w:tc>
        <w:tc>
          <w:tcPr>
            <w:tcW w:w="142" w:type="dxa"/>
            <w:tcBorders>
              <w:top w:val="nil"/>
              <w:left w:val="nil"/>
              <w:bottom w:val="nil"/>
              <w:right w:val="nil"/>
            </w:tcBorders>
            <w:shd w:val="clear" w:color="auto" w:fill="auto"/>
            <w:noWrap/>
            <w:vAlign w:val="center"/>
          </w:tcPr>
          <w:p w14:paraId="50E51DD0"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00B5868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0.13 [-0.05, 0.31]</w:t>
            </w:r>
          </w:p>
        </w:tc>
        <w:tc>
          <w:tcPr>
            <w:tcW w:w="439" w:type="dxa"/>
            <w:tcBorders>
              <w:top w:val="nil"/>
              <w:left w:val="nil"/>
              <w:bottom w:val="nil"/>
              <w:right w:val="nil"/>
            </w:tcBorders>
            <w:shd w:val="clear" w:color="auto" w:fill="auto"/>
            <w:noWrap/>
            <w:vAlign w:val="center"/>
          </w:tcPr>
          <w:p w14:paraId="4EF704A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.08</w:t>
            </w:r>
          </w:p>
        </w:tc>
        <w:tc>
          <w:tcPr>
            <w:tcW w:w="502" w:type="dxa"/>
            <w:tcBorders>
              <w:top w:val="nil"/>
              <w:left w:val="nil"/>
              <w:bottom w:val="nil"/>
              <w:right w:val="nil"/>
            </w:tcBorders>
            <w:shd w:val="clear" w:color="auto" w:fill="auto"/>
            <w:noWrap/>
            <w:vAlign w:val="center"/>
          </w:tcPr>
          <w:p w14:paraId="757AF83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.16</w:t>
            </w:r>
          </w:p>
        </w:tc>
        <w:tc>
          <w:tcPr>
            <w:tcW w:w="141" w:type="dxa"/>
            <w:tcBorders>
              <w:top w:val="nil"/>
              <w:left w:val="nil"/>
              <w:bottom w:val="nil"/>
              <w:right w:val="nil"/>
            </w:tcBorders>
            <w:vAlign w:val="center"/>
          </w:tcPr>
          <w:p w14:paraId="0991A1CA"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32F8784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0.04 [-0.09, 0.18]</w:t>
            </w:r>
          </w:p>
        </w:tc>
        <w:tc>
          <w:tcPr>
            <w:tcW w:w="431" w:type="dxa"/>
            <w:tcBorders>
              <w:top w:val="nil"/>
              <w:left w:val="nil"/>
              <w:bottom w:val="nil"/>
              <w:right w:val="nil"/>
            </w:tcBorders>
            <w:vAlign w:val="center"/>
          </w:tcPr>
          <w:p w14:paraId="012A467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.04</w:t>
            </w:r>
          </w:p>
        </w:tc>
        <w:tc>
          <w:tcPr>
            <w:tcW w:w="420" w:type="dxa"/>
            <w:tcBorders>
              <w:top w:val="nil"/>
              <w:left w:val="nil"/>
              <w:bottom w:val="nil"/>
              <w:right w:val="nil"/>
            </w:tcBorders>
            <w:vAlign w:val="center"/>
          </w:tcPr>
          <w:p w14:paraId="4DDDBF1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.53</w:t>
            </w:r>
          </w:p>
        </w:tc>
      </w:tr>
      <w:tr w:rsidR="00520D55" w:rsidRPr="00354EB6" w14:paraId="29C06ED3" w14:textId="77777777" w:rsidTr="00287D13">
        <w:trPr>
          <w:trHeight w:val="300"/>
        </w:trPr>
        <w:tc>
          <w:tcPr>
            <w:tcW w:w="1636" w:type="dxa"/>
            <w:tcBorders>
              <w:top w:val="nil"/>
              <w:left w:val="nil"/>
              <w:bottom w:val="nil"/>
              <w:right w:val="nil"/>
            </w:tcBorders>
            <w:shd w:val="clear" w:color="auto" w:fill="auto"/>
            <w:noWrap/>
            <w:hideMark/>
          </w:tcPr>
          <w:p w14:paraId="52330294"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Positive </w:t>
            </w:r>
          </w:p>
          <w:p w14:paraId="09F6CAE6"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efficiency</w:t>
            </w:r>
          </w:p>
        </w:tc>
        <w:tc>
          <w:tcPr>
            <w:tcW w:w="1466" w:type="dxa"/>
            <w:tcBorders>
              <w:top w:val="nil"/>
              <w:left w:val="nil"/>
              <w:bottom w:val="nil"/>
              <w:right w:val="nil"/>
            </w:tcBorders>
            <w:shd w:val="clear" w:color="auto" w:fill="auto"/>
            <w:noWrap/>
            <w:vAlign w:val="center"/>
          </w:tcPr>
          <w:p w14:paraId="5BD298F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-0.17 [-0.65, 0.32]</w:t>
            </w:r>
          </w:p>
        </w:tc>
        <w:tc>
          <w:tcPr>
            <w:tcW w:w="519" w:type="dxa"/>
            <w:tcBorders>
              <w:top w:val="nil"/>
              <w:left w:val="nil"/>
              <w:bottom w:val="nil"/>
              <w:right w:val="nil"/>
            </w:tcBorders>
            <w:shd w:val="clear" w:color="auto" w:fill="auto"/>
            <w:noWrap/>
            <w:vAlign w:val="center"/>
          </w:tcPr>
          <w:p w14:paraId="3942490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0.85</w:t>
            </w:r>
          </w:p>
        </w:tc>
        <w:tc>
          <w:tcPr>
            <w:tcW w:w="503" w:type="dxa"/>
            <w:tcBorders>
              <w:top w:val="nil"/>
              <w:left w:val="nil"/>
              <w:bottom w:val="nil"/>
              <w:right w:val="nil"/>
            </w:tcBorders>
            <w:shd w:val="clear" w:color="auto" w:fill="auto"/>
            <w:noWrap/>
            <w:vAlign w:val="center"/>
          </w:tcPr>
          <w:p w14:paraId="3EF7F4C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.48</w:t>
            </w:r>
          </w:p>
        </w:tc>
        <w:tc>
          <w:tcPr>
            <w:tcW w:w="142" w:type="dxa"/>
            <w:tcBorders>
              <w:top w:val="nil"/>
              <w:left w:val="nil"/>
              <w:bottom w:val="nil"/>
              <w:right w:val="nil"/>
            </w:tcBorders>
            <w:shd w:val="clear" w:color="auto" w:fill="auto"/>
            <w:noWrap/>
            <w:vAlign w:val="center"/>
          </w:tcPr>
          <w:p w14:paraId="49760CFF"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50DD6DE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0.02 [-0.24, 0.28]</w:t>
            </w:r>
          </w:p>
        </w:tc>
        <w:tc>
          <w:tcPr>
            <w:tcW w:w="439" w:type="dxa"/>
            <w:tcBorders>
              <w:top w:val="nil"/>
              <w:left w:val="nil"/>
              <w:bottom w:val="nil"/>
              <w:right w:val="nil"/>
            </w:tcBorders>
            <w:shd w:val="clear" w:color="auto" w:fill="auto"/>
            <w:noWrap/>
            <w:vAlign w:val="center"/>
          </w:tcPr>
          <w:p w14:paraId="59CDF38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w:t>
            </w:r>
          </w:p>
        </w:tc>
        <w:tc>
          <w:tcPr>
            <w:tcW w:w="502" w:type="dxa"/>
            <w:tcBorders>
              <w:top w:val="nil"/>
              <w:left w:val="nil"/>
              <w:bottom w:val="nil"/>
              <w:right w:val="nil"/>
            </w:tcBorders>
            <w:shd w:val="clear" w:color="auto" w:fill="auto"/>
            <w:noWrap/>
            <w:vAlign w:val="center"/>
          </w:tcPr>
          <w:p w14:paraId="4D04A69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.86</w:t>
            </w:r>
          </w:p>
        </w:tc>
        <w:tc>
          <w:tcPr>
            <w:tcW w:w="141" w:type="dxa"/>
            <w:tcBorders>
              <w:top w:val="nil"/>
              <w:left w:val="nil"/>
              <w:bottom w:val="nil"/>
              <w:right w:val="nil"/>
            </w:tcBorders>
            <w:vAlign w:val="center"/>
          </w:tcPr>
          <w:p w14:paraId="46779DD6"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75EEF04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0.05 [-0.15, 0.24]</w:t>
            </w:r>
          </w:p>
        </w:tc>
        <w:tc>
          <w:tcPr>
            <w:tcW w:w="431" w:type="dxa"/>
            <w:tcBorders>
              <w:top w:val="nil"/>
              <w:left w:val="nil"/>
              <w:bottom w:val="nil"/>
              <w:right w:val="nil"/>
            </w:tcBorders>
            <w:vAlign w:val="center"/>
          </w:tcPr>
          <w:p w14:paraId="6A85F12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.00</w:t>
            </w:r>
          </w:p>
        </w:tc>
        <w:tc>
          <w:tcPr>
            <w:tcW w:w="420" w:type="dxa"/>
            <w:tcBorders>
              <w:top w:val="nil"/>
              <w:left w:val="nil"/>
              <w:bottom w:val="nil"/>
              <w:right w:val="nil"/>
            </w:tcBorders>
            <w:vAlign w:val="center"/>
          </w:tcPr>
          <w:p w14:paraId="2F82032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.62</w:t>
            </w:r>
          </w:p>
        </w:tc>
      </w:tr>
      <w:tr w:rsidR="00520D55" w:rsidRPr="00354EB6" w14:paraId="29B3C54F" w14:textId="77777777" w:rsidTr="00287D13">
        <w:trPr>
          <w:trHeight w:val="300"/>
        </w:trPr>
        <w:tc>
          <w:tcPr>
            <w:tcW w:w="1636" w:type="dxa"/>
            <w:tcBorders>
              <w:top w:val="nil"/>
              <w:left w:val="nil"/>
              <w:bottom w:val="nil"/>
              <w:right w:val="nil"/>
            </w:tcBorders>
            <w:shd w:val="clear" w:color="auto" w:fill="auto"/>
            <w:noWrap/>
          </w:tcPr>
          <w:p w14:paraId="56686533"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Negative </w:t>
            </w:r>
          </w:p>
          <w:p w14:paraId="7DFF397A"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efficiency</w:t>
            </w:r>
          </w:p>
        </w:tc>
        <w:tc>
          <w:tcPr>
            <w:tcW w:w="1466" w:type="dxa"/>
            <w:tcBorders>
              <w:top w:val="nil"/>
              <w:left w:val="nil"/>
              <w:bottom w:val="nil"/>
              <w:right w:val="nil"/>
            </w:tcBorders>
            <w:shd w:val="clear" w:color="auto" w:fill="auto"/>
            <w:noWrap/>
            <w:vAlign w:val="center"/>
          </w:tcPr>
          <w:p w14:paraId="434D095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-0.25 [-0.73, 0.23]</w:t>
            </w:r>
          </w:p>
        </w:tc>
        <w:tc>
          <w:tcPr>
            <w:tcW w:w="519" w:type="dxa"/>
            <w:tcBorders>
              <w:top w:val="nil"/>
              <w:left w:val="nil"/>
              <w:bottom w:val="nil"/>
              <w:right w:val="nil"/>
            </w:tcBorders>
            <w:shd w:val="clear" w:color="auto" w:fill="auto"/>
            <w:noWrap/>
            <w:vAlign w:val="center"/>
          </w:tcPr>
          <w:p w14:paraId="7D6CFAF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0.78</w:t>
            </w:r>
          </w:p>
        </w:tc>
        <w:tc>
          <w:tcPr>
            <w:tcW w:w="503" w:type="dxa"/>
            <w:tcBorders>
              <w:top w:val="nil"/>
              <w:left w:val="nil"/>
              <w:bottom w:val="nil"/>
              <w:right w:val="nil"/>
            </w:tcBorders>
            <w:shd w:val="clear" w:color="auto" w:fill="auto"/>
            <w:noWrap/>
            <w:vAlign w:val="center"/>
          </w:tcPr>
          <w:p w14:paraId="58E5C3A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.31</w:t>
            </w:r>
          </w:p>
        </w:tc>
        <w:tc>
          <w:tcPr>
            <w:tcW w:w="142" w:type="dxa"/>
            <w:tcBorders>
              <w:top w:val="nil"/>
              <w:left w:val="nil"/>
              <w:bottom w:val="nil"/>
              <w:right w:val="nil"/>
            </w:tcBorders>
            <w:shd w:val="clear" w:color="auto" w:fill="auto"/>
            <w:noWrap/>
            <w:vAlign w:val="center"/>
          </w:tcPr>
          <w:p w14:paraId="0190C926"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2A816F9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0.01 [-0.26, 0.28]</w:t>
            </w:r>
          </w:p>
        </w:tc>
        <w:tc>
          <w:tcPr>
            <w:tcW w:w="439" w:type="dxa"/>
            <w:tcBorders>
              <w:top w:val="nil"/>
              <w:left w:val="nil"/>
              <w:bottom w:val="nil"/>
              <w:right w:val="nil"/>
            </w:tcBorders>
            <w:shd w:val="clear" w:color="auto" w:fill="auto"/>
            <w:noWrap/>
            <w:vAlign w:val="center"/>
          </w:tcPr>
          <w:p w14:paraId="42A334A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w:t>
            </w:r>
          </w:p>
        </w:tc>
        <w:tc>
          <w:tcPr>
            <w:tcW w:w="502" w:type="dxa"/>
            <w:tcBorders>
              <w:top w:val="nil"/>
              <w:left w:val="nil"/>
              <w:bottom w:val="nil"/>
              <w:right w:val="nil"/>
            </w:tcBorders>
            <w:shd w:val="clear" w:color="auto" w:fill="auto"/>
            <w:noWrap/>
            <w:vAlign w:val="center"/>
          </w:tcPr>
          <w:p w14:paraId="0A27912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.94</w:t>
            </w:r>
          </w:p>
        </w:tc>
        <w:tc>
          <w:tcPr>
            <w:tcW w:w="141" w:type="dxa"/>
            <w:tcBorders>
              <w:top w:val="nil"/>
              <w:left w:val="nil"/>
              <w:bottom w:val="nil"/>
              <w:right w:val="nil"/>
            </w:tcBorders>
            <w:vAlign w:val="center"/>
          </w:tcPr>
          <w:p w14:paraId="2AF80984"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0891D4F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-0.13 [-0.32, 0.06]</w:t>
            </w:r>
          </w:p>
        </w:tc>
        <w:tc>
          <w:tcPr>
            <w:tcW w:w="431" w:type="dxa"/>
            <w:tcBorders>
              <w:top w:val="nil"/>
              <w:left w:val="nil"/>
              <w:bottom w:val="nil"/>
              <w:right w:val="nil"/>
            </w:tcBorders>
            <w:vAlign w:val="center"/>
          </w:tcPr>
          <w:p w14:paraId="5DA3AA3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-.06</w:t>
            </w:r>
          </w:p>
        </w:tc>
        <w:tc>
          <w:tcPr>
            <w:tcW w:w="420" w:type="dxa"/>
            <w:tcBorders>
              <w:top w:val="nil"/>
              <w:left w:val="nil"/>
              <w:bottom w:val="nil"/>
              <w:right w:val="nil"/>
            </w:tcBorders>
            <w:vAlign w:val="center"/>
          </w:tcPr>
          <w:p w14:paraId="6AC52F4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.18</w:t>
            </w:r>
          </w:p>
        </w:tc>
      </w:tr>
      <w:tr w:rsidR="00520D55" w:rsidRPr="00354EB6" w14:paraId="589A464B" w14:textId="77777777" w:rsidTr="00287D13">
        <w:trPr>
          <w:trHeight w:val="300"/>
        </w:trPr>
        <w:tc>
          <w:tcPr>
            <w:tcW w:w="1636" w:type="dxa"/>
            <w:tcBorders>
              <w:top w:val="nil"/>
              <w:left w:val="nil"/>
              <w:bottom w:val="nil"/>
              <w:right w:val="nil"/>
            </w:tcBorders>
            <w:shd w:val="clear" w:color="auto" w:fill="auto"/>
            <w:noWrap/>
            <w:hideMark/>
          </w:tcPr>
          <w:p w14:paraId="70A52DC1"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 × Pos. </w:t>
            </w:r>
          </w:p>
          <w:p w14:paraId="0BD93EF3"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efficiency</w:t>
            </w:r>
          </w:p>
        </w:tc>
        <w:tc>
          <w:tcPr>
            <w:tcW w:w="1466" w:type="dxa"/>
            <w:tcBorders>
              <w:top w:val="nil"/>
              <w:left w:val="nil"/>
              <w:bottom w:val="nil"/>
              <w:right w:val="nil"/>
            </w:tcBorders>
            <w:shd w:val="clear" w:color="auto" w:fill="auto"/>
            <w:noWrap/>
            <w:vAlign w:val="center"/>
          </w:tcPr>
          <w:p w14:paraId="2850B13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0.09 [-0.83, 1.04]</w:t>
            </w:r>
          </w:p>
        </w:tc>
        <w:tc>
          <w:tcPr>
            <w:tcW w:w="519" w:type="dxa"/>
            <w:tcBorders>
              <w:top w:val="nil"/>
              <w:left w:val="nil"/>
              <w:bottom w:val="nil"/>
              <w:right w:val="nil"/>
            </w:tcBorders>
            <w:shd w:val="clear" w:color="auto" w:fill="auto"/>
            <w:noWrap/>
            <w:vAlign w:val="center"/>
          </w:tcPr>
          <w:p w14:paraId="3AAC5D8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1.09</w:t>
            </w:r>
          </w:p>
        </w:tc>
        <w:tc>
          <w:tcPr>
            <w:tcW w:w="503" w:type="dxa"/>
            <w:tcBorders>
              <w:top w:val="nil"/>
              <w:left w:val="nil"/>
              <w:bottom w:val="nil"/>
              <w:right w:val="nil"/>
            </w:tcBorders>
            <w:shd w:val="clear" w:color="auto" w:fill="auto"/>
            <w:noWrap/>
            <w:vAlign w:val="center"/>
          </w:tcPr>
          <w:p w14:paraId="018C10B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.85</w:t>
            </w:r>
          </w:p>
        </w:tc>
        <w:tc>
          <w:tcPr>
            <w:tcW w:w="142" w:type="dxa"/>
            <w:tcBorders>
              <w:top w:val="nil"/>
              <w:left w:val="nil"/>
              <w:bottom w:val="nil"/>
              <w:right w:val="nil"/>
            </w:tcBorders>
            <w:shd w:val="clear" w:color="auto" w:fill="auto"/>
            <w:noWrap/>
            <w:vAlign w:val="center"/>
          </w:tcPr>
          <w:p w14:paraId="756A9ADD"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15C414B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-0.58 [-1.11, -0.06]</w:t>
            </w:r>
          </w:p>
        </w:tc>
        <w:tc>
          <w:tcPr>
            <w:tcW w:w="439" w:type="dxa"/>
            <w:tcBorders>
              <w:top w:val="nil"/>
              <w:left w:val="nil"/>
              <w:bottom w:val="nil"/>
              <w:right w:val="nil"/>
            </w:tcBorders>
            <w:shd w:val="clear" w:color="auto" w:fill="auto"/>
            <w:noWrap/>
            <w:vAlign w:val="center"/>
          </w:tcPr>
          <w:p w14:paraId="1E5A617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-.17</w:t>
            </w:r>
          </w:p>
        </w:tc>
        <w:tc>
          <w:tcPr>
            <w:tcW w:w="502" w:type="dxa"/>
            <w:tcBorders>
              <w:top w:val="nil"/>
              <w:left w:val="nil"/>
              <w:bottom w:val="nil"/>
              <w:right w:val="nil"/>
            </w:tcBorders>
            <w:shd w:val="clear" w:color="auto" w:fill="auto"/>
            <w:noWrap/>
            <w:vAlign w:val="center"/>
          </w:tcPr>
          <w:p w14:paraId="0C597DD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w:t>
            </w:r>
          </w:p>
        </w:tc>
        <w:tc>
          <w:tcPr>
            <w:tcW w:w="141" w:type="dxa"/>
            <w:tcBorders>
              <w:top w:val="nil"/>
              <w:left w:val="nil"/>
              <w:bottom w:val="nil"/>
              <w:right w:val="nil"/>
            </w:tcBorders>
            <w:vAlign w:val="center"/>
          </w:tcPr>
          <w:p w14:paraId="603DDE73"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408BBBD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-0.43 [-0.83,-0.05]</w:t>
            </w:r>
          </w:p>
        </w:tc>
        <w:tc>
          <w:tcPr>
            <w:tcW w:w="431" w:type="dxa"/>
            <w:tcBorders>
              <w:top w:val="nil"/>
              <w:left w:val="nil"/>
              <w:bottom w:val="nil"/>
              <w:right w:val="nil"/>
            </w:tcBorders>
            <w:vAlign w:val="center"/>
          </w:tcPr>
          <w:p w14:paraId="4BB20DA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-.16</w:t>
            </w:r>
          </w:p>
        </w:tc>
        <w:tc>
          <w:tcPr>
            <w:tcW w:w="420" w:type="dxa"/>
            <w:tcBorders>
              <w:top w:val="nil"/>
              <w:left w:val="nil"/>
              <w:bottom w:val="nil"/>
              <w:right w:val="nil"/>
            </w:tcBorders>
            <w:vAlign w:val="center"/>
          </w:tcPr>
          <w:p w14:paraId="08C3BF9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w:t>
            </w:r>
          </w:p>
        </w:tc>
      </w:tr>
      <w:tr w:rsidR="00520D55" w:rsidRPr="00354EB6" w14:paraId="2B6F5657" w14:textId="77777777" w:rsidTr="00287D13">
        <w:trPr>
          <w:trHeight w:val="300"/>
        </w:trPr>
        <w:tc>
          <w:tcPr>
            <w:tcW w:w="1636" w:type="dxa"/>
            <w:tcBorders>
              <w:top w:val="nil"/>
              <w:left w:val="nil"/>
              <w:bottom w:val="nil"/>
              <w:right w:val="nil"/>
            </w:tcBorders>
            <w:shd w:val="clear" w:color="auto" w:fill="auto"/>
            <w:noWrap/>
          </w:tcPr>
          <w:p w14:paraId="318792CC"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 × Neg.   </w:t>
            </w:r>
          </w:p>
          <w:p w14:paraId="39177700"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efficiency</w:t>
            </w:r>
          </w:p>
        </w:tc>
        <w:tc>
          <w:tcPr>
            <w:tcW w:w="1466" w:type="dxa"/>
            <w:tcBorders>
              <w:top w:val="nil"/>
              <w:left w:val="nil"/>
              <w:bottom w:val="nil"/>
              <w:right w:val="nil"/>
            </w:tcBorders>
            <w:shd w:val="clear" w:color="auto" w:fill="auto"/>
            <w:noWrap/>
            <w:vAlign w:val="center"/>
          </w:tcPr>
          <w:p w14:paraId="543CFB2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0.29 [-0.68, 1.27]</w:t>
            </w:r>
          </w:p>
        </w:tc>
        <w:tc>
          <w:tcPr>
            <w:tcW w:w="519" w:type="dxa"/>
            <w:tcBorders>
              <w:top w:val="nil"/>
              <w:left w:val="nil"/>
              <w:bottom w:val="nil"/>
              <w:right w:val="nil"/>
            </w:tcBorders>
            <w:shd w:val="clear" w:color="auto" w:fill="auto"/>
            <w:noWrap/>
            <w:vAlign w:val="center"/>
          </w:tcPr>
          <w:p w14:paraId="427B5A2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1.33</w:t>
            </w:r>
          </w:p>
        </w:tc>
        <w:tc>
          <w:tcPr>
            <w:tcW w:w="503" w:type="dxa"/>
            <w:tcBorders>
              <w:top w:val="nil"/>
              <w:left w:val="nil"/>
              <w:bottom w:val="nil"/>
              <w:right w:val="nil"/>
            </w:tcBorders>
            <w:shd w:val="clear" w:color="auto" w:fill="auto"/>
            <w:noWrap/>
            <w:vAlign w:val="center"/>
          </w:tcPr>
          <w:p w14:paraId="113DC43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.55</w:t>
            </w:r>
          </w:p>
        </w:tc>
        <w:tc>
          <w:tcPr>
            <w:tcW w:w="142" w:type="dxa"/>
            <w:tcBorders>
              <w:top w:val="nil"/>
              <w:left w:val="nil"/>
              <w:bottom w:val="nil"/>
              <w:right w:val="nil"/>
            </w:tcBorders>
            <w:shd w:val="clear" w:color="auto" w:fill="auto"/>
            <w:noWrap/>
            <w:vAlign w:val="center"/>
          </w:tcPr>
          <w:p w14:paraId="099C2641"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467443A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-0.31 [-0.84, 0.24]</w:t>
            </w:r>
          </w:p>
        </w:tc>
        <w:tc>
          <w:tcPr>
            <w:tcW w:w="439" w:type="dxa"/>
            <w:tcBorders>
              <w:top w:val="nil"/>
              <w:left w:val="nil"/>
              <w:bottom w:val="nil"/>
              <w:right w:val="nil"/>
            </w:tcBorders>
            <w:shd w:val="clear" w:color="auto" w:fill="auto"/>
            <w:noWrap/>
            <w:vAlign w:val="center"/>
          </w:tcPr>
          <w:p w14:paraId="75547F2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-.14</w:t>
            </w:r>
          </w:p>
        </w:tc>
        <w:tc>
          <w:tcPr>
            <w:tcW w:w="502" w:type="dxa"/>
            <w:tcBorders>
              <w:top w:val="nil"/>
              <w:left w:val="nil"/>
              <w:bottom w:val="nil"/>
              <w:right w:val="nil"/>
            </w:tcBorders>
            <w:shd w:val="clear" w:color="auto" w:fill="auto"/>
            <w:noWrap/>
            <w:vAlign w:val="center"/>
          </w:tcPr>
          <w:p w14:paraId="459E4C4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.25</w:t>
            </w:r>
          </w:p>
        </w:tc>
        <w:tc>
          <w:tcPr>
            <w:tcW w:w="141" w:type="dxa"/>
            <w:tcBorders>
              <w:top w:val="nil"/>
              <w:left w:val="nil"/>
              <w:bottom w:val="nil"/>
              <w:right w:val="nil"/>
            </w:tcBorders>
            <w:vAlign w:val="center"/>
          </w:tcPr>
          <w:p w14:paraId="64E08B91"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155722B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-0.06 [-0.46, 0.33]</w:t>
            </w:r>
          </w:p>
        </w:tc>
        <w:tc>
          <w:tcPr>
            <w:tcW w:w="431" w:type="dxa"/>
            <w:tcBorders>
              <w:top w:val="nil"/>
              <w:left w:val="nil"/>
              <w:bottom w:val="nil"/>
              <w:right w:val="nil"/>
            </w:tcBorders>
            <w:vAlign w:val="center"/>
          </w:tcPr>
          <w:p w14:paraId="4ADC065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-.10</w:t>
            </w:r>
          </w:p>
        </w:tc>
        <w:tc>
          <w:tcPr>
            <w:tcW w:w="420" w:type="dxa"/>
            <w:tcBorders>
              <w:top w:val="nil"/>
              <w:left w:val="nil"/>
              <w:bottom w:val="nil"/>
              <w:right w:val="nil"/>
            </w:tcBorders>
            <w:vAlign w:val="center"/>
          </w:tcPr>
          <w:p w14:paraId="75ED4B5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.76</w:t>
            </w:r>
          </w:p>
        </w:tc>
      </w:tr>
      <w:tr w:rsidR="00520D55" w:rsidRPr="00354EB6" w14:paraId="04E15C7A" w14:textId="77777777" w:rsidTr="00287D13">
        <w:trPr>
          <w:trHeight w:val="300"/>
        </w:trPr>
        <w:tc>
          <w:tcPr>
            <w:tcW w:w="1636" w:type="dxa"/>
            <w:tcBorders>
              <w:top w:val="nil"/>
              <w:left w:val="nil"/>
              <w:bottom w:val="nil"/>
              <w:right w:val="nil"/>
            </w:tcBorders>
            <w:shd w:val="clear" w:color="auto" w:fill="auto"/>
            <w:noWrap/>
          </w:tcPr>
          <w:p w14:paraId="69502171" w14:textId="77777777" w:rsidR="00520D55" w:rsidRPr="00354EB6" w:rsidRDefault="00520D55" w:rsidP="00A41E52">
            <w:pPr>
              <w:spacing w:after="0" w:line="240" w:lineRule="auto"/>
              <w:contextualSpacing/>
              <w:rPr>
                <w:rFonts w:ascii="Times New Roman" w:hAnsi="Times New Roman" w:cs="Times New Roman"/>
                <w:sz w:val="18"/>
                <w:szCs w:val="18"/>
              </w:rPr>
            </w:pPr>
          </w:p>
        </w:tc>
        <w:tc>
          <w:tcPr>
            <w:tcW w:w="1466" w:type="dxa"/>
            <w:tcBorders>
              <w:top w:val="nil"/>
              <w:left w:val="nil"/>
              <w:bottom w:val="nil"/>
              <w:right w:val="nil"/>
            </w:tcBorders>
            <w:shd w:val="clear" w:color="auto" w:fill="auto"/>
            <w:noWrap/>
            <w:vAlign w:val="center"/>
          </w:tcPr>
          <w:p w14:paraId="421FE41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19" w:type="dxa"/>
            <w:tcBorders>
              <w:top w:val="nil"/>
              <w:left w:val="nil"/>
              <w:bottom w:val="nil"/>
              <w:right w:val="nil"/>
            </w:tcBorders>
            <w:shd w:val="clear" w:color="auto" w:fill="auto"/>
            <w:noWrap/>
            <w:vAlign w:val="center"/>
          </w:tcPr>
          <w:p w14:paraId="5C7DF96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3" w:type="dxa"/>
            <w:tcBorders>
              <w:top w:val="nil"/>
              <w:left w:val="nil"/>
              <w:bottom w:val="nil"/>
              <w:right w:val="nil"/>
            </w:tcBorders>
            <w:shd w:val="clear" w:color="auto" w:fill="auto"/>
            <w:noWrap/>
            <w:vAlign w:val="center"/>
          </w:tcPr>
          <w:p w14:paraId="67D4F2D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2" w:type="dxa"/>
            <w:tcBorders>
              <w:top w:val="nil"/>
              <w:left w:val="nil"/>
              <w:bottom w:val="nil"/>
              <w:right w:val="nil"/>
            </w:tcBorders>
            <w:shd w:val="clear" w:color="auto" w:fill="auto"/>
            <w:noWrap/>
            <w:vAlign w:val="center"/>
          </w:tcPr>
          <w:p w14:paraId="6F747AC4"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6296A38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9" w:type="dxa"/>
            <w:tcBorders>
              <w:top w:val="nil"/>
              <w:left w:val="nil"/>
              <w:bottom w:val="nil"/>
              <w:right w:val="nil"/>
            </w:tcBorders>
            <w:shd w:val="clear" w:color="auto" w:fill="auto"/>
            <w:noWrap/>
            <w:vAlign w:val="center"/>
          </w:tcPr>
          <w:p w14:paraId="480CEC8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2" w:type="dxa"/>
            <w:tcBorders>
              <w:top w:val="nil"/>
              <w:left w:val="nil"/>
              <w:bottom w:val="nil"/>
              <w:right w:val="nil"/>
            </w:tcBorders>
            <w:shd w:val="clear" w:color="auto" w:fill="auto"/>
            <w:noWrap/>
            <w:vAlign w:val="center"/>
          </w:tcPr>
          <w:p w14:paraId="32DAD98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1" w:type="dxa"/>
            <w:tcBorders>
              <w:top w:val="nil"/>
              <w:left w:val="nil"/>
              <w:bottom w:val="nil"/>
              <w:right w:val="nil"/>
            </w:tcBorders>
            <w:vAlign w:val="center"/>
          </w:tcPr>
          <w:p w14:paraId="10D6D0E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701" w:type="dxa"/>
            <w:tcBorders>
              <w:top w:val="nil"/>
              <w:left w:val="nil"/>
              <w:bottom w:val="nil"/>
              <w:right w:val="nil"/>
            </w:tcBorders>
            <w:vAlign w:val="center"/>
          </w:tcPr>
          <w:p w14:paraId="1C18F9B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1" w:type="dxa"/>
            <w:tcBorders>
              <w:top w:val="nil"/>
              <w:left w:val="nil"/>
              <w:bottom w:val="nil"/>
              <w:right w:val="nil"/>
            </w:tcBorders>
            <w:vAlign w:val="center"/>
          </w:tcPr>
          <w:p w14:paraId="0531E75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20" w:type="dxa"/>
            <w:tcBorders>
              <w:top w:val="nil"/>
              <w:left w:val="nil"/>
              <w:bottom w:val="nil"/>
              <w:right w:val="nil"/>
            </w:tcBorders>
            <w:vAlign w:val="center"/>
          </w:tcPr>
          <w:p w14:paraId="668484A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r>
      <w:tr w:rsidR="00520D55" w:rsidRPr="00354EB6" w14:paraId="78E12CA9" w14:textId="77777777" w:rsidTr="00287D13">
        <w:trPr>
          <w:trHeight w:val="300"/>
        </w:trPr>
        <w:tc>
          <w:tcPr>
            <w:tcW w:w="1636" w:type="dxa"/>
            <w:tcBorders>
              <w:top w:val="nil"/>
              <w:left w:val="nil"/>
              <w:bottom w:val="nil"/>
              <w:right w:val="nil"/>
            </w:tcBorders>
            <w:shd w:val="clear" w:color="auto" w:fill="auto"/>
            <w:noWrap/>
          </w:tcPr>
          <w:p w14:paraId="54A56014"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Experiment 3 ($50 raffle)</w:t>
            </w:r>
          </w:p>
        </w:tc>
        <w:tc>
          <w:tcPr>
            <w:tcW w:w="1466" w:type="dxa"/>
            <w:tcBorders>
              <w:top w:val="nil"/>
              <w:left w:val="nil"/>
              <w:bottom w:val="nil"/>
              <w:right w:val="nil"/>
            </w:tcBorders>
            <w:shd w:val="clear" w:color="auto" w:fill="auto"/>
            <w:noWrap/>
            <w:vAlign w:val="center"/>
          </w:tcPr>
          <w:p w14:paraId="6763BC1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19" w:type="dxa"/>
            <w:tcBorders>
              <w:top w:val="nil"/>
              <w:left w:val="nil"/>
              <w:bottom w:val="nil"/>
              <w:right w:val="nil"/>
            </w:tcBorders>
            <w:shd w:val="clear" w:color="auto" w:fill="auto"/>
            <w:noWrap/>
            <w:vAlign w:val="center"/>
          </w:tcPr>
          <w:p w14:paraId="78340D4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3" w:type="dxa"/>
            <w:tcBorders>
              <w:top w:val="nil"/>
              <w:left w:val="nil"/>
              <w:bottom w:val="nil"/>
              <w:right w:val="nil"/>
            </w:tcBorders>
            <w:shd w:val="clear" w:color="auto" w:fill="auto"/>
            <w:noWrap/>
            <w:vAlign w:val="center"/>
          </w:tcPr>
          <w:p w14:paraId="7FEF5DB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2" w:type="dxa"/>
            <w:tcBorders>
              <w:top w:val="nil"/>
              <w:left w:val="nil"/>
              <w:bottom w:val="nil"/>
              <w:right w:val="nil"/>
            </w:tcBorders>
            <w:shd w:val="clear" w:color="auto" w:fill="auto"/>
            <w:noWrap/>
            <w:vAlign w:val="center"/>
          </w:tcPr>
          <w:p w14:paraId="1CEA795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6A3CD17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9" w:type="dxa"/>
            <w:tcBorders>
              <w:top w:val="nil"/>
              <w:left w:val="nil"/>
              <w:bottom w:val="nil"/>
              <w:right w:val="nil"/>
            </w:tcBorders>
            <w:shd w:val="clear" w:color="auto" w:fill="auto"/>
            <w:noWrap/>
            <w:vAlign w:val="center"/>
          </w:tcPr>
          <w:p w14:paraId="3A3BE50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2" w:type="dxa"/>
            <w:tcBorders>
              <w:top w:val="nil"/>
              <w:left w:val="nil"/>
              <w:bottom w:val="nil"/>
              <w:right w:val="nil"/>
            </w:tcBorders>
            <w:shd w:val="clear" w:color="auto" w:fill="auto"/>
            <w:noWrap/>
            <w:vAlign w:val="center"/>
          </w:tcPr>
          <w:p w14:paraId="26CDCC2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1" w:type="dxa"/>
            <w:tcBorders>
              <w:top w:val="nil"/>
              <w:left w:val="nil"/>
              <w:bottom w:val="nil"/>
              <w:right w:val="nil"/>
            </w:tcBorders>
            <w:vAlign w:val="center"/>
          </w:tcPr>
          <w:p w14:paraId="401DDE1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701" w:type="dxa"/>
            <w:tcBorders>
              <w:top w:val="nil"/>
              <w:left w:val="nil"/>
              <w:bottom w:val="nil"/>
              <w:right w:val="nil"/>
            </w:tcBorders>
            <w:vAlign w:val="center"/>
          </w:tcPr>
          <w:p w14:paraId="54DEF89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1" w:type="dxa"/>
            <w:tcBorders>
              <w:top w:val="nil"/>
              <w:left w:val="nil"/>
              <w:bottom w:val="nil"/>
              <w:right w:val="nil"/>
            </w:tcBorders>
            <w:vAlign w:val="center"/>
          </w:tcPr>
          <w:p w14:paraId="08F3B4F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20" w:type="dxa"/>
            <w:tcBorders>
              <w:top w:val="nil"/>
              <w:left w:val="nil"/>
              <w:bottom w:val="nil"/>
              <w:right w:val="nil"/>
            </w:tcBorders>
            <w:vAlign w:val="center"/>
          </w:tcPr>
          <w:p w14:paraId="08712D3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r>
      <w:tr w:rsidR="00520D55" w:rsidRPr="00354EB6" w14:paraId="2AE90419" w14:textId="77777777" w:rsidTr="00287D13">
        <w:trPr>
          <w:trHeight w:val="300"/>
        </w:trPr>
        <w:tc>
          <w:tcPr>
            <w:tcW w:w="1636" w:type="dxa"/>
            <w:tcBorders>
              <w:top w:val="nil"/>
              <w:left w:val="nil"/>
              <w:bottom w:val="nil"/>
              <w:right w:val="nil"/>
            </w:tcBorders>
            <w:shd w:val="clear" w:color="auto" w:fill="auto"/>
            <w:noWrap/>
          </w:tcPr>
          <w:p w14:paraId="717B55BD"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Victim  </w:t>
            </w:r>
          </w:p>
          <w:p w14:paraId="239527BA"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w:t>
            </w:r>
          </w:p>
        </w:tc>
        <w:tc>
          <w:tcPr>
            <w:tcW w:w="1466" w:type="dxa"/>
            <w:tcBorders>
              <w:top w:val="nil"/>
              <w:left w:val="nil"/>
              <w:bottom w:val="nil"/>
              <w:right w:val="nil"/>
            </w:tcBorders>
            <w:shd w:val="clear" w:color="auto" w:fill="auto"/>
            <w:noWrap/>
            <w:vAlign w:val="center"/>
          </w:tcPr>
          <w:p w14:paraId="2C21CBF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0.32 [-0.07, 0.76]</w:t>
            </w:r>
          </w:p>
        </w:tc>
        <w:tc>
          <w:tcPr>
            <w:tcW w:w="519" w:type="dxa"/>
            <w:tcBorders>
              <w:top w:val="nil"/>
              <w:left w:val="nil"/>
              <w:bottom w:val="nil"/>
              <w:right w:val="nil"/>
            </w:tcBorders>
            <w:shd w:val="clear" w:color="auto" w:fill="auto"/>
            <w:noWrap/>
            <w:vAlign w:val="center"/>
          </w:tcPr>
          <w:p w14:paraId="279B4BF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1.38</w:t>
            </w:r>
          </w:p>
        </w:tc>
        <w:tc>
          <w:tcPr>
            <w:tcW w:w="503" w:type="dxa"/>
            <w:tcBorders>
              <w:top w:val="nil"/>
              <w:left w:val="nil"/>
              <w:bottom w:val="nil"/>
              <w:right w:val="nil"/>
            </w:tcBorders>
            <w:shd w:val="clear" w:color="auto" w:fill="auto"/>
            <w:noWrap/>
            <w:vAlign w:val="center"/>
          </w:tcPr>
          <w:p w14:paraId="0BBE8FF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.11</w:t>
            </w:r>
          </w:p>
        </w:tc>
        <w:tc>
          <w:tcPr>
            <w:tcW w:w="142" w:type="dxa"/>
            <w:tcBorders>
              <w:top w:val="nil"/>
              <w:left w:val="nil"/>
              <w:bottom w:val="nil"/>
              <w:right w:val="nil"/>
            </w:tcBorders>
            <w:shd w:val="clear" w:color="auto" w:fill="auto"/>
            <w:noWrap/>
            <w:vAlign w:val="center"/>
          </w:tcPr>
          <w:p w14:paraId="28A5978D"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73B3C52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3.11 [0.30, 5.82]</w:t>
            </w:r>
          </w:p>
        </w:tc>
        <w:tc>
          <w:tcPr>
            <w:tcW w:w="439" w:type="dxa"/>
            <w:tcBorders>
              <w:top w:val="nil"/>
              <w:left w:val="nil"/>
              <w:bottom w:val="nil"/>
              <w:right w:val="nil"/>
            </w:tcBorders>
            <w:shd w:val="clear" w:color="auto" w:fill="auto"/>
            <w:noWrap/>
            <w:vAlign w:val="center"/>
          </w:tcPr>
          <w:p w14:paraId="529E52B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.10</w:t>
            </w:r>
          </w:p>
        </w:tc>
        <w:tc>
          <w:tcPr>
            <w:tcW w:w="502" w:type="dxa"/>
            <w:tcBorders>
              <w:top w:val="nil"/>
              <w:left w:val="nil"/>
              <w:bottom w:val="nil"/>
              <w:right w:val="nil"/>
            </w:tcBorders>
            <w:shd w:val="clear" w:color="auto" w:fill="auto"/>
            <w:noWrap/>
            <w:vAlign w:val="center"/>
          </w:tcPr>
          <w:p w14:paraId="1ED7F42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.02</w:t>
            </w:r>
          </w:p>
        </w:tc>
        <w:tc>
          <w:tcPr>
            <w:tcW w:w="141" w:type="dxa"/>
            <w:tcBorders>
              <w:top w:val="nil"/>
              <w:left w:val="nil"/>
              <w:bottom w:val="nil"/>
              <w:right w:val="nil"/>
            </w:tcBorders>
            <w:vAlign w:val="center"/>
          </w:tcPr>
          <w:p w14:paraId="5DBE1C16"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6148605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1.18 [-1.03, 3.26]</w:t>
            </w:r>
          </w:p>
        </w:tc>
        <w:tc>
          <w:tcPr>
            <w:tcW w:w="431" w:type="dxa"/>
            <w:tcBorders>
              <w:top w:val="nil"/>
              <w:left w:val="nil"/>
              <w:bottom w:val="nil"/>
              <w:right w:val="nil"/>
            </w:tcBorders>
            <w:vAlign w:val="center"/>
          </w:tcPr>
          <w:p w14:paraId="30A5D0F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.05</w:t>
            </w:r>
          </w:p>
        </w:tc>
        <w:tc>
          <w:tcPr>
            <w:tcW w:w="420" w:type="dxa"/>
            <w:tcBorders>
              <w:top w:val="nil"/>
              <w:left w:val="nil"/>
              <w:bottom w:val="nil"/>
              <w:right w:val="nil"/>
            </w:tcBorders>
            <w:vAlign w:val="center"/>
          </w:tcPr>
          <w:p w14:paraId="644E4CE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.28</w:t>
            </w:r>
          </w:p>
        </w:tc>
      </w:tr>
      <w:tr w:rsidR="00520D55" w:rsidRPr="00354EB6" w14:paraId="19BE09D6" w14:textId="77777777" w:rsidTr="00287D13">
        <w:trPr>
          <w:trHeight w:val="300"/>
        </w:trPr>
        <w:tc>
          <w:tcPr>
            <w:tcW w:w="1636" w:type="dxa"/>
            <w:tcBorders>
              <w:top w:val="nil"/>
              <w:left w:val="nil"/>
              <w:bottom w:val="nil"/>
              <w:right w:val="nil"/>
            </w:tcBorders>
            <w:shd w:val="clear" w:color="auto" w:fill="auto"/>
            <w:noWrap/>
          </w:tcPr>
          <w:p w14:paraId="484F062D"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Positive </w:t>
            </w:r>
          </w:p>
          <w:p w14:paraId="1AACD70C"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efficiency</w:t>
            </w:r>
          </w:p>
        </w:tc>
        <w:tc>
          <w:tcPr>
            <w:tcW w:w="1466" w:type="dxa"/>
            <w:tcBorders>
              <w:top w:val="nil"/>
              <w:left w:val="nil"/>
              <w:bottom w:val="nil"/>
              <w:right w:val="nil"/>
            </w:tcBorders>
            <w:shd w:val="clear" w:color="auto" w:fill="auto"/>
            <w:noWrap/>
            <w:vAlign w:val="center"/>
          </w:tcPr>
          <w:p w14:paraId="73C2B40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-0.26 [-0.81, 0.33]</w:t>
            </w:r>
          </w:p>
        </w:tc>
        <w:tc>
          <w:tcPr>
            <w:tcW w:w="519" w:type="dxa"/>
            <w:tcBorders>
              <w:top w:val="nil"/>
              <w:left w:val="nil"/>
              <w:bottom w:val="nil"/>
              <w:right w:val="nil"/>
            </w:tcBorders>
            <w:shd w:val="clear" w:color="auto" w:fill="auto"/>
            <w:noWrap/>
            <w:vAlign w:val="center"/>
          </w:tcPr>
          <w:p w14:paraId="0F80A9F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0.77</w:t>
            </w:r>
          </w:p>
        </w:tc>
        <w:tc>
          <w:tcPr>
            <w:tcW w:w="503" w:type="dxa"/>
            <w:tcBorders>
              <w:top w:val="nil"/>
              <w:left w:val="nil"/>
              <w:bottom w:val="nil"/>
              <w:right w:val="nil"/>
            </w:tcBorders>
            <w:shd w:val="clear" w:color="auto" w:fill="auto"/>
            <w:noWrap/>
            <w:vAlign w:val="center"/>
          </w:tcPr>
          <w:p w14:paraId="5605184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.37</w:t>
            </w:r>
          </w:p>
        </w:tc>
        <w:tc>
          <w:tcPr>
            <w:tcW w:w="142" w:type="dxa"/>
            <w:tcBorders>
              <w:top w:val="nil"/>
              <w:left w:val="nil"/>
              <w:bottom w:val="nil"/>
              <w:right w:val="nil"/>
            </w:tcBorders>
            <w:shd w:val="clear" w:color="auto" w:fill="auto"/>
            <w:noWrap/>
            <w:vAlign w:val="center"/>
          </w:tcPr>
          <w:p w14:paraId="1C8275A7"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53E8512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2.00 [-1.92, 6.02]</w:t>
            </w:r>
          </w:p>
        </w:tc>
        <w:tc>
          <w:tcPr>
            <w:tcW w:w="439" w:type="dxa"/>
            <w:tcBorders>
              <w:top w:val="nil"/>
              <w:left w:val="nil"/>
              <w:bottom w:val="nil"/>
              <w:right w:val="nil"/>
            </w:tcBorders>
            <w:shd w:val="clear" w:color="auto" w:fill="auto"/>
            <w:noWrap/>
            <w:vAlign w:val="center"/>
          </w:tcPr>
          <w:p w14:paraId="127EE61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w:t>
            </w:r>
          </w:p>
        </w:tc>
        <w:tc>
          <w:tcPr>
            <w:tcW w:w="502" w:type="dxa"/>
            <w:tcBorders>
              <w:top w:val="nil"/>
              <w:left w:val="nil"/>
              <w:bottom w:val="nil"/>
              <w:right w:val="nil"/>
            </w:tcBorders>
            <w:shd w:val="clear" w:color="auto" w:fill="auto"/>
            <w:noWrap/>
            <w:vAlign w:val="center"/>
          </w:tcPr>
          <w:p w14:paraId="294DE9C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.31</w:t>
            </w:r>
          </w:p>
        </w:tc>
        <w:tc>
          <w:tcPr>
            <w:tcW w:w="141" w:type="dxa"/>
            <w:tcBorders>
              <w:top w:val="nil"/>
              <w:left w:val="nil"/>
              <w:bottom w:val="nil"/>
              <w:right w:val="nil"/>
            </w:tcBorders>
            <w:vAlign w:val="center"/>
          </w:tcPr>
          <w:p w14:paraId="2D0E66F0"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1C8FD16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-0.36 [-3.74, 2.86]</w:t>
            </w:r>
          </w:p>
        </w:tc>
        <w:tc>
          <w:tcPr>
            <w:tcW w:w="431" w:type="dxa"/>
            <w:tcBorders>
              <w:top w:val="nil"/>
              <w:left w:val="nil"/>
              <w:bottom w:val="nil"/>
              <w:right w:val="nil"/>
            </w:tcBorders>
            <w:vAlign w:val="center"/>
          </w:tcPr>
          <w:p w14:paraId="5460B8C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-.02</w:t>
            </w:r>
          </w:p>
        </w:tc>
        <w:tc>
          <w:tcPr>
            <w:tcW w:w="420" w:type="dxa"/>
            <w:tcBorders>
              <w:top w:val="nil"/>
              <w:left w:val="nil"/>
              <w:bottom w:val="nil"/>
              <w:right w:val="nil"/>
            </w:tcBorders>
            <w:vAlign w:val="center"/>
          </w:tcPr>
          <w:p w14:paraId="1D9C8C4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.82</w:t>
            </w:r>
          </w:p>
        </w:tc>
      </w:tr>
      <w:tr w:rsidR="00520D55" w:rsidRPr="00354EB6" w14:paraId="75F84D7F" w14:textId="77777777" w:rsidTr="00287D13">
        <w:trPr>
          <w:trHeight w:val="300"/>
        </w:trPr>
        <w:tc>
          <w:tcPr>
            <w:tcW w:w="1636" w:type="dxa"/>
            <w:tcBorders>
              <w:top w:val="nil"/>
              <w:left w:val="nil"/>
              <w:bottom w:val="nil"/>
              <w:right w:val="nil"/>
            </w:tcBorders>
            <w:shd w:val="clear" w:color="auto" w:fill="auto"/>
            <w:noWrap/>
          </w:tcPr>
          <w:p w14:paraId="2A8C1742"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Negative </w:t>
            </w:r>
          </w:p>
          <w:p w14:paraId="5B650183"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efficiency</w:t>
            </w:r>
          </w:p>
        </w:tc>
        <w:tc>
          <w:tcPr>
            <w:tcW w:w="1466" w:type="dxa"/>
            <w:tcBorders>
              <w:top w:val="nil"/>
              <w:left w:val="nil"/>
              <w:bottom w:val="nil"/>
              <w:right w:val="nil"/>
            </w:tcBorders>
            <w:shd w:val="clear" w:color="auto" w:fill="auto"/>
            <w:noWrap/>
            <w:vAlign w:val="center"/>
          </w:tcPr>
          <w:p w14:paraId="4CF7E3D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0.12 [-0.46, 0.73]</w:t>
            </w:r>
          </w:p>
        </w:tc>
        <w:tc>
          <w:tcPr>
            <w:tcW w:w="519" w:type="dxa"/>
            <w:tcBorders>
              <w:top w:val="nil"/>
              <w:left w:val="nil"/>
              <w:bottom w:val="nil"/>
              <w:right w:val="nil"/>
            </w:tcBorders>
            <w:shd w:val="clear" w:color="auto" w:fill="auto"/>
            <w:noWrap/>
            <w:vAlign w:val="center"/>
          </w:tcPr>
          <w:p w14:paraId="5CEBB1F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1.12</w:t>
            </w:r>
          </w:p>
        </w:tc>
        <w:tc>
          <w:tcPr>
            <w:tcW w:w="503" w:type="dxa"/>
            <w:tcBorders>
              <w:top w:val="nil"/>
              <w:left w:val="nil"/>
              <w:bottom w:val="nil"/>
              <w:right w:val="nil"/>
            </w:tcBorders>
            <w:shd w:val="clear" w:color="auto" w:fill="auto"/>
            <w:noWrap/>
            <w:vAlign w:val="center"/>
          </w:tcPr>
          <w:p w14:paraId="5917909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.69</w:t>
            </w:r>
          </w:p>
        </w:tc>
        <w:tc>
          <w:tcPr>
            <w:tcW w:w="142" w:type="dxa"/>
            <w:tcBorders>
              <w:top w:val="nil"/>
              <w:left w:val="nil"/>
              <w:bottom w:val="nil"/>
              <w:right w:val="nil"/>
            </w:tcBorders>
            <w:shd w:val="clear" w:color="auto" w:fill="auto"/>
            <w:noWrap/>
            <w:vAlign w:val="center"/>
          </w:tcPr>
          <w:p w14:paraId="78140491"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3300229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-1.58 [-5.21, 2.07]</w:t>
            </w:r>
          </w:p>
        </w:tc>
        <w:tc>
          <w:tcPr>
            <w:tcW w:w="439" w:type="dxa"/>
            <w:tcBorders>
              <w:top w:val="nil"/>
              <w:left w:val="nil"/>
              <w:bottom w:val="nil"/>
              <w:right w:val="nil"/>
            </w:tcBorders>
            <w:shd w:val="clear" w:color="auto" w:fill="auto"/>
            <w:noWrap/>
            <w:vAlign w:val="center"/>
          </w:tcPr>
          <w:p w14:paraId="273BD4B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w:t>
            </w:r>
          </w:p>
        </w:tc>
        <w:tc>
          <w:tcPr>
            <w:tcW w:w="502" w:type="dxa"/>
            <w:tcBorders>
              <w:top w:val="nil"/>
              <w:left w:val="nil"/>
              <w:bottom w:val="nil"/>
              <w:right w:val="nil"/>
            </w:tcBorders>
            <w:shd w:val="clear" w:color="auto" w:fill="auto"/>
            <w:noWrap/>
            <w:vAlign w:val="center"/>
          </w:tcPr>
          <w:p w14:paraId="3D5B825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.42</w:t>
            </w:r>
          </w:p>
        </w:tc>
        <w:tc>
          <w:tcPr>
            <w:tcW w:w="141" w:type="dxa"/>
            <w:tcBorders>
              <w:top w:val="nil"/>
              <w:left w:val="nil"/>
              <w:bottom w:val="nil"/>
              <w:right w:val="nil"/>
            </w:tcBorders>
            <w:vAlign w:val="center"/>
          </w:tcPr>
          <w:p w14:paraId="7AA3F6A1"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7F39731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-0.56 [-3.33, 2.41]</w:t>
            </w:r>
          </w:p>
        </w:tc>
        <w:tc>
          <w:tcPr>
            <w:tcW w:w="431" w:type="dxa"/>
            <w:tcBorders>
              <w:top w:val="nil"/>
              <w:left w:val="nil"/>
              <w:bottom w:val="nil"/>
              <w:right w:val="nil"/>
            </w:tcBorders>
            <w:vAlign w:val="center"/>
          </w:tcPr>
          <w:p w14:paraId="5A00920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w:t>
            </w:r>
          </w:p>
        </w:tc>
        <w:tc>
          <w:tcPr>
            <w:tcW w:w="420" w:type="dxa"/>
            <w:tcBorders>
              <w:top w:val="nil"/>
              <w:left w:val="nil"/>
              <w:bottom w:val="nil"/>
              <w:right w:val="nil"/>
            </w:tcBorders>
            <w:vAlign w:val="center"/>
          </w:tcPr>
          <w:p w14:paraId="62EE95D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.71</w:t>
            </w:r>
          </w:p>
        </w:tc>
      </w:tr>
      <w:tr w:rsidR="00520D55" w:rsidRPr="00354EB6" w14:paraId="43F34438" w14:textId="77777777" w:rsidTr="00287D13">
        <w:trPr>
          <w:trHeight w:val="300"/>
        </w:trPr>
        <w:tc>
          <w:tcPr>
            <w:tcW w:w="1636" w:type="dxa"/>
            <w:tcBorders>
              <w:top w:val="nil"/>
              <w:left w:val="nil"/>
              <w:bottom w:val="nil"/>
              <w:right w:val="nil"/>
            </w:tcBorders>
            <w:shd w:val="clear" w:color="auto" w:fill="auto"/>
            <w:noWrap/>
          </w:tcPr>
          <w:p w14:paraId="51C1F7E6"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 × Pos. </w:t>
            </w:r>
          </w:p>
          <w:p w14:paraId="195008A6"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efficiency</w:t>
            </w:r>
          </w:p>
        </w:tc>
        <w:tc>
          <w:tcPr>
            <w:tcW w:w="1466" w:type="dxa"/>
            <w:tcBorders>
              <w:top w:val="nil"/>
              <w:left w:val="nil"/>
              <w:bottom w:val="nil"/>
              <w:right w:val="nil"/>
            </w:tcBorders>
            <w:shd w:val="clear" w:color="auto" w:fill="auto"/>
            <w:noWrap/>
            <w:vAlign w:val="center"/>
          </w:tcPr>
          <w:p w14:paraId="2E6896D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-0.05 [-1.19, 1.09]</w:t>
            </w:r>
          </w:p>
        </w:tc>
        <w:tc>
          <w:tcPr>
            <w:tcW w:w="519" w:type="dxa"/>
            <w:tcBorders>
              <w:top w:val="nil"/>
              <w:left w:val="nil"/>
              <w:bottom w:val="nil"/>
              <w:right w:val="nil"/>
            </w:tcBorders>
            <w:shd w:val="clear" w:color="auto" w:fill="auto"/>
            <w:noWrap/>
            <w:vAlign w:val="center"/>
          </w:tcPr>
          <w:p w14:paraId="7D6F2AA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0.95</w:t>
            </w:r>
          </w:p>
        </w:tc>
        <w:tc>
          <w:tcPr>
            <w:tcW w:w="503" w:type="dxa"/>
            <w:tcBorders>
              <w:top w:val="nil"/>
              <w:left w:val="nil"/>
              <w:bottom w:val="nil"/>
              <w:right w:val="nil"/>
            </w:tcBorders>
            <w:shd w:val="clear" w:color="auto" w:fill="auto"/>
            <w:noWrap/>
            <w:vAlign w:val="center"/>
          </w:tcPr>
          <w:p w14:paraId="2CC3B77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.93</w:t>
            </w:r>
          </w:p>
        </w:tc>
        <w:tc>
          <w:tcPr>
            <w:tcW w:w="142" w:type="dxa"/>
            <w:tcBorders>
              <w:top w:val="nil"/>
              <w:left w:val="nil"/>
              <w:bottom w:val="nil"/>
              <w:right w:val="nil"/>
            </w:tcBorders>
            <w:shd w:val="clear" w:color="auto" w:fill="auto"/>
            <w:noWrap/>
            <w:vAlign w:val="center"/>
          </w:tcPr>
          <w:p w14:paraId="6B60FFDA"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034448E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-1.02 [-9.03, 6.82]</w:t>
            </w:r>
          </w:p>
        </w:tc>
        <w:tc>
          <w:tcPr>
            <w:tcW w:w="439" w:type="dxa"/>
            <w:tcBorders>
              <w:top w:val="nil"/>
              <w:left w:val="nil"/>
              <w:bottom w:val="nil"/>
              <w:right w:val="nil"/>
            </w:tcBorders>
            <w:shd w:val="clear" w:color="auto" w:fill="auto"/>
            <w:noWrap/>
            <w:vAlign w:val="center"/>
          </w:tcPr>
          <w:p w14:paraId="6DAE9A5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-.02</w:t>
            </w:r>
          </w:p>
        </w:tc>
        <w:tc>
          <w:tcPr>
            <w:tcW w:w="502" w:type="dxa"/>
            <w:tcBorders>
              <w:top w:val="nil"/>
              <w:left w:val="nil"/>
              <w:bottom w:val="nil"/>
              <w:right w:val="nil"/>
            </w:tcBorders>
            <w:shd w:val="clear" w:color="auto" w:fill="auto"/>
            <w:noWrap/>
            <w:vAlign w:val="center"/>
          </w:tcPr>
          <w:p w14:paraId="5E62F6A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.80</w:t>
            </w:r>
          </w:p>
        </w:tc>
        <w:tc>
          <w:tcPr>
            <w:tcW w:w="141" w:type="dxa"/>
            <w:tcBorders>
              <w:top w:val="nil"/>
              <w:left w:val="nil"/>
              <w:bottom w:val="nil"/>
              <w:right w:val="nil"/>
            </w:tcBorders>
            <w:vAlign w:val="center"/>
          </w:tcPr>
          <w:p w14:paraId="159E7FA7"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7C93E89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-1.35 [-7.80, 4.89]</w:t>
            </w:r>
          </w:p>
        </w:tc>
        <w:tc>
          <w:tcPr>
            <w:tcW w:w="431" w:type="dxa"/>
            <w:tcBorders>
              <w:top w:val="nil"/>
              <w:left w:val="nil"/>
              <w:bottom w:val="nil"/>
              <w:right w:val="nil"/>
            </w:tcBorders>
            <w:vAlign w:val="center"/>
          </w:tcPr>
          <w:p w14:paraId="514F725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w:t>
            </w:r>
          </w:p>
        </w:tc>
        <w:tc>
          <w:tcPr>
            <w:tcW w:w="420" w:type="dxa"/>
            <w:tcBorders>
              <w:top w:val="nil"/>
              <w:left w:val="nil"/>
              <w:bottom w:val="nil"/>
              <w:right w:val="nil"/>
            </w:tcBorders>
            <w:vAlign w:val="center"/>
          </w:tcPr>
          <w:p w14:paraId="6FE1C94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.67</w:t>
            </w:r>
          </w:p>
        </w:tc>
      </w:tr>
      <w:tr w:rsidR="00520D55" w:rsidRPr="00354EB6" w14:paraId="2B2C3C68" w14:textId="77777777" w:rsidTr="00287D13">
        <w:trPr>
          <w:trHeight w:val="300"/>
        </w:trPr>
        <w:tc>
          <w:tcPr>
            <w:tcW w:w="1636" w:type="dxa"/>
            <w:tcBorders>
              <w:top w:val="nil"/>
              <w:left w:val="nil"/>
              <w:bottom w:val="nil"/>
              <w:right w:val="nil"/>
            </w:tcBorders>
            <w:shd w:val="clear" w:color="auto" w:fill="auto"/>
            <w:noWrap/>
          </w:tcPr>
          <w:p w14:paraId="668CDE66"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 × Neg.   </w:t>
            </w:r>
          </w:p>
          <w:p w14:paraId="453CE8E3"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efficiency</w:t>
            </w:r>
          </w:p>
        </w:tc>
        <w:tc>
          <w:tcPr>
            <w:tcW w:w="1466" w:type="dxa"/>
            <w:tcBorders>
              <w:top w:val="nil"/>
              <w:left w:val="nil"/>
              <w:bottom w:val="nil"/>
              <w:right w:val="nil"/>
            </w:tcBorders>
            <w:shd w:val="clear" w:color="auto" w:fill="auto"/>
            <w:noWrap/>
            <w:vAlign w:val="center"/>
          </w:tcPr>
          <w:p w14:paraId="4CBF33A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0.55 [-0.61, 1.73]</w:t>
            </w:r>
          </w:p>
        </w:tc>
        <w:tc>
          <w:tcPr>
            <w:tcW w:w="519" w:type="dxa"/>
            <w:tcBorders>
              <w:top w:val="nil"/>
              <w:left w:val="nil"/>
              <w:bottom w:val="nil"/>
              <w:right w:val="nil"/>
            </w:tcBorders>
            <w:shd w:val="clear" w:color="auto" w:fill="auto"/>
            <w:noWrap/>
            <w:vAlign w:val="center"/>
          </w:tcPr>
          <w:p w14:paraId="5E2CF8F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1.72</w:t>
            </w:r>
          </w:p>
        </w:tc>
        <w:tc>
          <w:tcPr>
            <w:tcW w:w="503" w:type="dxa"/>
            <w:tcBorders>
              <w:top w:val="nil"/>
              <w:left w:val="nil"/>
              <w:bottom w:val="nil"/>
              <w:right w:val="nil"/>
            </w:tcBorders>
            <w:shd w:val="clear" w:color="auto" w:fill="auto"/>
            <w:noWrap/>
            <w:vAlign w:val="center"/>
          </w:tcPr>
          <w:p w14:paraId="7E58D6A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.35</w:t>
            </w:r>
          </w:p>
        </w:tc>
        <w:tc>
          <w:tcPr>
            <w:tcW w:w="142" w:type="dxa"/>
            <w:tcBorders>
              <w:top w:val="nil"/>
              <w:left w:val="nil"/>
              <w:bottom w:val="nil"/>
              <w:right w:val="nil"/>
            </w:tcBorders>
            <w:shd w:val="clear" w:color="auto" w:fill="auto"/>
            <w:noWrap/>
            <w:vAlign w:val="center"/>
          </w:tcPr>
          <w:p w14:paraId="312FAF38"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0D61B63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-0.10 [-7.54, 7.25]</w:t>
            </w:r>
          </w:p>
        </w:tc>
        <w:tc>
          <w:tcPr>
            <w:tcW w:w="439" w:type="dxa"/>
            <w:tcBorders>
              <w:top w:val="nil"/>
              <w:left w:val="nil"/>
              <w:bottom w:val="nil"/>
              <w:right w:val="nil"/>
            </w:tcBorders>
            <w:shd w:val="clear" w:color="auto" w:fill="auto"/>
            <w:noWrap/>
            <w:vAlign w:val="center"/>
          </w:tcPr>
          <w:p w14:paraId="7897F84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w:t>
            </w:r>
          </w:p>
        </w:tc>
        <w:tc>
          <w:tcPr>
            <w:tcW w:w="502" w:type="dxa"/>
            <w:tcBorders>
              <w:top w:val="nil"/>
              <w:left w:val="nil"/>
              <w:bottom w:val="nil"/>
              <w:right w:val="nil"/>
            </w:tcBorders>
            <w:shd w:val="clear" w:color="auto" w:fill="auto"/>
            <w:noWrap/>
            <w:vAlign w:val="center"/>
          </w:tcPr>
          <w:p w14:paraId="791D952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.98</w:t>
            </w:r>
          </w:p>
        </w:tc>
        <w:tc>
          <w:tcPr>
            <w:tcW w:w="141" w:type="dxa"/>
            <w:tcBorders>
              <w:top w:val="nil"/>
              <w:left w:val="nil"/>
              <w:bottom w:val="nil"/>
              <w:right w:val="nil"/>
            </w:tcBorders>
            <w:vAlign w:val="center"/>
          </w:tcPr>
          <w:p w14:paraId="7EEF4098"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3B8E022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0.16 [-5.51, 5.64]</w:t>
            </w:r>
          </w:p>
        </w:tc>
        <w:tc>
          <w:tcPr>
            <w:tcW w:w="431" w:type="dxa"/>
            <w:tcBorders>
              <w:top w:val="nil"/>
              <w:left w:val="nil"/>
              <w:bottom w:val="nil"/>
              <w:right w:val="nil"/>
            </w:tcBorders>
            <w:vAlign w:val="center"/>
          </w:tcPr>
          <w:p w14:paraId="51F6550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w:t>
            </w:r>
          </w:p>
        </w:tc>
        <w:tc>
          <w:tcPr>
            <w:tcW w:w="420" w:type="dxa"/>
            <w:tcBorders>
              <w:top w:val="nil"/>
              <w:left w:val="nil"/>
              <w:bottom w:val="nil"/>
              <w:right w:val="nil"/>
            </w:tcBorders>
            <w:vAlign w:val="center"/>
          </w:tcPr>
          <w:p w14:paraId="7229083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.96</w:t>
            </w:r>
          </w:p>
        </w:tc>
      </w:tr>
      <w:tr w:rsidR="00520D55" w:rsidRPr="00354EB6" w14:paraId="22CA30A4" w14:textId="77777777" w:rsidTr="00287D13">
        <w:trPr>
          <w:trHeight w:val="300"/>
        </w:trPr>
        <w:tc>
          <w:tcPr>
            <w:tcW w:w="1636" w:type="dxa"/>
            <w:tcBorders>
              <w:top w:val="nil"/>
              <w:left w:val="nil"/>
              <w:bottom w:val="nil"/>
              <w:right w:val="nil"/>
            </w:tcBorders>
            <w:shd w:val="clear" w:color="auto" w:fill="auto"/>
            <w:noWrap/>
          </w:tcPr>
          <w:p w14:paraId="5B163E51" w14:textId="77777777" w:rsidR="00520D55" w:rsidRPr="00354EB6" w:rsidRDefault="00520D55" w:rsidP="00A41E52">
            <w:pPr>
              <w:spacing w:after="0" w:line="240" w:lineRule="auto"/>
              <w:contextualSpacing/>
              <w:rPr>
                <w:rFonts w:ascii="Times New Roman" w:hAnsi="Times New Roman" w:cs="Times New Roman"/>
                <w:sz w:val="18"/>
                <w:szCs w:val="18"/>
              </w:rPr>
            </w:pPr>
          </w:p>
        </w:tc>
        <w:tc>
          <w:tcPr>
            <w:tcW w:w="1466" w:type="dxa"/>
            <w:tcBorders>
              <w:top w:val="nil"/>
              <w:left w:val="nil"/>
              <w:bottom w:val="nil"/>
              <w:right w:val="nil"/>
            </w:tcBorders>
            <w:shd w:val="clear" w:color="auto" w:fill="auto"/>
            <w:noWrap/>
            <w:vAlign w:val="center"/>
          </w:tcPr>
          <w:p w14:paraId="7F618FC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19" w:type="dxa"/>
            <w:tcBorders>
              <w:top w:val="nil"/>
              <w:left w:val="nil"/>
              <w:bottom w:val="nil"/>
              <w:right w:val="nil"/>
            </w:tcBorders>
            <w:shd w:val="clear" w:color="auto" w:fill="auto"/>
            <w:noWrap/>
            <w:vAlign w:val="center"/>
          </w:tcPr>
          <w:p w14:paraId="5CD5A3C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3" w:type="dxa"/>
            <w:tcBorders>
              <w:top w:val="nil"/>
              <w:left w:val="nil"/>
              <w:bottom w:val="nil"/>
              <w:right w:val="nil"/>
            </w:tcBorders>
            <w:shd w:val="clear" w:color="auto" w:fill="auto"/>
            <w:noWrap/>
            <w:vAlign w:val="center"/>
          </w:tcPr>
          <w:p w14:paraId="0AF8E51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2" w:type="dxa"/>
            <w:tcBorders>
              <w:top w:val="nil"/>
              <w:left w:val="nil"/>
              <w:bottom w:val="nil"/>
              <w:right w:val="nil"/>
            </w:tcBorders>
            <w:shd w:val="clear" w:color="auto" w:fill="auto"/>
            <w:noWrap/>
            <w:vAlign w:val="center"/>
          </w:tcPr>
          <w:p w14:paraId="09791DAA"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0673BDB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9" w:type="dxa"/>
            <w:tcBorders>
              <w:top w:val="nil"/>
              <w:left w:val="nil"/>
              <w:bottom w:val="nil"/>
              <w:right w:val="nil"/>
            </w:tcBorders>
            <w:shd w:val="clear" w:color="auto" w:fill="auto"/>
            <w:noWrap/>
            <w:vAlign w:val="center"/>
          </w:tcPr>
          <w:p w14:paraId="2142608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2" w:type="dxa"/>
            <w:tcBorders>
              <w:top w:val="nil"/>
              <w:left w:val="nil"/>
              <w:bottom w:val="nil"/>
              <w:right w:val="nil"/>
            </w:tcBorders>
            <w:shd w:val="clear" w:color="auto" w:fill="auto"/>
            <w:noWrap/>
            <w:vAlign w:val="center"/>
          </w:tcPr>
          <w:p w14:paraId="0A7E4B0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1" w:type="dxa"/>
            <w:tcBorders>
              <w:top w:val="nil"/>
              <w:left w:val="nil"/>
              <w:bottom w:val="nil"/>
              <w:right w:val="nil"/>
            </w:tcBorders>
            <w:vAlign w:val="center"/>
          </w:tcPr>
          <w:p w14:paraId="2A11FF0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701" w:type="dxa"/>
            <w:tcBorders>
              <w:top w:val="nil"/>
              <w:left w:val="nil"/>
              <w:bottom w:val="nil"/>
              <w:right w:val="nil"/>
            </w:tcBorders>
            <w:vAlign w:val="center"/>
          </w:tcPr>
          <w:p w14:paraId="0F725A9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1" w:type="dxa"/>
            <w:tcBorders>
              <w:top w:val="nil"/>
              <w:left w:val="nil"/>
              <w:bottom w:val="nil"/>
              <w:right w:val="nil"/>
            </w:tcBorders>
            <w:vAlign w:val="center"/>
          </w:tcPr>
          <w:p w14:paraId="3109DD3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20" w:type="dxa"/>
            <w:tcBorders>
              <w:top w:val="nil"/>
              <w:left w:val="nil"/>
              <w:bottom w:val="nil"/>
              <w:right w:val="nil"/>
            </w:tcBorders>
            <w:vAlign w:val="center"/>
          </w:tcPr>
          <w:p w14:paraId="6277A38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r>
      <w:tr w:rsidR="00520D55" w:rsidRPr="00354EB6" w14:paraId="69529A78" w14:textId="77777777" w:rsidTr="00287D13">
        <w:trPr>
          <w:trHeight w:val="300"/>
        </w:trPr>
        <w:tc>
          <w:tcPr>
            <w:tcW w:w="1636" w:type="dxa"/>
            <w:tcBorders>
              <w:top w:val="nil"/>
              <w:left w:val="nil"/>
              <w:bottom w:val="nil"/>
              <w:right w:val="nil"/>
            </w:tcBorders>
            <w:shd w:val="clear" w:color="auto" w:fill="auto"/>
            <w:noWrap/>
          </w:tcPr>
          <w:p w14:paraId="41B8C3F1"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Experiment 4 ($50 raffle)</w:t>
            </w:r>
          </w:p>
        </w:tc>
        <w:tc>
          <w:tcPr>
            <w:tcW w:w="1466" w:type="dxa"/>
            <w:tcBorders>
              <w:top w:val="nil"/>
              <w:left w:val="nil"/>
              <w:bottom w:val="nil"/>
              <w:right w:val="nil"/>
            </w:tcBorders>
            <w:shd w:val="clear" w:color="auto" w:fill="auto"/>
            <w:noWrap/>
            <w:vAlign w:val="center"/>
          </w:tcPr>
          <w:p w14:paraId="6841CF8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19" w:type="dxa"/>
            <w:tcBorders>
              <w:top w:val="nil"/>
              <w:left w:val="nil"/>
              <w:bottom w:val="nil"/>
              <w:right w:val="nil"/>
            </w:tcBorders>
            <w:shd w:val="clear" w:color="auto" w:fill="auto"/>
            <w:noWrap/>
            <w:vAlign w:val="center"/>
          </w:tcPr>
          <w:p w14:paraId="3FC2C20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3" w:type="dxa"/>
            <w:tcBorders>
              <w:top w:val="nil"/>
              <w:left w:val="nil"/>
              <w:bottom w:val="nil"/>
              <w:right w:val="nil"/>
            </w:tcBorders>
            <w:shd w:val="clear" w:color="auto" w:fill="auto"/>
            <w:noWrap/>
            <w:vAlign w:val="center"/>
          </w:tcPr>
          <w:p w14:paraId="2D9BA1C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2" w:type="dxa"/>
            <w:tcBorders>
              <w:top w:val="nil"/>
              <w:left w:val="nil"/>
              <w:bottom w:val="nil"/>
              <w:right w:val="nil"/>
            </w:tcBorders>
            <w:shd w:val="clear" w:color="auto" w:fill="auto"/>
            <w:noWrap/>
            <w:vAlign w:val="center"/>
          </w:tcPr>
          <w:p w14:paraId="4699169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7A04A8D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9" w:type="dxa"/>
            <w:tcBorders>
              <w:top w:val="nil"/>
              <w:left w:val="nil"/>
              <w:bottom w:val="nil"/>
              <w:right w:val="nil"/>
            </w:tcBorders>
            <w:shd w:val="clear" w:color="auto" w:fill="auto"/>
            <w:noWrap/>
            <w:vAlign w:val="center"/>
          </w:tcPr>
          <w:p w14:paraId="1FCF632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2" w:type="dxa"/>
            <w:tcBorders>
              <w:top w:val="nil"/>
              <w:left w:val="nil"/>
              <w:bottom w:val="nil"/>
              <w:right w:val="nil"/>
            </w:tcBorders>
            <w:shd w:val="clear" w:color="auto" w:fill="auto"/>
            <w:noWrap/>
            <w:vAlign w:val="center"/>
          </w:tcPr>
          <w:p w14:paraId="721CB26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1" w:type="dxa"/>
            <w:tcBorders>
              <w:top w:val="nil"/>
              <w:left w:val="nil"/>
              <w:bottom w:val="nil"/>
              <w:right w:val="nil"/>
            </w:tcBorders>
            <w:vAlign w:val="center"/>
          </w:tcPr>
          <w:p w14:paraId="51F4F95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701" w:type="dxa"/>
            <w:tcBorders>
              <w:top w:val="nil"/>
              <w:left w:val="nil"/>
              <w:bottom w:val="nil"/>
              <w:right w:val="nil"/>
            </w:tcBorders>
            <w:vAlign w:val="center"/>
          </w:tcPr>
          <w:p w14:paraId="3E0DD22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1" w:type="dxa"/>
            <w:tcBorders>
              <w:top w:val="nil"/>
              <w:left w:val="nil"/>
              <w:bottom w:val="nil"/>
              <w:right w:val="nil"/>
            </w:tcBorders>
            <w:vAlign w:val="center"/>
          </w:tcPr>
          <w:p w14:paraId="3344C6D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20" w:type="dxa"/>
            <w:tcBorders>
              <w:top w:val="nil"/>
              <w:left w:val="nil"/>
              <w:bottom w:val="nil"/>
              <w:right w:val="nil"/>
            </w:tcBorders>
            <w:vAlign w:val="center"/>
          </w:tcPr>
          <w:p w14:paraId="708CEC5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r>
      <w:tr w:rsidR="00520D55" w:rsidRPr="00354EB6" w14:paraId="0946239B" w14:textId="77777777" w:rsidTr="00287D13">
        <w:trPr>
          <w:trHeight w:val="300"/>
        </w:trPr>
        <w:tc>
          <w:tcPr>
            <w:tcW w:w="1636" w:type="dxa"/>
            <w:tcBorders>
              <w:top w:val="nil"/>
              <w:left w:val="nil"/>
              <w:bottom w:val="nil"/>
              <w:right w:val="nil"/>
            </w:tcBorders>
            <w:shd w:val="clear" w:color="auto" w:fill="auto"/>
            <w:noWrap/>
          </w:tcPr>
          <w:p w14:paraId="20FCCC88"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Victim </w:t>
            </w:r>
          </w:p>
          <w:p w14:paraId="1D3F3634"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w:t>
            </w:r>
          </w:p>
        </w:tc>
        <w:tc>
          <w:tcPr>
            <w:tcW w:w="1466" w:type="dxa"/>
            <w:tcBorders>
              <w:top w:val="nil"/>
              <w:left w:val="nil"/>
              <w:bottom w:val="nil"/>
              <w:right w:val="nil"/>
            </w:tcBorders>
            <w:shd w:val="clear" w:color="auto" w:fill="auto"/>
            <w:noWrap/>
            <w:vAlign w:val="center"/>
          </w:tcPr>
          <w:p w14:paraId="1D0F369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0.31 [-0.10, 0.75]</w:t>
            </w:r>
          </w:p>
        </w:tc>
        <w:tc>
          <w:tcPr>
            <w:tcW w:w="519" w:type="dxa"/>
            <w:tcBorders>
              <w:top w:val="nil"/>
              <w:left w:val="nil"/>
              <w:bottom w:val="nil"/>
              <w:right w:val="nil"/>
            </w:tcBorders>
            <w:shd w:val="clear" w:color="auto" w:fill="auto"/>
            <w:noWrap/>
            <w:vAlign w:val="center"/>
          </w:tcPr>
          <w:p w14:paraId="6BAE268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1.37</w:t>
            </w:r>
          </w:p>
        </w:tc>
        <w:tc>
          <w:tcPr>
            <w:tcW w:w="503" w:type="dxa"/>
            <w:tcBorders>
              <w:top w:val="nil"/>
              <w:left w:val="nil"/>
              <w:bottom w:val="nil"/>
              <w:right w:val="nil"/>
            </w:tcBorders>
            <w:shd w:val="clear" w:color="auto" w:fill="auto"/>
            <w:noWrap/>
            <w:vAlign w:val="center"/>
          </w:tcPr>
          <w:p w14:paraId="1309FE6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.13</w:t>
            </w:r>
          </w:p>
        </w:tc>
        <w:tc>
          <w:tcPr>
            <w:tcW w:w="142" w:type="dxa"/>
            <w:tcBorders>
              <w:top w:val="nil"/>
              <w:left w:val="nil"/>
              <w:bottom w:val="nil"/>
              <w:right w:val="nil"/>
            </w:tcBorders>
            <w:shd w:val="clear" w:color="auto" w:fill="auto"/>
            <w:noWrap/>
            <w:vAlign w:val="center"/>
          </w:tcPr>
          <w:p w14:paraId="0171E07C"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08BD9C7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4.31 [1.74, 6.86]</w:t>
            </w:r>
          </w:p>
        </w:tc>
        <w:tc>
          <w:tcPr>
            <w:tcW w:w="439" w:type="dxa"/>
            <w:tcBorders>
              <w:top w:val="nil"/>
              <w:left w:val="nil"/>
              <w:bottom w:val="nil"/>
              <w:right w:val="nil"/>
            </w:tcBorders>
            <w:shd w:val="clear" w:color="auto" w:fill="auto"/>
            <w:noWrap/>
            <w:vAlign w:val="center"/>
          </w:tcPr>
          <w:p w14:paraId="6D28232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.14</w:t>
            </w:r>
          </w:p>
        </w:tc>
        <w:tc>
          <w:tcPr>
            <w:tcW w:w="502" w:type="dxa"/>
            <w:tcBorders>
              <w:top w:val="nil"/>
              <w:left w:val="nil"/>
              <w:bottom w:val="nil"/>
              <w:right w:val="nil"/>
            </w:tcBorders>
            <w:shd w:val="clear" w:color="auto" w:fill="auto"/>
            <w:noWrap/>
            <w:vAlign w:val="center"/>
          </w:tcPr>
          <w:p w14:paraId="37DA3F3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.00</w:t>
            </w:r>
          </w:p>
        </w:tc>
        <w:tc>
          <w:tcPr>
            <w:tcW w:w="141" w:type="dxa"/>
            <w:tcBorders>
              <w:top w:val="nil"/>
              <w:left w:val="nil"/>
              <w:bottom w:val="nil"/>
              <w:right w:val="nil"/>
            </w:tcBorders>
            <w:vAlign w:val="center"/>
          </w:tcPr>
          <w:p w14:paraId="4AB701C2"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69CB49D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1.38 [-0.60, 3.34]</w:t>
            </w:r>
          </w:p>
        </w:tc>
        <w:tc>
          <w:tcPr>
            <w:tcW w:w="431" w:type="dxa"/>
            <w:tcBorders>
              <w:top w:val="nil"/>
              <w:left w:val="nil"/>
              <w:bottom w:val="nil"/>
              <w:right w:val="nil"/>
            </w:tcBorders>
            <w:vAlign w:val="center"/>
          </w:tcPr>
          <w:p w14:paraId="36DC993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.06</w:t>
            </w:r>
          </w:p>
        </w:tc>
        <w:tc>
          <w:tcPr>
            <w:tcW w:w="420" w:type="dxa"/>
            <w:tcBorders>
              <w:top w:val="nil"/>
              <w:left w:val="nil"/>
              <w:bottom w:val="nil"/>
              <w:right w:val="nil"/>
            </w:tcBorders>
            <w:vAlign w:val="center"/>
          </w:tcPr>
          <w:p w14:paraId="47EDCFB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.17</w:t>
            </w:r>
          </w:p>
        </w:tc>
      </w:tr>
      <w:tr w:rsidR="00520D55" w:rsidRPr="00354EB6" w14:paraId="2559E640" w14:textId="77777777" w:rsidTr="00287D13">
        <w:trPr>
          <w:trHeight w:val="300"/>
        </w:trPr>
        <w:tc>
          <w:tcPr>
            <w:tcW w:w="1636" w:type="dxa"/>
            <w:tcBorders>
              <w:top w:val="nil"/>
              <w:left w:val="nil"/>
              <w:bottom w:val="nil"/>
              <w:right w:val="nil"/>
            </w:tcBorders>
            <w:shd w:val="clear" w:color="auto" w:fill="auto"/>
            <w:noWrap/>
          </w:tcPr>
          <w:p w14:paraId="62D0A468"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Early efficiency </w:t>
            </w:r>
          </w:p>
          <w:p w14:paraId="79402556"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comp.</w:t>
            </w:r>
          </w:p>
        </w:tc>
        <w:tc>
          <w:tcPr>
            <w:tcW w:w="1466" w:type="dxa"/>
            <w:tcBorders>
              <w:top w:val="nil"/>
              <w:left w:val="nil"/>
              <w:bottom w:val="nil"/>
              <w:right w:val="nil"/>
            </w:tcBorders>
            <w:shd w:val="clear" w:color="auto" w:fill="auto"/>
            <w:noWrap/>
            <w:vAlign w:val="center"/>
          </w:tcPr>
          <w:p w14:paraId="2CE5423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0.24 [-0.35, 0.91]</w:t>
            </w:r>
          </w:p>
        </w:tc>
        <w:tc>
          <w:tcPr>
            <w:tcW w:w="519" w:type="dxa"/>
            <w:tcBorders>
              <w:top w:val="nil"/>
              <w:left w:val="nil"/>
              <w:bottom w:val="nil"/>
              <w:right w:val="nil"/>
            </w:tcBorders>
            <w:shd w:val="clear" w:color="auto" w:fill="auto"/>
            <w:noWrap/>
            <w:vAlign w:val="center"/>
          </w:tcPr>
          <w:p w14:paraId="722AEA8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1.27</w:t>
            </w:r>
          </w:p>
        </w:tc>
        <w:tc>
          <w:tcPr>
            <w:tcW w:w="503" w:type="dxa"/>
            <w:tcBorders>
              <w:top w:val="nil"/>
              <w:left w:val="nil"/>
              <w:bottom w:val="nil"/>
              <w:right w:val="nil"/>
            </w:tcBorders>
            <w:shd w:val="clear" w:color="auto" w:fill="auto"/>
            <w:noWrap/>
            <w:vAlign w:val="center"/>
          </w:tcPr>
          <w:p w14:paraId="737380F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.43</w:t>
            </w:r>
          </w:p>
        </w:tc>
        <w:tc>
          <w:tcPr>
            <w:tcW w:w="142" w:type="dxa"/>
            <w:tcBorders>
              <w:top w:val="nil"/>
              <w:left w:val="nil"/>
              <w:bottom w:val="nil"/>
              <w:right w:val="nil"/>
            </w:tcBorders>
            <w:shd w:val="clear" w:color="auto" w:fill="auto"/>
            <w:noWrap/>
            <w:vAlign w:val="center"/>
          </w:tcPr>
          <w:p w14:paraId="3126D0B5"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39216EE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-2.72 [-6.26, 0.96]</w:t>
            </w:r>
          </w:p>
        </w:tc>
        <w:tc>
          <w:tcPr>
            <w:tcW w:w="439" w:type="dxa"/>
            <w:tcBorders>
              <w:top w:val="nil"/>
              <w:left w:val="nil"/>
              <w:bottom w:val="nil"/>
              <w:right w:val="nil"/>
            </w:tcBorders>
            <w:shd w:val="clear" w:color="auto" w:fill="auto"/>
            <w:noWrap/>
            <w:vAlign w:val="center"/>
          </w:tcPr>
          <w:p w14:paraId="52A90BE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-.08</w:t>
            </w:r>
          </w:p>
        </w:tc>
        <w:tc>
          <w:tcPr>
            <w:tcW w:w="502" w:type="dxa"/>
            <w:tcBorders>
              <w:top w:val="nil"/>
              <w:left w:val="nil"/>
              <w:bottom w:val="nil"/>
              <w:right w:val="nil"/>
            </w:tcBorders>
            <w:shd w:val="clear" w:color="auto" w:fill="auto"/>
            <w:noWrap/>
            <w:vAlign w:val="center"/>
          </w:tcPr>
          <w:p w14:paraId="3A3B8C2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.15</w:t>
            </w:r>
          </w:p>
        </w:tc>
        <w:tc>
          <w:tcPr>
            <w:tcW w:w="141" w:type="dxa"/>
            <w:tcBorders>
              <w:top w:val="nil"/>
              <w:left w:val="nil"/>
              <w:bottom w:val="nil"/>
              <w:right w:val="nil"/>
            </w:tcBorders>
            <w:vAlign w:val="center"/>
          </w:tcPr>
          <w:p w14:paraId="197C2363"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4A664C6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-0.68 [-3.32, 1.92]</w:t>
            </w:r>
          </w:p>
        </w:tc>
        <w:tc>
          <w:tcPr>
            <w:tcW w:w="431" w:type="dxa"/>
            <w:tcBorders>
              <w:top w:val="nil"/>
              <w:left w:val="nil"/>
              <w:bottom w:val="nil"/>
              <w:right w:val="nil"/>
            </w:tcBorders>
            <w:vAlign w:val="center"/>
          </w:tcPr>
          <w:p w14:paraId="518EEC0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w:t>
            </w:r>
          </w:p>
        </w:tc>
        <w:tc>
          <w:tcPr>
            <w:tcW w:w="420" w:type="dxa"/>
            <w:tcBorders>
              <w:top w:val="nil"/>
              <w:left w:val="nil"/>
              <w:bottom w:val="nil"/>
              <w:right w:val="nil"/>
            </w:tcBorders>
            <w:vAlign w:val="center"/>
          </w:tcPr>
          <w:p w14:paraId="7301C11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.62</w:t>
            </w:r>
          </w:p>
        </w:tc>
      </w:tr>
      <w:tr w:rsidR="00520D55" w:rsidRPr="00354EB6" w14:paraId="306ED111" w14:textId="77777777" w:rsidTr="00287D13">
        <w:trPr>
          <w:trHeight w:val="300"/>
        </w:trPr>
        <w:tc>
          <w:tcPr>
            <w:tcW w:w="1636" w:type="dxa"/>
            <w:tcBorders>
              <w:top w:val="nil"/>
              <w:left w:val="nil"/>
              <w:bottom w:val="nil"/>
              <w:right w:val="nil"/>
            </w:tcBorders>
            <w:shd w:val="clear" w:color="auto" w:fill="auto"/>
            <w:noWrap/>
          </w:tcPr>
          <w:p w14:paraId="04E2FCFF"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Later efficiency </w:t>
            </w:r>
          </w:p>
          <w:p w14:paraId="13106AA7"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comp.</w:t>
            </w:r>
          </w:p>
        </w:tc>
        <w:tc>
          <w:tcPr>
            <w:tcW w:w="1466" w:type="dxa"/>
            <w:tcBorders>
              <w:top w:val="nil"/>
              <w:left w:val="nil"/>
              <w:bottom w:val="nil"/>
              <w:right w:val="nil"/>
            </w:tcBorders>
            <w:shd w:val="clear" w:color="auto" w:fill="auto"/>
            <w:noWrap/>
            <w:vAlign w:val="center"/>
          </w:tcPr>
          <w:p w14:paraId="77D83BF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-0.54 [-1.11, 0.01]</w:t>
            </w:r>
          </w:p>
        </w:tc>
        <w:tc>
          <w:tcPr>
            <w:tcW w:w="519" w:type="dxa"/>
            <w:tcBorders>
              <w:top w:val="nil"/>
              <w:left w:val="nil"/>
              <w:bottom w:val="nil"/>
              <w:right w:val="nil"/>
            </w:tcBorders>
            <w:shd w:val="clear" w:color="auto" w:fill="auto"/>
            <w:noWrap/>
            <w:vAlign w:val="center"/>
          </w:tcPr>
          <w:p w14:paraId="3D82695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0.58</w:t>
            </w:r>
          </w:p>
        </w:tc>
        <w:tc>
          <w:tcPr>
            <w:tcW w:w="503" w:type="dxa"/>
            <w:tcBorders>
              <w:top w:val="nil"/>
              <w:left w:val="nil"/>
              <w:bottom w:val="nil"/>
              <w:right w:val="nil"/>
            </w:tcBorders>
            <w:shd w:val="clear" w:color="auto" w:fill="auto"/>
            <w:noWrap/>
            <w:vAlign w:val="center"/>
          </w:tcPr>
          <w:p w14:paraId="4F11432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.06</w:t>
            </w:r>
          </w:p>
        </w:tc>
        <w:tc>
          <w:tcPr>
            <w:tcW w:w="142" w:type="dxa"/>
            <w:tcBorders>
              <w:top w:val="nil"/>
              <w:left w:val="nil"/>
              <w:bottom w:val="nil"/>
              <w:right w:val="nil"/>
            </w:tcBorders>
            <w:shd w:val="clear" w:color="auto" w:fill="auto"/>
            <w:noWrap/>
            <w:vAlign w:val="center"/>
          </w:tcPr>
          <w:p w14:paraId="6449AFEA"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79EE9D2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-0.23 [-4.16, 3.56]</w:t>
            </w:r>
          </w:p>
        </w:tc>
        <w:tc>
          <w:tcPr>
            <w:tcW w:w="439" w:type="dxa"/>
            <w:tcBorders>
              <w:top w:val="nil"/>
              <w:left w:val="nil"/>
              <w:bottom w:val="nil"/>
              <w:right w:val="nil"/>
            </w:tcBorders>
            <w:shd w:val="clear" w:color="auto" w:fill="auto"/>
            <w:noWrap/>
            <w:vAlign w:val="center"/>
          </w:tcPr>
          <w:p w14:paraId="5210497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-.05</w:t>
            </w:r>
          </w:p>
        </w:tc>
        <w:tc>
          <w:tcPr>
            <w:tcW w:w="502" w:type="dxa"/>
            <w:tcBorders>
              <w:top w:val="nil"/>
              <w:left w:val="nil"/>
              <w:bottom w:val="nil"/>
              <w:right w:val="nil"/>
            </w:tcBorders>
            <w:shd w:val="clear" w:color="auto" w:fill="auto"/>
            <w:noWrap/>
            <w:vAlign w:val="center"/>
          </w:tcPr>
          <w:p w14:paraId="55DE778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.90</w:t>
            </w:r>
          </w:p>
        </w:tc>
        <w:tc>
          <w:tcPr>
            <w:tcW w:w="141" w:type="dxa"/>
            <w:tcBorders>
              <w:top w:val="nil"/>
              <w:left w:val="nil"/>
              <w:bottom w:val="nil"/>
              <w:right w:val="nil"/>
            </w:tcBorders>
            <w:vAlign w:val="center"/>
          </w:tcPr>
          <w:p w14:paraId="529D2D98"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72EB041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-0.37 [-3.29, 2.45]</w:t>
            </w:r>
          </w:p>
        </w:tc>
        <w:tc>
          <w:tcPr>
            <w:tcW w:w="431" w:type="dxa"/>
            <w:tcBorders>
              <w:top w:val="nil"/>
              <w:left w:val="nil"/>
              <w:bottom w:val="nil"/>
              <w:right w:val="nil"/>
            </w:tcBorders>
            <w:vAlign w:val="center"/>
          </w:tcPr>
          <w:p w14:paraId="3D0911C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w:t>
            </w:r>
          </w:p>
        </w:tc>
        <w:tc>
          <w:tcPr>
            <w:tcW w:w="420" w:type="dxa"/>
            <w:tcBorders>
              <w:top w:val="nil"/>
              <w:left w:val="nil"/>
              <w:bottom w:val="nil"/>
              <w:right w:val="nil"/>
            </w:tcBorders>
            <w:vAlign w:val="center"/>
          </w:tcPr>
          <w:p w14:paraId="1FFC630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.80</w:t>
            </w:r>
          </w:p>
        </w:tc>
      </w:tr>
      <w:tr w:rsidR="00520D55" w:rsidRPr="00354EB6" w14:paraId="2F5257BF" w14:textId="77777777" w:rsidTr="00287D13">
        <w:trPr>
          <w:trHeight w:val="300"/>
        </w:trPr>
        <w:tc>
          <w:tcPr>
            <w:tcW w:w="1636" w:type="dxa"/>
            <w:tcBorders>
              <w:top w:val="nil"/>
              <w:left w:val="nil"/>
              <w:bottom w:val="nil"/>
              <w:right w:val="nil"/>
            </w:tcBorders>
            <w:shd w:val="clear" w:color="auto" w:fill="auto"/>
            <w:noWrap/>
          </w:tcPr>
          <w:p w14:paraId="26573964"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 × Early </w:t>
            </w:r>
          </w:p>
          <w:p w14:paraId="7B417E5A"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efficiency</w:t>
            </w:r>
          </w:p>
        </w:tc>
        <w:tc>
          <w:tcPr>
            <w:tcW w:w="1466" w:type="dxa"/>
            <w:tcBorders>
              <w:top w:val="nil"/>
              <w:left w:val="nil"/>
              <w:bottom w:val="nil"/>
              <w:right w:val="nil"/>
            </w:tcBorders>
            <w:shd w:val="clear" w:color="auto" w:fill="auto"/>
            <w:noWrap/>
            <w:vAlign w:val="center"/>
          </w:tcPr>
          <w:p w14:paraId="1A99386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0.86 [-0.28, 2.23]</w:t>
            </w:r>
          </w:p>
        </w:tc>
        <w:tc>
          <w:tcPr>
            <w:tcW w:w="519" w:type="dxa"/>
            <w:tcBorders>
              <w:top w:val="nil"/>
              <w:left w:val="nil"/>
              <w:bottom w:val="nil"/>
              <w:right w:val="nil"/>
            </w:tcBorders>
            <w:shd w:val="clear" w:color="auto" w:fill="auto"/>
            <w:noWrap/>
            <w:vAlign w:val="center"/>
          </w:tcPr>
          <w:p w14:paraId="0315D56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2.37</w:t>
            </w:r>
          </w:p>
        </w:tc>
        <w:tc>
          <w:tcPr>
            <w:tcW w:w="503" w:type="dxa"/>
            <w:tcBorders>
              <w:top w:val="nil"/>
              <w:left w:val="nil"/>
              <w:bottom w:val="nil"/>
              <w:right w:val="nil"/>
            </w:tcBorders>
            <w:shd w:val="clear" w:color="auto" w:fill="auto"/>
            <w:noWrap/>
            <w:vAlign w:val="center"/>
          </w:tcPr>
          <w:p w14:paraId="77A8D8A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.15</w:t>
            </w:r>
          </w:p>
        </w:tc>
        <w:tc>
          <w:tcPr>
            <w:tcW w:w="142" w:type="dxa"/>
            <w:tcBorders>
              <w:top w:val="nil"/>
              <w:left w:val="nil"/>
              <w:bottom w:val="nil"/>
              <w:right w:val="nil"/>
            </w:tcBorders>
            <w:shd w:val="clear" w:color="auto" w:fill="auto"/>
            <w:noWrap/>
            <w:vAlign w:val="center"/>
          </w:tcPr>
          <w:p w14:paraId="238BC79A"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4475160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-6.35 [-13.53, 0.63]</w:t>
            </w:r>
          </w:p>
        </w:tc>
        <w:tc>
          <w:tcPr>
            <w:tcW w:w="439" w:type="dxa"/>
            <w:tcBorders>
              <w:top w:val="nil"/>
              <w:left w:val="nil"/>
              <w:bottom w:val="nil"/>
              <w:right w:val="nil"/>
            </w:tcBorders>
            <w:shd w:val="clear" w:color="auto" w:fill="auto"/>
            <w:noWrap/>
            <w:vAlign w:val="center"/>
          </w:tcPr>
          <w:p w14:paraId="5ADA84B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-.08</w:t>
            </w:r>
          </w:p>
        </w:tc>
        <w:tc>
          <w:tcPr>
            <w:tcW w:w="502" w:type="dxa"/>
            <w:tcBorders>
              <w:top w:val="nil"/>
              <w:left w:val="nil"/>
              <w:bottom w:val="nil"/>
              <w:right w:val="nil"/>
            </w:tcBorders>
            <w:shd w:val="clear" w:color="auto" w:fill="auto"/>
            <w:noWrap/>
            <w:vAlign w:val="center"/>
          </w:tcPr>
          <w:p w14:paraId="0C219A6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.09</w:t>
            </w:r>
          </w:p>
        </w:tc>
        <w:tc>
          <w:tcPr>
            <w:tcW w:w="141" w:type="dxa"/>
            <w:tcBorders>
              <w:top w:val="nil"/>
              <w:left w:val="nil"/>
              <w:bottom w:val="nil"/>
              <w:right w:val="nil"/>
            </w:tcBorders>
            <w:vAlign w:val="center"/>
          </w:tcPr>
          <w:p w14:paraId="002E0172"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7FFA2E9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-4.14 [-9.43, 1.22]</w:t>
            </w:r>
          </w:p>
        </w:tc>
        <w:tc>
          <w:tcPr>
            <w:tcW w:w="431" w:type="dxa"/>
            <w:tcBorders>
              <w:top w:val="nil"/>
              <w:left w:val="nil"/>
              <w:bottom w:val="nil"/>
              <w:right w:val="nil"/>
            </w:tcBorders>
            <w:vAlign w:val="center"/>
          </w:tcPr>
          <w:p w14:paraId="3BD9DE8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-.08</w:t>
            </w:r>
          </w:p>
        </w:tc>
        <w:tc>
          <w:tcPr>
            <w:tcW w:w="420" w:type="dxa"/>
            <w:tcBorders>
              <w:top w:val="nil"/>
              <w:left w:val="nil"/>
              <w:bottom w:val="nil"/>
              <w:right w:val="nil"/>
            </w:tcBorders>
            <w:vAlign w:val="center"/>
          </w:tcPr>
          <w:p w14:paraId="3039AA9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.14</w:t>
            </w:r>
          </w:p>
        </w:tc>
      </w:tr>
      <w:tr w:rsidR="00520D55" w:rsidRPr="00354EB6" w14:paraId="324FC902" w14:textId="77777777" w:rsidTr="00287D13">
        <w:trPr>
          <w:trHeight w:val="300"/>
        </w:trPr>
        <w:tc>
          <w:tcPr>
            <w:tcW w:w="1636" w:type="dxa"/>
            <w:tcBorders>
              <w:top w:val="nil"/>
              <w:left w:val="nil"/>
              <w:bottom w:val="nil"/>
              <w:right w:val="nil"/>
            </w:tcBorders>
            <w:shd w:val="clear" w:color="auto" w:fill="auto"/>
            <w:noWrap/>
          </w:tcPr>
          <w:p w14:paraId="04FCFBA7"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 × Later </w:t>
            </w:r>
          </w:p>
          <w:p w14:paraId="784EF128"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efficiency</w:t>
            </w:r>
          </w:p>
        </w:tc>
        <w:tc>
          <w:tcPr>
            <w:tcW w:w="1466" w:type="dxa"/>
            <w:tcBorders>
              <w:top w:val="nil"/>
              <w:left w:val="nil"/>
              <w:bottom w:val="nil"/>
              <w:right w:val="nil"/>
            </w:tcBorders>
            <w:shd w:val="clear" w:color="auto" w:fill="auto"/>
            <w:noWrap/>
            <w:vAlign w:val="center"/>
          </w:tcPr>
          <w:p w14:paraId="0786944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-0.79 [-1.97, 0.34]</w:t>
            </w:r>
          </w:p>
        </w:tc>
        <w:tc>
          <w:tcPr>
            <w:tcW w:w="519" w:type="dxa"/>
            <w:tcBorders>
              <w:top w:val="nil"/>
              <w:left w:val="nil"/>
              <w:bottom w:val="nil"/>
              <w:right w:val="nil"/>
            </w:tcBorders>
            <w:shd w:val="clear" w:color="auto" w:fill="auto"/>
            <w:noWrap/>
            <w:vAlign w:val="center"/>
          </w:tcPr>
          <w:p w14:paraId="50F32E4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0.45</w:t>
            </w:r>
          </w:p>
        </w:tc>
        <w:tc>
          <w:tcPr>
            <w:tcW w:w="503" w:type="dxa"/>
            <w:tcBorders>
              <w:top w:val="nil"/>
              <w:left w:val="nil"/>
              <w:bottom w:val="nil"/>
              <w:right w:val="nil"/>
            </w:tcBorders>
            <w:shd w:val="clear" w:color="auto" w:fill="auto"/>
            <w:noWrap/>
            <w:vAlign w:val="center"/>
          </w:tcPr>
          <w:p w14:paraId="1C4416E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.16</w:t>
            </w:r>
          </w:p>
        </w:tc>
        <w:tc>
          <w:tcPr>
            <w:tcW w:w="142" w:type="dxa"/>
            <w:tcBorders>
              <w:top w:val="nil"/>
              <w:left w:val="nil"/>
              <w:bottom w:val="nil"/>
              <w:right w:val="nil"/>
            </w:tcBorders>
            <w:shd w:val="clear" w:color="auto" w:fill="auto"/>
            <w:noWrap/>
            <w:vAlign w:val="center"/>
          </w:tcPr>
          <w:p w14:paraId="7B2EF746"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53D13F7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0.99 [-6.65, 8.46]</w:t>
            </w:r>
          </w:p>
        </w:tc>
        <w:tc>
          <w:tcPr>
            <w:tcW w:w="439" w:type="dxa"/>
            <w:tcBorders>
              <w:top w:val="nil"/>
              <w:left w:val="nil"/>
              <w:bottom w:val="nil"/>
              <w:right w:val="nil"/>
            </w:tcBorders>
            <w:shd w:val="clear" w:color="auto" w:fill="auto"/>
            <w:noWrap/>
            <w:vAlign w:val="center"/>
          </w:tcPr>
          <w:p w14:paraId="1D7C04E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-.04</w:t>
            </w:r>
          </w:p>
        </w:tc>
        <w:tc>
          <w:tcPr>
            <w:tcW w:w="502" w:type="dxa"/>
            <w:tcBorders>
              <w:top w:val="nil"/>
              <w:left w:val="nil"/>
              <w:bottom w:val="nil"/>
              <w:right w:val="nil"/>
            </w:tcBorders>
            <w:shd w:val="clear" w:color="auto" w:fill="auto"/>
            <w:noWrap/>
            <w:vAlign w:val="center"/>
          </w:tcPr>
          <w:p w14:paraId="39D501D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.79</w:t>
            </w:r>
          </w:p>
        </w:tc>
        <w:tc>
          <w:tcPr>
            <w:tcW w:w="141" w:type="dxa"/>
            <w:tcBorders>
              <w:top w:val="nil"/>
              <w:left w:val="nil"/>
              <w:bottom w:val="nil"/>
              <w:right w:val="nil"/>
            </w:tcBorders>
            <w:vAlign w:val="center"/>
          </w:tcPr>
          <w:p w14:paraId="3BB53CFF"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32F1E7F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0.54 [-5.31, 6.19]</w:t>
            </w:r>
          </w:p>
        </w:tc>
        <w:tc>
          <w:tcPr>
            <w:tcW w:w="431" w:type="dxa"/>
            <w:tcBorders>
              <w:top w:val="nil"/>
              <w:left w:val="nil"/>
              <w:bottom w:val="nil"/>
              <w:right w:val="nil"/>
            </w:tcBorders>
            <w:vAlign w:val="center"/>
          </w:tcPr>
          <w:p w14:paraId="055BD23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w:t>
            </w:r>
          </w:p>
        </w:tc>
        <w:tc>
          <w:tcPr>
            <w:tcW w:w="420" w:type="dxa"/>
            <w:tcBorders>
              <w:top w:val="nil"/>
              <w:left w:val="nil"/>
              <w:bottom w:val="nil"/>
              <w:right w:val="nil"/>
            </w:tcBorders>
            <w:vAlign w:val="center"/>
          </w:tcPr>
          <w:p w14:paraId="2E9C03F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.85</w:t>
            </w:r>
          </w:p>
        </w:tc>
      </w:tr>
      <w:tr w:rsidR="00520D55" w:rsidRPr="00354EB6" w14:paraId="4AAE1ECA" w14:textId="77777777" w:rsidTr="00287D13">
        <w:trPr>
          <w:trHeight w:val="300"/>
        </w:trPr>
        <w:tc>
          <w:tcPr>
            <w:tcW w:w="1636" w:type="dxa"/>
            <w:tcBorders>
              <w:top w:val="nil"/>
              <w:left w:val="nil"/>
              <w:bottom w:val="nil"/>
              <w:right w:val="nil"/>
            </w:tcBorders>
            <w:shd w:val="clear" w:color="auto" w:fill="auto"/>
            <w:noWrap/>
          </w:tcPr>
          <w:p w14:paraId="39DF1BC2" w14:textId="77777777" w:rsidR="00520D55" w:rsidRPr="00354EB6" w:rsidRDefault="00520D55" w:rsidP="00A41E52">
            <w:pPr>
              <w:spacing w:after="0" w:line="240" w:lineRule="auto"/>
              <w:contextualSpacing/>
              <w:rPr>
                <w:rFonts w:ascii="Times New Roman" w:hAnsi="Times New Roman" w:cs="Times New Roman"/>
                <w:sz w:val="18"/>
                <w:szCs w:val="18"/>
              </w:rPr>
            </w:pPr>
          </w:p>
        </w:tc>
        <w:tc>
          <w:tcPr>
            <w:tcW w:w="1466" w:type="dxa"/>
            <w:tcBorders>
              <w:top w:val="nil"/>
              <w:left w:val="nil"/>
              <w:bottom w:val="nil"/>
              <w:right w:val="nil"/>
            </w:tcBorders>
            <w:shd w:val="clear" w:color="auto" w:fill="auto"/>
            <w:noWrap/>
            <w:vAlign w:val="center"/>
          </w:tcPr>
          <w:p w14:paraId="3F38A6A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19" w:type="dxa"/>
            <w:tcBorders>
              <w:top w:val="nil"/>
              <w:left w:val="nil"/>
              <w:bottom w:val="nil"/>
              <w:right w:val="nil"/>
            </w:tcBorders>
            <w:shd w:val="clear" w:color="auto" w:fill="auto"/>
            <w:noWrap/>
            <w:vAlign w:val="center"/>
          </w:tcPr>
          <w:p w14:paraId="7B5D87C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3" w:type="dxa"/>
            <w:tcBorders>
              <w:top w:val="nil"/>
              <w:left w:val="nil"/>
              <w:bottom w:val="nil"/>
              <w:right w:val="nil"/>
            </w:tcBorders>
            <w:shd w:val="clear" w:color="auto" w:fill="auto"/>
            <w:noWrap/>
            <w:vAlign w:val="center"/>
          </w:tcPr>
          <w:p w14:paraId="4E2F42A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2" w:type="dxa"/>
            <w:tcBorders>
              <w:top w:val="nil"/>
              <w:left w:val="nil"/>
              <w:bottom w:val="nil"/>
              <w:right w:val="nil"/>
            </w:tcBorders>
            <w:shd w:val="clear" w:color="auto" w:fill="auto"/>
            <w:noWrap/>
            <w:vAlign w:val="center"/>
          </w:tcPr>
          <w:p w14:paraId="061CB44C"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163D80D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9" w:type="dxa"/>
            <w:tcBorders>
              <w:top w:val="nil"/>
              <w:left w:val="nil"/>
              <w:bottom w:val="nil"/>
              <w:right w:val="nil"/>
            </w:tcBorders>
            <w:shd w:val="clear" w:color="auto" w:fill="auto"/>
            <w:noWrap/>
            <w:vAlign w:val="center"/>
          </w:tcPr>
          <w:p w14:paraId="508522B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2" w:type="dxa"/>
            <w:tcBorders>
              <w:top w:val="nil"/>
              <w:left w:val="nil"/>
              <w:bottom w:val="nil"/>
              <w:right w:val="nil"/>
            </w:tcBorders>
            <w:shd w:val="clear" w:color="auto" w:fill="auto"/>
            <w:noWrap/>
            <w:vAlign w:val="center"/>
          </w:tcPr>
          <w:p w14:paraId="1E9148B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1" w:type="dxa"/>
            <w:tcBorders>
              <w:top w:val="nil"/>
              <w:left w:val="nil"/>
              <w:bottom w:val="nil"/>
              <w:right w:val="nil"/>
            </w:tcBorders>
            <w:vAlign w:val="center"/>
          </w:tcPr>
          <w:p w14:paraId="469FF2A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701" w:type="dxa"/>
            <w:tcBorders>
              <w:top w:val="nil"/>
              <w:left w:val="nil"/>
              <w:bottom w:val="nil"/>
              <w:right w:val="nil"/>
            </w:tcBorders>
            <w:vAlign w:val="center"/>
          </w:tcPr>
          <w:p w14:paraId="012C6D1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1" w:type="dxa"/>
            <w:tcBorders>
              <w:top w:val="nil"/>
              <w:left w:val="nil"/>
              <w:bottom w:val="nil"/>
              <w:right w:val="nil"/>
            </w:tcBorders>
            <w:vAlign w:val="center"/>
          </w:tcPr>
          <w:p w14:paraId="2061302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20" w:type="dxa"/>
            <w:tcBorders>
              <w:top w:val="nil"/>
              <w:left w:val="nil"/>
              <w:bottom w:val="nil"/>
              <w:right w:val="nil"/>
            </w:tcBorders>
            <w:vAlign w:val="center"/>
          </w:tcPr>
          <w:p w14:paraId="4B81B94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r>
      <w:tr w:rsidR="00520D55" w:rsidRPr="00354EB6" w14:paraId="74F0845B" w14:textId="77777777" w:rsidTr="00287D13">
        <w:trPr>
          <w:trHeight w:val="300"/>
        </w:trPr>
        <w:tc>
          <w:tcPr>
            <w:tcW w:w="1636" w:type="dxa"/>
            <w:tcBorders>
              <w:top w:val="nil"/>
              <w:left w:val="nil"/>
              <w:bottom w:val="nil"/>
              <w:right w:val="nil"/>
            </w:tcBorders>
            <w:shd w:val="clear" w:color="auto" w:fill="auto"/>
            <w:noWrap/>
          </w:tcPr>
          <w:p w14:paraId="14E017E2"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lastRenderedPageBreak/>
              <w:t>Experiment 5</w:t>
            </w:r>
          </w:p>
        </w:tc>
        <w:tc>
          <w:tcPr>
            <w:tcW w:w="1466" w:type="dxa"/>
            <w:tcBorders>
              <w:top w:val="nil"/>
              <w:left w:val="nil"/>
              <w:bottom w:val="nil"/>
              <w:right w:val="nil"/>
            </w:tcBorders>
            <w:shd w:val="clear" w:color="auto" w:fill="auto"/>
            <w:noWrap/>
            <w:vAlign w:val="center"/>
          </w:tcPr>
          <w:p w14:paraId="7400ED2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19" w:type="dxa"/>
            <w:tcBorders>
              <w:top w:val="nil"/>
              <w:left w:val="nil"/>
              <w:bottom w:val="nil"/>
              <w:right w:val="nil"/>
            </w:tcBorders>
            <w:shd w:val="clear" w:color="auto" w:fill="auto"/>
            <w:noWrap/>
            <w:vAlign w:val="center"/>
          </w:tcPr>
          <w:p w14:paraId="6297BA6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3" w:type="dxa"/>
            <w:tcBorders>
              <w:top w:val="nil"/>
              <w:left w:val="nil"/>
              <w:bottom w:val="nil"/>
              <w:right w:val="nil"/>
            </w:tcBorders>
            <w:shd w:val="clear" w:color="auto" w:fill="auto"/>
            <w:noWrap/>
            <w:vAlign w:val="center"/>
          </w:tcPr>
          <w:p w14:paraId="71D6E05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2" w:type="dxa"/>
            <w:tcBorders>
              <w:top w:val="nil"/>
              <w:left w:val="nil"/>
              <w:bottom w:val="nil"/>
              <w:right w:val="nil"/>
            </w:tcBorders>
            <w:shd w:val="clear" w:color="auto" w:fill="auto"/>
            <w:noWrap/>
            <w:vAlign w:val="center"/>
          </w:tcPr>
          <w:p w14:paraId="5B69BBD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02588E6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9" w:type="dxa"/>
            <w:tcBorders>
              <w:top w:val="nil"/>
              <w:left w:val="nil"/>
              <w:bottom w:val="nil"/>
              <w:right w:val="nil"/>
            </w:tcBorders>
            <w:shd w:val="clear" w:color="auto" w:fill="auto"/>
            <w:noWrap/>
            <w:vAlign w:val="center"/>
          </w:tcPr>
          <w:p w14:paraId="1A5C216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2" w:type="dxa"/>
            <w:tcBorders>
              <w:top w:val="nil"/>
              <w:left w:val="nil"/>
              <w:bottom w:val="nil"/>
              <w:right w:val="nil"/>
            </w:tcBorders>
            <w:shd w:val="clear" w:color="auto" w:fill="auto"/>
            <w:noWrap/>
            <w:vAlign w:val="center"/>
          </w:tcPr>
          <w:p w14:paraId="5B7AE67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1" w:type="dxa"/>
            <w:tcBorders>
              <w:top w:val="nil"/>
              <w:left w:val="nil"/>
              <w:bottom w:val="nil"/>
              <w:right w:val="nil"/>
            </w:tcBorders>
            <w:vAlign w:val="center"/>
          </w:tcPr>
          <w:p w14:paraId="14E7E62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701" w:type="dxa"/>
            <w:tcBorders>
              <w:top w:val="nil"/>
              <w:left w:val="nil"/>
              <w:bottom w:val="nil"/>
              <w:right w:val="nil"/>
            </w:tcBorders>
            <w:vAlign w:val="center"/>
          </w:tcPr>
          <w:p w14:paraId="1F75433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1" w:type="dxa"/>
            <w:tcBorders>
              <w:top w:val="nil"/>
              <w:left w:val="nil"/>
              <w:bottom w:val="nil"/>
              <w:right w:val="nil"/>
            </w:tcBorders>
            <w:vAlign w:val="center"/>
          </w:tcPr>
          <w:p w14:paraId="70A0F8D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20" w:type="dxa"/>
            <w:tcBorders>
              <w:top w:val="nil"/>
              <w:left w:val="nil"/>
              <w:bottom w:val="nil"/>
              <w:right w:val="nil"/>
            </w:tcBorders>
            <w:vAlign w:val="center"/>
          </w:tcPr>
          <w:p w14:paraId="6A7711B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r>
      <w:tr w:rsidR="00520D55" w:rsidRPr="00354EB6" w14:paraId="596B388B" w14:textId="77777777" w:rsidTr="00287D13">
        <w:trPr>
          <w:trHeight w:val="300"/>
        </w:trPr>
        <w:tc>
          <w:tcPr>
            <w:tcW w:w="1636" w:type="dxa"/>
            <w:tcBorders>
              <w:top w:val="nil"/>
              <w:left w:val="nil"/>
              <w:bottom w:val="nil"/>
              <w:right w:val="nil"/>
            </w:tcBorders>
            <w:shd w:val="clear" w:color="auto" w:fill="auto"/>
            <w:noWrap/>
          </w:tcPr>
          <w:p w14:paraId="4A128B32"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Victim  </w:t>
            </w:r>
          </w:p>
          <w:p w14:paraId="4472EBFC"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w:t>
            </w:r>
          </w:p>
        </w:tc>
        <w:tc>
          <w:tcPr>
            <w:tcW w:w="1466" w:type="dxa"/>
            <w:tcBorders>
              <w:top w:val="nil"/>
              <w:left w:val="nil"/>
              <w:bottom w:val="nil"/>
              <w:right w:val="nil"/>
            </w:tcBorders>
            <w:shd w:val="clear" w:color="auto" w:fill="auto"/>
            <w:noWrap/>
            <w:vAlign w:val="center"/>
          </w:tcPr>
          <w:p w14:paraId="07D3EED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0.54 [0.16, 0.94]</w:t>
            </w:r>
          </w:p>
        </w:tc>
        <w:tc>
          <w:tcPr>
            <w:tcW w:w="519" w:type="dxa"/>
            <w:tcBorders>
              <w:top w:val="nil"/>
              <w:left w:val="nil"/>
              <w:bottom w:val="nil"/>
              <w:right w:val="nil"/>
            </w:tcBorders>
            <w:shd w:val="clear" w:color="auto" w:fill="auto"/>
            <w:noWrap/>
            <w:vAlign w:val="center"/>
          </w:tcPr>
          <w:p w14:paraId="687DEB0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1.71</w:t>
            </w:r>
          </w:p>
        </w:tc>
        <w:tc>
          <w:tcPr>
            <w:tcW w:w="503" w:type="dxa"/>
            <w:tcBorders>
              <w:top w:val="nil"/>
              <w:left w:val="nil"/>
              <w:bottom w:val="nil"/>
              <w:right w:val="nil"/>
            </w:tcBorders>
            <w:shd w:val="clear" w:color="auto" w:fill="auto"/>
            <w:noWrap/>
            <w:vAlign w:val="center"/>
          </w:tcPr>
          <w:p w14:paraId="41AEEF6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w:t>
            </w:r>
          </w:p>
        </w:tc>
        <w:tc>
          <w:tcPr>
            <w:tcW w:w="142" w:type="dxa"/>
            <w:tcBorders>
              <w:top w:val="nil"/>
              <w:left w:val="nil"/>
              <w:bottom w:val="nil"/>
              <w:right w:val="nil"/>
            </w:tcBorders>
            <w:shd w:val="clear" w:color="auto" w:fill="auto"/>
            <w:noWrap/>
            <w:vAlign w:val="center"/>
          </w:tcPr>
          <w:p w14:paraId="6F22CCD5"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bottom w:val="nil"/>
              <w:right w:val="nil"/>
            </w:tcBorders>
            <w:shd w:val="clear" w:color="auto" w:fill="auto"/>
            <w:noWrap/>
            <w:vAlign w:val="center"/>
          </w:tcPr>
          <w:p w14:paraId="2518EAB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0.11 [-0.28, 0.48]</w:t>
            </w:r>
          </w:p>
        </w:tc>
        <w:tc>
          <w:tcPr>
            <w:tcW w:w="439" w:type="dxa"/>
            <w:tcBorders>
              <w:top w:val="nil"/>
              <w:left w:val="nil"/>
              <w:bottom w:val="nil"/>
              <w:right w:val="nil"/>
            </w:tcBorders>
            <w:shd w:val="clear" w:color="auto" w:fill="auto"/>
            <w:noWrap/>
            <w:vAlign w:val="center"/>
          </w:tcPr>
          <w:p w14:paraId="47F202B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w:t>
            </w:r>
          </w:p>
        </w:tc>
        <w:tc>
          <w:tcPr>
            <w:tcW w:w="502" w:type="dxa"/>
            <w:tcBorders>
              <w:top w:val="nil"/>
              <w:left w:val="nil"/>
              <w:bottom w:val="nil"/>
              <w:right w:val="nil"/>
            </w:tcBorders>
            <w:shd w:val="clear" w:color="auto" w:fill="auto"/>
            <w:noWrap/>
            <w:vAlign w:val="center"/>
          </w:tcPr>
          <w:p w14:paraId="2A6001B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.60</w:t>
            </w:r>
          </w:p>
        </w:tc>
        <w:tc>
          <w:tcPr>
            <w:tcW w:w="141" w:type="dxa"/>
            <w:tcBorders>
              <w:top w:val="nil"/>
              <w:left w:val="nil"/>
              <w:bottom w:val="nil"/>
              <w:right w:val="nil"/>
            </w:tcBorders>
            <w:vAlign w:val="center"/>
          </w:tcPr>
          <w:p w14:paraId="402DFF3A"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bottom w:val="nil"/>
              <w:right w:val="nil"/>
            </w:tcBorders>
            <w:vAlign w:val="center"/>
          </w:tcPr>
          <w:p w14:paraId="3FA52DA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-0.07 [-0.39, 0.24]</w:t>
            </w:r>
          </w:p>
        </w:tc>
        <w:tc>
          <w:tcPr>
            <w:tcW w:w="431" w:type="dxa"/>
            <w:tcBorders>
              <w:top w:val="nil"/>
              <w:left w:val="nil"/>
              <w:bottom w:val="nil"/>
              <w:right w:val="nil"/>
            </w:tcBorders>
            <w:vAlign w:val="center"/>
          </w:tcPr>
          <w:p w14:paraId="3ED675B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-.04</w:t>
            </w:r>
          </w:p>
        </w:tc>
        <w:tc>
          <w:tcPr>
            <w:tcW w:w="420" w:type="dxa"/>
            <w:tcBorders>
              <w:top w:val="nil"/>
              <w:left w:val="nil"/>
              <w:bottom w:val="nil"/>
              <w:right w:val="nil"/>
            </w:tcBorders>
            <w:vAlign w:val="center"/>
          </w:tcPr>
          <w:p w14:paraId="446E602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.65</w:t>
            </w:r>
          </w:p>
        </w:tc>
      </w:tr>
      <w:tr w:rsidR="00520D55" w:rsidRPr="00354EB6" w14:paraId="2493ECB1" w14:textId="77777777" w:rsidTr="00287D13">
        <w:trPr>
          <w:trHeight w:val="300"/>
        </w:trPr>
        <w:tc>
          <w:tcPr>
            <w:tcW w:w="1636" w:type="dxa"/>
            <w:tcBorders>
              <w:top w:val="nil"/>
              <w:left w:val="nil"/>
              <w:right w:val="nil"/>
            </w:tcBorders>
            <w:shd w:val="clear" w:color="auto" w:fill="auto"/>
            <w:noWrap/>
          </w:tcPr>
          <w:p w14:paraId="016502D1"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Effectiveness</w:t>
            </w:r>
          </w:p>
        </w:tc>
        <w:tc>
          <w:tcPr>
            <w:tcW w:w="1466" w:type="dxa"/>
            <w:tcBorders>
              <w:top w:val="nil"/>
              <w:left w:val="nil"/>
              <w:right w:val="nil"/>
            </w:tcBorders>
            <w:shd w:val="clear" w:color="auto" w:fill="auto"/>
            <w:noWrap/>
            <w:vAlign w:val="center"/>
          </w:tcPr>
          <w:p w14:paraId="1B29C8F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-0.07 [-0.46, 0.31]</w:t>
            </w:r>
          </w:p>
        </w:tc>
        <w:tc>
          <w:tcPr>
            <w:tcW w:w="519" w:type="dxa"/>
            <w:tcBorders>
              <w:top w:val="nil"/>
              <w:left w:val="nil"/>
              <w:right w:val="nil"/>
            </w:tcBorders>
            <w:shd w:val="clear" w:color="auto" w:fill="auto"/>
            <w:noWrap/>
            <w:vAlign w:val="center"/>
          </w:tcPr>
          <w:p w14:paraId="2D10938A"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0.94</w:t>
            </w:r>
          </w:p>
        </w:tc>
        <w:tc>
          <w:tcPr>
            <w:tcW w:w="503" w:type="dxa"/>
            <w:tcBorders>
              <w:top w:val="nil"/>
              <w:left w:val="nil"/>
              <w:right w:val="nil"/>
            </w:tcBorders>
            <w:shd w:val="clear" w:color="auto" w:fill="auto"/>
            <w:noWrap/>
            <w:vAlign w:val="center"/>
          </w:tcPr>
          <w:p w14:paraId="6FF8DD4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.74</w:t>
            </w:r>
          </w:p>
        </w:tc>
        <w:tc>
          <w:tcPr>
            <w:tcW w:w="142" w:type="dxa"/>
            <w:tcBorders>
              <w:top w:val="nil"/>
              <w:left w:val="nil"/>
              <w:right w:val="nil"/>
            </w:tcBorders>
            <w:shd w:val="clear" w:color="auto" w:fill="auto"/>
            <w:noWrap/>
            <w:vAlign w:val="center"/>
          </w:tcPr>
          <w:p w14:paraId="394CC6B7"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right w:val="nil"/>
            </w:tcBorders>
            <w:shd w:val="clear" w:color="auto" w:fill="auto"/>
            <w:noWrap/>
            <w:vAlign w:val="center"/>
          </w:tcPr>
          <w:p w14:paraId="5170304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0.13 [-0.25, 0.53]</w:t>
            </w:r>
          </w:p>
        </w:tc>
        <w:tc>
          <w:tcPr>
            <w:tcW w:w="439" w:type="dxa"/>
            <w:tcBorders>
              <w:top w:val="nil"/>
              <w:left w:val="nil"/>
              <w:right w:val="nil"/>
            </w:tcBorders>
            <w:shd w:val="clear" w:color="auto" w:fill="auto"/>
            <w:noWrap/>
            <w:vAlign w:val="center"/>
          </w:tcPr>
          <w:p w14:paraId="57F8C67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w:t>
            </w:r>
          </w:p>
        </w:tc>
        <w:tc>
          <w:tcPr>
            <w:tcW w:w="502" w:type="dxa"/>
            <w:tcBorders>
              <w:top w:val="nil"/>
              <w:left w:val="nil"/>
              <w:right w:val="nil"/>
            </w:tcBorders>
            <w:shd w:val="clear" w:color="auto" w:fill="auto"/>
            <w:noWrap/>
            <w:vAlign w:val="center"/>
          </w:tcPr>
          <w:p w14:paraId="7DE1D52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.51</w:t>
            </w:r>
          </w:p>
        </w:tc>
        <w:tc>
          <w:tcPr>
            <w:tcW w:w="141" w:type="dxa"/>
            <w:tcBorders>
              <w:top w:val="nil"/>
              <w:left w:val="nil"/>
              <w:right w:val="nil"/>
            </w:tcBorders>
            <w:vAlign w:val="center"/>
          </w:tcPr>
          <w:p w14:paraId="5BBB6640"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right w:val="nil"/>
            </w:tcBorders>
            <w:vAlign w:val="center"/>
          </w:tcPr>
          <w:p w14:paraId="3F4E95D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-0.16 [-0.47, 0.14]</w:t>
            </w:r>
          </w:p>
        </w:tc>
        <w:tc>
          <w:tcPr>
            <w:tcW w:w="431" w:type="dxa"/>
            <w:tcBorders>
              <w:top w:val="nil"/>
              <w:left w:val="nil"/>
              <w:right w:val="nil"/>
            </w:tcBorders>
            <w:vAlign w:val="center"/>
          </w:tcPr>
          <w:p w14:paraId="44D83FB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-.08</w:t>
            </w:r>
          </w:p>
        </w:tc>
        <w:tc>
          <w:tcPr>
            <w:tcW w:w="420" w:type="dxa"/>
            <w:tcBorders>
              <w:top w:val="nil"/>
              <w:left w:val="nil"/>
              <w:right w:val="nil"/>
            </w:tcBorders>
            <w:vAlign w:val="center"/>
          </w:tcPr>
          <w:p w14:paraId="37110FB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.32</w:t>
            </w:r>
          </w:p>
        </w:tc>
      </w:tr>
      <w:tr w:rsidR="00520D55" w:rsidRPr="00354EB6" w14:paraId="4657DB6D" w14:textId="77777777" w:rsidTr="00287D13">
        <w:trPr>
          <w:trHeight w:val="300"/>
        </w:trPr>
        <w:tc>
          <w:tcPr>
            <w:tcW w:w="1636" w:type="dxa"/>
            <w:tcBorders>
              <w:top w:val="nil"/>
              <w:left w:val="nil"/>
              <w:right w:val="nil"/>
            </w:tcBorders>
            <w:shd w:val="clear" w:color="auto" w:fill="auto"/>
            <w:noWrap/>
          </w:tcPr>
          <w:p w14:paraId="59EC11A6"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 × </w:t>
            </w:r>
          </w:p>
          <w:p w14:paraId="506DF4DB"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Effectiveness</w:t>
            </w:r>
          </w:p>
        </w:tc>
        <w:tc>
          <w:tcPr>
            <w:tcW w:w="1466" w:type="dxa"/>
            <w:tcBorders>
              <w:top w:val="nil"/>
              <w:left w:val="nil"/>
              <w:right w:val="nil"/>
            </w:tcBorders>
            <w:shd w:val="clear" w:color="auto" w:fill="auto"/>
            <w:noWrap/>
            <w:vAlign w:val="center"/>
          </w:tcPr>
          <w:p w14:paraId="2557507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0.41 [-0.35, 1.19]</w:t>
            </w:r>
          </w:p>
        </w:tc>
        <w:tc>
          <w:tcPr>
            <w:tcW w:w="519" w:type="dxa"/>
            <w:tcBorders>
              <w:top w:val="nil"/>
              <w:left w:val="nil"/>
              <w:right w:val="nil"/>
            </w:tcBorders>
            <w:shd w:val="clear" w:color="auto" w:fill="auto"/>
            <w:noWrap/>
            <w:vAlign w:val="center"/>
          </w:tcPr>
          <w:p w14:paraId="21B60BE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1.50</w:t>
            </w:r>
          </w:p>
        </w:tc>
        <w:tc>
          <w:tcPr>
            <w:tcW w:w="503" w:type="dxa"/>
            <w:tcBorders>
              <w:top w:val="nil"/>
              <w:left w:val="nil"/>
              <w:right w:val="nil"/>
            </w:tcBorders>
            <w:shd w:val="clear" w:color="auto" w:fill="auto"/>
            <w:noWrap/>
            <w:vAlign w:val="center"/>
          </w:tcPr>
          <w:p w14:paraId="5FF3FC6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.30</w:t>
            </w:r>
          </w:p>
        </w:tc>
        <w:tc>
          <w:tcPr>
            <w:tcW w:w="142" w:type="dxa"/>
            <w:tcBorders>
              <w:top w:val="nil"/>
              <w:left w:val="nil"/>
              <w:right w:val="nil"/>
            </w:tcBorders>
            <w:shd w:val="clear" w:color="auto" w:fill="auto"/>
            <w:noWrap/>
            <w:vAlign w:val="center"/>
          </w:tcPr>
          <w:p w14:paraId="2E27DB6F"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right w:val="nil"/>
            </w:tcBorders>
            <w:shd w:val="clear" w:color="auto" w:fill="auto"/>
            <w:noWrap/>
            <w:vAlign w:val="center"/>
          </w:tcPr>
          <w:p w14:paraId="4A19F22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-0.66 [-1.45, 0.12]</w:t>
            </w:r>
          </w:p>
        </w:tc>
        <w:tc>
          <w:tcPr>
            <w:tcW w:w="439" w:type="dxa"/>
            <w:tcBorders>
              <w:top w:val="nil"/>
              <w:left w:val="nil"/>
              <w:right w:val="nil"/>
            </w:tcBorders>
            <w:shd w:val="clear" w:color="auto" w:fill="auto"/>
            <w:noWrap/>
            <w:vAlign w:val="center"/>
          </w:tcPr>
          <w:p w14:paraId="606B071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-.10</w:t>
            </w:r>
          </w:p>
        </w:tc>
        <w:tc>
          <w:tcPr>
            <w:tcW w:w="502" w:type="dxa"/>
            <w:tcBorders>
              <w:top w:val="nil"/>
              <w:left w:val="nil"/>
              <w:right w:val="nil"/>
            </w:tcBorders>
            <w:shd w:val="clear" w:color="auto" w:fill="auto"/>
            <w:noWrap/>
            <w:vAlign w:val="center"/>
          </w:tcPr>
          <w:p w14:paraId="04FD2B5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.10</w:t>
            </w:r>
          </w:p>
        </w:tc>
        <w:tc>
          <w:tcPr>
            <w:tcW w:w="141" w:type="dxa"/>
            <w:tcBorders>
              <w:top w:val="nil"/>
              <w:left w:val="nil"/>
              <w:right w:val="nil"/>
            </w:tcBorders>
            <w:vAlign w:val="center"/>
          </w:tcPr>
          <w:p w14:paraId="7F759FB1"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701" w:type="dxa"/>
            <w:tcBorders>
              <w:top w:val="nil"/>
              <w:left w:val="nil"/>
              <w:right w:val="nil"/>
            </w:tcBorders>
            <w:vAlign w:val="center"/>
          </w:tcPr>
          <w:p w14:paraId="5E7C54B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-0.30 [-0.92, 0.34]</w:t>
            </w:r>
          </w:p>
        </w:tc>
        <w:tc>
          <w:tcPr>
            <w:tcW w:w="431" w:type="dxa"/>
            <w:tcBorders>
              <w:top w:val="nil"/>
              <w:left w:val="nil"/>
              <w:right w:val="nil"/>
            </w:tcBorders>
            <w:vAlign w:val="center"/>
          </w:tcPr>
          <w:p w14:paraId="62CBD83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-.07</w:t>
            </w:r>
          </w:p>
        </w:tc>
        <w:tc>
          <w:tcPr>
            <w:tcW w:w="420" w:type="dxa"/>
            <w:tcBorders>
              <w:top w:val="nil"/>
              <w:left w:val="nil"/>
              <w:right w:val="nil"/>
            </w:tcBorders>
            <w:vAlign w:val="center"/>
          </w:tcPr>
          <w:p w14:paraId="41326BA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r w:rsidRPr="00354EB6">
              <w:rPr>
                <w:rFonts w:ascii="Times New Roman" w:eastAsia="Times New Roman" w:hAnsi="Times New Roman" w:cs="Times New Roman"/>
                <w:sz w:val="18"/>
                <w:szCs w:val="18"/>
              </w:rPr>
              <w:t>.36</w:t>
            </w:r>
          </w:p>
        </w:tc>
      </w:tr>
      <w:tr w:rsidR="00520D55" w:rsidRPr="00354EB6" w14:paraId="024C725C" w14:textId="77777777" w:rsidTr="00287D13">
        <w:trPr>
          <w:trHeight w:val="300"/>
        </w:trPr>
        <w:tc>
          <w:tcPr>
            <w:tcW w:w="1636" w:type="dxa"/>
            <w:tcBorders>
              <w:top w:val="nil"/>
              <w:left w:val="nil"/>
              <w:right w:val="nil"/>
            </w:tcBorders>
            <w:shd w:val="clear" w:color="auto" w:fill="auto"/>
            <w:noWrap/>
          </w:tcPr>
          <w:p w14:paraId="3389B991" w14:textId="77777777" w:rsidR="00520D55" w:rsidRPr="00354EB6" w:rsidRDefault="00520D55" w:rsidP="00A41E52">
            <w:pPr>
              <w:spacing w:after="0" w:line="240" w:lineRule="auto"/>
              <w:contextualSpacing/>
              <w:rPr>
                <w:rFonts w:ascii="Times New Roman" w:hAnsi="Times New Roman" w:cs="Times New Roman"/>
                <w:sz w:val="18"/>
                <w:szCs w:val="18"/>
              </w:rPr>
            </w:pPr>
          </w:p>
        </w:tc>
        <w:tc>
          <w:tcPr>
            <w:tcW w:w="1466" w:type="dxa"/>
            <w:tcBorders>
              <w:top w:val="nil"/>
              <w:left w:val="nil"/>
              <w:right w:val="nil"/>
            </w:tcBorders>
            <w:shd w:val="clear" w:color="auto" w:fill="auto"/>
            <w:noWrap/>
            <w:vAlign w:val="center"/>
          </w:tcPr>
          <w:p w14:paraId="45A0C8C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19" w:type="dxa"/>
            <w:tcBorders>
              <w:top w:val="nil"/>
              <w:left w:val="nil"/>
              <w:right w:val="nil"/>
            </w:tcBorders>
            <w:shd w:val="clear" w:color="auto" w:fill="auto"/>
            <w:noWrap/>
            <w:vAlign w:val="center"/>
          </w:tcPr>
          <w:p w14:paraId="4442DFE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3" w:type="dxa"/>
            <w:tcBorders>
              <w:top w:val="nil"/>
              <w:left w:val="nil"/>
              <w:right w:val="nil"/>
            </w:tcBorders>
            <w:shd w:val="clear" w:color="auto" w:fill="auto"/>
            <w:noWrap/>
            <w:vAlign w:val="center"/>
          </w:tcPr>
          <w:p w14:paraId="5495169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2" w:type="dxa"/>
            <w:tcBorders>
              <w:top w:val="nil"/>
              <w:left w:val="nil"/>
              <w:right w:val="nil"/>
            </w:tcBorders>
            <w:shd w:val="clear" w:color="auto" w:fill="auto"/>
            <w:noWrap/>
            <w:vAlign w:val="center"/>
          </w:tcPr>
          <w:p w14:paraId="76912926"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right w:val="nil"/>
            </w:tcBorders>
            <w:shd w:val="clear" w:color="auto" w:fill="auto"/>
            <w:noWrap/>
            <w:vAlign w:val="center"/>
          </w:tcPr>
          <w:p w14:paraId="39E485C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9" w:type="dxa"/>
            <w:tcBorders>
              <w:top w:val="nil"/>
              <w:left w:val="nil"/>
              <w:right w:val="nil"/>
            </w:tcBorders>
            <w:shd w:val="clear" w:color="auto" w:fill="auto"/>
            <w:noWrap/>
            <w:vAlign w:val="center"/>
          </w:tcPr>
          <w:p w14:paraId="0EECD73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2" w:type="dxa"/>
            <w:tcBorders>
              <w:top w:val="nil"/>
              <w:left w:val="nil"/>
              <w:right w:val="nil"/>
            </w:tcBorders>
            <w:shd w:val="clear" w:color="auto" w:fill="auto"/>
            <w:noWrap/>
            <w:vAlign w:val="center"/>
          </w:tcPr>
          <w:p w14:paraId="2F095477"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1" w:type="dxa"/>
            <w:tcBorders>
              <w:top w:val="nil"/>
              <w:left w:val="nil"/>
              <w:right w:val="nil"/>
            </w:tcBorders>
            <w:vAlign w:val="center"/>
          </w:tcPr>
          <w:p w14:paraId="13FA19E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701" w:type="dxa"/>
            <w:tcBorders>
              <w:top w:val="nil"/>
              <w:left w:val="nil"/>
              <w:right w:val="nil"/>
            </w:tcBorders>
            <w:vAlign w:val="center"/>
          </w:tcPr>
          <w:p w14:paraId="7CC036A9"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1" w:type="dxa"/>
            <w:tcBorders>
              <w:top w:val="nil"/>
              <w:left w:val="nil"/>
              <w:right w:val="nil"/>
            </w:tcBorders>
            <w:vAlign w:val="center"/>
          </w:tcPr>
          <w:p w14:paraId="74FDF4B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20" w:type="dxa"/>
            <w:tcBorders>
              <w:top w:val="nil"/>
              <w:left w:val="nil"/>
              <w:right w:val="nil"/>
            </w:tcBorders>
            <w:vAlign w:val="center"/>
          </w:tcPr>
          <w:p w14:paraId="4DA306E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r>
      <w:tr w:rsidR="00520D55" w:rsidRPr="00354EB6" w14:paraId="19762352" w14:textId="77777777" w:rsidTr="00287D13">
        <w:trPr>
          <w:trHeight w:val="300"/>
        </w:trPr>
        <w:tc>
          <w:tcPr>
            <w:tcW w:w="1636" w:type="dxa"/>
            <w:tcBorders>
              <w:top w:val="nil"/>
              <w:left w:val="nil"/>
              <w:right w:val="nil"/>
            </w:tcBorders>
            <w:shd w:val="clear" w:color="auto" w:fill="auto"/>
            <w:noWrap/>
          </w:tcPr>
          <w:p w14:paraId="49CBEDDE" w14:textId="77777777" w:rsidR="00520D55" w:rsidRPr="00354EB6" w:rsidRDefault="00520D55" w:rsidP="00A41E52">
            <w:pPr>
              <w:spacing w:after="0" w:line="240" w:lineRule="auto"/>
              <w:contextualSpacing/>
              <w:rPr>
                <w:rFonts w:ascii="Times New Roman" w:hAnsi="Times New Roman" w:cs="Times New Roman"/>
                <w:sz w:val="18"/>
                <w:szCs w:val="18"/>
              </w:rPr>
            </w:pPr>
            <w:r>
              <w:rPr>
                <w:rFonts w:ascii="Times New Roman" w:hAnsi="Times New Roman" w:cs="Times New Roman"/>
                <w:sz w:val="18"/>
                <w:szCs w:val="18"/>
              </w:rPr>
              <w:t>Experiment 6</w:t>
            </w:r>
          </w:p>
        </w:tc>
        <w:tc>
          <w:tcPr>
            <w:tcW w:w="1466" w:type="dxa"/>
            <w:tcBorders>
              <w:top w:val="nil"/>
              <w:left w:val="nil"/>
              <w:right w:val="nil"/>
            </w:tcBorders>
            <w:shd w:val="clear" w:color="auto" w:fill="auto"/>
            <w:noWrap/>
            <w:vAlign w:val="center"/>
          </w:tcPr>
          <w:p w14:paraId="2F712B3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19" w:type="dxa"/>
            <w:tcBorders>
              <w:top w:val="nil"/>
              <w:left w:val="nil"/>
              <w:right w:val="nil"/>
            </w:tcBorders>
            <w:shd w:val="clear" w:color="auto" w:fill="auto"/>
            <w:noWrap/>
            <w:vAlign w:val="center"/>
          </w:tcPr>
          <w:p w14:paraId="2393344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3" w:type="dxa"/>
            <w:tcBorders>
              <w:top w:val="nil"/>
              <w:left w:val="nil"/>
              <w:right w:val="nil"/>
            </w:tcBorders>
            <w:shd w:val="clear" w:color="auto" w:fill="auto"/>
            <w:noWrap/>
            <w:vAlign w:val="center"/>
          </w:tcPr>
          <w:p w14:paraId="614A093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2" w:type="dxa"/>
            <w:tcBorders>
              <w:top w:val="nil"/>
              <w:left w:val="nil"/>
              <w:right w:val="nil"/>
            </w:tcBorders>
            <w:shd w:val="clear" w:color="auto" w:fill="auto"/>
            <w:noWrap/>
            <w:vAlign w:val="center"/>
          </w:tcPr>
          <w:p w14:paraId="70519438"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545" w:type="dxa"/>
            <w:tcBorders>
              <w:top w:val="nil"/>
              <w:left w:val="nil"/>
              <w:right w:val="nil"/>
            </w:tcBorders>
            <w:shd w:val="clear" w:color="auto" w:fill="auto"/>
            <w:noWrap/>
            <w:vAlign w:val="center"/>
          </w:tcPr>
          <w:p w14:paraId="04B01C7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9" w:type="dxa"/>
            <w:tcBorders>
              <w:top w:val="nil"/>
              <w:left w:val="nil"/>
              <w:right w:val="nil"/>
            </w:tcBorders>
            <w:shd w:val="clear" w:color="auto" w:fill="auto"/>
            <w:noWrap/>
            <w:vAlign w:val="center"/>
          </w:tcPr>
          <w:p w14:paraId="73418980"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2" w:type="dxa"/>
            <w:tcBorders>
              <w:top w:val="nil"/>
              <w:left w:val="nil"/>
              <w:right w:val="nil"/>
            </w:tcBorders>
            <w:shd w:val="clear" w:color="auto" w:fill="auto"/>
            <w:noWrap/>
            <w:vAlign w:val="center"/>
          </w:tcPr>
          <w:p w14:paraId="3444E62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1" w:type="dxa"/>
            <w:tcBorders>
              <w:top w:val="nil"/>
              <w:left w:val="nil"/>
              <w:right w:val="nil"/>
            </w:tcBorders>
            <w:vAlign w:val="center"/>
          </w:tcPr>
          <w:p w14:paraId="523DC99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701" w:type="dxa"/>
            <w:tcBorders>
              <w:top w:val="nil"/>
              <w:left w:val="nil"/>
              <w:right w:val="nil"/>
            </w:tcBorders>
            <w:vAlign w:val="center"/>
          </w:tcPr>
          <w:p w14:paraId="276CAAB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1" w:type="dxa"/>
            <w:tcBorders>
              <w:top w:val="nil"/>
              <w:left w:val="nil"/>
              <w:right w:val="nil"/>
            </w:tcBorders>
            <w:vAlign w:val="center"/>
          </w:tcPr>
          <w:p w14:paraId="0EDEBD3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20" w:type="dxa"/>
            <w:tcBorders>
              <w:top w:val="nil"/>
              <w:left w:val="nil"/>
              <w:right w:val="nil"/>
            </w:tcBorders>
            <w:vAlign w:val="center"/>
          </w:tcPr>
          <w:p w14:paraId="120D0B45"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r>
      <w:tr w:rsidR="00520D55" w:rsidRPr="00354EB6" w14:paraId="343D6663" w14:textId="77777777" w:rsidTr="00287D13">
        <w:trPr>
          <w:trHeight w:val="456"/>
        </w:trPr>
        <w:tc>
          <w:tcPr>
            <w:tcW w:w="1636" w:type="dxa"/>
            <w:tcBorders>
              <w:top w:val="nil"/>
              <w:left w:val="nil"/>
              <w:right w:val="nil"/>
            </w:tcBorders>
            <w:shd w:val="clear" w:color="auto" w:fill="auto"/>
            <w:noWrap/>
            <w:vAlign w:val="center"/>
          </w:tcPr>
          <w:p w14:paraId="6435BEAE" w14:textId="77777777" w:rsidR="00520D55" w:rsidRPr="00017079" w:rsidRDefault="00520D55" w:rsidP="00A41E52">
            <w:pPr>
              <w:spacing w:after="0" w:line="240" w:lineRule="auto"/>
              <w:contextualSpacing/>
              <w:rPr>
                <w:rFonts w:ascii="Times New Roman" w:hAnsi="Times New Roman" w:cs="Times New Roman"/>
                <w:sz w:val="18"/>
                <w:szCs w:val="18"/>
              </w:rPr>
            </w:pPr>
            <w:r w:rsidRPr="00017079">
              <w:rPr>
                <w:rFonts w:ascii="Times New Roman" w:hAnsi="Times New Roman" w:cs="Times New Roman"/>
                <w:sz w:val="18"/>
                <w:szCs w:val="18"/>
              </w:rPr>
              <w:t>Victim</w:t>
            </w:r>
          </w:p>
          <w:p w14:paraId="7CE0F465" w14:textId="77777777" w:rsidR="00520D55" w:rsidRPr="00017079" w:rsidRDefault="00520D55" w:rsidP="00A41E52">
            <w:pPr>
              <w:spacing w:after="0" w:line="240" w:lineRule="auto"/>
              <w:contextualSpacing/>
              <w:rPr>
                <w:rFonts w:ascii="Times New Roman" w:hAnsi="Times New Roman" w:cs="Times New Roman"/>
                <w:sz w:val="18"/>
                <w:szCs w:val="18"/>
              </w:rPr>
            </w:pPr>
            <w:r w:rsidRPr="00017079">
              <w:rPr>
                <w:rFonts w:ascii="Times New Roman" w:hAnsi="Times New Roman" w:cs="Times New Roman"/>
                <w:sz w:val="18"/>
                <w:szCs w:val="18"/>
              </w:rPr>
              <w:t>image</w:t>
            </w:r>
          </w:p>
        </w:tc>
        <w:tc>
          <w:tcPr>
            <w:tcW w:w="1466" w:type="dxa"/>
            <w:tcBorders>
              <w:top w:val="nil"/>
              <w:left w:val="nil"/>
              <w:right w:val="nil"/>
            </w:tcBorders>
            <w:shd w:val="clear" w:color="auto" w:fill="auto"/>
            <w:noWrap/>
            <w:vAlign w:val="center"/>
          </w:tcPr>
          <w:p w14:paraId="5D0CC911"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-0.09 [-0.54, 0.35]</w:t>
            </w:r>
          </w:p>
        </w:tc>
        <w:tc>
          <w:tcPr>
            <w:tcW w:w="519" w:type="dxa"/>
            <w:tcBorders>
              <w:top w:val="nil"/>
              <w:left w:val="nil"/>
              <w:right w:val="nil"/>
            </w:tcBorders>
            <w:shd w:val="clear" w:color="auto" w:fill="auto"/>
            <w:noWrap/>
            <w:vAlign w:val="center"/>
          </w:tcPr>
          <w:p w14:paraId="4E8A6D1D"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0.92</w:t>
            </w:r>
          </w:p>
        </w:tc>
        <w:tc>
          <w:tcPr>
            <w:tcW w:w="503" w:type="dxa"/>
            <w:tcBorders>
              <w:top w:val="nil"/>
              <w:left w:val="nil"/>
              <w:right w:val="nil"/>
            </w:tcBorders>
            <w:shd w:val="clear" w:color="auto" w:fill="auto"/>
            <w:noWrap/>
            <w:vAlign w:val="center"/>
          </w:tcPr>
          <w:p w14:paraId="2F88C681" w14:textId="77777777" w:rsidR="00520D55" w:rsidRPr="00017079" w:rsidRDefault="00520D55" w:rsidP="00A41E52">
            <w:pPr>
              <w:spacing w:after="0"/>
              <w:contextualSpacing/>
              <w:jc w:val="center"/>
              <w:rPr>
                <w:rFonts w:ascii="Times New Roman" w:hAnsi="Times New Roman" w:cs="Times New Roman"/>
                <w:color w:val="000000"/>
                <w:sz w:val="18"/>
                <w:szCs w:val="18"/>
              </w:rPr>
            </w:pPr>
            <w:r w:rsidRPr="00017079">
              <w:rPr>
                <w:rFonts w:ascii="Times New Roman" w:hAnsi="Times New Roman" w:cs="Times New Roman"/>
                <w:color w:val="000000"/>
                <w:sz w:val="18"/>
                <w:szCs w:val="18"/>
              </w:rPr>
              <w:t>.70</w:t>
            </w:r>
          </w:p>
        </w:tc>
        <w:tc>
          <w:tcPr>
            <w:tcW w:w="142" w:type="dxa"/>
            <w:tcBorders>
              <w:top w:val="nil"/>
              <w:left w:val="nil"/>
              <w:right w:val="nil"/>
            </w:tcBorders>
            <w:shd w:val="clear" w:color="auto" w:fill="auto"/>
            <w:noWrap/>
            <w:vAlign w:val="center"/>
          </w:tcPr>
          <w:p w14:paraId="2D341BF4" w14:textId="77777777" w:rsidR="00520D55" w:rsidRPr="00017079" w:rsidRDefault="00520D55" w:rsidP="00A41E52">
            <w:pPr>
              <w:spacing w:after="0" w:line="240" w:lineRule="auto"/>
              <w:contextualSpacing/>
              <w:jc w:val="center"/>
              <w:rPr>
                <w:rFonts w:ascii="Times New Roman" w:hAnsi="Times New Roman" w:cs="Times New Roman"/>
                <w:color w:val="FF0000"/>
                <w:sz w:val="18"/>
                <w:szCs w:val="18"/>
              </w:rPr>
            </w:pPr>
          </w:p>
        </w:tc>
        <w:tc>
          <w:tcPr>
            <w:tcW w:w="1545" w:type="dxa"/>
            <w:tcBorders>
              <w:top w:val="nil"/>
              <w:left w:val="nil"/>
              <w:right w:val="nil"/>
            </w:tcBorders>
            <w:shd w:val="clear" w:color="auto" w:fill="auto"/>
            <w:noWrap/>
            <w:vAlign w:val="center"/>
          </w:tcPr>
          <w:p w14:paraId="4321385B" w14:textId="77777777" w:rsidR="00520D55" w:rsidRPr="00017079" w:rsidRDefault="00520D55" w:rsidP="00A41E52">
            <w:pPr>
              <w:spacing w:after="0" w:line="240" w:lineRule="auto"/>
              <w:contextualSpacing/>
              <w:jc w:val="center"/>
              <w:rPr>
                <w:rFonts w:ascii="Times New Roman" w:eastAsia="Times New Roman" w:hAnsi="Times New Roman" w:cs="Times New Roman"/>
                <w:color w:val="000000"/>
                <w:sz w:val="18"/>
                <w:szCs w:val="18"/>
              </w:rPr>
            </w:pPr>
            <w:r w:rsidRPr="0078401D">
              <w:rPr>
                <w:rFonts w:ascii="Times New Roman" w:eastAsia="Times New Roman" w:hAnsi="Times New Roman" w:cs="Times New Roman"/>
                <w:color w:val="000000"/>
                <w:sz w:val="18"/>
                <w:szCs w:val="18"/>
              </w:rPr>
              <w:t>-2.40</w:t>
            </w:r>
            <w:r w:rsidRPr="00017079">
              <w:rPr>
                <w:rFonts w:ascii="Times New Roman" w:eastAsia="Times New Roman" w:hAnsi="Times New Roman" w:cs="Times New Roman"/>
                <w:color w:val="000000"/>
                <w:sz w:val="18"/>
                <w:szCs w:val="18"/>
              </w:rPr>
              <w:t xml:space="preserve"> </w:t>
            </w:r>
            <w:r w:rsidRPr="0078401D">
              <w:rPr>
                <w:rFonts w:ascii="Times New Roman" w:eastAsia="Times New Roman" w:hAnsi="Times New Roman" w:cs="Times New Roman"/>
                <w:color w:val="000000"/>
                <w:sz w:val="18"/>
                <w:szCs w:val="18"/>
              </w:rPr>
              <w:t>[-6.58,</w:t>
            </w:r>
            <w:r w:rsidRPr="00017079">
              <w:rPr>
                <w:rFonts w:ascii="Times New Roman" w:eastAsia="Times New Roman" w:hAnsi="Times New Roman" w:cs="Times New Roman"/>
                <w:color w:val="000000"/>
                <w:sz w:val="18"/>
                <w:szCs w:val="18"/>
              </w:rPr>
              <w:t xml:space="preserve"> </w:t>
            </w:r>
            <w:r w:rsidRPr="0078401D">
              <w:rPr>
                <w:rFonts w:ascii="Times New Roman" w:eastAsia="Times New Roman" w:hAnsi="Times New Roman" w:cs="Times New Roman"/>
                <w:color w:val="000000"/>
                <w:sz w:val="18"/>
                <w:szCs w:val="18"/>
              </w:rPr>
              <w:t>1.85]</w:t>
            </w:r>
          </w:p>
        </w:tc>
        <w:tc>
          <w:tcPr>
            <w:tcW w:w="439" w:type="dxa"/>
            <w:tcBorders>
              <w:top w:val="nil"/>
              <w:left w:val="nil"/>
              <w:right w:val="nil"/>
            </w:tcBorders>
            <w:shd w:val="clear" w:color="auto" w:fill="auto"/>
            <w:noWrap/>
            <w:vAlign w:val="center"/>
          </w:tcPr>
          <w:p w14:paraId="6C7BD74B"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-.09</w:t>
            </w:r>
          </w:p>
        </w:tc>
        <w:tc>
          <w:tcPr>
            <w:tcW w:w="502" w:type="dxa"/>
            <w:tcBorders>
              <w:top w:val="nil"/>
              <w:left w:val="nil"/>
              <w:right w:val="nil"/>
            </w:tcBorders>
            <w:shd w:val="clear" w:color="auto" w:fill="auto"/>
            <w:noWrap/>
            <w:vAlign w:val="center"/>
          </w:tcPr>
          <w:p w14:paraId="65FF4916"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.25</w:t>
            </w:r>
          </w:p>
        </w:tc>
        <w:tc>
          <w:tcPr>
            <w:tcW w:w="141" w:type="dxa"/>
            <w:tcBorders>
              <w:top w:val="nil"/>
              <w:left w:val="nil"/>
              <w:right w:val="nil"/>
            </w:tcBorders>
            <w:vAlign w:val="center"/>
          </w:tcPr>
          <w:p w14:paraId="0DA3C01D" w14:textId="77777777" w:rsidR="00520D55" w:rsidRPr="00017079" w:rsidRDefault="00520D55" w:rsidP="00A41E52">
            <w:pPr>
              <w:spacing w:after="0" w:line="240" w:lineRule="auto"/>
              <w:contextualSpacing/>
              <w:jc w:val="center"/>
              <w:rPr>
                <w:rFonts w:ascii="Times New Roman" w:hAnsi="Times New Roman" w:cs="Times New Roman"/>
                <w:color w:val="FF0000"/>
                <w:sz w:val="18"/>
                <w:szCs w:val="18"/>
              </w:rPr>
            </w:pPr>
          </w:p>
        </w:tc>
        <w:tc>
          <w:tcPr>
            <w:tcW w:w="1701" w:type="dxa"/>
            <w:tcBorders>
              <w:top w:val="nil"/>
              <w:left w:val="nil"/>
              <w:right w:val="nil"/>
            </w:tcBorders>
            <w:vAlign w:val="center"/>
          </w:tcPr>
          <w:p w14:paraId="5E0DDA52"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-2.52 [-5.43, 0.41]</w:t>
            </w:r>
          </w:p>
        </w:tc>
        <w:tc>
          <w:tcPr>
            <w:tcW w:w="431" w:type="dxa"/>
            <w:tcBorders>
              <w:top w:val="nil"/>
              <w:left w:val="nil"/>
              <w:right w:val="nil"/>
            </w:tcBorders>
            <w:vAlign w:val="center"/>
          </w:tcPr>
          <w:p w14:paraId="547D680F"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-.13</w:t>
            </w:r>
          </w:p>
        </w:tc>
        <w:tc>
          <w:tcPr>
            <w:tcW w:w="420" w:type="dxa"/>
            <w:tcBorders>
              <w:top w:val="nil"/>
              <w:left w:val="nil"/>
              <w:right w:val="nil"/>
            </w:tcBorders>
            <w:vAlign w:val="center"/>
          </w:tcPr>
          <w:p w14:paraId="6A0DF358"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.10</w:t>
            </w:r>
          </w:p>
        </w:tc>
      </w:tr>
      <w:tr w:rsidR="00520D55" w:rsidRPr="00354EB6" w14:paraId="65862883" w14:textId="77777777" w:rsidTr="00287D13">
        <w:trPr>
          <w:trHeight w:val="300"/>
        </w:trPr>
        <w:tc>
          <w:tcPr>
            <w:tcW w:w="1636" w:type="dxa"/>
            <w:tcBorders>
              <w:top w:val="nil"/>
              <w:left w:val="nil"/>
              <w:right w:val="nil"/>
            </w:tcBorders>
            <w:shd w:val="clear" w:color="auto" w:fill="auto"/>
            <w:noWrap/>
            <w:vAlign w:val="center"/>
          </w:tcPr>
          <w:p w14:paraId="328DC1A0" w14:textId="77777777" w:rsidR="00520D55" w:rsidRPr="00017079" w:rsidRDefault="00520D55" w:rsidP="00A41E52">
            <w:pPr>
              <w:spacing w:after="0" w:line="240" w:lineRule="auto"/>
              <w:contextualSpacing/>
              <w:rPr>
                <w:rFonts w:ascii="Times New Roman" w:hAnsi="Times New Roman" w:cs="Times New Roman"/>
                <w:sz w:val="18"/>
                <w:szCs w:val="18"/>
              </w:rPr>
            </w:pPr>
            <w:r w:rsidRPr="00017079">
              <w:rPr>
                <w:rFonts w:ascii="Times New Roman" w:hAnsi="Times New Roman" w:cs="Times New Roman"/>
                <w:sz w:val="18"/>
                <w:szCs w:val="18"/>
              </w:rPr>
              <w:t>Effectiveness</w:t>
            </w:r>
          </w:p>
        </w:tc>
        <w:tc>
          <w:tcPr>
            <w:tcW w:w="1466" w:type="dxa"/>
            <w:tcBorders>
              <w:top w:val="nil"/>
              <w:left w:val="nil"/>
              <w:right w:val="nil"/>
            </w:tcBorders>
            <w:shd w:val="clear" w:color="auto" w:fill="auto"/>
            <w:noWrap/>
            <w:vAlign w:val="center"/>
          </w:tcPr>
          <w:p w14:paraId="0349F2EB"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0.01 [-0.44, 0.45]</w:t>
            </w:r>
          </w:p>
        </w:tc>
        <w:tc>
          <w:tcPr>
            <w:tcW w:w="519" w:type="dxa"/>
            <w:tcBorders>
              <w:top w:val="nil"/>
              <w:left w:val="nil"/>
              <w:right w:val="nil"/>
            </w:tcBorders>
            <w:shd w:val="clear" w:color="auto" w:fill="auto"/>
            <w:noWrap/>
            <w:vAlign w:val="center"/>
          </w:tcPr>
          <w:p w14:paraId="46F8C20A"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1.01</w:t>
            </w:r>
          </w:p>
        </w:tc>
        <w:tc>
          <w:tcPr>
            <w:tcW w:w="503" w:type="dxa"/>
            <w:tcBorders>
              <w:top w:val="nil"/>
              <w:left w:val="nil"/>
              <w:right w:val="nil"/>
            </w:tcBorders>
            <w:shd w:val="clear" w:color="auto" w:fill="auto"/>
            <w:noWrap/>
            <w:vAlign w:val="center"/>
          </w:tcPr>
          <w:p w14:paraId="5038DAF7" w14:textId="77777777" w:rsidR="00520D55" w:rsidRPr="00017079" w:rsidRDefault="00520D55" w:rsidP="00A41E52">
            <w:pPr>
              <w:spacing w:after="0"/>
              <w:contextualSpacing/>
              <w:jc w:val="center"/>
              <w:rPr>
                <w:rFonts w:ascii="Times New Roman" w:hAnsi="Times New Roman" w:cs="Times New Roman"/>
                <w:color w:val="000000"/>
                <w:sz w:val="18"/>
                <w:szCs w:val="18"/>
              </w:rPr>
            </w:pPr>
            <w:r w:rsidRPr="00017079">
              <w:rPr>
                <w:rFonts w:ascii="Times New Roman" w:hAnsi="Times New Roman" w:cs="Times New Roman"/>
                <w:color w:val="000000"/>
                <w:sz w:val="18"/>
                <w:szCs w:val="18"/>
              </w:rPr>
              <w:t>.98</w:t>
            </w:r>
          </w:p>
        </w:tc>
        <w:tc>
          <w:tcPr>
            <w:tcW w:w="142" w:type="dxa"/>
            <w:tcBorders>
              <w:top w:val="nil"/>
              <w:left w:val="nil"/>
              <w:right w:val="nil"/>
            </w:tcBorders>
            <w:shd w:val="clear" w:color="auto" w:fill="auto"/>
            <w:noWrap/>
            <w:vAlign w:val="center"/>
          </w:tcPr>
          <w:p w14:paraId="303524B3" w14:textId="77777777" w:rsidR="00520D55" w:rsidRPr="00017079" w:rsidRDefault="00520D55" w:rsidP="00A41E52">
            <w:pPr>
              <w:spacing w:after="0" w:line="240" w:lineRule="auto"/>
              <w:contextualSpacing/>
              <w:jc w:val="center"/>
              <w:rPr>
                <w:rFonts w:ascii="Times New Roman" w:hAnsi="Times New Roman" w:cs="Times New Roman"/>
                <w:color w:val="FF0000"/>
                <w:sz w:val="18"/>
                <w:szCs w:val="18"/>
              </w:rPr>
            </w:pPr>
          </w:p>
        </w:tc>
        <w:tc>
          <w:tcPr>
            <w:tcW w:w="1545" w:type="dxa"/>
            <w:tcBorders>
              <w:top w:val="nil"/>
              <w:left w:val="nil"/>
              <w:right w:val="nil"/>
            </w:tcBorders>
            <w:shd w:val="clear" w:color="auto" w:fill="auto"/>
            <w:noWrap/>
            <w:vAlign w:val="center"/>
          </w:tcPr>
          <w:p w14:paraId="01CDC13F" w14:textId="77777777" w:rsidR="00520D55" w:rsidRPr="00017079" w:rsidRDefault="00520D55" w:rsidP="00A41E52">
            <w:pPr>
              <w:spacing w:after="0" w:line="240" w:lineRule="auto"/>
              <w:contextualSpacing/>
              <w:jc w:val="center"/>
              <w:rPr>
                <w:rFonts w:ascii="Times New Roman" w:eastAsia="Times New Roman" w:hAnsi="Times New Roman" w:cs="Times New Roman"/>
                <w:color w:val="000000"/>
                <w:sz w:val="18"/>
                <w:szCs w:val="18"/>
              </w:rPr>
            </w:pPr>
            <w:r w:rsidRPr="0078401D">
              <w:rPr>
                <w:rFonts w:ascii="Times New Roman" w:eastAsia="Times New Roman" w:hAnsi="Times New Roman" w:cs="Times New Roman"/>
                <w:color w:val="000000"/>
                <w:sz w:val="18"/>
                <w:szCs w:val="18"/>
              </w:rPr>
              <w:t>-2.41</w:t>
            </w:r>
            <w:r w:rsidRPr="00017079">
              <w:rPr>
                <w:rFonts w:ascii="Times New Roman" w:eastAsia="Times New Roman" w:hAnsi="Times New Roman" w:cs="Times New Roman"/>
                <w:color w:val="000000"/>
                <w:sz w:val="18"/>
                <w:szCs w:val="18"/>
              </w:rPr>
              <w:t xml:space="preserve"> </w:t>
            </w:r>
            <w:r w:rsidRPr="0078401D">
              <w:rPr>
                <w:rFonts w:ascii="Times New Roman" w:eastAsia="Times New Roman" w:hAnsi="Times New Roman" w:cs="Times New Roman"/>
                <w:color w:val="000000"/>
                <w:sz w:val="18"/>
                <w:szCs w:val="18"/>
              </w:rPr>
              <w:t>[-6.53,</w:t>
            </w:r>
            <w:r w:rsidRPr="00017079">
              <w:rPr>
                <w:rFonts w:ascii="Times New Roman" w:eastAsia="Times New Roman" w:hAnsi="Times New Roman" w:cs="Times New Roman"/>
                <w:color w:val="000000"/>
                <w:sz w:val="18"/>
                <w:szCs w:val="18"/>
              </w:rPr>
              <w:t xml:space="preserve"> </w:t>
            </w:r>
            <w:r w:rsidRPr="0078401D">
              <w:rPr>
                <w:rFonts w:ascii="Times New Roman" w:eastAsia="Times New Roman" w:hAnsi="Times New Roman" w:cs="Times New Roman"/>
                <w:color w:val="000000"/>
                <w:sz w:val="18"/>
                <w:szCs w:val="18"/>
              </w:rPr>
              <w:t>1.64]</w:t>
            </w:r>
          </w:p>
        </w:tc>
        <w:tc>
          <w:tcPr>
            <w:tcW w:w="439" w:type="dxa"/>
            <w:tcBorders>
              <w:top w:val="nil"/>
              <w:left w:val="nil"/>
              <w:right w:val="nil"/>
            </w:tcBorders>
            <w:shd w:val="clear" w:color="auto" w:fill="auto"/>
            <w:noWrap/>
            <w:vAlign w:val="center"/>
          </w:tcPr>
          <w:p w14:paraId="4D7B35AC"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-.09</w:t>
            </w:r>
          </w:p>
        </w:tc>
        <w:tc>
          <w:tcPr>
            <w:tcW w:w="502" w:type="dxa"/>
            <w:tcBorders>
              <w:top w:val="nil"/>
              <w:left w:val="nil"/>
              <w:right w:val="nil"/>
            </w:tcBorders>
            <w:shd w:val="clear" w:color="auto" w:fill="auto"/>
            <w:noWrap/>
            <w:vAlign w:val="center"/>
          </w:tcPr>
          <w:p w14:paraId="0AC6F2A3"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.25</w:t>
            </w:r>
          </w:p>
        </w:tc>
        <w:tc>
          <w:tcPr>
            <w:tcW w:w="141" w:type="dxa"/>
            <w:tcBorders>
              <w:top w:val="nil"/>
              <w:left w:val="nil"/>
              <w:right w:val="nil"/>
            </w:tcBorders>
            <w:vAlign w:val="center"/>
          </w:tcPr>
          <w:p w14:paraId="0D5717F5" w14:textId="77777777" w:rsidR="00520D55" w:rsidRPr="00017079" w:rsidRDefault="00520D55" w:rsidP="00A41E52">
            <w:pPr>
              <w:spacing w:after="0" w:line="240" w:lineRule="auto"/>
              <w:contextualSpacing/>
              <w:jc w:val="center"/>
              <w:rPr>
                <w:rFonts w:ascii="Times New Roman" w:hAnsi="Times New Roman" w:cs="Times New Roman"/>
                <w:color w:val="FF0000"/>
                <w:sz w:val="18"/>
                <w:szCs w:val="18"/>
              </w:rPr>
            </w:pPr>
          </w:p>
        </w:tc>
        <w:tc>
          <w:tcPr>
            <w:tcW w:w="1701" w:type="dxa"/>
            <w:tcBorders>
              <w:top w:val="nil"/>
              <w:left w:val="nil"/>
              <w:right w:val="nil"/>
            </w:tcBorders>
            <w:vAlign w:val="center"/>
          </w:tcPr>
          <w:p w14:paraId="613EC315"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-2.61 [-5.54, 0.38]</w:t>
            </w:r>
          </w:p>
        </w:tc>
        <w:tc>
          <w:tcPr>
            <w:tcW w:w="431" w:type="dxa"/>
            <w:tcBorders>
              <w:top w:val="nil"/>
              <w:left w:val="nil"/>
              <w:right w:val="nil"/>
            </w:tcBorders>
            <w:vAlign w:val="center"/>
          </w:tcPr>
          <w:p w14:paraId="3FCED57F"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-.13</w:t>
            </w:r>
          </w:p>
        </w:tc>
        <w:tc>
          <w:tcPr>
            <w:tcW w:w="420" w:type="dxa"/>
            <w:tcBorders>
              <w:top w:val="nil"/>
              <w:left w:val="nil"/>
              <w:right w:val="nil"/>
            </w:tcBorders>
            <w:vAlign w:val="center"/>
          </w:tcPr>
          <w:p w14:paraId="7CE12CF2"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.09</w:t>
            </w:r>
          </w:p>
        </w:tc>
      </w:tr>
      <w:tr w:rsidR="00520D55" w:rsidRPr="00354EB6" w14:paraId="5B99D376" w14:textId="77777777" w:rsidTr="00287D13">
        <w:trPr>
          <w:trHeight w:val="300"/>
        </w:trPr>
        <w:tc>
          <w:tcPr>
            <w:tcW w:w="1636" w:type="dxa"/>
            <w:tcBorders>
              <w:top w:val="nil"/>
              <w:left w:val="nil"/>
              <w:right w:val="nil"/>
            </w:tcBorders>
            <w:shd w:val="clear" w:color="auto" w:fill="auto"/>
            <w:noWrap/>
            <w:vAlign w:val="center"/>
          </w:tcPr>
          <w:p w14:paraId="66CD194E" w14:textId="77777777" w:rsidR="00520D55" w:rsidRPr="00017079" w:rsidRDefault="00520D55" w:rsidP="00A41E52">
            <w:pPr>
              <w:spacing w:after="0" w:line="240" w:lineRule="auto"/>
              <w:contextualSpacing/>
              <w:rPr>
                <w:rFonts w:ascii="Times New Roman" w:hAnsi="Times New Roman" w:cs="Times New Roman"/>
                <w:sz w:val="18"/>
                <w:szCs w:val="18"/>
              </w:rPr>
            </w:pPr>
            <w:r w:rsidRPr="00017079">
              <w:rPr>
                <w:rFonts w:ascii="Times New Roman" w:hAnsi="Times New Roman" w:cs="Times New Roman"/>
                <w:sz w:val="18"/>
                <w:szCs w:val="18"/>
              </w:rPr>
              <w:t>Image ×</w:t>
            </w:r>
          </w:p>
          <w:p w14:paraId="6550BEDE" w14:textId="77777777" w:rsidR="00520D55" w:rsidRPr="00017079" w:rsidRDefault="00520D55" w:rsidP="00A41E52">
            <w:pPr>
              <w:spacing w:after="0" w:line="240" w:lineRule="auto"/>
              <w:contextualSpacing/>
              <w:rPr>
                <w:rFonts w:ascii="Times New Roman" w:hAnsi="Times New Roman" w:cs="Times New Roman"/>
                <w:sz w:val="18"/>
                <w:szCs w:val="18"/>
              </w:rPr>
            </w:pPr>
            <w:r w:rsidRPr="00017079">
              <w:rPr>
                <w:rFonts w:ascii="Times New Roman" w:hAnsi="Times New Roman" w:cs="Times New Roman"/>
                <w:sz w:val="18"/>
                <w:szCs w:val="18"/>
              </w:rPr>
              <w:t>Effectiveness</w:t>
            </w:r>
          </w:p>
        </w:tc>
        <w:tc>
          <w:tcPr>
            <w:tcW w:w="1466" w:type="dxa"/>
            <w:tcBorders>
              <w:top w:val="nil"/>
              <w:left w:val="nil"/>
              <w:right w:val="nil"/>
            </w:tcBorders>
            <w:shd w:val="clear" w:color="auto" w:fill="auto"/>
            <w:noWrap/>
            <w:vAlign w:val="center"/>
          </w:tcPr>
          <w:p w14:paraId="65B73C50"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0.16 [-0.77, 1.06]</w:t>
            </w:r>
          </w:p>
        </w:tc>
        <w:tc>
          <w:tcPr>
            <w:tcW w:w="519" w:type="dxa"/>
            <w:tcBorders>
              <w:top w:val="nil"/>
              <w:left w:val="nil"/>
              <w:right w:val="nil"/>
            </w:tcBorders>
            <w:shd w:val="clear" w:color="auto" w:fill="auto"/>
            <w:noWrap/>
            <w:vAlign w:val="center"/>
          </w:tcPr>
          <w:p w14:paraId="4191B7F5"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1.18</w:t>
            </w:r>
          </w:p>
        </w:tc>
        <w:tc>
          <w:tcPr>
            <w:tcW w:w="503" w:type="dxa"/>
            <w:tcBorders>
              <w:top w:val="nil"/>
              <w:left w:val="nil"/>
              <w:right w:val="nil"/>
            </w:tcBorders>
            <w:shd w:val="clear" w:color="auto" w:fill="auto"/>
            <w:noWrap/>
            <w:vAlign w:val="center"/>
          </w:tcPr>
          <w:p w14:paraId="0E4B0541" w14:textId="77777777" w:rsidR="00520D55" w:rsidRPr="00017079" w:rsidRDefault="00520D55" w:rsidP="00A41E52">
            <w:pPr>
              <w:spacing w:after="0"/>
              <w:contextualSpacing/>
              <w:jc w:val="center"/>
              <w:rPr>
                <w:rFonts w:ascii="Times New Roman" w:hAnsi="Times New Roman" w:cs="Times New Roman"/>
                <w:color w:val="000000"/>
                <w:sz w:val="18"/>
                <w:szCs w:val="18"/>
              </w:rPr>
            </w:pPr>
            <w:r w:rsidRPr="00017079">
              <w:rPr>
                <w:rFonts w:ascii="Times New Roman" w:hAnsi="Times New Roman" w:cs="Times New Roman"/>
                <w:color w:val="000000"/>
                <w:sz w:val="18"/>
                <w:szCs w:val="18"/>
              </w:rPr>
              <w:t>.72</w:t>
            </w:r>
          </w:p>
        </w:tc>
        <w:tc>
          <w:tcPr>
            <w:tcW w:w="142" w:type="dxa"/>
            <w:tcBorders>
              <w:top w:val="nil"/>
              <w:left w:val="nil"/>
              <w:right w:val="nil"/>
            </w:tcBorders>
            <w:shd w:val="clear" w:color="auto" w:fill="auto"/>
            <w:noWrap/>
            <w:vAlign w:val="center"/>
          </w:tcPr>
          <w:p w14:paraId="6F153A85" w14:textId="77777777" w:rsidR="00520D55" w:rsidRPr="00017079" w:rsidRDefault="00520D55" w:rsidP="00A41E52">
            <w:pPr>
              <w:spacing w:after="0" w:line="240" w:lineRule="auto"/>
              <w:contextualSpacing/>
              <w:jc w:val="center"/>
              <w:rPr>
                <w:rFonts w:ascii="Times New Roman" w:hAnsi="Times New Roman" w:cs="Times New Roman"/>
                <w:color w:val="FF0000"/>
                <w:sz w:val="18"/>
                <w:szCs w:val="18"/>
              </w:rPr>
            </w:pPr>
          </w:p>
        </w:tc>
        <w:tc>
          <w:tcPr>
            <w:tcW w:w="1545" w:type="dxa"/>
            <w:tcBorders>
              <w:top w:val="nil"/>
              <w:left w:val="nil"/>
              <w:right w:val="nil"/>
            </w:tcBorders>
            <w:shd w:val="clear" w:color="auto" w:fill="auto"/>
            <w:noWrap/>
            <w:vAlign w:val="center"/>
          </w:tcPr>
          <w:p w14:paraId="1C72EB17" w14:textId="77777777" w:rsidR="00520D55" w:rsidRPr="00017079" w:rsidRDefault="00520D55" w:rsidP="00A41E52">
            <w:pPr>
              <w:spacing w:after="0" w:line="240" w:lineRule="auto"/>
              <w:contextualSpacing/>
              <w:jc w:val="center"/>
              <w:rPr>
                <w:rFonts w:ascii="Times New Roman" w:eastAsia="Times New Roman" w:hAnsi="Times New Roman" w:cs="Times New Roman"/>
                <w:color w:val="000000"/>
                <w:sz w:val="18"/>
                <w:szCs w:val="18"/>
              </w:rPr>
            </w:pPr>
            <w:r w:rsidRPr="0078401D">
              <w:rPr>
                <w:rFonts w:ascii="Times New Roman" w:eastAsia="Times New Roman" w:hAnsi="Times New Roman" w:cs="Times New Roman"/>
                <w:color w:val="000000"/>
                <w:sz w:val="18"/>
                <w:szCs w:val="18"/>
              </w:rPr>
              <w:t>5.97</w:t>
            </w:r>
            <w:r w:rsidRPr="00017079">
              <w:rPr>
                <w:rFonts w:ascii="Times New Roman" w:eastAsia="Times New Roman" w:hAnsi="Times New Roman" w:cs="Times New Roman"/>
                <w:color w:val="000000"/>
                <w:sz w:val="18"/>
                <w:szCs w:val="18"/>
              </w:rPr>
              <w:t xml:space="preserve"> </w:t>
            </w:r>
            <w:r w:rsidRPr="0078401D">
              <w:rPr>
                <w:rFonts w:ascii="Times New Roman" w:eastAsia="Times New Roman" w:hAnsi="Times New Roman" w:cs="Times New Roman"/>
                <w:color w:val="000000"/>
                <w:sz w:val="18"/>
                <w:szCs w:val="18"/>
              </w:rPr>
              <w:t>[-2.25,</w:t>
            </w:r>
            <w:r w:rsidRPr="00017079">
              <w:rPr>
                <w:rFonts w:ascii="Times New Roman" w:eastAsia="Times New Roman" w:hAnsi="Times New Roman" w:cs="Times New Roman"/>
                <w:color w:val="000000"/>
                <w:sz w:val="18"/>
                <w:szCs w:val="18"/>
              </w:rPr>
              <w:t xml:space="preserve"> </w:t>
            </w:r>
            <w:r w:rsidRPr="0078401D">
              <w:rPr>
                <w:rFonts w:ascii="Times New Roman" w:eastAsia="Times New Roman" w:hAnsi="Times New Roman" w:cs="Times New Roman"/>
                <w:color w:val="000000"/>
                <w:sz w:val="18"/>
                <w:szCs w:val="18"/>
              </w:rPr>
              <w:t>14.08]</w:t>
            </w:r>
          </w:p>
        </w:tc>
        <w:tc>
          <w:tcPr>
            <w:tcW w:w="439" w:type="dxa"/>
            <w:tcBorders>
              <w:top w:val="nil"/>
              <w:left w:val="nil"/>
              <w:right w:val="nil"/>
            </w:tcBorders>
            <w:shd w:val="clear" w:color="auto" w:fill="auto"/>
            <w:noWrap/>
            <w:vAlign w:val="center"/>
          </w:tcPr>
          <w:p w14:paraId="7FB1A50C"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.10</w:t>
            </w:r>
          </w:p>
        </w:tc>
        <w:tc>
          <w:tcPr>
            <w:tcW w:w="502" w:type="dxa"/>
            <w:tcBorders>
              <w:top w:val="nil"/>
              <w:left w:val="nil"/>
              <w:right w:val="nil"/>
            </w:tcBorders>
            <w:shd w:val="clear" w:color="auto" w:fill="auto"/>
            <w:noWrap/>
            <w:vAlign w:val="center"/>
          </w:tcPr>
          <w:p w14:paraId="5D15B970"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.16</w:t>
            </w:r>
          </w:p>
        </w:tc>
        <w:tc>
          <w:tcPr>
            <w:tcW w:w="141" w:type="dxa"/>
            <w:tcBorders>
              <w:top w:val="nil"/>
              <w:left w:val="nil"/>
              <w:right w:val="nil"/>
            </w:tcBorders>
            <w:vAlign w:val="center"/>
          </w:tcPr>
          <w:p w14:paraId="2577F619" w14:textId="77777777" w:rsidR="00520D55" w:rsidRPr="00017079" w:rsidRDefault="00520D55" w:rsidP="00A41E52">
            <w:pPr>
              <w:spacing w:after="0" w:line="240" w:lineRule="auto"/>
              <w:contextualSpacing/>
              <w:jc w:val="center"/>
              <w:rPr>
                <w:rFonts w:ascii="Times New Roman" w:hAnsi="Times New Roman" w:cs="Times New Roman"/>
                <w:color w:val="FF0000"/>
                <w:sz w:val="18"/>
                <w:szCs w:val="18"/>
              </w:rPr>
            </w:pPr>
          </w:p>
        </w:tc>
        <w:tc>
          <w:tcPr>
            <w:tcW w:w="1701" w:type="dxa"/>
            <w:tcBorders>
              <w:top w:val="nil"/>
              <w:left w:val="nil"/>
              <w:right w:val="nil"/>
            </w:tcBorders>
            <w:vAlign w:val="center"/>
          </w:tcPr>
          <w:p w14:paraId="0628F2F4"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5.42 [-0.37, 11.26]</w:t>
            </w:r>
          </w:p>
        </w:tc>
        <w:tc>
          <w:tcPr>
            <w:tcW w:w="431" w:type="dxa"/>
            <w:tcBorders>
              <w:top w:val="nil"/>
              <w:left w:val="nil"/>
              <w:right w:val="nil"/>
            </w:tcBorders>
            <w:vAlign w:val="center"/>
          </w:tcPr>
          <w:p w14:paraId="6BFD3442"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.13</w:t>
            </w:r>
          </w:p>
        </w:tc>
        <w:tc>
          <w:tcPr>
            <w:tcW w:w="420" w:type="dxa"/>
            <w:tcBorders>
              <w:top w:val="nil"/>
              <w:left w:val="nil"/>
              <w:right w:val="nil"/>
            </w:tcBorders>
            <w:vAlign w:val="center"/>
          </w:tcPr>
          <w:p w14:paraId="6BCABBF7" w14:textId="77777777" w:rsidR="00520D55" w:rsidRPr="00017079" w:rsidRDefault="00520D55" w:rsidP="00A41E52">
            <w:pPr>
              <w:spacing w:after="0"/>
              <w:contextualSpacing/>
              <w:jc w:val="center"/>
              <w:rPr>
                <w:rFonts w:ascii="Times New Roman" w:hAnsi="Times New Roman" w:cs="Times New Roman"/>
                <w:sz w:val="18"/>
                <w:szCs w:val="18"/>
              </w:rPr>
            </w:pPr>
            <w:r w:rsidRPr="00017079">
              <w:rPr>
                <w:rFonts w:ascii="Times New Roman" w:hAnsi="Times New Roman" w:cs="Times New Roman"/>
                <w:sz w:val="18"/>
                <w:szCs w:val="18"/>
              </w:rPr>
              <w:t>.07</w:t>
            </w:r>
          </w:p>
        </w:tc>
      </w:tr>
      <w:tr w:rsidR="00520D55" w:rsidRPr="00354EB6" w14:paraId="0CF525FE" w14:textId="77777777" w:rsidTr="00287D13">
        <w:trPr>
          <w:trHeight w:val="344"/>
        </w:trPr>
        <w:tc>
          <w:tcPr>
            <w:tcW w:w="1636" w:type="dxa"/>
            <w:tcBorders>
              <w:top w:val="nil"/>
              <w:left w:val="nil"/>
              <w:right w:val="nil"/>
            </w:tcBorders>
            <w:shd w:val="clear" w:color="auto" w:fill="auto"/>
            <w:noWrap/>
          </w:tcPr>
          <w:p w14:paraId="375242E4" w14:textId="77777777" w:rsidR="00520D55" w:rsidRPr="00354EB6" w:rsidRDefault="00520D55" w:rsidP="00A41E52">
            <w:pPr>
              <w:spacing w:after="0" w:line="240" w:lineRule="auto"/>
              <w:contextualSpacing/>
              <w:rPr>
                <w:rFonts w:ascii="Times New Roman" w:hAnsi="Times New Roman" w:cs="Times New Roman"/>
                <w:sz w:val="18"/>
                <w:szCs w:val="18"/>
              </w:rPr>
            </w:pPr>
          </w:p>
        </w:tc>
        <w:tc>
          <w:tcPr>
            <w:tcW w:w="1466" w:type="dxa"/>
            <w:tcBorders>
              <w:top w:val="nil"/>
              <w:left w:val="nil"/>
              <w:right w:val="nil"/>
            </w:tcBorders>
            <w:shd w:val="clear" w:color="auto" w:fill="auto"/>
            <w:noWrap/>
            <w:vAlign w:val="center"/>
          </w:tcPr>
          <w:p w14:paraId="69DCE35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19" w:type="dxa"/>
            <w:tcBorders>
              <w:top w:val="nil"/>
              <w:left w:val="nil"/>
              <w:right w:val="nil"/>
            </w:tcBorders>
            <w:shd w:val="clear" w:color="auto" w:fill="auto"/>
            <w:noWrap/>
            <w:vAlign w:val="center"/>
          </w:tcPr>
          <w:p w14:paraId="5A0986F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3" w:type="dxa"/>
            <w:tcBorders>
              <w:top w:val="nil"/>
              <w:left w:val="nil"/>
              <w:right w:val="nil"/>
            </w:tcBorders>
            <w:shd w:val="clear" w:color="auto" w:fill="auto"/>
            <w:noWrap/>
            <w:vAlign w:val="center"/>
          </w:tcPr>
          <w:p w14:paraId="3A8CC60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2" w:type="dxa"/>
            <w:tcBorders>
              <w:top w:val="nil"/>
              <w:left w:val="nil"/>
              <w:right w:val="nil"/>
            </w:tcBorders>
            <w:shd w:val="clear" w:color="auto" w:fill="auto"/>
            <w:noWrap/>
            <w:vAlign w:val="center"/>
          </w:tcPr>
          <w:p w14:paraId="459672E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545" w:type="dxa"/>
            <w:tcBorders>
              <w:top w:val="nil"/>
              <w:left w:val="nil"/>
              <w:right w:val="nil"/>
            </w:tcBorders>
            <w:shd w:val="clear" w:color="auto" w:fill="auto"/>
            <w:noWrap/>
            <w:vAlign w:val="center"/>
          </w:tcPr>
          <w:p w14:paraId="37C3F39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9" w:type="dxa"/>
            <w:tcBorders>
              <w:top w:val="nil"/>
              <w:left w:val="nil"/>
              <w:right w:val="nil"/>
            </w:tcBorders>
            <w:shd w:val="clear" w:color="auto" w:fill="auto"/>
            <w:noWrap/>
            <w:vAlign w:val="center"/>
          </w:tcPr>
          <w:p w14:paraId="7365E876"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2" w:type="dxa"/>
            <w:tcBorders>
              <w:top w:val="nil"/>
              <w:left w:val="nil"/>
              <w:right w:val="nil"/>
            </w:tcBorders>
            <w:shd w:val="clear" w:color="auto" w:fill="auto"/>
            <w:noWrap/>
            <w:vAlign w:val="center"/>
          </w:tcPr>
          <w:p w14:paraId="2793DE9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1" w:type="dxa"/>
            <w:tcBorders>
              <w:top w:val="nil"/>
              <w:left w:val="nil"/>
              <w:right w:val="nil"/>
            </w:tcBorders>
            <w:vAlign w:val="center"/>
          </w:tcPr>
          <w:p w14:paraId="6ECE497F"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701" w:type="dxa"/>
            <w:tcBorders>
              <w:top w:val="nil"/>
              <w:left w:val="nil"/>
              <w:right w:val="nil"/>
            </w:tcBorders>
            <w:vAlign w:val="center"/>
          </w:tcPr>
          <w:p w14:paraId="7AE691C2"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1" w:type="dxa"/>
            <w:tcBorders>
              <w:top w:val="nil"/>
              <w:left w:val="nil"/>
              <w:right w:val="nil"/>
            </w:tcBorders>
            <w:vAlign w:val="center"/>
          </w:tcPr>
          <w:p w14:paraId="7A72ACCB"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20" w:type="dxa"/>
            <w:tcBorders>
              <w:top w:val="nil"/>
              <w:left w:val="nil"/>
              <w:right w:val="nil"/>
            </w:tcBorders>
            <w:vAlign w:val="center"/>
          </w:tcPr>
          <w:p w14:paraId="1C5BE88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r>
      <w:tr w:rsidR="00520D55" w:rsidRPr="00354EB6" w14:paraId="162544C1" w14:textId="77777777" w:rsidTr="00287D13">
        <w:trPr>
          <w:trHeight w:val="300"/>
        </w:trPr>
        <w:tc>
          <w:tcPr>
            <w:tcW w:w="3102" w:type="dxa"/>
            <w:gridSpan w:val="2"/>
            <w:tcBorders>
              <w:top w:val="nil"/>
              <w:left w:val="nil"/>
              <w:right w:val="nil"/>
            </w:tcBorders>
            <w:shd w:val="clear" w:color="auto" w:fill="auto"/>
            <w:noWrap/>
          </w:tcPr>
          <w:p w14:paraId="33BF40AA"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Meta-analytic effects </w:t>
            </w:r>
          </w:p>
        </w:tc>
        <w:tc>
          <w:tcPr>
            <w:tcW w:w="519" w:type="dxa"/>
            <w:tcBorders>
              <w:top w:val="nil"/>
              <w:left w:val="nil"/>
              <w:right w:val="nil"/>
            </w:tcBorders>
            <w:shd w:val="clear" w:color="auto" w:fill="auto"/>
            <w:noWrap/>
            <w:vAlign w:val="center"/>
          </w:tcPr>
          <w:p w14:paraId="4B2086D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3" w:type="dxa"/>
            <w:tcBorders>
              <w:top w:val="nil"/>
              <w:left w:val="nil"/>
              <w:right w:val="nil"/>
            </w:tcBorders>
            <w:shd w:val="clear" w:color="auto" w:fill="auto"/>
            <w:noWrap/>
            <w:vAlign w:val="center"/>
          </w:tcPr>
          <w:p w14:paraId="39E27C3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2" w:type="dxa"/>
            <w:tcBorders>
              <w:top w:val="nil"/>
              <w:left w:val="nil"/>
              <w:right w:val="nil"/>
            </w:tcBorders>
            <w:shd w:val="clear" w:color="auto" w:fill="auto"/>
            <w:noWrap/>
            <w:vAlign w:val="center"/>
          </w:tcPr>
          <w:p w14:paraId="40C51397" w14:textId="77777777" w:rsidR="00520D55" w:rsidRPr="00354EB6" w:rsidRDefault="00520D55" w:rsidP="00A41E52">
            <w:pPr>
              <w:spacing w:after="0" w:line="240" w:lineRule="auto"/>
              <w:contextualSpacing/>
              <w:jc w:val="center"/>
              <w:rPr>
                <w:rFonts w:ascii="Times New Roman" w:hAnsi="Times New Roman" w:cs="Times New Roman"/>
                <w:sz w:val="18"/>
                <w:szCs w:val="18"/>
              </w:rPr>
            </w:pPr>
          </w:p>
        </w:tc>
        <w:tc>
          <w:tcPr>
            <w:tcW w:w="1545" w:type="dxa"/>
            <w:tcBorders>
              <w:top w:val="nil"/>
              <w:left w:val="nil"/>
              <w:right w:val="nil"/>
            </w:tcBorders>
            <w:shd w:val="clear" w:color="auto" w:fill="auto"/>
            <w:noWrap/>
            <w:vAlign w:val="center"/>
          </w:tcPr>
          <w:p w14:paraId="638D631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9" w:type="dxa"/>
            <w:tcBorders>
              <w:top w:val="nil"/>
              <w:left w:val="nil"/>
              <w:right w:val="nil"/>
            </w:tcBorders>
            <w:shd w:val="clear" w:color="auto" w:fill="auto"/>
            <w:noWrap/>
            <w:vAlign w:val="center"/>
          </w:tcPr>
          <w:p w14:paraId="422058E1"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502" w:type="dxa"/>
            <w:tcBorders>
              <w:top w:val="nil"/>
              <w:left w:val="nil"/>
              <w:right w:val="nil"/>
            </w:tcBorders>
            <w:shd w:val="clear" w:color="auto" w:fill="auto"/>
            <w:noWrap/>
            <w:vAlign w:val="center"/>
          </w:tcPr>
          <w:p w14:paraId="6DFE878D"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41" w:type="dxa"/>
            <w:tcBorders>
              <w:top w:val="nil"/>
              <w:left w:val="nil"/>
              <w:right w:val="nil"/>
            </w:tcBorders>
            <w:vAlign w:val="center"/>
          </w:tcPr>
          <w:p w14:paraId="58A327EE"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1701" w:type="dxa"/>
            <w:tcBorders>
              <w:top w:val="nil"/>
              <w:left w:val="nil"/>
              <w:right w:val="nil"/>
            </w:tcBorders>
            <w:vAlign w:val="center"/>
          </w:tcPr>
          <w:p w14:paraId="063FAB1C"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31" w:type="dxa"/>
            <w:tcBorders>
              <w:top w:val="nil"/>
              <w:left w:val="nil"/>
              <w:right w:val="nil"/>
            </w:tcBorders>
            <w:vAlign w:val="center"/>
          </w:tcPr>
          <w:p w14:paraId="5393F5E3"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c>
          <w:tcPr>
            <w:tcW w:w="420" w:type="dxa"/>
            <w:tcBorders>
              <w:top w:val="nil"/>
              <w:left w:val="nil"/>
              <w:right w:val="nil"/>
            </w:tcBorders>
            <w:vAlign w:val="center"/>
          </w:tcPr>
          <w:p w14:paraId="6E4CDF74" w14:textId="77777777" w:rsidR="00520D55" w:rsidRPr="00354EB6" w:rsidRDefault="00520D55" w:rsidP="00A41E52">
            <w:pPr>
              <w:spacing w:after="0" w:line="240" w:lineRule="auto"/>
              <w:contextualSpacing/>
              <w:jc w:val="center"/>
              <w:rPr>
                <w:rFonts w:ascii="Times New Roman" w:eastAsia="Times New Roman" w:hAnsi="Times New Roman" w:cs="Times New Roman"/>
                <w:sz w:val="18"/>
                <w:szCs w:val="18"/>
              </w:rPr>
            </w:pPr>
          </w:p>
        </w:tc>
      </w:tr>
      <w:tr w:rsidR="00520D55" w:rsidRPr="00BA39DB" w14:paraId="692C2642" w14:textId="77777777" w:rsidTr="00A41E52">
        <w:trPr>
          <w:trHeight w:val="300"/>
        </w:trPr>
        <w:tc>
          <w:tcPr>
            <w:tcW w:w="1636" w:type="dxa"/>
            <w:tcBorders>
              <w:top w:val="nil"/>
              <w:left w:val="nil"/>
              <w:right w:val="nil"/>
            </w:tcBorders>
            <w:shd w:val="clear" w:color="auto" w:fill="auto"/>
            <w:noWrap/>
          </w:tcPr>
          <w:p w14:paraId="2ECB4AE6"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Victim image</w:t>
            </w:r>
          </w:p>
        </w:tc>
        <w:tc>
          <w:tcPr>
            <w:tcW w:w="1985" w:type="dxa"/>
            <w:gridSpan w:val="2"/>
            <w:tcBorders>
              <w:top w:val="nil"/>
              <w:left w:val="nil"/>
              <w:right w:val="nil"/>
            </w:tcBorders>
            <w:shd w:val="clear" w:color="auto" w:fill="auto"/>
            <w:noWrap/>
            <w:vAlign w:val="center"/>
          </w:tcPr>
          <w:p w14:paraId="48052887" w14:textId="77777777" w:rsidR="00520D55" w:rsidRPr="00E23B7F" w:rsidRDefault="00520D55" w:rsidP="00A41E52">
            <w:pPr>
              <w:spacing w:after="0" w:line="240" w:lineRule="auto"/>
              <w:contextualSpacing/>
              <w:jc w:val="center"/>
              <w:rPr>
                <w:rFonts w:ascii="Times New Roman" w:eastAsia="Times New Roman" w:hAnsi="Times New Roman" w:cs="Times New Roman"/>
                <w:sz w:val="18"/>
                <w:szCs w:val="18"/>
              </w:rPr>
            </w:pPr>
            <w:r w:rsidRPr="00E23B7F">
              <w:rPr>
                <w:rFonts w:ascii="Times New Roman" w:eastAsia="Times New Roman" w:hAnsi="Times New Roman" w:cs="Times New Roman"/>
                <w:i/>
                <w:sz w:val="18"/>
                <w:szCs w:val="18"/>
              </w:rPr>
              <w:t>OR</w:t>
            </w:r>
            <w:r w:rsidRPr="00E23B7F">
              <w:rPr>
                <w:rFonts w:ascii="Times New Roman" w:eastAsia="Times New Roman" w:hAnsi="Times New Roman" w:cs="Times New Roman"/>
                <w:i/>
                <w:sz w:val="18"/>
                <w:szCs w:val="18"/>
                <w:vertAlign w:val="subscript"/>
              </w:rPr>
              <w:t>mean</w:t>
            </w:r>
            <w:r w:rsidRPr="00E23B7F">
              <w:rPr>
                <w:rFonts w:ascii="Times New Roman" w:eastAsia="Times New Roman" w:hAnsi="Times New Roman" w:cs="Times New Roman"/>
                <w:sz w:val="18"/>
                <w:szCs w:val="18"/>
              </w:rPr>
              <w:t xml:space="preserve"> = 1.28 [1.10, 1.50]</w:t>
            </w:r>
          </w:p>
        </w:tc>
        <w:tc>
          <w:tcPr>
            <w:tcW w:w="503" w:type="dxa"/>
            <w:tcBorders>
              <w:top w:val="nil"/>
              <w:left w:val="nil"/>
              <w:right w:val="nil"/>
            </w:tcBorders>
            <w:shd w:val="clear" w:color="auto" w:fill="auto"/>
            <w:noWrap/>
            <w:vAlign w:val="center"/>
          </w:tcPr>
          <w:p w14:paraId="08F0AE1F" w14:textId="77777777" w:rsidR="00520D55" w:rsidRPr="00E23B7F" w:rsidRDefault="00520D55" w:rsidP="00A41E52">
            <w:pPr>
              <w:spacing w:after="0" w:line="240" w:lineRule="auto"/>
              <w:contextualSpacing/>
              <w:jc w:val="center"/>
              <w:rPr>
                <w:rFonts w:ascii="Times New Roman" w:eastAsia="Times New Roman" w:hAnsi="Times New Roman" w:cs="Times New Roman"/>
                <w:sz w:val="18"/>
                <w:szCs w:val="18"/>
              </w:rPr>
            </w:pPr>
            <w:r w:rsidRPr="00BA39DB">
              <w:rPr>
                <w:rFonts w:ascii="Times New Roman" w:eastAsia="Times New Roman" w:hAnsi="Times New Roman" w:cs="Times New Roman"/>
                <w:sz w:val="18"/>
                <w:szCs w:val="18"/>
              </w:rPr>
              <w:t>.002</w:t>
            </w:r>
          </w:p>
        </w:tc>
        <w:tc>
          <w:tcPr>
            <w:tcW w:w="142" w:type="dxa"/>
            <w:tcBorders>
              <w:top w:val="nil"/>
              <w:left w:val="nil"/>
              <w:right w:val="nil"/>
            </w:tcBorders>
            <w:shd w:val="clear" w:color="auto" w:fill="auto"/>
            <w:noWrap/>
            <w:vAlign w:val="center"/>
          </w:tcPr>
          <w:p w14:paraId="14547E08" w14:textId="77777777" w:rsidR="00520D55" w:rsidRPr="00E23B7F" w:rsidRDefault="00520D55" w:rsidP="00A41E52">
            <w:pPr>
              <w:spacing w:after="0" w:line="240" w:lineRule="auto"/>
              <w:contextualSpacing/>
              <w:jc w:val="center"/>
              <w:rPr>
                <w:rFonts w:ascii="Times New Roman" w:hAnsi="Times New Roman" w:cs="Times New Roman"/>
                <w:sz w:val="18"/>
                <w:szCs w:val="18"/>
              </w:rPr>
            </w:pPr>
          </w:p>
        </w:tc>
        <w:tc>
          <w:tcPr>
            <w:tcW w:w="1984" w:type="dxa"/>
            <w:gridSpan w:val="2"/>
            <w:tcBorders>
              <w:top w:val="nil"/>
              <w:left w:val="nil"/>
              <w:right w:val="nil"/>
            </w:tcBorders>
            <w:shd w:val="clear" w:color="auto" w:fill="auto"/>
            <w:noWrap/>
            <w:vAlign w:val="center"/>
          </w:tcPr>
          <w:p w14:paraId="0873B72D" w14:textId="77777777" w:rsidR="00520D55" w:rsidRPr="00BA39DB" w:rsidRDefault="00520D55" w:rsidP="00A41E52">
            <w:pPr>
              <w:spacing w:after="0" w:line="240" w:lineRule="auto"/>
              <w:contextualSpacing/>
              <w:jc w:val="center"/>
              <w:rPr>
                <w:rFonts w:ascii="Times New Roman" w:eastAsia="Times New Roman" w:hAnsi="Times New Roman" w:cs="Times New Roman"/>
                <w:sz w:val="18"/>
                <w:szCs w:val="18"/>
              </w:rPr>
            </w:pPr>
            <w:bookmarkStart w:id="566" w:name="OLE_LINK1"/>
            <w:bookmarkStart w:id="567" w:name="OLE_LINK2"/>
            <w:commentRangeStart w:id="568"/>
            <w:r w:rsidRPr="00BA39DB">
              <w:rPr>
                <w:rFonts w:ascii="Times New Roman" w:eastAsia="Times New Roman" w:hAnsi="Times New Roman" w:cs="Times New Roman"/>
                <w:i/>
                <w:sz w:val="18"/>
                <w:szCs w:val="18"/>
              </w:rPr>
              <w:t>r</w:t>
            </w:r>
            <w:r w:rsidRPr="00BA39DB">
              <w:rPr>
                <w:rFonts w:ascii="Times New Roman" w:eastAsia="Times New Roman" w:hAnsi="Times New Roman" w:cs="Times New Roman"/>
                <w:i/>
                <w:sz w:val="18"/>
                <w:szCs w:val="18"/>
                <w:vertAlign w:val="subscript"/>
              </w:rPr>
              <w:t>pb mean</w:t>
            </w:r>
            <w:bookmarkEnd w:id="566"/>
            <w:bookmarkEnd w:id="567"/>
            <w:commentRangeEnd w:id="568"/>
            <w:r w:rsidR="009A0815">
              <w:rPr>
                <w:rStyle w:val="CommentReference"/>
              </w:rPr>
              <w:commentReference w:id="568"/>
            </w:r>
            <w:r w:rsidRPr="00BA39DB">
              <w:rPr>
                <w:rFonts w:ascii="Times New Roman" w:eastAsia="Times New Roman" w:hAnsi="Times New Roman" w:cs="Times New Roman"/>
                <w:sz w:val="18"/>
                <w:szCs w:val="18"/>
              </w:rPr>
              <w:t xml:space="preserve"> = .09 [.04,.13]</w:t>
            </w:r>
          </w:p>
        </w:tc>
        <w:tc>
          <w:tcPr>
            <w:tcW w:w="502" w:type="dxa"/>
            <w:tcBorders>
              <w:top w:val="nil"/>
              <w:left w:val="nil"/>
              <w:right w:val="nil"/>
            </w:tcBorders>
            <w:shd w:val="clear" w:color="auto" w:fill="auto"/>
            <w:noWrap/>
            <w:vAlign w:val="center"/>
          </w:tcPr>
          <w:p w14:paraId="5A46EAA6" w14:textId="77777777" w:rsidR="00520D55" w:rsidRPr="00BA39DB" w:rsidRDefault="00520D55" w:rsidP="00A41E52">
            <w:pPr>
              <w:spacing w:after="0" w:line="240" w:lineRule="auto"/>
              <w:contextualSpacing/>
              <w:jc w:val="center"/>
              <w:rPr>
                <w:rFonts w:ascii="Times New Roman" w:eastAsia="Times New Roman" w:hAnsi="Times New Roman" w:cs="Times New Roman"/>
                <w:sz w:val="18"/>
                <w:szCs w:val="18"/>
              </w:rPr>
            </w:pPr>
            <w:r w:rsidRPr="00BA39DB">
              <w:rPr>
                <w:rFonts w:ascii="Times New Roman" w:eastAsia="Times New Roman" w:hAnsi="Times New Roman" w:cs="Times New Roman"/>
                <w:sz w:val="18"/>
                <w:szCs w:val="18"/>
              </w:rPr>
              <w:t>&lt;.001</w:t>
            </w:r>
          </w:p>
        </w:tc>
        <w:tc>
          <w:tcPr>
            <w:tcW w:w="141" w:type="dxa"/>
            <w:tcBorders>
              <w:top w:val="nil"/>
              <w:left w:val="nil"/>
              <w:right w:val="nil"/>
            </w:tcBorders>
            <w:vAlign w:val="center"/>
          </w:tcPr>
          <w:p w14:paraId="6DA4D012" w14:textId="77777777" w:rsidR="00520D55" w:rsidRPr="00C27D8C" w:rsidRDefault="00520D55" w:rsidP="00A41E52">
            <w:pPr>
              <w:spacing w:after="0" w:line="240" w:lineRule="auto"/>
              <w:contextualSpacing/>
              <w:jc w:val="center"/>
              <w:rPr>
                <w:rFonts w:ascii="Times New Roman" w:eastAsia="Times New Roman" w:hAnsi="Times New Roman" w:cs="Times New Roman"/>
                <w:color w:val="FF0000"/>
                <w:sz w:val="18"/>
                <w:szCs w:val="18"/>
              </w:rPr>
            </w:pPr>
          </w:p>
        </w:tc>
        <w:tc>
          <w:tcPr>
            <w:tcW w:w="2132" w:type="dxa"/>
            <w:gridSpan w:val="2"/>
            <w:tcBorders>
              <w:top w:val="nil"/>
              <w:left w:val="nil"/>
              <w:right w:val="nil"/>
            </w:tcBorders>
            <w:vAlign w:val="center"/>
          </w:tcPr>
          <w:p w14:paraId="66CF46B6" w14:textId="77777777" w:rsidR="00520D55" w:rsidRPr="00C27D8C" w:rsidRDefault="00520D55" w:rsidP="00A41E52">
            <w:pPr>
              <w:spacing w:after="0" w:line="240" w:lineRule="auto"/>
              <w:contextualSpacing/>
              <w:jc w:val="center"/>
              <w:rPr>
                <w:rFonts w:ascii="Times New Roman" w:eastAsia="Times New Roman" w:hAnsi="Times New Roman" w:cs="Times New Roman"/>
                <w:color w:val="FF0000"/>
                <w:sz w:val="18"/>
                <w:szCs w:val="18"/>
              </w:rPr>
            </w:pPr>
            <w:commentRangeStart w:id="569"/>
            <w:r w:rsidRPr="00267F16">
              <w:rPr>
                <w:rFonts w:ascii="Times New Roman" w:eastAsia="Times New Roman" w:hAnsi="Times New Roman" w:cs="Times New Roman"/>
                <w:i/>
                <w:sz w:val="18"/>
                <w:szCs w:val="18"/>
              </w:rPr>
              <w:t>r</w:t>
            </w:r>
            <w:r w:rsidRPr="00267F16">
              <w:rPr>
                <w:rFonts w:ascii="Times New Roman" w:eastAsia="Times New Roman" w:hAnsi="Times New Roman" w:cs="Times New Roman"/>
                <w:i/>
                <w:sz w:val="18"/>
                <w:szCs w:val="18"/>
                <w:vertAlign w:val="subscript"/>
              </w:rPr>
              <w:t>pb</w:t>
            </w:r>
            <w:commentRangeEnd w:id="569"/>
            <w:r w:rsidR="002237FB">
              <w:rPr>
                <w:rStyle w:val="CommentReference"/>
              </w:rPr>
              <w:commentReference w:id="569"/>
            </w:r>
            <w:r w:rsidRPr="00267F16">
              <w:rPr>
                <w:rFonts w:ascii="Times New Roman" w:eastAsia="Times New Roman" w:hAnsi="Times New Roman" w:cs="Times New Roman"/>
                <w:i/>
                <w:sz w:val="18"/>
                <w:szCs w:val="18"/>
                <w:vertAlign w:val="subscript"/>
              </w:rPr>
              <w:t xml:space="preserve"> mean</w:t>
            </w:r>
            <w:r w:rsidRPr="00267F16">
              <w:rPr>
                <w:rFonts w:ascii="Times New Roman" w:eastAsia="Times New Roman" w:hAnsi="Times New Roman" w:cs="Times New Roman"/>
                <w:sz w:val="18"/>
                <w:szCs w:val="18"/>
              </w:rPr>
              <w:t xml:space="preserve"> = .02 [-.02,.07]</w:t>
            </w:r>
          </w:p>
        </w:tc>
        <w:tc>
          <w:tcPr>
            <w:tcW w:w="420" w:type="dxa"/>
            <w:tcBorders>
              <w:top w:val="nil"/>
              <w:left w:val="nil"/>
              <w:right w:val="nil"/>
            </w:tcBorders>
            <w:vAlign w:val="center"/>
          </w:tcPr>
          <w:p w14:paraId="38D89DD7" w14:textId="77777777" w:rsidR="00520D55" w:rsidRPr="00BA39DB" w:rsidRDefault="00520D55" w:rsidP="00A41E52">
            <w:pPr>
              <w:spacing w:after="0" w:line="240" w:lineRule="auto"/>
              <w:contextualSpacing/>
              <w:jc w:val="center"/>
              <w:rPr>
                <w:rFonts w:ascii="Times New Roman" w:eastAsia="Times New Roman" w:hAnsi="Times New Roman" w:cs="Times New Roman"/>
                <w:sz w:val="18"/>
                <w:szCs w:val="18"/>
              </w:rPr>
            </w:pPr>
            <w:r w:rsidRPr="00BA39DB">
              <w:rPr>
                <w:rFonts w:ascii="Times New Roman" w:eastAsia="Times New Roman" w:hAnsi="Times New Roman" w:cs="Times New Roman"/>
                <w:sz w:val="18"/>
                <w:szCs w:val="18"/>
              </w:rPr>
              <w:t>.32</w:t>
            </w:r>
          </w:p>
        </w:tc>
      </w:tr>
      <w:tr w:rsidR="00520D55" w:rsidRPr="00354EB6" w14:paraId="2620453D" w14:textId="77777777" w:rsidTr="002237FB">
        <w:trPr>
          <w:trHeight w:val="455"/>
        </w:trPr>
        <w:tc>
          <w:tcPr>
            <w:tcW w:w="1636" w:type="dxa"/>
            <w:tcBorders>
              <w:top w:val="nil"/>
              <w:left w:val="nil"/>
              <w:right w:val="nil"/>
            </w:tcBorders>
            <w:shd w:val="clear" w:color="auto" w:fill="auto"/>
            <w:noWrap/>
          </w:tcPr>
          <w:p w14:paraId="5DC4940E" w14:textId="77777777" w:rsidR="00520D55" w:rsidRPr="00354EB6" w:rsidRDefault="00520D55" w:rsidP="00A41E52">
            <w:pPr>
              <w:spacing w:after="0" w:line="240" w:lineRule="auto"/>
              <w:contextualSpacing/>
              <w:rPr>
                <w:rFonts w:ascii="Times New Roman" w:hAnsi="Times New Roman" w:cs="Times New Roman"/>
                <w:sz w:val="18"/>
                <w:szCs w:val="18"/>
              </w:rPr>
            </w:pPr>
            <w:commentRangeStart w:id="570"/>
            <w:commentRangeStart w:id="571"/>
            <w:r w:rsidRPr="00354EB6">
              <w:rPr>
                <w:rFonts w:ascii="Times New Roman" w:hAnsi="Times New Roman" w:cs="Times New Roman"/>
                <w:sz w:val="18"/>
                <w:szCs w:val="18"/>
              </w:rPr>
              <w:t xml:space="preserve">  Efficiency</w:t>
            </w:r>
          </w:p>
          <w:p w14:paraId="5970D45F"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/Effectiveness (+)</w:t>
            </w:r>
          </w:p>
        </w:tc>
        <w:tc>
          <w:tcPr>
            <w:tcW w:w="1985" w:type="dxa"/>
            <w:gridSpan w:val="2"/>
            <w:tcBorders>
              <w:top w:val="nil"/>
              <w:left w:val="nil"/>
              <w:right w:val="nil"/>
            </w:tcBorders>
            <w:shd w:val="clear" w:color="auto" w:fill="auto"/>
            <w:noWrap/>
            <w:vAlign w:val="center"/>
          </w:tcPr>
          <w:p w14:paraId="589020F1" w14:textId="77777777" w:rsidR="00520D55" w:rsidRPr="00C27D8C" w:rsidRDefault="00520D55" w:rsidP="00A41E52">
            <w:pPr>
              <w:spacing w:after="0" w:line="240" w:lineRule="auto"/>
              <w:contextualSpacing/>
              <w:jc w:val="center"/>
              <w:rPr>
                <w:rFonts w:ascii="Times New Roman" w:eastAsia="Times New Roman" w:hAnsi="Times New Roman" w:cs="Times New Roman"/>
                <w:i/>
                <w:color w:val="FF0000"/>
                <w:sz w:val="18"/>
                <w:szCs w:val="18"/>
              </w:rPr>
            </w:pPr>
            <w:commentRangeStart w:id="572"/>
            <w:r w:rsidRPr="00BC6836">
              <w:rPr>
                <w:rFonts w:ascii="Times New Roman" w:eastAsia="Times New Roman" w:hAnsi="Times New Roman" w:cs="Times New Roman"/>
                <w:i/>
                <w:sz w:val="18"/>
                <w:szCs w:val="18"/>
              </w:rPr>
              <w:t>OR</w:t>
            </w:r>
            <w:r w:rsidRPr="00BC6836">
              <w:rPr>
                <w:rFonts w:ascii="Times New Roman" w:eastAsia="Times New Roman" w:hAnsi="Times New Roman" w:cs="Times New Roman"/>
                <w:i/>
                <w:sz w:val="18"/>
                <w:szCs w:val="18"/>
                <w:vertAlign w:val="subscript"/>
              </w:rPr>
              <w:t>mean</w:t>
            </w:r>
            <w:r w:rsidRPr="00BC6836">
              <w:rPr>
                <w:rFonts w:ascii="Times New Roman" w:eastAsia="Times New Roman" w:hAnsi="Times New Roman" w:cs="Times New Roman"/>
                <w:sz w:val="18"/>
                <w:szCs w:val="18"/>
              </w:rPr>
              <w:t xml:space="preserve"> = 0.86 [0.73, 1.03]</w:t>
            </w:r>
          </w:p>
        </w:tc>
        <w:tc>
          <w:tcPr>
            <w:tcW w:w="503" w:type="dxa"/>
            <w:tcBorders>
              <w:top w:val="nil"/>
              <w:left w:val="nil"/>
              <w:right w:val="nil"/>
            </w:tcBorders>
            <w:shd w:val="clear" w:color="auto" w:fill="auto"/>
            <w:noWrap/>
            <w:vAlign w:val="center"/>
          </w:tcPr>
          <w:p w14:paraId="2C4CB4FD" w14:textId="77777777" w:rsidR="00520D55" w:rsidRPr="00BA39DB" w:rsidRDefault="00520D55" w:rsidP="00A41E52">
            <w:pPr>
              <w:spacing w:after="0" w:line="240" w:lineRule="auto"/>
              <w:contextualSpacing/>
              <w:jc w:val="center"/>
              <w:rPr>
                <w:rFonts w:ascii="Times New Roman" w:eastAsia="Times New Roman" w:hAnsi="Times New Roman" w:cs="Times New Roman"/>
                <w:sz w:val="18"/>
                <w:szCs w:val="18"/>
              </w:rPr>
            </w:pPr>
            <w:r w:rsidRPr="00BA39DB">
              <w:rPr>
                <w:rFonts w:ascii="Times New Roman" w:eastAsia="Times New Roman" w:hAnsi="Times New Roman" w:cs="Times New Roman"/>
                <w:sz w:val="18"/>
                <w:szCs w:val="18"/>
              </w:rPr>
              <w:t>.09</w:t>
            </w:r>
            <w:commentRangeEnd w:id="570"/>
            <w:r w:rsidR="002B592C">
              <w:rPr>
                <w:rStyle w:val="CommentReference"/>
              </w:rPr>
              <w:commentReference w:id="570"/>
            </w:r>
            <w:commentRangeEnd w:id="572"/>
            <w:r w:rsidR="002237FB">
              <w:rPr>
                <w:rStyle w:val="CommentReference"/>
              </w:rPr>
              <w:commentReference w:id="572"/>
            </w:r>
            <w:r w:rsidR="009B709A">
              <w:rPr>
                <w:rStyle w:val="CommentReference"/>
              </w:rPr>
              <w:commentReference w:id="571"/>
            </w:r>
          </w:p>
        </w:tc>
        <w:tc>
          <w:tcPr>
            <w:tcW w:w="142" w:type="dxa"/>
            <w:tcBorders>
              <w:top w:val="nil"/>
              <w:left w:val="nil"/>
              <w:right w:val="nil"/>
            </w:tcBorders>
            <w:shd w:val="clear" w:color="auto" w:fill="auto"/>
            <w:noWrap/>
            <w:vAlign w:val="center"/>
          </w:tcPr>
          <w:p w14:paraId="15C815EB" w14:textId="77777777" w:rsidR="00520D55" w:rsidRPr="00BA39DB" w:rsidRDefault="00520D55" w:rsidP="00A41E52">
            <w:pPr>
              <w:spacing w:after="0" w:line="240" w:lineRule="auto"/>
              <w:contextualSpacing/>
              <w:jc w:val="center"/>
              <w:rPr>
                <w:rFonts w:ascii="Times New Roman" w:hAnsi="Times New Roman" w:cs="Times New Roman"/>
                <w:sz w:val="18"/>
                <w:szCs w:val="18"/>
              </w:rPr>
            </w:pPr>
          </w:p>
        </w:tc>
        <w:tc>
          <w:tcPr>
            <w:tcW w:w="1984" w:type="dxa"/>
            <w:gridSpan w:val="2"/>
            <w:tcBorders>
              <w:top w:val="nil"/>
              <w:left w:val="nil"/>
              <w:right w:val="nil"/>
            </w:tcBorders>
            <w:shd w:val="clear" w:color="auto" w:fill="auto"/>
            <w:noWrap/>
            <w:vAlign w:val="center"/>
          </w:tcPr>
          <w:p w14:paraId="37FDA134" w14:textId="77777777" w:rsidR="00520D55" w:rsidRPr="00C27D8C" w:rsidRDefault="00520D55" w:rsidP="00A41E52">
            <w:pPr>
              <w:spacing w:after="0" w:line="240" w:lineRule="auto"/>
              <w:contextualSpacing/>
              <w:jc w:val="center"/>
              <w:rPr>
                <w:rFonts w:ascii="Times New Roman" w:eastAsia="Times New Roman" w:hAnsi="Times New Roman" w:cs="Times New Roman"/>
                <w:i/>
                <w:color w:val="FF0000"/>
                <w:sz w:val="18"/>
                <w:szCs w:val="18"/>
              </w:rPr>
            </w:pPr>
            <w:r w:rsidRPr="003B4F0F">
              <w:rPr>
                <w:rFonts w:ascii="Times New Roman" w:eastAsia="Times New Roman" w:hAnsi="Times New Roman" w:cs="Times New Roman"/>
                <w:i/>
                <w:sz w:val="18"/>
                <w:szCs w:val="18"/>
              </w:rPr>
              <w:t>r</w:t>
            </w:r>
            <w:r w:rsidRPr="003B4F0F">
              <w:rPr>
                <w:rFonts w:ascii="Times New Roman" w:eastAsia="Times New Roman" w:hAnsi="Times New Roman" w:cs="Times New Roman"/>
                <w:i/>
                <w:sz w:val="18"/>
                <w:szCs w:val="18"/>
                <w:vertAlign w:val="subscript"/>
              </w:rPr>
              <w:t>pb mean</w:t>
            </w:r>
            <w:r w:rsidRPr="003B4F0F">
              <w:rPr>
                <w:rFonts w:ascii="Times New Roman" w:eastAsia="Times New Roman" w:hAnsi="Times New Roman" w:cs="Times New Roman"/>
                <w:sz w:val="18"/>
                <w:szCs w:val="18"/>
              </w:rPr>
              <w:t xml:space="preserve"> = .00 [-.04,.05]</w:t>
            </w:r>
          </w:p>
        </w:tc>
        <w:tc>
          <w:tcPr>
            <w:tcW w:w="502" w:type="dxa"/>
            <w:tcBorders>
              <w:top w:val="nil"/>
              <w:left w:val="nil"/>
              <w:right w:val="nil"/>
            </w:tcBorders>
            <w:shd w:val="clear" w:color="auto" w:fill="auto"/>
            <w:noWrap/>
            <w:vAlign w:val="center"/>
          </w:tcPr>
          <w:p w14:paraId="181E10A6" w14:textId="77777777" w:rsidR="00520D55" w:rsidRPr="00BA39DB" w:rsidRDefault="00520D55" w:rsidP="00A41E52">
            <w:pPr>
              <w:spacing w:after="0" w:line="240" w:lineRule="auto"/>
              <w:contextualSpacing/>
              <w:jc w:val="center"/>
              <w:rPr>
                <w:rFonts w:ascii="Times New Roman" w:eastAsia="Times New Roman" w:hAnsi="Times New Roman" w:cs="Times New Roman"/>
                <w:sz w:val="18"/>
                <w:szCs w:val="18"/>
              </w:rPr>
            </w:pPr>
            <w:r w:rsidRPr="00BA39DB">
              <w:rPr>
                <w:rFonts w:ascii="Times New Roman" w:eastAsia="Times New Roman" w:hAnsi="Times New Roman" w:cs="Times New Roman"/>
                <w:sz w:val="18"/>
                <w:szCs w:val="18"/>
              </w:rPr>
              <w:t>.85</w:t>
            </w:r>
          </w:p>
        </w:tc>
        <w:tc>
          <w:tcPr>
            <w:tcW w:w="141" w:type="dxa"/>
            <w:tcBorders>
              <w:top w:val="nil"/>
              <w:left w:val="nil"/>
              <w:right w:val="nil"/>
            </w:tcBorders>
            <w:vAlign w:val="center"/>
          </w:tcPr>
          <w:p w14:paraId="54717217" w14:textId="77777777" w:rsidR="00520D55" w:rsidRPr="00BA39DB" w:rsidRDefault="00520D55" w:rsidP="00A41E52">
            <w:pPr>
              <w:spacing w:after="0" w:line="240" w:lineRule="auto"/>
              <w:contextualSpacing/>
              <w:jc w:val="center"/>
              <w:rPr>
                <w:rFonts w:ascii="Times New Roman" w:eastAsia="Times New Roman" w:hAnsi="Times New Roman" w:cs="Times New Roman"/>
                <w:sz w:val="18"/>
                <w:szCs w:val="18"/>
              </w:rPr>
            </w:pPr>
          </w:p>
        </w:tc>
        <w:tc>
          <w:tcPr>
            <w:tcW w:w="2132" w:type="dxa"/>
            <w:gridSpan w:val="2"/>
            <w:tcBorders>
              <w:top w:val="nil"/>
              <w:left w:val="nil"/>
              <w:right w:val="nil"/>
            </w:tcBorders>
            <w:vAlign w:val="center"/>
          </w:tcPr>
          <w:p w14:paraId="1F32C8A1" w14:textId="77777777" w:rsidR="00520D55" w:rsidRPr="00BA39DB" w:rsidRDefault="00520D55" w:rsidP="00A41E52">
            <w:pPr>
              <w:spacing w:after="0" w:line="240" w:lineRule="auto"/>
              <w:contextualSpacing/>
              <w:jc w:val="center"/>
              <w:rPr>
                <w:rFonts w:ascii="Times New Roman" w:eastAsia="Times New Roman" w:hAnsi="Times New Roman" w:cs="Times New Roman"/>
                <w:i/>
                <w:sz w:val="18"/>
                <w:szCs w:val="18"/>
              </w:rPr>
            </w:pPr>
            <w:r w:rsidRPr="00BA39DB">
              <w:rPr>
                <w:rFonts w:ascii="Times New Roman" w:eastAsia="Times New Roman" w:hAnsi="Times New Roman" w:cs="Times New Roman"/>
                <w:i/>
                <w:sz w:val="18"/>
                <w:szCs w:val="18"/>
              </w:rPr>
              <w:t>r</w:t>
            </w:r>
            <w:r w:rsidRPr="00BA39DB">
              <w:rPr>
                <w:rFonts w:ascii="Times New Roman" w:eastAsia="Times New Roman" w:hAnsi="Times New Roman" w:cs="Times New Roman"/>
                <w:i/>
                <w:sz w:val="18"/>
                <w:szCs w:val="18"/>
                <w:vertAlign w:val="subscript"/>
              </w:rPr>
              <w:t>pb mean</w:t>
            </w:r>
            <w:r w:rsidRPr="00BA39DB">
              <w:rPr>
                <w:rFonts w:ascii="Times New Roman" w:eastAsia="Times New Roman" w:hAnsi="Times New Roman" w:cs="Times New Roman"/>
                <w:sz w:val="18"/>
                <w:szCs w:val="18"/>
              </w:rPr>
              <w:t xml:space="preserve"> = -.02 [-.07,.02]</w:t>
            </w:r>
          </w:p>
        </w:tc>
        <w:tc>
          <w:tcPr>
            <w:tcW w:w="420" w:type="dxa"/>
            <w:tcBorders>
              <w:top w:val="nil"/>
              <w:left w:val="nil"/>
              <w:right w:val="nil"/>
            </w:tcBorders>
            <w:vAlign w:val="center"/>
          </w:tcPr>
          <w:p w14:paraId="7A478E05" w14:textId="77777777" w:rsidR="00520D55" w:rsidRPr="00BA39DB" w:rsidRDefault="00520D55" w:rsidP="00A41E52">
            <w:pPr>
              <w:spacing w:after="0" w:line="240" w:lineRule="auto"/>
              <w:contextualSpacing/>
              <w:jc w:val="center"/>
              <w:rPr>
                <w:rFonts w:ascii="Times New Roman" w:eastAsia="Times New Roman" w:hAnsi="Times New Roman" w:cs="Times New Roman"/>
                <w:sz w:val="18"/>
                <w:szCs w:val="18"/>
              </w:rPr>
            </w:pPr>
            <w:r w:rsidRPr="00BA39DB">
              <w:rPr>
                <w:rFonts w:ascii="Times New Roman" w:eastAsia="Times New Roman" w:hAnsi="Times New Roman" w:cs="Times New Roman"/>
                <w:sz w:val="18"/>
                <w:szCs w:val="18"/>
              </w:rPr>
              <w:t>.32</w:t>
            </w:r>
          </w:p>
        </w:tc>
      </w:tr>
      <w:commentRangeEnd w:id="571"/>
      <w:tr w:rsidR="00520D55" w:rsidRPr="00354EB6" w14:paraId="61072FEF" w14:textId="77777777" w:rsidTr="00A41E52">
        <w:trPr>
          <w:trHeight w:val="300"/>
        </w:trPr>
        <w:tc>
          <w:tcPr>
            <w:tcW w:w="1636" w:type="dxa"/>
            <w:tcBorders>
              <w:top w:val="nil"/>
              <w:left w:val="nil"/>
              <w:bottom w:val="single" w:sz="4" w:space="0" w:color="auto"/>
              <w:right w:val="nil"/>
            </w:tcBorders>
            <w:shd w:val="clear" w:color="auto" w:fill="auto"/>
            <w:noWrap/>
          </w:tcPr>
          <w:p w14:paraId="3F0CEC88"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Image × </w:t>
            </w:r>
          </w:p>
          <w:p w14:paraId="6DDB0029" w14:textId="77777777" w:rsidR="00520D55" w:rsidRPr="00354EB6" w:rsidRDefault="00520D55" w:rsidP="00A41E52">
            <w:pPr>
              <w:spacing w:after="0" w:line="240" w:lineRule="auto"/>
              <w:contextualSpacing/>
              <w:rPr>
                <w:rFonts w:ascii="Times New Roman" w:hAnsi="Times New Roman" w:cs="Times New Roman"/>
                <w:sz w:val="18"/>
                <w:szCs w:val="18"/>
              </w:rPr>
            </w:pPr>
            <w:r w:rsidRPr="00354EB6">
              <w:rPr>
                <w:rFonts w:ascii="Times New Roman" w:hAnsi="Times New Roman" w:cs="Times New Roman"/>
                <w:sz w:val="18"/>
                <w:szCs w:val="18"/>
              </w:rPr>
              <w:t xml:space="preserve">  Effectiveness (+)</w:t>
            </w:r>
          </w:p>
        </w:tc>
        <w:tc>
          <w:tcPr>
            <w:tcW w:w="1985" w:type="dxa"/>
            <w:gridSpan w:val="2"/>
            <w:tcBorders>
              <w:top w:val="nil"/>
              <w:left w:val="nil"/>
              <w:bottom w:val="single" w:sz="4" w:space="0" w:color="auto"/>
              <w:right w:val="nil"/>
            </w:tcBorders>
            <w:shd w:val="clear" w:color="auto" w:fill="auto"/>
            <w:noWrap/>
            <w:vAlign w:val="center"/>
          </w:tcPr>
          <w:p w14:paraId="05A20E2C" w14:textId="77777777" w:rsidR="00520D55" w:rsidRPr="00C27D8C" w:rsidRDefault="00520D55" w:rsidP="00A41E52">
            <w:pPr>
              <w:spacing w:after="0" w:line="240" w:lineRule="auto"/>
              <w:contextualSpacing/>
              <w:jc w:val="center"/>
              <w:rPr>
                <w:rFonts w:ascii="Times New Roman" w:eastAsia="Times New Roman" w:hAnsi="Times New Roman" w:cs="Times New Roman"/>
                <w:i/>
                <w:color w:val="FF0000"/>
                <w:sz w:val="18"/>
                <w:szCs w:val="18"/>
              </w:rPr>
            </w:pPr>
            <w:r w:rsidRPr="00611D3A">
              <w:rPr>
                <w:rFonts w:ascii="Times New Roman" w:eastAsia="Times New Roman" w:hAnsi="Times New Roman" w:cs="Times New Roman"/>
                <w:i/>
                <w:sz w:val="18"/>
                <w:szCs w:val="18"/>
              </w:rPr>
              <w:t>OR</w:t>
            </w:r>
            <w:r w:rsidRPr="00611D3A">
              <w:rPr>
                <w:rFonts w:ascii="Times New Roman" w:eastAsia="Times New Roman" w:hAnsi="Times New Roman" w:cs="Times New Roman"/>
                <w:i/>
                <w:sz w:val="18"/>
                <w:szCs w:val="18"/>
                <w:vertAlign w:val="subscript"/>
              </w:rPr>
              <w:t>mean</w:t>
            </w:r>
            <w:r w:rsidRPr="00611D3A">
              <w:rPr>
                <w:rFonts w:ascii="Times New Roman" w:eastAsia="Times New Roman" w:hAnsi="Times New Roman" w:cs="Times New Roman"/>
                <w:sz w:val="18"/>
                <w:szCs w:val="18"/>
              </w:rPr>
              <w:t xml:space="preserve"> = 1.06 [0.88, 1.29]</w:t>
            </w:r>
          </w:p>
        </w:tc>
        <w:tc>
          <w:tcPr>
            <w:tcW w:w="503" w:type="dxa"/>
            <w:tcBorders>
              <w:top w:val="nil"/>
              <w:left w:val="nil"/>
              <w:bottom w:val="single" w:sz="4" w:space="0" w:color="auto"/>
              <w:right w:val="nil"/>
            </w:tcBorders>
            <w:shd w:val="clear" w:color="auto" w:fill="auto"/>
            <w:noWrap/>
            <w:vAlign w:val="center"/>
          </w:tcPr>
          <w:p w14:paraId="35066967" w14:textId="77777777" w:rsidR="00520D55" w:rsidRPr="00C27D8C" w:rsidRDefault="00520D55" w:rsidP="00A41E52">
            <w:pPr>
              <w:spacing w:after="0" w:line="240" w:lineRule="auto"/>
              <w:contextualSpacing/>
              <w:jc w:val="center"/>
              <w:rPr>
                <w:rFonts w:ascii="Times New Roman" w:eastAsia="Times New Roman" w:hAnsi="Times New Roman" w:cs="Times New Roman"/>
                <w:color w:val="FF0000"/>
                <w:sz w:val="18"/>
                <w:szCs w:val="18"/>
              </w:rPr>
            </w:pPr>
            <w:r>
              <w:rPr>
                <w:rFonts w:ascii="Times New Roman" w:eastAsia="Times New Roman" w:hAnsi="Times New Roman" w:cs="Times New Roman"/>
                <w:sz w:val="18"/>
                <w:szCs w:val="18"/>
              </w:rPr>
              <w:t>.52</w:t>
            </w:r>
          </w:p>
        </w:tc>
        <w:tc>
          <w:tcPr>
            <w:tcW w:w="142" w:type="dxa"/>
            <w:tcBorders>
              <w:top w:val="nil"/>
              <w:left w:val="nil"/>
              <w:bottom w:val="single" w:sz="4" w:space="0" w:color="auto"/>
              <w:right w:val="nil"/>
            </w:tcBorders>
            <w:shd w:val="clear" w:color="auto" w:fill="auto"/>
            <w:noWrap/>
            <w:vAlign w:val="center"/>
          </w:tcPr>
          <w:p w14:paraId="52066FD4" w14:textId="77777777" w:rsidR="00520D55" w:rsidRPr="00C27D8C" w:rsidRDefault="00520D55" w:rsidP="00A41E52">
            <w:pPr>
              <w:spacing w:after="0" w:line="240" w:lineRule="auto"/>
              <w:contextualSpacing/>
              <w:jc w:val="center"/>
              <w:rPr>
                <w:rFonts w:ascii="Times New Roman" w:hAnsi="Times New Roman" w:cs="Times New Roman"/>
                <w:color w:val="FF0000"/>
                <w:sz w:val="18"/>
                <w:szCs w:val="18"/>
              </w:rPr>
            </w:pPr>
          </w:p>
        </w:tc>
        <w:tc>
          <w:tcPr>
            <w:tcW w:w="1984" w:type="dxa"/>
            <w:gridSpan w:val="2"/>
            <w:tcBorders>
              <w:top w:val="nil"/>
              <w:left w:val="nil"/>
              <w:bottom w:val="single" w:sz="4" w:space="0" w:color="auto"/>
              <w:right w:val="nil"/>
            </w:tcBorders>
            <w:shd w:val="clear" w:color="auto" w:fill="auto"/>
            <w:noWrap/>
            <w:vAlign w:val="center"/>
          </w:tcPr>
          <w:p w14:paraId="5BFD08EE" w14:textId="77777777" w:rsidR="00520D55" w:rsidRPr="00C27D8C" w:rsidRDefault="00520D55" w:rsidP="00A41E52">
            <w:pPr>
              <w:spacing w:after="0" w:line="240" w:lineRule="auto"/>
              <w:contextualSpacing/>
              <w:jc w:val="center"/>
              <w:rPr>
                <w:rFonts w:ascii="Times New Roman" w:eastAsia="Times New Roman" w:hAnsi="Times New Roman" w:cs="Times New Roman"/>
                <w:i/>
                <w:color w:val="FF0000"/>
                <w:sz w:val="18"/>
                <w:szCs w:val="18"/>
              </w:rPr>
            </w:pPr>
            <w:commentRangeStart w:id="573"/>
            <w:commentRangeStart w:id="574"/>
            <w:r w:rsidRPr="003B4F0F">
              <w:rPr>
                <w:rFonts w:ascii="Times New Roman" w:eastAsia="Times New Roman" w:hAnsi="Times New Roman" w:cs="Times New Roman"/>
                <w:i/>
                <w:sz w:val="18"/>
                <w:szCs w:val="18"/>
              </w:rPr>
              <w:t>r</w:t>
            </w:r>
            <w:r w:rsidRPr="003B4F0F">
              <w:rPr>
                <w:rFonts w:ascii="Times New Roman" w:eastAsia="Times New Roman" w:hAnsi="Times New Roman" w:cs="Times New Roman"/>
                <w:i/>
                <w:sz w:val="18"/>
                <w:szCs w:val="18"/>
                <w:vertAlign w:val="subscript"/>
              </w:rPr>
              <w:t>pb mean</w:t>
            </w:r>
            <w:r w:rsidRPr="003B4F0F">
              <w:rPr>
                <w:rFonts w:ascii="Times New Roman" w:eastAsia="Times New Roman" w:hAnsi="Times New Roman" w:cs="Times New Roman"/>
                <w:sz w:val="18"/>
                <w:szCs w:val="18"/>
              </w:rPr>
              <w:t xml:space="preserve"> = -.07 [-.11,-.02]</w:t>
            </w:r>
          </w:p>
        </w:tc>
        <w:tc>
          <w:tcPr>
            <w:tcW w:w="502" w:type="dxa"/>
            <w:tcBorders>
              <w:top w:val="nil"/>
              <w:left w:val="nil"/>
              <w:bottom w:val="single" w:sz="4" w:space="0" w:color="auto"/>
              <w:right w:val="nil"/>
            </w:tcBorders>
            <w:shd w:val="clear" w:color="auto" w:fill="auto"/>
            <w:noWrap/>
            <w:vAlign w:val="center"/>
          </w:tcPr>
          <w:p w14:paraId="154C8867" w14:textId="77777777" w:rsidR="00520D55" w:rsidRPr="00C27D8C" w:rsidRDefault="00520D55" w:rsidP="00A41E52">
            <w:pPr>
              <w:spacing w:after="0" w:line="240" w:lineRule="auto"/>
              <w:contextualSpacing/>
              <w:jc w:val="center"/>
              <w:rPr>
                <w:rFonts w:ascii="Times New Roman" w:eastAsia="Times New Roman" w:hAnsi="Times New Roman" w:cs="Times New Roman"/>
                <w:color w:val="FF0000"/>
                <w:sz w:val="18"/>
                <w:szCs w:val="18"/>
              </w:rPr>
            </w:pPr>
            <w:r w:rsidRPr="00BA39DB">
              <w:rPr>
                <w:rFonts w:ascii="Times New Roman" w:eastAsia="Times New Roman" w:hAnsi="Times New Roman" w:cs="Times New Roman"/>
                <w:sz w:val="18"/>
                <w:szCs w:val="18"/>
              </w:rPr>
              <w:t>.003</w:t>
            </w:r>
            <w:commentRangeEnd w:id="573"/>
            <w:r w:rsidR="00C46931">
              <w:rPr>
                <w:rStyle w:val="CommentReference"/>
              </w:rPr>
              <w:commentReference w:id="573"/>
            </w:r>
            <w:commentRangeEnd w:id="574"/>
            <w:r w:rsidR="002237FB">
              <w:rPr>
                <w:rStyle w:val="CommentReference"/>
              </w:rPr>
              <w:commentReference w:id="574"/>
            </w:r>
          </w:p>
        </w:tc>
        <w:tc>
          <w:tcPr>
            <w:tcW w:w="141" w:type="dxa"/>
            <w:tcBorders>
              <w:top w:val="nil"/>
              <w:left w:val="nil"/>
              <w:bottom w:val="single" w:sz="4" w:space="0" w:color="auto"/>
              <w:right w:val="nil"/>
            </w:tcBorders>
            <w:vAlign w:val="center"/>
          </w:tcPr>
          <w:p w14:paraId="34198726" w14:textId="77777777" w:rsidR="00520D55" w:rsidRPr="00C27D8C" w:rsidRDefault="00520D55" w:rsidP="00A41E52">
            <w:pPr>
              <w:spacing w:after="0" w:line="240" w:lineRule="auto"/>
              <w:contextualSpacing/>
              <w:jc w:val="center"/>
              <w:rPr>
                <w:rFonts w:ascii="Times New Roman" w:eastAsia="Times New Roman" w:hAnsi="Times New Roman" w:cs="Times New Roman"/>
                <w:color w:val="FF0000"/>
                <w:sz w:val="18"/>
                <w:szCs w:val="18"/>
              </w:rPr>
            </w:pPr>
          </w:p>
        </w:tc>
        <w:tc>
          <w:tcPr>
            <w:tcW w:w="2132" w:type="dxa"/>
            <w:gridSpan w:val="2"/>
            <w:tcBorders>
              <w:top w:val="nil"/>
              <w:left w:val="nil"/>
              <w:bottom w:val="single" w:sz="4" w:space="0" w:color="auto"/>
              <w:right w:val="nil"/>
            </w:tcBorders>
            <w:vAlign w:val="center"/>
          </w:tcPr>
          <w:p w14:paraId="52628B54" w14:textId="77777777" w:rsidR="00520D55" w:rsidRPr="00BA39DB" w:rsidRDefault="00520D55" w:rsidP="00A41E52">
            <w:pPr>
              <w:spacing w:after="0" w:line="240" w:lineRule="auto"/>
              <w:contextualSpacing/>
              <w:jc w:val="center"/>
              <w:rPr>
                <w:rFonts w:ascii="Times New Roman" w:eastAsia="Times New Roman" w:hAnsi="Times New Roman" w:cs="Times New Roman"/>
                <w:i/>
                <w:sz w:val="18"/>
                <w:szCs w:val="18"/>
              </w:rPr>
            </w:pPr>
            <w:r w:rsidRPr="00BA39DB">
              <w:rPr>
                <w:rFonts w:ascii="Times New Roman" w:eastAsia="Times New Roman" w:hAnsi="Times New Roman" w:cs="Times New Roman"/>
                <w:i/>
                <w:sz w:val="18"/>
                <w:szCs w:val="18"/>
              </w:rPr>
              <w:t>r</w:t>
            </w:r>
            <w:r w:rsidRPr="00BA39DB">
              <w:rPr>
                <w:rFonts w:ascii="Times New Roman" w:eastAsia="Times New Roman" w:hAnsi="Times New Roman" w:cs="Times New Roman"/>
                <w:i/>
                <w:sz w:val="18"/>
                <w:szCs w:val="18"/>
                <w:vertAlign w:val="subscript"/>
              </w:rPr>
              <w:t>pb mean</w:t>
            </w:r>
            <w:r w:rsidRPr="00BA39DB">
              <w:rPr>
                <w:rFonts w:ascii="Times New Roman" w:eastAsia="Times New Roman" w:hAnsi="Times New Roman" w:cs="Times New Roman"/>
                <w:sz w:val="18"/>
                <w:szCs w:val="18"/>
              </w:rPr>
              <w:t xml:space="preserve"> = -.05 [-.10,.00]</w:t>
            </w:r>
          </w:p>
        </w:tc>
        <w:tc>
          <w:tcPr>
            <w:tcW w:w="420" w:type="dxa"/>
            <w:tcBorders>
              <w:top w:val="nil"/>
              <w:left w:val="nil"/>
              <w:bottom w:val="single" w:sz="4" w:space="0" w:color="auto"/>
              <w:right w:val="nil"/>
            </w:tcBorders>
            <w:vAlign w:val="center"/>
          </w:tcPr>
          <w:p w14:paraId="2987FD25" w14:textId="77777777" w:rsidR="00520D55" w:rsidRPr="00BA39DB" w:rsidRDefault="00520D55" w:rsidP="00A41E52">
            <w:pPr>
              <w:spacing w:after="0" w:line="240" w:lineRule="auto"/>
              <w:contextualSpacing/>
              <w:jc w:val="center"/>
              <w:rPr>
                <w:rFonts w:ascii="Times New Roman" w:eastAsia="Times New Roman" w:hAnsi="Times New Roman" w:cs="Times New Roman"/>
                <w:sz w:val="18"/>
                <w:szCs w:val="18"/>
              </w:rPr>
            </w:pPr>
            <w:r w:rsidRPr="00BA39DB">
              <w:rPr>
                <w:rFonts w:ascii="Times New Roman" w:eastAsia="Times New Roman" w:hAnsi="Times New Roman" w:cs="Times New Roman"/>
                <w:sz w:val="18"/>
                <w:szCs w:val="18"/>
              </w:rPr>
              <w:t>.04</w:t>
            </w:r>
          </w:p>
        </w:tc>
      </w:tr>
      <w:tr w:rsidR="00520D55" w:rsidRPr="00354EB6" w14:paraId="1E1720E3" w14:textId="77777777" w:rsidTr="00A41E52">
        <w:trPr>
          <w:trHeight w:val="300"/>
        </w:trPr>
        <w:tc>
          <w:tcPr>
            <w:tcW w:w="9445" w:type="dxa"/>
            <w:gridSpan w:val="12"/>
            <w:tcBorders>
              <w:top w:val="single" w:sz="4" w:space="0" w:color="auto"/>
              <w:left w:val="nil"/>
              <w:right w:val="nil"/>
            </w:tcBorders>
            <w:shd w:val="clear" w:color="auto" w:fill="auto"/>
            <w:noWrap/>
          </w:tcPr>
          <w:p w14:paraId="6BC6C634" w14:textId="77777777" w:rsidR="00520D55" w:rsidRPr="00354EB6" w:rsidRDefault="00520D55" w:rsidP="00A41E52">
            <w:pPr>
              <w:spacing w:after="0" w:line="240" w:lineRule="auto"/>
              <w:contextualSpacing/>
              <w:rPr>
                <w:rFonts w:ascii="Times New Roman" w:eastAsia="Times New Roman" w:hAnsi="Times New Roman" w:cs="Times New Roman"/>
                <w:i/>
                <w:sz w:val="18"/>
                <w:szCs w:val="18"/>
              </w:rPr>
            </w:pPr>
          </w:p>
          <w:p w14:paraId="43AEA5B0" w14:textId="03DCC5E7" w:rsidR="00520D55" w:rsidRPr="00354EB6" w:rsidRDefault="00520D55" w:rsidP="002207E0">
            <w:pPr>
              <w:spacing w:after="0" w:line="240" w:lineRule="auto"/>
              <w:contextualSpacing/>
              <w:rPr>
                <w:rFonts w:ascii="Times New Roman" w:eastAsia="Times New Roman" w:hAnsi="Times New Roman" w:cs="Times New Roman"/>
              </w:rPr>
            </w:pPr>
            <w:r w:rsidRPr="00354EB6">
              <w:rPr>
                <w:rFonts w:ascii="Times New Roman" w:eastAsia="Times New Roman" w:hAnsi="Times New Roman" w:cs="Times New Roman"/>
                <w:i/>
              </w:rPr>
              <w:t xml:space="preserve">Note. </w:t>
            </w:r>
            <w:r w:rsidRPr="00F26F6B">
              <w:rPr>
                <w:rFonts w:ascii="Times New Roman" w:eastAsia="Times New Roman" w:hAnsi="Times New Roman" w:cs="Times New Roman"/>
              </w:rPr>
              <w:t xml:space="preserve">We used effect coding (+/- .5) </w:t>
            </w:r>
            <w:del w:id="575" w:author="Reinstein, David" w:date="2019-09-29T20:58:00Z">
              <w:r w:rsidRPr="00F26F6B" w:rsidDel="002207E0">
                <w:rPr>
                  <w:rFonts w:ascii="Times New Roman" w:eastAsia="Times New Roman" w:hAnsi="Times New Roman" w:cs="Times New Roman"/>
                </w:rPr>
                <w:delText xml:space="preserve">for </w:delText>
              </w:r>
            </w:del>
            <w:r w:rsidRPr="00F26F6B">
              <w:rPr>
                <w:rFonts w:ascii="Times New Roman" w:eastAsia="Times New Roman" w:hAnsi="Times New Roman" w:cs="Times New Roman"/>
              </w:rPr>
              <w:t xml:space="preserve">to estimate the main effects of </w:t>
            </w:r>
            <w:r>
              <w:rPr>
                <w:rFonts w:ascii="Times New Roman" w:eastAsia="Times New Roman" w:hAnsi="Times New Roman" w:cs="Times New Roman"/>
              </w:rPr>
              <w:t xml:space="preserve">victim </w:t>
            </w:r>
            <w:r w:rsidRPr="00F26F6B">
              <w:rPr>
                <w:rFonts w:ascii="Times New Roman" w:eastAsia="Times New Roman" w:hAnsi="Times New Roman" w:cs="Times New Roman"/>
              </w:rPr>
              <w:t>images and efficiency/ effectiveness information. “No information” was the reference category in the studies with two efficiency manipulations (e.g., positive and negative), and we specified one image interaction for each efficiency variable.</w:t>
            </w:r>
            <w:r>
              <w:rPr>
                <w:rFonts w:ascii="Times New Roman" w:eastAsia="Times New Roman" w:hAnsi="Times New Roman" w:cs="Times New Roman"/>
                <w:i/>
              </w:rPr>
              <w:t xml:space="preserve"> </w:t>
            </w:r>
            <w:r w:rsidRPr="00354EB6">
              <w:rPr>
                <w:rFonts w:ascii="Times New Roman" w:eastAsia="Times New Roman" w:hAnsi="Times New Roman" w:cs="Times New Roman"/>
              </w:rPr>
              <w:t xml:space="preserve">Meta-analytic effects for efficiency/effectiveness based on contrasts between positive versus no information only (negative information was examined in two studies only). Effects of early and late presentations of efficiency information were averaged in Study 4 in these those analyses. </w:t>
            </w:r>
            <w:ins w:id="576" w:author="Robin Bergh" w:date="2019-09-24T18:21:00Z">
              <w:r w:rsidR="00846908">
                <w:rPr>
                  <w:rFonts w:ascii="Times New Roman" w:eastAsia="Times New Roman" w:hAnsi="Times New Roman" w:cs="Times New Roman"/>
                </w:rPr>
                <w:t>CIs in each study are based on bootstrapping with 5</w:t>
              </w:r>
            </w:ins>
            <w:ins w:id="577" w:author="Robin Bergh" w:date="2019-09-24T18:22:00Z">
              <w:r w:rsidR="00846908">
                <w:rPr>
                  <w:rFonts w:ascii="Times New Roman" w:eastAsia="Times New Roman" w:hAnsi="Times New Roman" w:cs="Times New Roman"/>
                </w:rPr>
                <w:t>,000 samples.</w:t>
              </w:r>
            </w:ins>
          </w:p>
        </w:tc>
      </w:tr>
    </w:tbl>
    <w:p w14:paraId="78557708" w14:textId="77777777" w:rsidR="00520D55" w:rsidRDefault="00520D55" w:rsidP="00520D55">
      <w:pPr>
        <w:spacing w:after="0" w:line="480" w:lineRule="auto"/>
        <w:ind w:firstLine="709"/>
        <w:rPr>
          <w:rFonts w:ascii="Times New Roman" w:eastAsia="Times New Roman" w:hAnsi="Times New Roman" w:cs="Times New Roman"/>
          <w:sz w:val="24"/>
          <w:szCs w:val="24"/>
        </w:rPr>
      </w:pPr>
    </w:p>
    <w:p w14:paraId="01C4748E" w14:textId="77777777" w:rsidR="00841F8A" w:rsidRDefault="00F37D5F">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68B82ECB" w14:textId="7CB35BD6" w:rsidR="00841F8A" w:rsidRDefault="00F37D5F">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recent debates about empathy, efficiency, and effectiveness in charitable giving (e.g., Bloom, 2016; Gneezy et al., 2014; Singer, 2015), we examined how these factors relate to each other: Are donations triggered by a single victim innumerate in the sense that they are unaffected by how charities spend their money? Does the availability of efficiency/effectiveness information disrupt </w:t>
      </w:r>
      <w:r w:rsidR="00773B29">
        <w:rPr>
          <w:rFonts w:ascii="Times New Roman" w:eastAsia="Times New Roman" w:hAnsi="Times New Roman" w:cs="Times New Roman"/>
          <w:sz w:val="24"/>
          <w:szCs w:val="24"/>
        </w:rPr>
        <w:t xml:space="preserve">or facilitate </w:t>
      </w:r>
      <w:r>
        <w:rPr>
          <w:rFonts w:ascii="Times New Roman" w:eastAsia="Times New Roman" w:hAnsi="Times New Roman" w:cs="Times New Roman"/>
          <w:sz w:val="24"/>
          <w:szCs w:val="24"/>
        </w:rPr>
        <w:t xml:space="preserve">spontaneous giving due to </w:t>
      </w:r>
      <w:r w:rsidR="007030B5">
        <w:rPr>
          <w:rFonts w:ascii="Times New Roman" w:eastAsia="Times New Roman" w:hAnsi="Times New Roman" w:cs="Times New Roman"/>
          <w:sz w:val="24"/>
          <w:szCs w:val="24"/>
        </w:rPr>
        <w:t xml:space="preserve">victim </w:t>
      </w:r>
      <w:r>
        <w:rPr>
          <w:rFonts w:ascii="Times New Roman" w:eastAsia="Times New Roman" w:hAnsi="Times New Roman" w:cs="Times New Roman"/>
          <w:sz w:val="24"/>
          <w:szCs w:val="24"/>
        </w:rPr>
        <w:t>images? Is the decision to donate at all spontaneous and emotionally driven, and does efficiency and effectiveness play a greater role in deciding on an amount to give?</w:t>
      </w:r>
    </w:p>
    <w:p w14:paraId="7CE81F53" w14:textId="479F66AF" w:rsidR="00514C57" w:rsidRDefault="00F37D5F" w:rsidP="00514C57">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studies suggest that donations based on images of particular victims are not up-regulated by information that the charity was efficient or effective. This finding aligns with </w:t>
      </w:r>
      <w:r>
        <w:rPr>
          <w:rFonts w:ascii="Times New Roman" w:eastAsia="Times New Roman" w:hAnsi="Times New Roman" w:cs="Times New Roman"/>
          <w:sz w:val="24"/>
          <w:szCs w:val="24"/>
        </w:rPr>
        <w:lastRenderedPageBreak/>
        <w:t>arguments that empathic helping is innumerate (Bloom, 2016) and not underpinned by logical deliberation (see also Slovic, 2010</w:t>
      </w:r>
      <w:r w:rsidR="00514C57">
        <w:rPr>
          <w:rFonts w:ascii="Times New Roman" w:eastAsia="Times New Roman" w:hAnsi="Times New Roman" w:cs="Times New Roman"/>
          <w:sz w:val="24"/>
          <w:szCs w:val="24"/>
        </w:rPr>
        <w:t>), at least not in the same way as interpersonal helping behaviors. There is evidence that empathically moved people care about the impact of their aid to particular individuals (e.g., Sibicky et al., 1995), but that does not seem to translate into a concern for the effectiveness of charities. Some of our studies rather indicated a “deliberation backlash” on empathic giving</w:t>
      </w:r>
      <w:r w:rsidR="00F96349">
        <w:rPr>
          <w:rFonts w:ascii="Times New Roman" w:eastAsia="Times New Roman" w:hAnsi="Times New Roman" w:cs="Times New Roman"/>
          <w:sz w:val="24"/>
          <w:szCs w:val="24"/>
        </w:rPr>
        <w:t xml:space="preserve"> (see also Small et al., 2007)</w:t>
      </w:r>
      <w:r w:rsidR="00514C57">
        <w:rPr>
          <w:rFonts w:ascii="Times New Roman" w:eastAsia="Times New Roman" w:hAnsi="Times New Roman" w:cs="Times New Roman"/>
          <w:sz w:val="24"/>
          <w:szCs w:val="24"/>
        </w:rPr>
        <w:t>, but those interactions should also be interpreted with caution</w:t>
      </w:r>
      <w:r w:rsidR="00F96349">
        <w:rPr>
          <w:rFonts w:ascii="Times New Roman" w:eastAsia="Times New Roman" w:hAnsi="Times New Roman" w:cs="Times New Roman"/>
          <w:sz w:val="24"/>
          <w:szCs w:val="24"/>
        </w:rPr>
        <w:t xml:space="preserve"> here</w:t>
      </w:r>
      <w:r w:rsidR="00514C57">
        <w:rPr>
          <w:rFonts w:ascii="Times New Roman" w:eastAsia="Times New Roman" w:hAnsi="Times New Roman" w:cs="Times New Roman"/>
          <w:sz w:val="24"/>
          <w:szCs w:val="24"/>
        </w:rPr>
        <w:t xml:space="preserve">. The </w:t>
      </w:r>
      <w:r w:rsidR="00F96349">
        <w:rPr>
          <w:rFonts w:ascii="Times New Roman" w:eastAsia="Times New Roman" w:hAnsi="Times New Roman" w:cs="Times New Roman"/>
          <w:sz w:val="24"/>
          <w:szCs w:val="24"/>
        </w:rPr>
        <w:t xml:space="preserve">mixed results and especially the Bayesian analyses suggest that those interactions are highly compatible with the null hypothesis (no interaction effect) in these data. </w:t>
      </w:r>
    </w:p>
    <w:p w14:paraId="4C4699F1" w14:textId="238AFA1E" w:rsidR="00841F8A" w:rsidRDefault="00F37D5F">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In general, images of identified victims increased the propensity to donate</w:t>
      </w:r>
      <w:commentRangeStart w:id="578"/>
      <w:r w:rsidR="00F96349">
        <w:rPr>
          <w:rFonts w:ascii="Times New Roman" w:eastAsia="Times New Roman" w:hAnsi="Times New Roman" w:cs="Times New Roman"/>
          <w:sz w:val="24"/>
          <w:szCs w:val="24"/>
        </w:rPr>
        <w:t>, independently of variations in charity effectiveness</w:t>
      </w:r>
      <w:commentRangeEnd w:id="578"/>
      <w:r w:rsidR="00511E95">
        <w:rPr>
          <w:rStyle w:val="CommentReference"/>
        </w:rPr>
        <w:commentReference w:id="578"/>
      </w:r>
      <w:commentRangeStart w:id="579"/>
      <w:r>
        <w:rPr>
          <w:rFonts w:ascii="Times New Roman" w:eastAsia="Times New Roman" w:hAnsi="Times New Roman" w:cs="Times New Roman"/>
          <w:sz w:val="24"/>
          <w:szCs w:val="24"/>
        </w:rPr>
        <w:t xml:space="preserve">. </w:t>
      </w:r>
      <w:commentRangeEnd w:id="579"/>
      <w:r w:rsidR="00287D13">
        <w:rPr>
          <w:rStyle w:val="CommentReference"/>
        </w:rPr>
        <w:commentReference w:id="579"/>
      </w:r>
      <w:r>
        <w:rPr>
          <w:rFonts w:ascii="Times New Roman" w:eastAsia="Times New Roman" w:hAnsi="Times New Roman" w:cs="Times New Roman"/>
          <w:sz w:val="24"/>
          <w:szCs w:val="24"/>
        </w:rPr>
        <w:t>Unlike the notion of empathy being a spotlight that only benefits the person in focus, the reactions to seeing a single victim can benefit others in a similar situation. This is not a surprising finding (see also Slovic et al., 2017), but it is a relevant for debating the notion that empathy is fundamentally parochial (Bloom, 2016). This further supports the idea that emotions operate in a heuristic manner (Slovic et al., 2007). Extending Bloom’s analogy of empathy as a light source, an image of single victims might be thought of as the on/off switch, while lacking a function for tuning how much to give.</w:t>
      </w:r>
    </w:p>
    <w:p w14:paraId="4B8C8280" w14:textId="738C2D72" w:rsidR="00F96349" w:rsidRDefault="00F37D5F">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predicted that information about efficiency or effectiveness (on its own) would in itself provide a better tuning mechanism for amounts to give, but we did not find that. In fact, we found no positive effects at all of providing people with information about charity efficiency or effectiveness. This might be an issue with our methods, as others have manipulated the factors and found effects on donation behaviors. On the other hand, previous studies with successful manipulations have involved hypothetical donations, forced choices between charities, and/or fairly extreme contrasts in efficiency or effectiveness (see e.g., Caviola et al., 2014; Gneezy et al., </w:t>
      </w:r>
      <w:r>
        <w:rPr>
          <w:rFonts w:ascii="Times New Roman" w:eastAsia="Times New Roman" w:hAnsi="Times New Roman" w:cs="Times New Roman"/>
          <w:sz w:val="24"/>
          <w:szCs w:val="24"/>
        </w:rPr>
        <w:lastRenderedPageBreak/>
        <w:t>2014). We aimed to use naturalistic stimuli, real charity evaluations, and actual donation decisions. In these regards, our experiments are closer to the field experiments on this topic, which have also failed to f</w:t>
      </w:r>
      <w:commentRangeStart w:id="580"/>
      <w:r>
        <w:rPr>
          <w:rFonts w:ascii="Times New Roman" w:eastAsia="Times New Roman" w:hAnsi="Times New Roman" w:cs="Times New Roman"/>
          <w:sz w:val="24"/>
          <w:szCs w:val="24"/>
        </w:rPr>
        <w:t>ind any overall effects of providing information about charity efficiency (Parsons, 2007</w:t>
      </w:r>
      <w:commentRangeStart w:id="581"/>
      <w:commentRangeStart w:id="582"/>
      <w:r>
        <w:rPr>
          <w:rFonts w:ascii="Times New Roman" w:eastAsia="Times New Roman" w:hAnsi="Times New Roman" w:cs="Times New Roman"/>
          <w:sz w:val="24"/>
          <w:szCs w:val="24"/>
        </w:rPr>
        <w:t>)</w:t>
      </w:r>
      <w:commentRangeEnd w:id="580"/>
      <w:r w:rsidR="00780D5D">
        <w:rPr>
          <w:rStyle w:val="CommentReference"/>
        </w:rPr>
        <w:commentReference w:id="580"/>
      </w:r>
      <w:r>
        <w:rPr>
          <w:rFonts w:ascii="Times New Roman" w:eastAsia="Times New Roman" w:hAnsi="Times New Roman" w:cs="Times New Roman"/>
          <w:sz w:val="24"/>
          <w:szCs w:val="24"/>
        </w:rPr>
        <w:t xml:space="preserve"> or effectiveness (Karlan &amp; Wood, 2017). </w:t>
      </w:r>
      <w:commentRangeEnd w:id="581"/>
      <w:r w:rsidR="00287D13">
        <w:rPr>
          <w:rStyle w:val="CommentReference"/>
        </w:rPr>
        <w:commentReference w:id="581"/>
      </w:r>
      <w:commentRangeEnd w:id="582"/>
      <w:r w:rsidR="00EC1C35">
        <w:rPr>
          <w:rStyle w:val="CommentReference"/>
        </w:rPr>
        <w:commentReference w:id="582"/>
      </w:r>
      <w:r>
        <w:rPr>
          <w:rFonts w:ascii="Times New Roman" w:eastAsia="Times New Roman" w:hAnsi="Times New Roman" w:cs="Times New Roman"/>
          <w:sz w:val="24"/>
          <w:szCs w:val="24"/>
        </w:rPr>
        <w:t xml:space="preserve">Taken together, this suggests that there </w:t>
      </w:r>
      <w:r w:rsidR="00F96349">
        <w:rPr>
          <w:rFonts w:ascii="Times New Roman" w:eastAsia="Times New Roman" w:hAnsi="Times New Roman" w:cs="Times New Roman"/>
          <w:sz w:val="24"/>
          <w:szCs w:val="24"/>
        </w:rPr>
        <w:t xml:space="preserve">might be </w:t>
      </w:r>
      <w:r>
        <w:rPr>
          <w:rFonts w:ascii="Times New Roman" w:eastAsia="Times New Roman" w:hAnsi="Times New Roman" w:cs="Times New Roman"/>
          <w:sz w:val="24"/>
          <w:szCs w:val="24"/>
        </w:rPr>
        <w:t xml:space="preserve">circumstances when some people make decisions based on efficiency or effectiveness, but that these may not be overly abundant in real life. </w:t>
      </w:r>
      <w:r w:rsidR="00F96349">
        <w:rPr>
          <w:rFonts w:ascii="Times New Roman" w:eastAsia="Times New Roman" w:hAnsi="Times New Roman" w:cs="Times New Roman"/>
          <w:sz w:val="24"/>
          <w:szCs w:val="24"/>
        </w:rPr>
        <w:t>In our data, the Bayesian analysis strongly favors that interpretation as well.</w:t>
      </w:r>
    </w:p>
    <w:p w14:paraId="68773B12" w14:textId="3AA1B22B" w:rsidR="00841F8A" w:rsidRDefault="00F96349">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From this perspective</w:t>
      </w:r>
      <w:r w:rsidR="00F37D5F">
        <w:rPr>
          <w:rFonts w:ascii="Times New Roman" w:eastAsia="Times New Roman" w:hAnsi="Times New Roman" w:cs="Times New Roman"/>
          <w:sz w:val="24"/>
          <w:szCs w:val="24"/>
        </w:rPr>
        <w:t xml:space="preserve">, the success of </w:t>
      </w:r>
      <w:r w:rsidR="007E3C70">
        <w:rPr>
          <w:rFonts w:ascii="Times New Roman" w:eastAsia="Times New Roman" w:hAnsi="Times New Roman" w:cs="Times New Roman"/>
          <w:sz w:val="24"/>
          <w:szCs w:val="24"/>
        </w:rPr>
        <w:t>Effective A</w:t>
      </w:r>
      <w:r w:rsidR="00F37D5F">
        <w:rPr>
          <w:rFonts w:ascii="Times New Roman" w:eastAsia="Times New Roman" w:hAnsi="Times New Roman" w:cs="Times New Roman"/>
          <w:sz w:val="24"/>
          <w:szCs w:val="24"/>
        </w:rPr>
        <w:t>ltruis</w:t>
      </w:r>
      <w:r w:rsidR="007E3C70">
        <w:rPr>
          <w:rFonts w:ascii="Times New Roman" w:eastAsia="Times New Roman" w:hAnsi="Times New Roman" w:cs="Times New Roman"/>
          <w:sz w:val="24"/>
          <w:szCs w:val="24"/>
        </w:rPr>
        <w:t>m</w:t>
      </w:r>
      <w:r w:rsidR="00F37D5F">
        <w:rPr>
          <w:rFonts w:ascii="Times New Roman" w:eastAsia="Times New Roman" w:hAnsi="Times New Roman" w:cs="Times New Roman"/>
          <w:sz w:val="24"/>
          <w:szCs w:val="24"/>
        </w:rPr>
        <w:t xml:space="preserve"> movement – working to maximize the impact of giving – might not be a story of many people being attracted by effective charities. Perhaps it is instead a matter of relatively few </w:t>
      </w:r>
      <w:r w:rsidR="00613687">
        <w:rPr>
          <w:rFonts w:ascii="Times New Roman" w:eastAsia="Times New Roman" w:hAnsi="Times New Roman" w:cs="Times New Roman"/>
          <w:sz w:val="24"/>
          <w:szCs w:val="24"/>
        </w:rPr>
        <w:t xml:space="preserve">large donors </w:t>
      </w:r>
      <w:r w:rsidR="00F37D5F">
        <w:rPr>
          <w:rFonts w:ascii="Times New Roman" w:eastAsia="Times New Roman" w:hAnsi="Times New Roman" w:cs="Times New Roman"/>
          <w:sz w:val="24"/>
          <w:szCs w:val="24"/>
        </w:rPr>
        <w:t xml:space="preserve">looking for efficiency or effectiveness (see also Karlan &amp; Wood, 2017). High capacity donors may be driven by other motives than modal donors (see Levin, Levitt, &amp; List, 2016), but more research is needed to determine if they care intrinsically more about effectiveness. Aside from facing greater compliance pressure, they may also consider effectiveness for reputational reasons: A person donating $5 to an ineffective charity is unlikely to pay a reputational cost, but a person donating $1,000,000 would look thoughtless and careless. </w:t>
      </w:r>
    </w:p>
    <w:p w14:paraId="412201D2" w14:textId="77777777" w:rsidR="00841F8A" w:rsidRDefault="00F37D5F">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Implications and Future Work</w:t>
      </w:r>
    </w:p>
    <w:p w14:paraId="0E201BA2" w14:textId="45B05F13" w:rsidR="00841F8A" w:rsidRDefault="00F37D5F">
      <w:pPr>
        <w:spacing w:after="0" w:line="48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relation to the individual variation, all effect sizes were small in these studies. More work could be done to map that variation, especially work to identify who might respond more strongly to information about efficiency or effectiveness, and for what reasons. Individual variation aside though, the identified victim images had a substantial effect on total donation amounts – money that was not earmarked for the identified victim. In fact, those who were exposed to an identified victim donated roughly 25% more than those who were not (see Figure </w:t>
      </w:r>
      <w:r>
        <w:rPr>
          <w:rFonts w:ascii="Times New Roman" w:eastAsia="Times New Roman" w:hAnsi="Times New Roman" w:cs="Times New Roman"/>
          <w:sz w:val="24"/>
          <w:szCs w:val="24"/>
        </w:rPr>
        <w:lastRenderedPageBreak/>
        <w:t xml:space="preserve">1). Thus, unless one can demonstrate alternative means to generate the same donation amounts, or show that redirected donations still do more good with a smaller revenue, it would seem counter-productive (not to say irrational) to discourage empathic giving (Bloom, 2016). It would seem more fruitful to harvest people’s empathic impulses </w:t>
      </w:r>
      <w:r>
        <w:rPr>
          <w:rFonts w:ascii="Times New Roman" w:eastAsia="Times New Roman" w:hAnsi="Times New Roman" w:cs="Times New Roman"/>
          <w:i/>
          <w:sz w:val="24"/>
          <w:szCs w:val="24"/>
        </w:rPr>
        <w:t>and</w:t>
      </w:r>
      <w:r>
        <w:rPr>
          <w:rFonts w:ascii="Times New Roman" w:eastAsia="Times New Roman" w:hAnsi="Times New Roman" w:cs="Times New Roman"/>
          <w:sz w:val="24"/>
          <w:szCs w:val="24"/>
        </w:rPr>
        <w:t xml:space="preserve"> try to direct their efforts to more effective causes</w:t>
      </w:r>
      <w:r w:rsidR="00F96349">
        <w:rPr>
          <w:rFonts w:ascii="Times New Roman" w:eastAsia="Times New Roman" w:hAnsi="Times New Roman" w:cs="Times New Roman"/>
          <w:sz w:val="24"/>
          <w:szCs w:val="24"/>
        </w:rPr>
        <w:t xml:space="preserve">. </w:t>
      </w:r>
      <w:commentRangeStart w:id="585"/>
      <w:commentRangeStart w:id="586"/>
      <w:r w:rsidR="00F96349">
        <w:rPr>
          <w:rFonts w:ascii="Times New Roman" w:eastAsia="Times New Roman" w:hAnsi="Times New Roman" w:cs="Times New Roman"/>
          <w:sz w:val="24"/>
          <w:szCs w:val="24"/>
        </w:rPr>
        <w:t>Indeed, redirecting amounts raised on empathic grounds is also a different goal compared to trying to convince people to give larger amounts, or to just give in “smarter” ways</w:t>
      </w:r>
      <w:commentRangeEnd w:id="585"/>
      <w:r w:rsidR="00030B4E">
        <w:rPr>
          <w:rStyle w:val="CommentReference"/>
        </w:rPr>
        <w:commentReference w:id="585"/>
      </w:r>
      <w:r>
        <w:rPr>
          <w:rFonts w:ascii="Times New Roman" w:eastAsia="Times New Roman" w:hAnsi="Times New Roman" w:cs="Times New Roman"/>
          <w:sz w:val="24"/>
          <w:szCs w:val="24"/>
        </w:rPr>
        <w:t xml:space="preserve">. </w:t>
      </w:r>
      <w:bookmarkStart w:id="587" w:name="_gjdgxs" w:colFirst="0" w:colLast="0"/>
      <w:bookmarkEnd w:id="587"/>
      <w:commentRangeEnd w:id="586"/>
      <w:r w:rsidR="00287D13">
        <w:rPr>
          <w:rStyle w:val="CommentReference"/>
        </w:rPr>
        <w:commentReference w:id="586"/>
      </w:r>
      <w:r>
        <w:rPr>
          <w:rFonts w:ascii="Times New Roman" w:eastAsia="Times New Roman" w:hAnsi="Times New Roman" w:cs="Times New Roman"/>
          <w:sz w:val="24"/>
          <w:szCs w:val="24"/>
        </w:rPr>
        <w:t>More broadly, just because a behavior can be defined as more or less rational it does not mean that deliberation is the key to encouraging it. Anti-smoking campaigns also work to encourage a rational behavior, but they are not solely based on convincing people with numbers and philosophical argumentation.  In fact, these campaigns use a range of “dumbed down” strategies, including emotion-evoking imagery (e.g., Durkin, Brennan, &amp; Wakefield, 2012; Farrelly et al., 2012)</w:t>
      </w:r>
      <w:del w:id="588" w:author="Robin Bergh" w:date="2019-09-19T23:54:00Z">
        <w:r w:rsidDel="00EB30CC">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 Effective altruists could learn from such pragmatism, and research in social psychology and marketing could offer guidance about how to approach donors to maximize the impact of their charitable giving. Hopefully, the current research provides a step in that direction. </w:t>
      </w:r>
    </w:p>
    <w:p w14:paraId="00D0DDF0" w14:textId="77777777" w:rsidR="00841F8A" w:rsidRDefault="00F37D5F">
      <w:pPr>
        <w:spacing w:after="0" w:line="480" w:lineRule="auto"/>
        <w:rPr>
          <w:rFonts w:ascii="Times New Roman" w:eastAsia="Times New Roman" w:hAnsi="Times New Roman" w:cs="Times New Roman"/>
          <w:sz w:val="24"/>
          <w:szCs w:val="24"/>
        </w:rPr>
      </w:pPr>
      <w:r>
        <w:br w:type="page"/>
      </w:r>
    </w:p>
    <w:p w14:paraId="67DEE99F" w14:textId="77777777" w:rsidR="00841F8A" w:rsidRDefault="00F37D5F">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6DB563C2"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Batson, C. D., Duncan, B. D., Ackerman, P., Buckley, T., &amp; Birch, K. (1981). Is empathic emotion a source of altruistic motivation? </w:t>
      </w:r>
      <w:r>
        <w:rPr>
          <w:rFonts w:ascii="Times New Roman" w:eastAsia="Times New Roman" w:hAnsi="Times New Roman" w:cs="Times New Roman"/>
          <w:i/>
          <w:color w:val="000000"/>
          <w:sz w:val="24"/>
          <w:szCs w:val="24"/>
        </w:rPr>
        <w:t>Journal of Personality and Social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40</w:t>
      </w:r>
      <w:r>
        <w:rPr>
          <w:rFonts w:ascii="Times New Roman" w:eastAsia="Times New Roman" w:hAnsi="Times New Roman" w:cs="Times New Roman"/>
          <w:color w:val="000000"/>
          <w:sz w:val="24"/>
          <w:szCs w:val="24"/>
        </w:rPr>
        <w:t>, 290–302. DOI: 10.1037/0022-3514.40.2.290</w:t>
      </w:r>
    </w:p>
    <w:p w14:paraId="62C0FD77"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Bekkers, R., &amp; Wiepking, P. (2011). A Literature Review of Empirical Studies of Philanthropy: Eight Mechanisms That Drive Charitable Giving. </w:t>
      </w:r>
      <w:r>
        <w:rPr>
          <w:rFonts w:ascii="Times New Roman" w:eastAsia="Times New Roman" w:hAnsi="Times New Roman" w:cs="Times New Roman"/>
          <w:i/>
          <w:color w:val="000000"/>
          <w:sz w:val="24"/>
          <w:szCs w:val="24"/>
        </w:rPr>
        <w:t>Nonprofit and Voluntary Sector Quarterly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40</w:t>
      </w:r>
      <w:r>
        <w:rPr>
          <w:rFonts w:ascii="Times New Roman" w:eastAsia="Times New Roman" w:hAnsi="Times New Roman" w:cs="Times New Roman"/>
          <w:color w:val="000000"/>
          <w:sz w:val="24"/>
          <w:szCs w:val="24"/>
        </w:rPr>
        <w:t>, 924–973. DOI: 10.1177/0899764010380927</w:t>
      </w:r>
    </w:p>
    <w:p w14:paraId="20C89EF7"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Berman, J. Z., Barasch, A., Levine, E. E., &amp; Small, D. A. (2018). Impediments to Effective Altruism: The Role of Subjective Preferences in Charitable Giving. </w:t>
      </w:r>
      <w:r>
        <w:rPr>
          <w:rFonts w:ascii="Times New Roman" w:eastAsia="Times New Roman" w:hAnsi="Times New Roman" w:cs="Times New Roman"/>
          <w:i/>
          <w:color w:val="000000"/>
          <w:sz w:val="24"/>
          <w:szCs w:val="24"/>
        </w:rPr>
        <w:t>Psychological Science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29</w:t>
      </w:r>
      <w:r>
        <w:rPr>
          <w:rFonts w:ascii="Times New Roman" w:eastAsia="Times New Roman" w:hAnsi="Times New Roman" w:cs="Times New Roman"/>
          <w:color w:val="000000"/>
          <w:sz w:val="24"/>
          <w:szCs w:val="24"/>
        </w:rPr>
        <w:t>, 834–844. DOI: 10.1177/0956797617747648</w:t>
      </w:r>
    </w:p>
    <w:p w14:paraId="4B873050"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Bloom, P. (2016). </w:t>
      </w:r>
      <w:r>
        <w:rPr>
          <w:rFonts w:ascii="Times New Roman" w:eastAsia="Times New Roman" w:hAnsi="Times New Roman" w:cs="Times New Roman"/>
          <w:i/>
          <w:color w:val="000000"/>
          <w:sz w:val="24"/>
          <w:szCs w:val="24"/>
        </w:rPr>
        <w:t>Against empathy</w:t>
      </w:r>
      <w:r>
        <w:rPr>
          <w:rFonts w:ascii="Times New Roman" w:eastAsia="Times New Roman" w:hAnsi="Times New Roman" w:cs="Times New Roman"/>
          <w:color w:val="000000"/>
          <w:sz w:val="24"/>
          <w:szCs w:val="24"/>
        </w:rPr>
        <w:t>. New York, NY: Harper Collins.</w:t>
      </w:r>
    </w:p>
    <w:p w14:paraId="1C554AF3"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Bowman, W. (2006). Should Donors Care About Overhead Costs? Do They Care? </w:t>
      </w:r>
      <w:r>
        <w:rPr>
          <w:rFonts w:ascii="Times New Roman" w:eastAsia="Times New Roman" w:hAnsi="Times New Roman" w:cs="Times New Roman"/>
          <w:i/>
          <w:color w:val="000000"/>
          <w:sz w:val="24"/>
          <w:szCs w:val="24"/>
        </w:rPr>
        <w:t>Nonprofit and Voluntary Sector Quarterly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35</w:t>
      </w:r>
      <w:r>
        <w:rPr>
          <w:rFonts w:ascii="Times New Roman" w:eastAsia="Times New Roman" w:hAnsi="Times New Roman" w:cs="Times New Roman"/>
          <w:color w:val="000000"/>
          <w:sz w:val="24"/>
          <w:szCs w:val="24"/>
        </w:rPr>
        <w:t>, 288–310. DOI: 10.1177/0899764006287219</w:t>
      </w:r>
    </w:p>
    <w:p w14:paraId="0F29169C"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Caviola, L., Faulmüller, N., Everett, J. A. C., Savulescu, J., &amp; Kahane, G. (2014). The evaluability bias in charitable giving: Saving administration costs or saving lives? </w:t>
      </w:r>
      <w:r>
        <w:rPr>
          <w:rFonts w:ascii="Times New Roman" w:eastAsia="Times New Roman" w:hAnsi="Times New Roman" w:cs="Times New Roman"/>
          <w:i/>
          <w:color w:val="000000"/>
          <w:sz w:val="24"/>
          <w:szCs w:val="24"/>
        </w:rPr>
        <w:t>Judgment and Decision Making</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9</w:t>
      </w:r>
      <w:r>
        <w:rPr>
          <w:rFonts w:ascii="Times New Roman" w:eastAsia="Times New Roman" w:hAnsi="Times New Roman" w:cs="Times New Roman"/>
          <w:color w:val="000000"/>
          <w:sz w:val="24"/>
          <w:szCs w:val="24"/>
        </w:rPr>
        <w:t xml:space="preserve">, 303–316. </w:t>
      </w:r>
    </w:p>
    <w:p w14:paraId="36551957" w14:textId="77777777" w:rsidR="00841F8A" w:rsidRPr="00F37D5F" w:rsidRDefault="00F37D5F">
      <w:pPr>
        <w:tabs>
          <w:tab w:val="left" w:pos="-2694"/>
        </w:tabs>
        <w:spacing w:after="0" w:line="480" w:lineRule="auto"/>
        <w:ind w:left="709" w:hanging="709"/>
        <w:rPr>
          <w:rFonts w:ascii="Times New Roman" w:eastAsia="Times New Roman" w:hAnsi="Times New Roman" w:cs="Times New Roman"/>
          <w:color w:val="000000"/>
          <w:sz w:val="24"/>
          <w:szCs w:val="24"/>
          <w:lang w:val="fr-FR"/>
        </w:rPr>
      </w:pPr>
      <w:r w:rsidRPr="00EB5CBF">
        <w:rPr>
          <w:rFonts w:ascii="Times New Roman" w:eastAsia="Times New Roman" w:hAnsi="Times New Roman" w:cs="Times New Roman"/>
          <w:color w:val="000000"/>
          <w:sz w:val="24"/>
          <w:szCs w:val="24"/>
        </w:rPr>
        <w:t xml:space="preserve">Cialdini, R. B., &amp; Goldstein, N. J. (2004). </w:t>
      </w:r>
      <w:r>
        <w:rPr>
          <w:rFonts w:ascii="Times New Roman" w:eastAsia="Times New Roman" w:hAnsi="Times New Roman" w:cs="Times New Roman"/>
          <w:color w:val="000000"/>
          <w:sz w:val="24"/>
          <w:szCs w:val="24"/>
        </w:rPr>
        <w:t xml:space="preserve">Social Influence: Compliance and Conformity. </w:t>
      </w:r>
      <w:r>
        <w:rPr>
          <w:rFonts w:ascii="Times New Roman" w:eastAsia="Times New Roman" w:hAnsi="Times New Roman" w:cs="Times New Roman"/>
          <w:i/>
          <w:color w:val="000000"/>
          <w:sz w:val="24"/>
          <w:szCs w:val="24"/>
        </w:rPr>
        <w:t>Annual Review of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55</w:t>
      </w:r>
      <w:r>
        <w:rPr>
          <w:rFonts w:ascii="Times New Roman" w:eastAsia="Times New Roman" w:hAnsi="Times New Roman" w:cs="Times New Roman"/>
          <w:color w:val="000000"/>
          <w:sz w:val="24"/>
          <w:szCs w:val="24"/>
        </w:rPr>
        <w:t xml:space="preserve">, 591–621. </w:t>
      </w:r>
      <w:r w:rsidRPr="00F37D5F">
        <w:rPr>
          <w:rFonts w:ascii="Times New Roman" w:eastAsia="Times New Roman" w:hAnsi="Times New Roman" w:cs="Times New Roman"/>
          <w:color w:val="000000"/>
          <w:sz w:val="24"/>
          <w:szCs w:val="24"/>
          <w:lang w:val="fr-FR"/>
        </w:rPr>
        <w:t>DOI: 10.1146/annurev.psych.55.090902.142015</w:t>
      </w:r>
    </w:p>
    <w:p w14:paraId="79BA010F"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sidRPr="00F37D5F">
        <w:rPr>
          <w:rFonts w:ascii="Times New Roman" w:eastAsia="Times New Roman" w:hAnsi="Times New Roman" w:cs="Times New Roman"/>
          <w:color w:val="000000"/>
          <w:sz w:val="24"/>
          <w:szCs w:val="24"/>
          <w:lang w:val="fr-FR"/>
        </w:rPr>
        <w:t xml:space="preserve">Cialdini, R. B., &amp; Griskevicius, V., (2010). Social influence. </w:t>
      </w:r>
      <w:r w:rsidRPr="00F37D5F">
        <w:rPr>
          <w:rFonts w:ascii="Times New Roman" w:eastAsia="Times New Roman" w:hAnsi="Times New Roman" w:cs="Times New Roman"/>
          <w:color w:val="000000"/>
          <w:sz w:val="24"/>
          <w:szCs w:val="24"/>
          <w:lang w:val="de-DE"/>
        </w:rPr>
        <w:t xml:space="preserve">In R. Baumeister, &amp; E. Finkel (Eds.). </w:t>
      </w:r>
      <w:r>
        <w:rPr>
          <w:rFonts w:ascii="Times New Roman" w:eastAsia="Times New Roman" w:hAnsi="Times New Roman" w:cs="Times New Roman"/>
          <w:i/>
          <w:color w:val="000000"/>
          <w:sz w:val="24"/>
          <w:szCs w:val="24"/>
        </w:rPr>
        <w:t>Advanced Social Psychology</w:t>
      </w:r>
      <w:r>
        <w:rPr>
          <w:rFonts w:ascii="Times New Roman" w:eastAsia="Times New Roman" w:hAnsi="Times New Roman" w:cs="Times New Roman"/>
          <w:color w:val="000000"/>
          <w:sz w:val="24"/>
          <w:szCs w:val="24"/>
        </w:rPr>
        <w:t xml:space="preserve"> (pp. 385-417). New York: Oxford Univ. Press. </w:t>
      </w:r>
    </w:p>
    <w:p w14:paraId="55F459E2" w14:textId="77777777" w:rsidR="004A46E7" w:rsidRPr="004A46E7" w:rsidRDefault="004A46E7" w:rsidP="004A46E7">
      <w:pPr>
        <w:tabs>
          <w:tab w:val="left" w:pos="-2694"/>
        </w:tabs>
        <w:spacing w:after="0" w:line="480" w:lineRule="auto"/>
        <w:ind w:left="709" w:hanging="709"/>
        <w:rPr>
          <w:rFonts w:ascii="Times New Roman" w:eastAsia="Times New Roman" w:hAnsi="Times New Roman" w:cs="Times New Roman"/>
          <w:color w:val="000000"/>
          <w:sz w:val="24"/>
          <w:szCs w:val="24"/>
        </w:rPr>
      </w:pPr>
      <w:r w:rsidRPr="00EB5CBF">
        <w:rPr>
          <w:rFonts w:ascii="Times New Roman" w:eastAsia="Times New Roman" w:hAnsi="Times New Roman" w:cs="Times New Roman"/>
          <w:color w:val="000000"/>
          <w:sz w:val="24"/>
          <w:szCs w:val="24"/>
        </w:rPr>
        <w:t xml:space="preserve">Cryder, C. E., Loewenstein, G., &amp; Scheines, R. (2013). </w:t>
      </w:r>
      <w:r w:rsidRPr="004A46E7">
        <w:rPr>
          <w:rFonts w:ascii="Times New Roman" w:eastAsia="Times New Roman" w:hAnsi="Times New Roman" w:cs="Times New Roman"/>
          <w:color w:val="000000"/>
          <w:sz w:val="24"/>
          <w:szCs w:val="24"/>
        </w:rPr>
        <w:t xml:space="preserve">The donor is in the details. </w:t>
      </w:r>
      <w:r w:rsidRPr="004A46E7">
        <w:rPr>
          <w:rFonts w:ascii="Times New Roman" w:eastAsia="Times New Roman" w:hAnsi="Times New Roman" w:cs="Times New Roman"/>
          <w:i/>
          <w:color w:val="000000"/>
          <w:sz w:val="24"/>
          <w:szCs w:val="24"/>
        </w:rPr>
        <w:t>Organizational Behavior and Human Decision Processes, 120</w:t>
      </w:r>
      <w:r w:rsidRPr="004A46E7">
        <w:rPr>
          <w:rFonts w:ascii="Times New Roman" w:eastAsia="Times New Roman" w:hAnsi="Times New Roman" w:cs="Times New Roman"/>
          <w:color w:val="000000"/>
          <w:sz w:val="24"/>
          <w:szCs w:val="24"/>
        </w:rPr>
        <w:t xml:space="preserve">, 15–23. </w:t>
      </w:r>
      <w:r>
        <w:rPr>
          <w:rFonts w:ascii="Times New Roman" w:eastAsia="Times New Roman" w:hAnsi="Times New Roman" w:cs="Times New Roman"/>
          <w:color w:val="000000"/>
          <w:sz w:val="24"/>
          <w:szCs w:val="24"/>
        </w:rPr>
        <w:t xml:space="preserve">DOI: </w:t>
      </w:r>
      <w:r w:rsidRPr="004A46E7">
        <w:rPr>
          <w:rFonts w:ascii="Times New Roman" w:eastAsia="Times New Roman" w:hAnsi="Times New Roman" w:cs="Times New Roman"/>
          <w:color w:val="000000"/>
          <w:sz w:val="24"/>
          <w:szCs w:val="24"/>
        </w:rPr>
        <w:t>10.1016/j.obhdp.2012.08.002</w:t>
      </w:r>
    </w:p>
    <w:p w14:paraId="1A290D18" w14:textId="77777777" w:rsidR="004A46E7" w:rsidRDefault="004A46E7" w:rsidP="004A46E7">
      <w:pPr>
        <w:tabs>
          <w:tab w:val="left" w:pos="-2694"/>
        </w:tabs>
        <w:spacing w:after="0" w:line="480" w:lineRule="auto"/>
        <w:ind w:left="709" w:hanging="709"/>
        <w:rPr>
          <w:rFonts w:ascii="Times New Roman" w:eastAsia="Times New Roman" w:hAnsi="Times New Roman" w:cs="Times New Roman"/>
          <w:color w:val="000000"/>
          <w:sz w:val="24"/>
          <w:szCs w:val="24"/>
        </w:rPr>
      </w:pPr>
      <w:r w:rsidRPr="00AC153E">
        <w:rPr>
          <w:rFonts w:ascii="Times New Roman" w:eastAsia="Times New Roman" w:hAnsi="Times New Roman" w:cs="Times New Roman"/>
          <w:color w:val="000000"/>
          <w:sz w:val="24"/>
          <w:szCs w:val="24"/>
        </w:rPr>
        <w:lastRenderedPageBreak/>
        <w:t xml:space="preserve">Cryder, C. E., Loewenstein, G., &amp; Seltman, H. (2013). </w:t>
      </w:r>
      <w:r w:rsidRPr="004A46E7">
        <w:rPr>
          <w:rFonts w:ascii="Times New Roman" w:eastAsia="Times New Roman" w:hAnsi="Times New Roman" w:cs="Times New Roman"/>
          <w:color w:val="000000"/>
          <w:sz w:val="24"/>
          <w:szCs w:val="24"/>
        </w:rPr>
        <w:t xml:space="preserve">Goal gradient in helping behavior. </w:t>
      </w:r>
      <w:r w:rsidRPr="004A46E7">
        <w:rPr>
          <w:rFonts w:ascii="Times New Roman" w:eastAsia="Times New Roman" w:hAnsi="Times New Roman" w:cs="Times New Roman"/>
          <w:i/>
          <w:color w:val="000000"/>
          <w:sz w:val="24"/>
          <w:szCs w:val="24"/>
        </w:rPr>
        <w:t>Journal of Experimental Social Psychology, 49</w:t>
      </w:r>
      <w:r w:rsidRPr="004A46E7">
        <w:rPr>
          <w:rFonts w:ascii="Times New Roman" w:eastAsia="Times New Roman" w:hAnsi="Times New Roman" w:cs="Times New Roman"/>
          <w:color w:val="000000"/>
          <w:sz w:val="24"/>
          <w:szCs w:val="24"/>
        </w:rPr>
        <w:t xml:space="preserve">, 1078–1083. </w:t>
      </w:r>
      <w:r>
        <w:rPr>
          <w:rFonts w:ascii="Times New Roman" w:eastAsia="Times New Roman" w:hAnsi="Times New Roman" w:cs="Times New Roman"/>
          <w:color w:val="000000"/>
          <w:sz w:val="24"/>
          <w:szCs w:val="24"/>
        </w:rPr>
        <w:t xml:space="preserve">DOI: </w:t>
      </w:r>
      <w:r w:rsidRPr="004A46E7">
        <w:rPr>
          <w:rFonts w:ascii="Times New Roman" w:eastAsia="Times New Roman" w:hAnsi="Times New Roman" w:cs="Times New Roman"/>
          <w:color w:val="000000"/>
          <w:sz w:val="24"/>
          <w:szCs w:val="24"/>
        </w:rPr>
        <w:t>10.1016/j.jesp.2013.07.003</w:t>
      </w:r>
    </w:p>
    <w:p w14:paraId="33E80AF7"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Cunningham, E.,  DeYoung, K. &amp; Roth, A. (2016, September 20). U.N. suspends aid convoys in Syria after deadly attack on relief shipment. </w:t>
      </w:r>
      <w:r>
        <w:rPr>
          <w:rFonts w:ascii="Times New Roman" w:eastAsia="Times New Roman" w:hAnsi="Times New Roman" w:cs="Times New Roman"/>
          <w:i/>
          <w:color w:val="000000"/>
          <w:sz w:val="24"/>
          <w:szCs w:val="24"/>
        </w:rPr>
        <w:t>Washington Post</w:t>
      </w:r>
      <w:r>
        <w:rPr>
          <w:rFonts w:ascii="Times New Roman" w:eastAsia="Times New Roman" w:hAnsi="Times New Roman" w:cs="Times New Roman"/>
          <w:color w:val="000000"/>
          <w:sz w:val="24"/>
          <w:szCs w:val="24"/>
        </w:rPr>
        <w:t>. Retrieved from: ttps://www.washingtonpost.com/world/end-of-syria-cease-fire-marked-by-new-offensive-and-bombing-of-aid-convoy/2016/09/20/92aead0c-7eb7-11e6-ad0e-ab0d12c779b1_story.html?utm_term=.6674daee92a8</w:t>
      </w:r>
    </w:p>
    <w:p w14:paraId="67F976E0"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Davis, M. H. (1983). Measuring individual differences in empathy: Evidence for a multidimensional approach. </w:t>
      </w:r>
      <w:r>
        <w:rPr>
          <w:rFonts w:ascii="Times New Roman" w:eastAsia="Times New Roman" w:hAnsi="Times New Roman" w:cs="Times New Roman"/>
          <w:i/>
          <w:color w:val="000000"/>
          <w:sz w:val="24"/>
          <w:szCs w:val="24"/>
        </w:rPr>
        <w:t>Journal of Personality and Social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44</w:t>
      </w:r>
      <w:r>
        <w:rPr>
          <w:rFonts w:ascii="Times New Roman" w:eastAsia="Times New Roman" w:hAnsi="Times New Roman" w:cs="Times New Roman"/>
          <w:color w:val="000000"/>
          <w:sz w:val="24"/>
          <w:szCs w:val="24"/>
        </w:rPr>
        <w:t>, 113–126. DOI: 10.1037/0022-3514.44.1.113</w:t>
      </w:r>
    </w:p>
    <w:p w14:paraId="3BEE8531"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DeYoung, C. G., Quilty, L. C., &amp; Peterson, J. B. (2007). Between facets and domains: 10 aspects of the Big Five. </w:t>
      </w:r>
      <w:r>
        <w:rPr>
          <w:rFonts w:ascii="Times New Roman" w:eastAsia="Times New Roman" w:hAnsi="Times New Roman" w:cs="Times New Roman"/>
          <w:i/>
          <w:color w:val="000000"/>
          <w:sz w:val="24"/>
          <w:szCs w:val="24"/>
        </w:rPr>
        <w:t>Journal of Personality and Social Psychology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93</w:t>
      </w:r>
      <w:r>
        <w:rPr>
          <w:rFonts w:ascii="Times New Roman" w:eastAsia="Times New Roman" w:hAnsi="Times New Roman" w:cs="Times New Roman"/>
          <w:color w:val="000000"/>
          <w:sz w:val="24"/>
          <w:szCs w:val="24"/>
        </w:rPr>
        <w:t>, 880–896. DOI: 10.1037/0022-3514.93.5.880</w:t>
      </w:r>
    </w:p>
    <w:p w14:paraId="487871EE"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Dickert, S., Sagara, N., &amp; Slovic, P. (2011). Affective motivations to help others: A two-stage model of donation decisions. </w:t>
      </w:r>
      <w:r>
        <w:rPr>
          <w:rFonts w:ascii="Times New Roman" w:eastAsia="Times New Roman" w:hAnsi="Times New Roman" w:cs="Times New Roman"/>
          <w:i/>
          <w:color w:val="000000"/>
          <w:sz w:val="24"/>
          <w:szCs w:val="24"/>
        </w:rPr>
        <w:t>Journal of Behavioral Decision Making</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24</w:t>
      </w:r>
      <w:r>
        <w:rPr>
          <w:rFonts w:ascii="Times New Roman" w:eastAsia="Times New Roman" w:hAnsi="Times New Roman" w:cs="Times New Roman"/>
          <w:color w:val="000000"/>
          <w:sz w:val="24"/>
          <w:szCs w:val="24"/>
        </w:rPr>
        <w:t>, 361–376. DOI: 10.1002/bdm.697</w:t>
      </w:r>
    </w:p>
    <w:p w14:paraId="4FB79C17"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Dovidio, J. F., Pilliavin, J. A., Schroeder, D. A., &amp; Penner, L. (2006). </w:t>
      </w:r>
      <w:r>
        <w:rPr>
          <w:rFonts w:ascii="Times New Roman" w:eastAsia="Times New Roman" w:hAnsi="Times New Roman" w:cs="Times New Roman"/>
          <w:i/>
          <w:color w:val="000000"/>
          <w:sz w:val="24"/>
          <w:szCs w:val="24"/>
        </w:rPr>
        <w:t>The social psychology of prosocial behavior</w:t>
      </w:r>
      <w:r>
        <w:rPr>
          <w:rFonts w:ascii="Times New Roman" w:eastAsia="Times New Roman" w:hAnsi="Times New Roman" w:cs="Times New Roman"/>
          <w:color w:val="000000"/>
          <w:sz w:val="24"/>
          <w:szCs w:val="24"/>
        </w:rPr>
        <w:t>. Mahwah, NJ: Lawrence Erlbaum Associates.</w:t>
      </w:r>
    </w:p>
    <w:p w14:paraId="51EBF605" w14:textId="77777777" w:rsidR="004A46E7" w:rsidRDefault="004A46E7">
      <w:pPr>
        <w:spacing w:after="0" w:line="480" w:lineRule="auto"/>
        <w:ind w:left="708" w:hanging="708"/>
        <w:rPr>
          <w:rFonts w:ascii="Times New Roman" w:eastAsia="Times New Roman" w:hAnsi="Times New Roman" w:cs="Times New Roman"/>
          <w:color w:val="000000"/>
          <w:sz w:val="24"/>
          <w:szCs w:val="24"/>
        </w:rPr>
      </w:pPr>
      <w:r w:rsidRPr="004A46E7">
        <w:rPr>
          <w:rFonts w:ascii="Times New Roman" w:eastAsia="Times New Roman" w:hAnsi="Times New Roman" w:cs="Times New Roman"/>
          <w:color w:val="000000"/>
          <w:sz w:val="24"/>
          <w:szCs w:val="24"/>
        </w:rPr>
        <w:t xml:space="preserve">Duncan, B. (2004). A theory of impact philanthropy. </w:t>
      </w:r>
      <w:r w:rsidRPr="004A46E7">
        <w:rPr>
          <w:rFonts w:ascii="Times New Roman" w:eastAsia="Times New Roman" w:hAnsi="Times New Roman" w:cs="Times New Roman"/>
          <w:i/>
          <w:color w:val="000000"/>
          <w:sz w:val="24"/>
          <w:szCs w:val="24"/>
        </w:rPr>
        <w:t>Journal of Public Economics, 88</w:t>
      </w:r>
      <w:r w:rsidRPr="004A46E7">
        <w:rPr>
          <w:rFonts w:ascii="Times New Roman" w:eastAsia="Times New Roman" w:hAnsi="Times New Roman" w:cs="Times New Roman"/>
          <w:color w:val="000000"/>
          <w:sz w:val="24"/>
          <w:szCs w:val="24"/>
        </w:rPr>
        <w:t>, 2159–2180. https://doi.org/10.1016/S0047-2727(03)00037-9</w:t>
      </w:r>
    </w:p>
    <w:p w14:paraId="644A0B96" w14:textId="77777777" w:rsidR="00841F8A" w:rsidRDefault="00F37D5F">
      <w:pPr>
        <w:spacing w:after="0" w:line="480" w:lineRule="auto"/>
        <w:ind w:left="708" w:hanging="7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Durkin, S., Brennan, E., &amp; Wakefield, M. (2012). Mass media campaigns to promote smoking cessation among adults: an integrative review. </w:t>
      </w:r>
      <w:r>
        <w:rPr>
          <w:rFonts w:ascii="Times New Roman" w:eastAsia="Times New Roman" w:hAnsi="Times New Roman" w:cs="Times New Roman"/>
          <w:i/>
          <w:color w:val="000000"/>
          <w:sz w:val="24"/>
          <w:szCs w:val="24"/>
        </w:rPr>
        <w:t>Tobacco Control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21</w:t>
      </w:r>
      <w:r>
        <w:rPr>
          <w:rFonts w:ascii="Times New Roman" w:eastAsia="Times New Roman" w:hAnsi="Times New Roman" w:cs="Times New Roman"/>
          <w:color w:val="000000"/>
          <w:sz w:val="24"/>
          <w:szCs w:val="24"/>
        </w:rPr>
        <w:t>, 127–138. DOI: 10.1136/tobaccocontrol-2011-050345</w:t>
      </w:r>
    </w:p>
    <w:p w14:paraId="07AB574E"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Erlandsson, A., Björklund, F., &amp; Bäckström, M. (2015). Emotional reactions, perceived impact and perceived responsibility mediate the identifiable victim effect, proportion dominance effect and in-group effect respectively. </w:t>
      </w:r>
      <w:r>
        <w:rPr>
          <w:rFonts w:ascii="Times New Roman" w:eastAsia="Times New Roman" w:hAnsi="Times New Roman" w:cs="Times New Roman"/>
          <w:i/>
          <w:color w:val="000000"/>
          <w:sz w:val="24"/>
          <w:szCs w:val="24"/>
        </w:rPr>
        <w:t>Organizational Behavior and Human Decision Processes, 127</w:t>
      </w:r>
      <w:r>
        <w:rPr>
          <w:rFonts w:ascii="Times New Roman" w:eastAsia="Times New Roman" w:hAnsi="Times New Roman" w:cs="Times New Roman"/>
          <w:color w:val="000000"/>
          <w:sz w:val="24"/>
          <w:szCs w:val="24"/>
        </w:rPr>
        <w:t>, 1–14. DOI: 10.1016/j.obhdp.2014.11.003</w:t>
      </w:r>
    </w:p>
    <w:p w14:paraId="53410EB2"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Exley, C. L. (2015). </w:t>
      </w:r>
      <w:r>
        <w:rPr>
          <w:rFonts w:ascii="Times New Roman" w:eastAsia="Times New Roman" w:hAnsi="Times New Roman" w:cs="Times New Roman"/>
          <w:i/>
          <w:color w:val="000000"/>
          <w:sz w:val="24"/>
          <w:szCs w:val="24"/>
        </w:rPr>
        <w:t>Using Charity Performance Metrics as an Excuse Not To Give</w:t>
      </w:r>
      <w:r>
        <w:rPr>
          <w:rFonts w:ascii="Times New Roman" w:eastAsia="Times New Roman" w:hAnsi="Times New Roman" w:cs="Times New Roman"/>
          <w:color w:val="000000"/>
          <w:sz w:val="24"/>
          <w:szCs w:val="24"/>
        </w:rPr>
        <w:t xml:space="preserve">. Unpublished paper. </w:t>
      </w:r>
      <w:r>
        <w:rPr>
          <w:rFonts w:ascii="Times New Roman" w:eastAsia="Times New Roman" w:hAnsi="Times New Roman" w:cs="Times New Roman"/>
          <w:sz w:val="24"/>
          <w:szCs w:val="24"/>
        </w:rPr>
        <w:t xml:space="preserve">Retrieved from: </w:t>
      </w:r>
      <w:r>
        <w:rPr>
          <w:rFonts w:ascii="Times New Roman" w:eastAsia="Times New Roman" w:hAnsi="Times New Roman" w:cs="Times New Roman"/>
          <w:color w:val="000000"/>
          <w:sz w:val="24"/>
          <w:szCs w:val="24"/>
        </w:rPr>
        <w:t>https://pdfs.semanticscholar.org/12ee/2541017556ec78700430 c864ad40e77df8a0.pdf</w:t>
      </w:r>
    </w:p>
    <w:p w14:paraId="01DDA7D2" w14:textId="77777777" w:rsidR="00841F8A" w:rsidRDefault="00F37D5F">
      <w:pPr>
        <w:spacing w:after="0" w:line="480" w:lineRule="auto"/>
        <w:ind w:left="708" w:hanging="708"/>
        <w:rPr>
          <w:rFonts w:ascii="Times New Roman" w:eastAsia="Times New Roman" w:hAnsi="Times New Roman" w:cs="Times New Roman"/>
          <w:color w:val="000000"/>
          <w:sz w:val="24"/>
          <w:szCs w:val="24"/>
        </w:rPr>
      </w:pPr>
      <w:r w:rsidRPr="00F37D5F">
        <w:rPr>
          <w:rFonts w:ascii="Times New Roman" w:eastAsia="Times New Roman" w:hAnsi="Times New Roman" w:cs="Times New Roman"/>
          <w:color w:val="000000"/>
          <w:sz w:val="24"/>
          <w:szCs w:val="24"/>
          <w:lang w:val="sv-SE"/>
        </w:rPr>
        <w:t xml:space="preserve">Farrelly, M. C., Duke, J. C., Davis, K. C., Nonnemaker, J. M., Kamyab, K., Willett, J. G., &amp; Juster, H. R. (2012). </w:t>
      </w:r>
      <w:r>
        <w:rPr>
          <w:rFonts w:ascii="Times New Roman" w:eastAsia="Times New Roman" w:hAnsi="Times New Roman" w:cs="Times New Roman"/>
          <w:color w:val="000000"/>
          <w:sz w:val="24"/>
          <w:szCs w:val="24"/>
        </w:rPr>
        <w:t xml:space="preserve">Promotion of Smoking Cessation with Emotional and/or Graphic Antismoking Advertising. </w:t>
      </w:r>
      <w:r>
        <w:rPr>
          <w:rFonts w:ascii="Times New Roman" w:eastAsia="Times New Roman" w:hAnsi="Times New Roman" w:cs="Times New Roman"/>
          <w:i/>
          <w:color w:val="000000"/>
          <w:sz w:val="24"/>
          <w:szCs w:val="24"/>
        </w:rPr>
        <w:t>American Journal of Preventive Medicine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43</w:t>
      </w:r>
      <w:r>
        <w:rPr>
          <w:rFonts w:ascii="Times New Roman" w:eastAsia="Times New Roman" w:hAnsi="Times New Roman" w:cs="Times New Roman"/>
          <w:color w:val="000000"/>
          <w:sz w:val="24"/>
          <w:szCs w:val="24"/>
        </w:rPr>
        <w:t>, 475–482. DOI: 10.1016/j.amepre.2012.07.023</w:t>
      </w:r>
    </w:p>
    <w:p w14:paraId="2F7BDF02" w14:textId="77777777" w:rsidR="00841F8A" w:rsidRDefault="00F37D5F">
      <w:pPr>
        <w:spacing w:after="0" w:line="480" w:lineRule="auto"/>
        <w:ind w:left="708" w:hanging="708"/>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Faul, F., Erdfelder, E., Lang, A.-G., &amp; Buchner, A. (2007). A Flexible statistical power analysis program for the social, behavioral, and biomedical sciences. </w:t>
      </w:r>
      <w:r>
        <w:rPr>
          <w:rFonts w:ascii="Times New Roman" w:eastAsia="Times New Roman" w:hAnsi="Times New Roman" w:cs="Times New Roman"/>
          <w:i/>
          <w:sz w:val="24"/>
          <w:szCs w:val="24"/>
        </w:rPr>
        <w:t>Behavioral Research Methods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39</w:t>
      </w:r>
      <w:r>
        <w:rPr>
          <w:rFonts w:ascii="Times New Roman" w:eastAsia="Times New Roman" w:hAnsi="Times New Roman" w:cs="Times New Roman"/>
          <w:sz w:val="24"/>
          <w:szCs w:val="24"/>
        </w:rPr>
        <w:t>, 175–191. DOI: 10.3758/BF03193146</w:t>
      </w:r>
    </w:p>
    <w:p w14:paraId="3E2720A7"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Gneezy, U., Keenan, E. A., &amp; Gneezy, A. (2014). Avoiding overhead aversion in charity. </w:t>
      </w:r>
      <w:r>
        <w:rPr>
          <w:rFonts w:ascii="Times New Roman" w:eastAsia="Times New Roman" w:hAnsi="Times New Roman" w:cs="Times New Roman"/>
          <w:i/>
          <w:color w:val="000000"/>
          <w:sz w:val="24"/>
          <w:szCs w:val="24"/>
        </w:rPr>
        <w:t>Science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346</w:t>
      </w:r>
      <w:r>
        <w:rPr>
          <w:rFonts w:ascii="Times New Roman" w:eastAsia="Times New Roman" w:hAnsi="Times New Roman" w:cs="Times New Roman"/>
          <w:color w:val="000000"/>
          <w:sz w:val="24"/>
          <w:szCs w:val="24"/>
        </w:rPr>
        <w:t>, 632–635. DOI: 10.1126/science.1253932</w:t>
      </w:r>
    </w:p>
    <w:p w14:paraId="7E1C77BD"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Goh, J. X., Hall, J. A., &amp; Rosenthal, R. (2016). Mini Meta-Analysis of Your Own Studies: Some Arguments on Why and a Primer on How. </w:t>
      </w:r>
      <w:r>
        <w:rPr>
          <w:rFonts w:ascii="Times New Roman" w:eastAsia="Times New Roman" w:hAnsi="Times New Roman" w:cs="Times New Roman"/>
          <w:i/>
          <w:color w:val="000000"/>
          <w:sz w:val="24"/>
          <w:szCs w:val="24"/>
        </w:rPr>
        <w:t>Social and Personality Psychology Compass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10</w:t>
      </w:r>
      <w:r>
        <w:rPr>
          <w:rFonts w:ascii="Times New Roman" w:eastAsia="Times New Roman" w:hAnsi="Times New Roman" w:cs="Times New Roman"/>
          <w:color w:val="000000"/>
          <w:sz w:val="24"/>
          <w:szCs w:val="24"/>
        </w:rPr>
        <w:t>, 535–549. DOI: 10.1111/spc3.12267</w:t>
      </w:r>
    </w:p>
    <w:p w14:paraId="252A7C08" w14:textId="77777777" w:rsidR="009143F2" w:rsidRDefault="009143F2" w:rsidP="009143F2">
      <w:pPr>
        <w:tabs>
          <w:tab w:val="left" w:pos="-2694"/>
        </w:tabs>
        <w:spacing w:after="0" w:line="480" w:lineRule="auto"/>
        <w:ind w:left="709" w:hanging="709"/>
        <w:rPr>
          <w:rFonts w:ascii="Times New Roman" w:eastAsia="Times New Roman" w:hAnsi="Times New Roman" w:cs="Times New Roman"/>
          <w:color w:val="000000"/>
          <w:sz w:val="24"/>
          <w:szCs w:val="24"/>
        </w:rPr>
      </w:pPr>
      <w:r w:rsidRPr="009143F2">
        <w:rPr>
          <w:rFonts w:ascii="Times New Roman" w:eastAsia="Times New Roman" w:hAnsi="Times New Roman" w:cs="Times New Roman"/>
          <w:color w:val="000000"/>
          <w:sz w:val="24"/>
          <w:szCs w:val="24"/>
        </w:rPr>
        <w:t xml:space="preserve">Gordon, T. P., Knock, C. L., &amp; Neely, D. G. (2009). The role of rating agencies in the market for charitable contributions: An empirical test. </w:t>
      </w:r>
      <w:r w:rsidRPr="009143F2">
        <w:rPr>
          <w:rFonts w:ascii="Times New Roman" w:eastAsia="Times New Roman" w:hAnsi="Times New Roman" w:cs="Times New Roman"/>
          <w:i/>
          <w:color w:val="000000"/>
          <w:sz w:val="24"/>
          <w:szCs w:val="24"/>
        </w:rPr>
        <w:t>Journal of Accounting and Public Policy, 28</w:t>
      </w:r>
      <w:r w:rsidRPr="009143F2">
        <w:rPr>
          <w:rFonts w:ascii="Times New Roman" w:eastAsia="Times New Roman" w:hAnsi="Times New Roman" w:cs="Times New Roman"/>
          <w:color w:val="000000"/>
          <w:sz w:val="24"/>
          <w:szCs w:val="24"/>
        </w:rPr>
        <w:t xml:space="preserve">, 469–484. </w:t>
      </w:r>
      <w:r>
        <w:rPr>
          <w:rFonts w:ascii="Times New Roman" w:eastAsia="Times New Roman" w:hAnsi="Times New Roman" w:cs="Times New Roman"/>
          <w:color w:val="000000"/>
          <w:sz w:val="24"/>
          <w:szCs w:val="24"/>
        </w:rPr>
        <w:t xml:space="preserve">DOI: </w:t>
      </w:r>
      <w:r w:rsidRPr="009143F2">
        <w:rPr>
          <w:rFonts w:ascii="Times New Roman" w:eastAsia="Times New Roman" w:hAnsi="Times New Roman" w:cs="Times New Roman"/>
          <w:color w:val="000000"/>
          <w:sz w:val="24"/>
          <w:szCs w:val="24"/>
        </w:rPr>
        <w:t>10.1016/j.jaccpubpol.2009.08.001</w:t>
      </w:r>
    </w:p>
    <w:p w14:paraId="69E507CF"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sidRPr="009143F2">
        <w:rPr>
          <w:rFonts w:ascii="Times New Roman" w:eastAsia="Times New Roman" w:hAnsi="Times New Roman" w:cs="Times New Roman"/>
          <w:color w:val="000000"/>
          <w:sz w:val="24"/>
          <w:szCs w:val="24"/>
        </w:rPr>
        <w:lastRenderedPageBreak/>
        <w:t xml:space="preserve">Hsee, C. K., Loewenstein, G. F., Blount, S., &amp; Bazerman, M. H. (1999). </w:t>
      </w:r>
      <w:r>
        <w:rPr>
          <w:rFonts w:ascii="Times New Roman" w:eastAsia="Times New Roman" w:hAnsi="Times New Roman" w:cs="Times New Roman"/>
          <w:color w:val="000000"/>
          <w:sz w:val="24"/>
          <w:szCs w:val="24"/>
        </w:rPr>
        <w:t xml:space="preserve">Preference reversals between joint and separate evaluations of options: A review and theoretical analysis. </w:t>
      </w:r>
      <w:r>
        <w:rPr>
          <w:rFonts w:ascii="Times New Roman" w:eastAsia="Times New Roman" w:hAnsi="Times New Roman" w:cs="Times New Roman"/>
          <w:i/>
          <w:color w:val="000000"/>
          <w:sz w:val="24"/>
          <w:szCs w:val="24"/>
        </w:rPr>
        <w:t>Psychological Bulletin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125</w:t>
      </w:r>
      <w:r>
        <w:rPr>
          <w:rFonts w:ascii="Times New Roman" w:eastAsia="Times New Roman" w:hAnsi="Times New Roman" w:cs="Times New Roman"/>
          <w:color w:val="000000"/>
          <w:sz w:val="24"/>
          <w:szCs w:val="24"/>
        </w:rPr>
        <w:t>(5), 576–590. DOI: 10.1037/0033-2909.125.5.576</w:t>
      </w:r>
    </w:p>
    <w:p w14:paraId="1269864A" w14:textId="77777777" w:rsidR="00841F8A" w:rsidRDefault="00F37D5F">
      <w:pPr>
        <w:tabs>
          <w:tab w:val="left" w:pos="-2694"/>
        </w:tabs>
        <w:spacing w:after="0" w:line="480" w:lineRule="auto"/>
        <w:ind w:left="709" w:hanging="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Humphreys, B. R. (2013). </w:t>
      </w:r>
      <w:r>
        <w:rPr>
          <w:rFonts w:ascii="Times New Roman" w:eastAsia="Times New Roman" w:hAnsi="Times New Roman" w:cs="Times New Roman"/>
          <w:i/>
          <w:sz w:val="24"/>
          <w:szCs w:val="24"/>
        </w:rPr>
        <w:t>Dealing with zeros in economic data</w:t>
      </w:r>
      <w:r>
        <w:rPr>
          <w:rFonts w:ascii="Times New Roman" w:eastAsia="Times New Roman" w:hAnsi="Times New Roman" w:cs="Times New Roman"/>
          <w:sz w:val="24"/>
          <w:szCs w:val="24"/>
        </w:rPr>
        <w:t>. Unpublished paper. Department of Economics, University of Alberta, Alberta. Retrieved from: https://pdfs.</w:t>
      </w:r>
    </w:p>
    <w:p w14:paraId="7551828C"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b/>
        <w:t>semanticscholar.org/35c3/8229c8f7393acffc93b4a83120661df1f02c.pdf</w:t>
      </w:r>
    </w:p>
    <w:p w14:paraId="46B43A63"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sidRPr="00EB5CBF">
        <w:rPr>
          <w:rFonts w:ascii="Times New Roman" w:eastAsia="Times New Roman" w:hAnsi="Times New Roman" w:cs="Times New Roman"/>
          <w:color w:val="000000"/>
          <w:sz w:val="24"/>
          <w:szCs w:val="24"/>
        </w:rPr>
        <w:t xml:space="preserve">Karlan, D., &amp; Wood, D. H. (2017). </w:t>
      </w:r>
      <w:r>
        <w:rPr>
          <w:rFonts w:ascii="Times New Roman" w:eastAsia="Times New Roman" w:hAnsi="Times New Roman" w:cs="Times New Roman"/>
          <w:color w:val="000000"/>
          <w:sz w:val="24"/>
          <w:szCs w:val="24"/>
        </w:rPr>
        <w:t xml:space="preserve">The effect of effectiveness: Donor response to aid effectiveness in a direct mail fundraising experiment. </w:t>
      </w:r>
      <w:r>
        <w:rPr>
          <w:rFonts w:ascii="Times New Roman" w:eastAsia="Times New Roman" w:hAnsi="Times New Roman" w:cs="Times New Roman"/>
          <w:i/>
          <w:color w:val="000000"/>
          <w:sz w:val="24"/>
          <w:szCs w:val="24"/>
        </w:rPr>
        <w:t>Journal of Behavioral and Experimental Economics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66</w:t>
      </w:r>
      <w:r>
        <w:rPr>
          <w:rFonts w:ascii="Times New Roman" w:eastAsia="Times New Roman" w:hAnsi="Times New Roman" w:cs="Times New Roman"/>
          <w:color w:val="000000"/>
          <w:sz w:val="24"/>
          <w:szCs w:val="24"/>
        </w:rPr>
        <w:t>, 1–8. DOI: 10.1016/j.socec.2016.05.005</w:t>
      </w:r>
    </w:p>
    <w:p w14:paraId="0B30D0B8" w14:textId="77777777" w:rsidR="00841F8A" w:rsidRDefault="00F37D5F">
      <w:pPr>
        <w:tabs>
          <w:tab w:val="left" w:pos="-2694"/>
        </w:tabs>
        <w:spacing w:after="0" w:line="480" w:lineRule="auto"/>
        <w:ind w:left="709" w:hanging="709"/>
        <w:rPr>
          <w:ins w:id="589" w:author="Reinstein, David" w:date="2019-09-29T13:27:00Z"/>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Kogut, T., &amp; Ritov, I. (2005). The “identified victim” effect: An identified group, or just a single individual? </w:t>
      </w:r>
      <w:r>
        <w:rPr>
          <w:rFonts w:ascii="Times New Roman" w:eastAsia="Times New Roman" w:hAnsi="Times New Roman" w:cs="Times New Roman"/>
          <w:i/>
          <w:color w:val="000000"/>
          <w:sz w:val="24"/>
          <w:szCs w:val="24"/>
        </w:rPr>
        <w:t>Journal of Behavioral Decision Making</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18</w:t>
      </w:r>
      <w:r>
        <w:rPr>
          <w:rFonts w:ascii="Times New Roman" w:eastAsia="Times New Roman" w:hAnsi="Times New Roman" w:cs="Times New Roman"/>
          <w:color w:val="000000"/>
          <w:sz w:val="24"/>
          <w:szCs w:val="24"/>
        </w:rPr>
        <w:t>, 157–167. DOI: 10.1002/bdm.492</w:t>
      </w:r>
    </w:p>
    <w:p w14:paraId="01ACD6F8" w14:textId="05449302" w:rsidR="00563487" w:rsidRDefault="00563487" w:rsidP="003643DF">
      <w:pPr>
        <w:tabs>
          <w:tab w:val="left" w:pos="-2694"/>
        </w:tabs>
        <w:spacing w:after="0" w:line="480" w:lineRule="auto"/>
        <w:ind w:left="709" w:hanging="709"/>
        <w:rPr>
          <w:rFonts w:ascii="Times New Roman" w:eastAsia="Times New Roman" w:hAnsi="Times New Roman" w:cs="Times New Roman"/>
          <w:color w:val="000000"/>
          <w:sz w:val="24"/>
          <w:szCs w:val="24"/>
        </w:rPr>
      </w:pPr>
      <w:ins w:id="590" w:author="Reinstein, David" w:date="2019-09-29T13:28:00Z">
        <w:r w:rsidRPr="00563487">
          <w:rPr>
            <w:rFonts w:ascii="Times New Roman" w:eastAsia="Times New Roman" w:hAnsi="Times New Roman" w:cs="Times New Roman"/>
            <w:color w:val="000000"/>
            <w:sz w:val="24"/>
            <w:szCs w:val="24"/>
          </w:rPr>
          <w:t>Lee, D. S. (2009). Training, wages, and sample selection: Estimating sharp bounds on treatment effects. </w:t>
        </w:r>
        <w:r w:rsidRPr="00563487">
          <w:rPr>
            <w:rFonts w:ascii="Times New Roman" w:eastAsia="Times New Roman" w:hAnsi="Times New Roman" w:cs="Times New Roman"/>
            <w:i/>
            <w:iCs/>
            <w:color w:val="000000"/>
            <w:sz w:val="24"/>
            <w:szCs w:val="24"/>
          </w:rPr>
          <w:t>The Review of Economic Studies</w:t>
        </w:r>
        <w:r w:rsidRPr="00563487">
          <w:rPr>
            <w:rFonts w:ascii="Times New Roman" w:eastAsia="Times New Roman" w:hAnsi="Times New Roman" w:cs="Times New Roman"/>
            <w:color w:val="000000"/>
            <w:sz w:val="24"/>
            <w:szCs w:val="24"/>
          </w:rPr>
          <w:t>, </w:t>
        </w:r>
        <w:r w:rsidRPr="00563487">
          <w:rPr>
            <w:rFonts w:ascii="Times New Roman" w:eastAsia="Times New Roman" w:hAnsi="Times New Roman" w:cs="Times New Roman"/>
            <w:i/>
            <w:iCs/>
            <w:color w:val="000000"/>
            <w:sz w:val="24"/>
            <w:szCs w:val="24"/>
          </w:rPr>
          <w:t>76</w:t>
        </w:r>
        <w:r w:rsidRPr="00563487">
          <w:rPr>
            <w:rFonts w:ascii="Times New Roman" w:eastAsia="Times New Roman" w:hAnsi="Times New Roman" w:cs="Times New Roman"/>
            <w:color w:val="000000"/>
            <w:sz w:val="24"/>
            <w:szCs w:val="24"/>
          </w:rPr>
          <w:t>(3), 1071-1102.</w:t>
        </w:r>
      </w:ins>
    </w:p>
    <w:p w14:paraId="6AC3D3C5"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Lee, S., &amp; Feeley, T. H. (2016). The identifiable victim effect: a meta-analytic review. </w:t>
      </w:r>
      <w:r>
        <w:rPr>
          <w:rFonts w:ascii="Times New Roman" w:eastAsia="Times New Roman" w:hAnsi="Times New Roman" w:cs="Times New Roman"/>
          <w:i/>
          <w:color w:val="000000"/>
          <w:sz w:val="24"/>
          <w:szCs w:val="24"/>
        </w:rPr>
        <w:t>Social Influence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11</w:t>
      </w:r>
      <w:r>
        <w:rPr>
          <w:rFonts w:ascii="Times New Roman" w:eastAsia="Times New Roman" w:hAnsi="Times New Roman" w:cs="Times New Roman"/>
          <w:color w:val="000000"/>
          <w:sz w:val="24"/>
          <w:szCs w:val="24"/>
        </w:rPr>
        <w:t>, 199–215. DOI: 10.1080/15534510.2016.1216891</w:t>
      </w:r>
    </w:p>
    <w:p w14:paraId="75A01DDB" w14:textId="77777777" w:rsidR="00841F8A" w:rsidRDefault="00F37D5F">
      <w:pPr>
        <w:spacing w:after="0" w:line="480" w:lineRule="auto"/>
        <w:ind w:left="709" w:hanging="70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Levin, T., Levitt, S., &amp; List, J. (2016). A Glimpse into the World of High Capacity Givers: Experimental Evidence from a University Capital Campaign. </w:t>
      </w:r>
      <w:r>
        <w:rPr>
          <w:rFonts w:ascii="Times New Roman" w:eastAsia="Times New Roman" w:hAnsi="Times New Roman" w:cs="Times New Roman"/>
          <w:i/>
          <w:sz w:val="24"/>
          <w:szCs w:val="24"/>
        </w:rPr>
        <w:t>National Bureau of Economic Research Working Paper Series</w:t>
      </w:r>
      <w:r>
        <w:rPr>
          <w:rFonts w:ascii="Times New Roman" w:eastAsia="Times New Roman" w:hAnsi="Times New Roman" w:cs="Times New Roman"/>
          <w:sz w:val="24"/>
          <w:szCs w:val="24"/>
        </w:rPr>
        <w:t xml:space="preserve"> (Vol. No. 22099). </w:t>
      </w:r>
    </w:p>
    <w:p w14:paraId="1AA64CFA" w14:textId="5E9E326C" w:rsidR="00DA3203" w:rsidRDefault="00F37D5F" w:rsidP="00DA3203">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Nott, D. (2016, August 20). Omran’s picture must be a turning point in Syria’s war. </w:t>
      </w:r>
      <w:r>
        <w:rPr>
          <w:rFonts w:ascii="Times New Roman" w:eastAsia="Times New Roman" w:hAnsi="Times New Roman" w:cs="Times New Roman"/>
          <w:i/>
          <w:color w:val="000000"/>
          <w:sz w:val="24"/>
          <w:szCs w:val="24"/>
        </w:rPr>
        <w:t>Guardian</w:t>
      </w:r>
      <w:r>
        <w:rPr>
          <w:rFonts w:ascii="Times New Roman" w:eastAsia="Times New Roman" w:hAnsi="Times New Roman" w:cs="Times New Roman"/>
          <w:color w:val="000000"/>
          <w:sz w:val="24"/>
          <w:szCs w:val="24"/>
        </w:rPr>
        <w:t xml:space="preserve">. Retrieved from: </w:t>
      </w:r>
      <w:r w:rsidR="00AC153E" w:rsidRPr="00AC153E">
        <w:rPr>
          <w:rFonts w:ascii="Times New Roman" w:eastAsia="Times New Roman" w:hAnsi="Times New Roman" w:cs="Times New Roman"/>
          <w:color w:val="000000"/>
          <w:sz w:val="24"/>
          <w:szCs w:val="24"/>
        </w:rPr>
        <w:t>https://www.theguardian.com/commentisfree/2016/aug/20/omran-picture-turning-point-syria-war-aleppo-david-nott</w:t>
      </w:r>
    </w:p>
    <w:p w14:paraId="78E3D461" w14:textId="77777777" w:rsidR="00DA3203" w:rsidRPr="00DA3203" w:rsidRDefault="00DA3203" w:rsidP="00DA3203">
      <w:pPr>
        <w:tabs>
          <w:tab w:val="left" w:pos="-2694"/>
        </w:tabs>
        <w:spacing w:after="0" w:line="480" w:lineRule="auto"/>
        <w:ind w:left="709" w:hanging="709"/>
        <w:rPr>
          <w:rFonts w:ascii="Times New Roman" w:eastAsia="Times New Roman" w:hAnsi="Times New Roman" w:cs="Times New Roman"/>
          <w:color w:val="000000"/>
          <w:sz w:val="24"/>
          <w:szCs w:val="24"/>
        </w:rPr>
      </w:pPr>
      <w:r w:rsidRPr="00DA3203">
        <w:rPr>
          <w:rFonts w:ascii="Times New Roman" w:hAnsi="Times New Roman" w:cs="Times New Roman"/>
          <w:sz w:val="24"/>
          <w:szCs w:val="24"/>
        </w:rPr>
        <w:lastRenderedPageBreak/>
        <w:t>Parsons, L. M. (2007). The Impact of Financial Information and Voluntary Disclosures on Contributions to Not</w:t>
      </w:r>
      <w:r w:rsidRPr="00DA3203">
        <w:rPr>
          <w:rFonts w:ascii="Cambria Math" w:hAnsi="Cambria Math" w:cs="Cambria Math"/>
          <w:sz w:val="24"/>
          <w:szCs w:val="24"/>
        </w:rPr>
        <w:t>‐</w:t>
      </w:r>
      <w:r w:rsidRPr="00DA3203">
        <w:rPr>
          <w:rFonts w:ascii="Times New Roman" w:hAnsi="Times New Roman" w:cs="Times New Roman"/>
          <w:sz w:val="24"/>
          <w:szCs w:val="24"/>
        </w:rPr>
        <w:t>For</w:t>
      </w:r>
      <w:r w:rsidRPr="00DA3203">
        <w:rPr>
          <w:rFonts w:ascii="Cambria Math" w:hAnsi="Cambria Math" w:cs="Cambria Math"/>
          <w:sz w:val="24"/>
          <w:szCs w:val="24"/>
        </w:rPr>
        <w:t>‐</w:t>
      </w:r>
      <w:r w:rsidRPr="00DA3203">
        <w:rPr>
          <w:rFonts w:ascii="Times New Roman" w:hAnsi="Times New Roman" w:cs="Times New Roman"/>
          <w:sz w:val="24"/>
          <w:szCs w:val="24"/>
        </w:rPr>
        <w:t xml:space="preserve">Profit Organizations. </w:t>
      </w:r>
      <w:r w:rsidRPr="00DA3203">
        <w:rPr>
          <w:rFonts w:ascii="Times New Roman" w:hAnsi="Times New Roman" w:cs="Times New Roman"/>
          <w:i/>
          <w:iCs/>
          <w:sz w:val="24"/>
          <w:szCs w:val="24"/>
        </w:rPr>
        <w:t>Behavioral Research in Accounting</w:t>
      </w:r>
      <w:r w:rsidRPr="00DA3203">
        <w:rPr>
          <w:rFonts w:ascii="Times New Roman" w:hAnsi="Times New Roman" w:cs="Times New Roman"/>
          <w:sz w:val="24"/>
          <w:szCs w:val="24"/>
        </w:rPr>
        <w:t xml:space="preserve">, </w:t>
      </w:r>
      <w:r w:rsidRPr="00DA3203">
        <w:rPr>
          <w:rFonts w:ascii="Times New Roman" w:hAnsi="Times New Roman" w:cs="Times New Roman"/>
          <w:i/>
          <w:iCs/>
          <w:sz w:val="24"/>
          <w:szCs w:val="24"/>
        </w:rPr>
        <w:t>19</w:t>
      </w:r>
      <w:r w:rsidRPr="00DA3203">
        <w:rPr>
          <w:rFonts w:ascii="Times New Roman" w:hAnsi="Times New Roman" w:cs="Times New Roman"/>
          <w:sz w:val="24"/>
          <w:szCs w:val="24"/>
        </w:rPr>
        <w:t xml:space="preserve">, 179–196. </w:t>
      </w:r>
      <w:r>
        <w:rPr>
          <w:rFonts w:ascii="Times New Roman" w:hAnsi="Times New Roman" w:cs="Times New Roman"/>
          <w:sz w:val="24"/>
          <w:szCs w:val="24"/>
        </w:rPr>
        <w:t xml:space="preserve">DOI: </w:t>
      </w:r>
      <w:r w:rsidRPr="00DA3203">
        <w:rPr>
          <w:rFonts w:ascii="Times New Roman" w:hAnsi="Times New Roman" w:cs="Times New Roman"/>
          <w:sz w:val="24"/>
          <w:szCs w:val="24"/>
        </w:rPr>
        <w:t>10.2308/bria.2007.19.1.179</w:t>
      </w:r>
    </w:p>
    <w:p w14:paraId="57578AF8"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Polio Eradication Initiative (2016). </w:t>
      </w:r>
      <w:r>
        <w:rPr>
          <w:rFonts w:ascii="Times New Roman" w:eastAsia="Times New Roman" w:hAnsi="Times New Roman" w:cs="Times New Roman"/>
          <w:i/>
          <w:color w:val="000000"/>
          <w:sz w:val="24"/>
          <w:szCs w:val="24"/>
        </w:rPr>
        <w:t>Frequently Asked Questions</w:t>
      </w:r>
      <w:r>
        <w:rPr>
          <w:rFonts w:ascii="Times New Roman" w:eastAsia="Times New Roman" w:hAnsi="Times New Roman" w:cs="Times New Roman"/>
          <w:color w:val="000000"/>
          <w:sz w:val="24"/>
          <w:szCs w:val="24"/>
        </w:rPr>
        <w:t>. Retrieved from:  http://polioeradication.org/polio-today/faq/</w:t>
      </w:r>
    </w:p>
    <w:p w14:paraId="547B1E24"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Preston, S. D., &amp; de Waal, F. B. M. (2002). Empathy: Its ultimate and proximate bases. </w:t>
      </w:r>
      <w:r>
        <w:rPr>
          <w:rFonts w:ascii="Times New Roman" w:eastAsia="Times New Roman" w:hAnsi="Times New Roman" w:cs="Times New Roman"/>
          <w:i/>
          <w:color w:val="000000"/>
          <w:sz w:val="24"/>
          <w:szCs w:val="24"/>
        </w:rPr>
        <w:t>Behavioral and Brain Sciences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25</w:t>
      </w:r>
      <w:r>
        <w:rPr>
          <w:rFonts w:ascii="Times New Roman" w:eastAsia="Times New Roman" w:hAnsi="Times New Roman" w:cs="Times New Roman"/>
          <w:color w:val="000000"/>
          <w:sz w:val="24"/>
          <w:szCs w:val="24"/>
        </w:rPr>
        <w:t>, 1-20. DOI: 10.1017/S0140525X02000018</w:t>
      </w:r>
    </w:p>
    <w:p w14:paraId="124020F3" w14:textId="77777777" w:rsidR="009143F2" w:rsidRPr="009143F2" w:rsidRDefault="009143F2">
      <w:pPr>
        <w:tabs>
          <w:tab w:val="left" w:pos="-2694"/>
        </w:tabs>
        <w:spacing w:after="0" w:line="480" w:lineRule="auto"/>
        <w:ind w:left="709" w:hanging="709"/>
        <w:rPr>
          <w:rFonts w:ascii="Times New Roman" w:eastAsia="Times New Roman" w:hAnsi="Times New Roman" w:cs="Times New Roman"/>
          <w:color w:val="000000"/>
          <w:sz w:val="24"/>
          <w:szCs w:val="24"/>
        </w:rPr>
      </w:pPr>
      <w:r w:rsidRPr="009143F2">
        <w:rPr>
          <w:rFonts w:ascii="Times New Roman" w:eastAsia="Times New Roman" w:hAnsi="Times New Roman" w:cs="Times New Roman"/>
          <w:color w:val="000000"/>
          <w:sz w:val="24"/>
          <w:szCs w:val="24"/>
        </w:rPr>
        <w:t xml:space="preserve">Rand, D. G. (2016). Cooperation, Fast and Slow. </w:t>
      </w:r>
      <w:r w:rsidRPr="009143F2">
        <w:rPr>
          <w:rFonts w:ascii="Times New Roman" w:eastAsia="Times New Roman" w:hAnsi="Times New Roman" w:cs="Times New Roman"/>
          <w:i/>
          <w:color w:val="000000"/>
          <w:sz w:val="24"/>
          <w:szCs w:val="24"/>
        </w:rPr>
        <w:t>Psychological Science, 27</w:t>
      </w:r>
      <w:r w:rsidRPr="009143F2">
        <w:rPr>
          <w:rFonts w:ascii="Times New Roman" w:eastAsia="Times New Roman" w:hAnsi="Times New Roman" w:cs="Times New Roman"/>
          <w:color w:val="000000"/>
          <w:sz w:val="24"/>
          <w:szCs w:val="24"/>
        </w:rPr>
        <w:t xml:space="preserve">, 1192–1206. </w:t>
      </w:r>
      <w:r>
        <w:rPr>
          <w:rFonts w:ascii="Times New Roman" w:eastAsia="Times New Roman" w:hAnsi="Times New Roman" w:cs="Times New Roman"/>
          <w:color w:val="000000"/>
          <w:sz w:val="24"/>
          <w:szCs w:val="24"/>
        </w:rPr>
        <w:t xml:space="preserve">DOI: </w:t>
      </w:r>
      <w:r w:rsidRPr="009143F2">
        <w:rPr>
          <w:rFonts w:ascii="Times New Roman" w:eastAsia="Times New Roman" w:hAnsi="Times New Roman" w:cs="Times New Roman"/>
          <w:color w:val="000000"/>
          <w:sz w:val="24"/>
          <w:szCs w:val="24"/>
        </w:rPr>
        <w:t>10.1177/0956797616654455</w:t>
      </w:r>
    </w:p>
    <w:p w14:paraId="413CC3E6" w14:textId="77777777" w:rsidR="009143F2" w:rsidRDefault="009143F2">
      <w:pPr>
        <w:tabs>
          <w:tab w:val="left" w:pos="-2694"/>
        </w:tabs>
        <w:spacing w:after="0" w:line="480" w:lineRule="auto"/>
        <w:ind w:left="709" w:hanging="709"/>
        <w:rPr>
          <w:rFonts w:ascii="Times New Roman" w:eastAsia="Times New Roman" w:hAnsi="Times New Roman" w:cs="Times New Roman"/>
          <w:color w:val="000000"/>
          <w:sz w:val="24"/>
          <w:szCs w:val="24"/>
        </w:rPr>
      </w:pPr>
      <w:r w:rsidRPr="009143F2">
        <w:rPr>
          <w:rFonts w:ascii="Times New Roman" w:eastAsia="Times New Roman" w:hAnsi="Times New Roman" w:cs="Times New Roman"/>
          <w:color w:val="000000"/>
          <w:sz w:val="24"/>
          <w:szCs w:val="24"/>
        </w:rPr>
        <w:t>Rand, D. G., Greene, J. D., &amp; Nowak, M. a. (2012). Spontaneous giving and cal</w:t>
      </w:r>
      <w:r>
        <w:rPr>
          <w:rFonts w:ascii="Times New Roman" w:eastAsia="Times New Roman" w:hAnsi="Times New Roman" w:cs="Times New Roman"/>
          <w:color w:val="000000"/>
          <w:sz w:val="24"/>
          <w:szCs w:val="24"/>
        </w:rPr>
        <w:t xml:space="preserve">culated greed. </w:t>
      </w:r>
      <w:r w:rsidRPr="009143F2">
        <w:rPr>
          <w:rFonts w:ascii="Times New Roman" w:eastAsia="Times New Roman" w:hAnsi="Times New Roman" w:cs="Times New Roman"/>
          <w:i/>
          <w:color w:val="000000"/>
          <w:sz w:val="24"/>
          <w:szCs w:val="24"/>
        </w:rPr>
        <w:t>Nature, 489</w:t>
      </w:r>
      <w:r w:rsidRPr="009143F2">
        <w:rPr>
          <w:rFonts w:ascii="Times New Roman" w:eastAsia="Times New Roman" w:hAnsi="Times New Roman" w:cs="Times New Roman"/>
          <w:color w:val="000000"/>
          <w:sz w:val="24"/>
          <w:szCs w:val="24"/>
        </w:rPr>
        <w:t xml:space="preserve">, 427–430. </w:t>
      </w:r>
      <w:r>
        <w:rPr>
          <w:rFonts w:ascii="Times New Roman" w:eastAsia="Times New Roman" w:hAnsi="Times New Roman" w:cs="Times New Roman"/>
          <w:color w:val="000000"/>
          <w:sz w:val="24"/>
          <w:szCs w:val="24"/>
        </w:rPr>
        <w:t xml:space="preserve">DOI: </w:t>
      </w:r>
      <w:r w:rsidRPr="009143F2">
        <w:rPr>
          <w:rFonts w:ascii="Times New Roman" w:eastAsia="Times New Roman" w:hAnsi="Times New Roman" w:cs="Times New Roman"/>
          <w:color w:val="000000"/>
          <w:sz w:val="24"/>
          <w:szCs w:val="24"/>
        </w:rPr>
        <w:t>10.1038/nature11467</w:t>
      </w:r>
    </w:p>
    <w:p w14:paraId="53341C2E" w14:textId="77777777" w:rsidR="004950CB" w:rsidRDefault="004950CB">
      <w:pPr>
        <w:tabs>
          <w:tab w:val="left" w:pos="-2694"/>
        </w:tabs>
        <w:spacing w:after="0" w:line="480" w:lineRule="auto"/>
        <w:ind w:left="709" w:hanging="709"/>
        <w:rPr>
          <w:rFonts w:ascii="Times New Roman" w:eastAsia="Times New Roman" w:hAnsi="Times New Roman" w:cs="Times New Roman"/>
          <w:color w:val="000000"/>
          <w:sz w:val="24"/>
          <w:szCs w:val="24"/>
        </w:rPr>
      </w:pPr>
      <w:r w:rsidRPr="004950CB">
        <w:rPr>
          <w:rFonts w:ascii="Times New Roman" w:eastAsia="Times New Roman" w:hAnsi="Times New Roman" w:cs="Times New Roman"/>
          <w:color w:val="000000"/>
          <w:sz w:val="24"/>
          <w:szCs w:val="24"/>
        </w:rPr>
        <w:t xml:space="preserve">Sibicky, M. E., Schroeder, D. A., &amp; Dovidio, J. F. (1995). Empathy and Helping: Considering the Consequences of Intervention. </w:t>
      </w:r>
      <w:r w:rsidRPr="004950CB">
        <w:rPr>
          <w:rFonts w:ascii="Times New Roman" w:eastAsia="Times New Roman" w:hAnsi="Times New Roman" w:cs="Times New Roman"/>
          <w:i/>
          <w:color w:val="000000"/>
          <w:sz w:val="24"/>
          <w:szCs w:val="24"/>
        </w:rPr>
        <w:t>Basic and Applied Social Psychology, 16</w:t>
      </w:r>
      <w:r w:rsidRPr="004950CB">
        <w:rPr>
          <w:rFonts w:ascii="Times New Roman" w:eastAsia="Times New Roman" w:hAnsi="Times New Roman" w:cs="Times New Roman"/>
          <w:color w:val="000000"/>
          <w:sz w:val="24"/>
          <w:szCs w:val="24"/>
        </w:rPr>
        <w:t xml:space="preserve">, 435–453. </w:t>
      </w:r>
      <w:r>
        <w:rPr>
          <w:rFonts w:ascii="Times New Roman" w:eastAsia="Times New Roman" w:hAnsi="Times New Roman" w:cs="Times New Roman"/>
          <w:color w:val="000000"/>
          <w:sz w:val="24"/>
          <w:szCs w:val="24"/>
        </w:rPr>
        <w:t xml:space="preserve">DOI: </w:t>
      </w:r>
      <w:r w:rsidRPr="004950CB">
        <w:rPr>
          <w:rFonts w:ascii="Times New Roman" w:eastAsia="Times New Roman" w:hAnsi="Times New Roman" w:cs="Times New Roman"/>
          <w:color w:val="000000"/>
          <w:sz w:val="24"/>
          <w:szCs w:val="24"/>
        </w:rPr>
        <w:t>10.1207/s15324834basp1604_3</w:t>
      </w:r>
    </w:p>
    <w:p w14:paraId="1129F172"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Singer, P. (2015). </w:t>
      </w:r>
      <w:r>
        <w:rPr>
          <w:rFonts w:ascii="Times New Roman" w:eastAsia="Times New Roman" w:hAnsi="Times New Roman" w:cs="Times New Roman"/>
          <w:i/>
          <w:color w:val="000000"/>
          <w:sz w:val="24"/>
          <w:szCs w:val="24"/>
        </w:rPr>
        <w:t>The Most Good You Can Do: How Effective Altruism Is Changing Ideas About Living Ethically</w:t>
      </w:r>
      <w:r>
        <w:rPr>
          <w:rFonts w:ascii="Times New Roman" w:eastAsia="Times New Roman" w:hAnsi="Times New Roman" w:cs="Times New Roman"/>
          <w:color w:val="000000"/>
          <w:sz w:val="24"/>
          <w:szCs w:val="24"/>
        </w:rPr>
        <w:t>. New Haven, CT: Yale University Press.</w:t>
      </w:r>
    </w:p>
    <w:p w14:paraId="11206900"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Singer, T., &amp; Klimecki, O. M. (2014). Empathy and compassion. </w:t>
      </w:r>
      <w:r>
        <w:rPr>
          <w:rFonts w:ascii="Times New Roman" w:eastAsia="Times New Roman" w:hAnsi="Times New Roman" w:cs="Times New Roman"/>
          <w:i/>
          <w:color w:val="000000"/>
          <w:sz w:val="24"/>
          <w:szCs w:val="24"/>
        </w:rPr>
        <w:t>Current Biology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24</w:t>
      </w:r>
      <w:r>
        <w:rPr>
          <w:rFonts w:ascii="Times New Roman" w:eastAsia="Times New Roman" w:hAnsi="Times New Roman" w:cs="Times New Roman"/>
          <w:color w:val="000000"/>
          <w:sz w:val="24"/>
          <w:szCs w:val="24"/>
        </w:rPr>
        <w:t>, R875–R878. DOI: 10.1016/j.cub.2014.06.054</w:t>
      </w:r>
    </w:p>
    <w:p w14:paraId="2368DC86"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Slovic, P. (2010). If I Look at the Mass I Will Never Act: Psychic Numbing and Genocide. In S. Roeser (Ed.) </w:t>
      </w:r>
      <w:r>
        <w:rPr>
          <w:rFonts w:ascii="Times New Roman" w:eastAsia="Times New Roman" w:hAnsi="Times New Roman" w:cs="Times New Roman"/>
          <w:i/>
          <w:color w:val="000000"/>
          <w:sz w:val="24"/>
          <w:szCs w:val="24"/>
        </w:rPr>
        <w:t>Emotions and Risky Technologies</w:t>
      </w:r>
      <w:r>
        <w:rPr>
          <w:rFonts w:ascii="Times New Roman" w:eastAsia="Times New Roman" w:hAnsi="Times New Roman" w:cs="Times New Roman"/>
          <w:color w:val="000000"/>
          <w:sz w:val="24"/>
          <w:szCs w:val="24"/>
        </w:rPr>
        <w:t xml:space="preserve"> (Vol. 5, pp. 37–59). </w:t>
      </w:r>
    </w:p>
    <w:p w14:paraId="08E0CB03"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Slovic, P., Finucane, M. L., Peters, E., &amp; MacGregor, D. G. (2007). The affect heuristic. </w:t>
      </w:r>
      <w:r>
        <w:rPr>
          <w:rFonts w:ascii="Times New Roman" w:eastAsia="Times New Roman" w:hAnsi="Times New Roman" w:cs="Times New Roman"/>
          <w:i/>
          <w:color w:val="000000"/>
          <w:sz w:val="24"/>
          <w:szCs w:val="24"/>
        </w:rPr>
        <w:t>European Journal of Operational Research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177</w:t>
      </w:r>
      <w:r>
        <w:rPr>
          <w:rFonts w:ascii="Times New Roman" w:eastAsia="Times New Roman" w:hAnsi="Times New Roman" w:cs="Times New Roman"/>
          <w:color w:val="000000"/>
          <w:sz w:val="24"/>
          <w:szCs w:val="24"/>
        </w:rPr>
        <w:t>, 1333–1352. DOI: 10.1016/j.ejor.2005.04.006</w:t>
      </w:r>
    </w:p>
    <w:p w14:paraId="32D8ECC3"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sidRPr="00F37D5F">
        <w:rPr>
          <w:rFonts w:ascii="Times New Roman" w:eastAsia="Times New Roman" w:hAnsi="Times New Roman" w:cs="Times New Roman"/>
          <w:color w:val="000000"/>
          <w:sz w:val="24"/>
          <w:szCs w:val="24"/>
          <w:lang w:val="sv-SE"/>
        </w:rPr>
        <w:lastRenderedPageBreak/>
        <w:t xml:space="preserve">Slovic, P., Västfjäll, D., Erlandsson, A., &amp; Gregory, R. (2017). </w:t>
      </w:r>
      <w:r>
        <w:rPr>
          <w:rFonts w:ascii="Times New Roman" w:eastAsia="Times New Roman" w:hAnsi="Times New Roman" w:cs="Times New Roman"/>
          <w:color w:val="000000"/>
          <w:sz w:val="24"/>
          <w:szCs w:val="24"/>
        </w:rPr>
        <w:t xml:space="preserve">Iconic photographs and the ebb and flow of empathic response to humanitarian disasters. </w:t>
      </w:r>
      <w:r>
        <w:rPr>
          <w:rFonts w:ascii="Times New Roman" w:eastAsia="Times New Roman" w:hAnsi="Times New Roman" w:cs="Times New Roman"/>
          <w:i/>
          <w:color w:val="000000"/>
          <w:sz w:val="24"/>
          <w:szCs w:val="24"/>
        </w:rPr>
        <w:t>Proceedings of the National Academy of Sciences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114</w:t>
      </w:r>
      <w:r>
        <w:rPr>
          <w:rFonts w:ascii="Times New Roman" w:eastAsia="Times New Roman" w:hAnsi="Times New Roman" w:cs="Times New Roman"/>
          <w:color w:val="000000"/>
          <w:sz w:val="24"/>
          <w:szCs w:val="24"/>
        </w:rPr>
        <w:t>, 640–644. DOI: 10.1073/pnas.1613977114</w:t>
      </w:r>
    </w:p>
    <w:p w14:paraId="46FFB0EF"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Small, D. a., Loewenstein, G., &amp; Slovic, P. (2007). Sympathy and callousness: The impact of deliberative thought on donations to identifiable and statistical victims. </w:t>
      </w:r>
      <w:r>
        <w:rPr>
          <w:rFonts w:ascii="Times New Roman" w:eastAsia="Times New Roman" w:hAnsi="Times New Roman" w:cs="Times New Roman"/>
          <w:i/>
          <w:color w:val="000000"/>
          <w:sz w:val="24"/>
          <w:szCs w:val="24"/>
        </w:rPr>
        <w:t>Organizational Behavior and Human Decision Processes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102</w:t>
      </w:r>
      <w:r>
        <w:rPr>
          <w:rFonts w:ascii="Times New Roman" w:eastAsia="Times New Roman" w:hAnsi="Times New Roman" w:cs="Times New Roman"/>
          <w:color w:val="000000"/>
          <w:sz w:val="24"/>
          <w:szCs w:val="24"/>
        </w:rPr>
        <w:t>, 143–153. DOI: 10.1016/j.obhdp.2006.01.005</w:t>
      </w:r>
    </w:p>
    <w:p w14:paraId="5A338E39"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Steinberg, R. (1986) ‘Should donors care about fundraising?’, In S. Rose-Ackerman (Ed.) </w:t>
      </w:r>
      <w:r>
        <w:rPr>
          <w:rFonts w:ascii="Times New Roman" w:eastAsia="Times New Roman" w:hAnsi="Times New Roman" w:cs="Times New Roman"/>
          <w:i/>
          <w:color w:val="000000"/>
          <w:sz w:val="24"/>
          <w:szCs w:val="24"/>
        </w:rPr>
        <w:t>The economics of nonprofit institutions: Studies in structure and policy</w:t>
      </w:r>
      <w:r>
        <w:rPr>
          <w:rFonts w:ascii="Times New Roman" w:eastAsia="Times New Roman" w:hAnsi="Times New Roman" w:cs="Times New Roman"/>
          <w:color w:val="000000"/>
          <w:sz w:val="24"/>
          <w:szCs w:val="24"/>
        </w:rPr>
        <w:t>. Oxford:  University Press.</w:t>
      </w:r>
    </w:p>
    <w:p w14:paraId="06E412E7"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Steinberg, R., &amp; Morris, D. (2010). Ratio discrimination in charity fundraising: the inappropriate use of cost ratios has harmful side-effects. </w:t>
      </w:r>
      <w:r>
        <w:rPr>
          <w:rFonts w:ascii="Times New Roman" w:eastAsia="Times New Roman" w:hAnsi="Times New Roman" w:cs="Times New Roman"/>
          <w:i/>
          <w:color w:val="000000"/>
          <w:sz w:val="24"/>
          <w:szCs w:val="24"/>
        </w:rPr>
        <w:t>Voluntary Sector Review</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1</w:t>
      </w:r>
      <w:r>
        <w:rPr>
          <w:rFonts w:ascii="Times New Roman" w:eastAsia="Times New Roman" w:hAnsi="Times New Roman" w:cs="Times New Roman"/>
          <w:color w:val="000000"/>
          <w:sz w:val="24"/>
          <w:szCs w:val="24"/>
        </w:rPr>
        <w:t>, 77–95. DOI: 10.1332/204080510X497028</w:t>
      </w:r>
    </w:p>
    <w:p w14:paraId="76B5D47F" w14:textId="77777777" w:rsidR="00841F8A" w:rsidRDefault="00F37D5F">
      <w:pPr>
        <w:tabs>
          <w:tab w:val="left" w:pos="-2694"/>
        </w:tabs>
        <w:spacing w:after="0" w:line="480" w:lineRule="auto"/>
        <w:ind w:left="709" w:hanging="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Tebbens, R. J. D, Pallansch, M. A., Cochi, S. L., Wassilak, S. G. F., Linkins, J., Sutter, R. W., … Thompson, K. M. (2010). Economic analysis of the global polio eradication initiative. </w:t>
      </w:r>
      <w:r>
        <w:rPr>
          <w:rFonts w:ascii="Times New Roman" w:eastAsia="Times New Roman" w:hAnsi="Times New Roman" w:cs="Times New Roman"/>
          <w:i/>
          <w:color w:val="000000"/>
          <w:sz w:val="24"/>
          <w:szCs w:val="24"/>
        </w:rPr>
        <w:t>Vaccine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29</w:t>
      </w:r>
      <w:r>
        <w:rPr>
          <w:rFonts w:ascii="Times New Roman" w:eastAsia="Times New Roman" w:hAnsi="Times New Roman" w:cs="Times New Roman"/>
          <w:color w:val="000000"/>
          <w:sz w:val="24"/>
          <w:szCs w:val="24"/>
        </w:rPr>
        <w:t>, 334–343. DOI: 10.1016/j.vaccine.2010.10.026</w:t>
      </w:r>
    </w:p>
    <w:p w14:paraId="38A60F43" w14:textId="77777777" w:rsidR="009143F2" w:rsidRDefault="009143F2">
      <w:pPr>
        <w:tabs>
          <w:tab w:val="left" w:pos="-2694"/>
        </w:tabs>
        <w:spacing w:after="0" w:line="480" w:lineRule="auto"/>
        <w:ind w:left="709" w:hanging="709"/>
        <w:rPr>
          <w:rFonts w:ascii="Times New Roman" w:eastAsia="Times New Roman" w:hAnsi="Times New Roman" w:cs="Times New Roman"/>
          <w:color w:val="000000"/>
          <w:sz w:val="24"/>
          <w:szCs w:val="24"/>
        </w:rPr>
      </w:pPr>
      <w:r w:rsidRPr="009143F2">
        <w:rPr>
          <w:rFonts w:ascii="Times New Roman" w:eastAsia="Times New Roman" w:hAnsi="Times New Roman" w:cs="Times New Roman"/>
          <w:color w:val="000000"/>
          <w:sz w:val="24"/>
          <w:szCs w:val="24"/>
        </w:rPr>
        <w:t xml:space="preserve">Tinghög, G., Andersson, D., Bonn, C., Böttiger, H., Josephson, C., Lundgren, G., … Johannesson, M. (2013). Intuition and cooperation reconsidered. </w:t>
      </w:r>
      <w:r w:rsidRPr="009143F2">
        <w:rPr>
          <w:rFonts w:ascii="Times New Roman" w:eastAsia="Times New Roman" w:hAnsi="Times New Roman" w:cs="Times New Roman"/>
          <w:i/>
          <w:color w:val="000000"/>
          <w:sz w:val="24"/>
          <w:szCs w:val="24"/>
        </w:rPr>
        <w:t>Nature, 498(7452)</w:t>
      </w:r>
      <w:r w:rsidRPr="009143F2">
        <w:rPr>
          <w:rFonts w:ascii="Times New Roman" w:eastAsia="Times New Roman" w:hAnsi="Times New Roman" w:cs="Times New Roman"/>
          <w:color w:val="000000"/>
          <w:sz w:val="24"/>
          <w:szCs w:val="24"/>
        </w:rPr>
        <w:t xml:space="preserve">, E1–E2. </w:t>
      </w:r>
      <w:r>
        <w:rPr>
          <w:rFonts w:ascii="Times New Roman" w:eastAsia="Times New Roman" w:hAnsi="Times New Roman" w:cs="Times New Roman"/>
          <w:color w:val="000000"/>
          <w:sz w:val="24"/>
          <w:szCs w:val="24"/>
        </w:rPr>
        <w:t xml:space="preserve">DOI: </w:t>
      </w:r>
      <w:r w:rsidRPr="009143F2">
        <w:rPr>
          <w:rFonts w:ascii="Times New Roman" w:eastAsia="Times New Roman" w:hAnsi="Times New Roman" w:cs="Times New Roman"/>
          <w:color w:val="000000"/>
          <w:sz w:val="24"/>
          <w:szCs w:val="24"/>
        </w:rPr>
        <w:t>10.1038/nature12194</w:t>
      </w:r>
    </w:p>
    <w:p w14:paraId="55A45262" w14:textId="77777777" w:rsidR="009143F2" w:rsidRPr="009143F2" w:rsidRDefault="009143F2" w:rsidP="009143F2">
      <w:pPr>
        <w:tabs>
          <w:tab w:val="left" w:pos="-2694"/>
        </w:tabs>
        <w:spacing w:after="0" w:line="480" w:lineRule="auto"/>
        <w:ind w:left="709" w:hanging="709"/>
        <w:rPr>
          <w:rFonts w:ascii="Times New Roman" w:eastAsia="Times New Roman" w:hAnsi="Times New Roman" w:cs="Times New Roman"/>
          <w:color w:val="000000"/>
          <w:sz w:val="24"/>
          <w:szCs w:val="24"/>
        </w:rPr>
      </w:pPr>
      <w:r w:rsidRPr="009143F2">
        <w:rPr>
          <w:rFonts w:ascii="Times New Roman" w:eastAsia="Times New Roman" w:hAnsi="Times New Roman" w:cs="Times New Roman"/>
          <w:color w:val="000000"/>
          <w:sz w:val="24"/>
          <w:szCs w:val="24"/>
        </w:rPr>
        <w:t xml:space="preserve">Yörük, B. K. (2016). Charity Ratings. </w:t>
      </w:r>
      <w:r>
        <w:rPr>
          <w:rFonts w:ascii="Times New Roman" w:eastAsia="Times New Roman" w:hAnsi="Times New Roman" w:cs="Times New Roman"/>
          <w:i/>
          <w:color w:val="000000"/>
          <w:sz w:val="24"/>
          <w:szCs w:val="24"/>
        </w:rPr>
        <w:t>Journal of Economics and</w:t>
      </w:r>
      <w:r w:rsidRPr="009143F2">
        <w:rPr>
          <w:rFonts w:ascii="Times New Roman" w:eastAsia="Times New Roman" w:hAnsi="Times New Roman" w:cs="Times New Roman"/>
          <w:i/>
          <w:color w:val="000000"/>
          <w:sz w:val="24"/>
          <w:szCs w:val="24"/>
        </w:rPr>
        <w:t xml:space="preserve"> Management Strategy, 25</w:t>
      </w:r>
      <w:r w:rsidRPr="009143F2">
        <w:rPr>
          <w:rFonts w:ascii="Times New Roman" w:eastAsia="Times New Roman" w:hAnsi="Times New Roman" w:cs="Times New Roman"/>
          <w:color w:val="000000"/>
          <w:sz w:val="24"/>
          <w:szCs w:val="24"/>
        </w:rPr>
        <w:t xml:space="preserve">, 195–219. </w:t>
      </w:r>
      <w:r>
        <w:rPr>
          <w:rFonts w:ascii="Times New Roman" w:eastAsia="Times New Roman" w:hAnsi="Times New Roman" w:cs="Times New Roman"/>
          <w:color w:val="000000"/>
          <w:sz w:val="24"/>
          <w:szCs w:val="24"/>
        </w:rPr>
        <w:t xml:space="preserve">DOI: </w:t>
      </w:r>
      <w:r w:rsidRPr="009143F2">
        <w:rPr>
          <w:rFonts w:ascii="Times New Roman" w:eastAsia="Times New Roman" w:hAnsi="Times New Roman" w:cs="Times New Roman"/>
          <w:color w:val="000000"/>
          <w:sz w:val="24"/>
          <w:szCs w:val="24"/>
        </w:rPr>
        <w:t>10.1111/jems.12139</w:t>
      </w:r>
    </w:p>
    <w:p w14:paraId="1BF959AA" w14:textId="77777777" w:rsidR="009143F2" w:rsidRDefault="009143F2">
      <w:pPr>
        <w:tabs>
          <w:tab w:val="left" w:pos="-2694"/>
        </w:tabs>
        <w:spacing w:after="0" w:line="480" w:lineRule="auto"/>
        <w:ind w:left="709" w:hanging="709"/>
        <w:rPr>
          <w:rFonts w:ascii="Times New Roman" w:eastAsia="Times New Roman" w:hAnsi="Times New Roman" w:cs="Times New Roman"/>
          <w:color w:val="000000"/>
          <w:sz w:val="24"/>
          <w:szCs w:val="24"/>
        </w:rPr>
      </w:pPr>
    </w:p>
    <w:p w14:paraId="47F17CFD" w14:textId="77777777" w:rsidR="00841F8A" w:rsidRDefault="00841F8A">
      <w:pPr>
        <w:tabs>
          <w:tab w:val="left" w:pos="-2694"/>
        </w:tabs>
        <w:spacing w:after="0" w:line="480" w:lineRule="auto"/>
        <w:ind w:left="709" w:hanging="709"/>
        <w:rPr>
          <w:rFonts w:ascii="Times New Roman" w:eastAsia="Times New Roman" w:hAnsi="Times New Roman" w:cs="Times New Roman"/>
          <w:color w:val="000000"/>
          <w:sz w:val="24"/>
          <w:szCs w:val="24"/>
        </w:rPr>
      </w:pPr>
    </w:p>
    <w:p w14:paraId="1654D286" w14:textId="77777777" w:rsidR="00841F8A" w:rsidRDefault="00841F8A">
      <w:pPr>
        <w:spacing w:after="0" w:line="480" w:lineRule="auto"/>
        <w:rPr>
          <w:rFonts w:ascii="Times New Roman" w:eastAsia="Times New Roman" w:hAnsi="Times New Roman" w:cs="Times New Roman"/>
          <w:sz w:val="24"/>
          <w:szCs w:val="24"/>
        </w:rPr>
      </w:pPr>
    </w:p>
    <w:sectPr w:rsidR="00841F8A">
      <w:headerReference w:type="default" r:id="rId11"/>
      <w:footerReference w:type="default" r:id="rId12"/>
      <w:pgSz w:w="12240" w:h="15840"/>
      <w:pgMar w:top="1417" w:right="1417" w:bottom="1417" w:left="1417" w:header="708" w:footer="708"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 w:author="Reinstein, David" w:date="2019-09-28T17:56:00Z" w:initials="RD">
    <w:p w14:paraId="2D85CA7A" w14:textId="5E44F876" w:rsidR="00F169EE" w:rsidRDefault="00F169EE">
      <w:pPr>
        <w:pStyle w:val="CommentText"/>
      </w:pPr>
      <w:r>
        <w:rPr>
          <w:rStyle w:val="CommentReference"/>
        </w:rPr>
        <w:annotationRef/>
      </w:r>
      <w:r>
        <w:t>Don’t we just say ‘et al’… saves loads of space!</w:t>
      </w:r>
    </w:p>
  </w:comment>
  <w:comment w:id="13" w:author="Robin Bergh" w:date="2019-09-28T17:56:00Z" w:initials="RB">
    <w:p w14:paraId="19E4ACC5" w14:textId="0944850D" w:rsidR="00F169EE" w:rsidRDefault="00F169EE">
      <w:pPr>
        <w:pStyle w:val="CommentText"/>
      </w:pPr>
      <w:r>
        <w:rPr>
          <w:rStyle w:val="CommentReference"/>
        </w:rPr>
        <w:annotationRef/>
      </w:r>
      <w:r>
        <w:t>Sorry, can’t. This and most psych journals follow APA standards, and that is saying that you only use et al. from the start when the paper has more than 6 authors (after first mention, you can use et al.).</w:t>
      </w:r>
    </w:p>
  </w:comment>
  <w:comment w:id="14" w:author="Reinstein, David" w:date="2019-09-29T12:14:00Z" w:initials="RD">
    <w:p w14:paraId="5E6699DD" w14:textId="7EA52F8B" w:rsidR="00F169EE" w:rsidRDefault="00F169EE">
      <w:pPr>
        <w:pStyle w:val="CommentText"/>
      </w:pPr>
      <w:r>
        <w:rPr>
          <w:rStyle w:val="CommentReference"/>
        </w:rPr>
        <w:annotationRef/>
      </w:r>
      <w:r>
        <w:t>OK, what a pain! Can you put it in footnotes or superscript or is this bulky format always required ?</w:t>
      </w:r>
    </w:p>
  </w:comment>
  <w:comment w:id="33" w:author="Robin Bergh" w:date="2019-09-28T17:56:00Z" w:initials="RB">
    <w:p w14:paraId="60B508B3" w14:textId="515986CD" w:rsidR="00F169EE" w:rsidRDefault="00F169EE">
      <w:pPr>
        <w:pStyle w:val="CommentText"/>
      </w:pPr>
      <w:r>
        <w:rPr>
          <w:rStyle w:val="CommentReference"/>
        </w:rPr>
        <w:annotationRef/>
      </w:r>
      <w:r>
        <w:t>I mean biases compared to what we would expect from a perfectly rational actor (as often assumed in economics, for instance). Still, cognitive biases sounds better still (and is less likely to invoke questions)</w:t>
      </w:r>
    </w:p>
  </w:comment>
  <w:comment w:id="34" w:author="Reinstein, David" w:date="2019-09-28T17:56:00Z" w:initials="RD">
    <w:p w14:paraId="340CE883" w14:textId="419CF9CE" w:rsidR="00F169EE" w:rsidRDefault="00F169EE">
      <w:pPr>
        <w:pStyle w:val="CommentText"/>
      </w:pPr>
      <w:r>
        <w:rPr>
          <w:rStyle w:val="CommentReference"/>
        </w:rPr>
        <w:annotationRef/>
      </w:r>
      <w:r>
        <w:t>Do you mean ‘cognitive biases’</w:t>
      </w:r>
    </w:p>
  </w:comment>
  <w:comment w:id="51" w:author="Reinstein, David" w:date="2019-09-29T23:23:00Z" w:initials="RD">
    <w:p w14:paraId="1820F7FA" w14:textId="05DBA98D" w:rsidR="00EF72E8" w:rsidRDefault="00EF72E8">
      <w:pPr>
        <w:pStyle w:val="CommentText"/>
      </w:pPr>
      <w:r>
        <w:rPr>
          <w:rStyle w:val="CommentReference"/>
        </w:rPr>
        <w:annotationRef/>
      </w:r>
      <w:r>
        <w:t>We could probably cut this whole analogy for space concerns if necessary.</w:t>
      </w:r>
    </w:p>
  </w:comment>
  <w:comment w:id="201" w:author="Reinstein, David" w:date="2019-09-29T23:43:00Z" w:initials="RD">
    <w:p w14:paraId="2D2A0829" w14:textId="001A6F2E" w:rsidR="005E375F" w:rsidRDefault="005E375F">
      <w:pPr>
        <w:pStyle w:val="CommentText"/>
      </w:pPr>
      <w:r>
        <w:rPr>
          <w:rStyle w:val="CommentReference"/>
        </w:rPr>
        <w:annotationRef/>
      </w:r>
      <w:r>
        <w:t>Is it really ‘as opposed to’… can’t it be both?</w:t>
      </w:r>
    </w:p>
  </w:comment>
  <w:comment w:id="220" w:author="Reinstein, David" w:date="2019-09-29T23:45:00Z" w:initials="RD">
    <w:p w14:paraId="10B03023" w14:textId="53BD9C4E" w:rsidR="005E375F" w:rsidRDefault="005E375F">
      <w:pPr>
        <w:pStyle w:val="CommentText"/>
      </w:pPr>
      <w:r>
        <w:rPr>
          <w:rStyle w:val="CommentReference"/>
        </w:rPr>
        <w:annotationRef/>
      </w:r>
      <w:r>
        <w:t>How is this ‘paying more for the same thing”?</w:t>
      </w:r>
    </w:p>
  </w:comment>
  <w:comment w:id="321" w:author="Reinstein, David" w:date="2019-09-30T00:10:00Z" w:initials="RD">
    <w:p w14:paraId="7DE7EBBD" w14:textId="37AF7CC7" w:rsidR="00EC1813" w:rsidRDefault="00EC1813">
      <w:pPr>
        <w:pStyle w:val="CommentText"/>
      </w:pPr>
      <w:r>
        <w:rPr>
          <w:rStyle w:val="CommentReference"/>
        </w:rPr>
        <w:annotationRef/>
      </w:r>
      <w:r>
        <w:t>Maybe this is still too obvious</w:t>
      </w:r>
    </w:p>
  </w:comment>
  <w:comment w:id="319" w:author="Reinstein, David" w:date="2019-09-30T00:04:00Z" w:initials="RD">
    <w:p w14:paraId="589F69FF" w14:textId="153932EE" w:rsidR="003358AA" w:rsidRDefault="003358AA">
      <w:pPr>
        <w:pStyle w:val="CommentText"/>
      </w:pPr>
      <w:r>
        <w:rPr>
          <w:rStyle w:val="CommentReference"/>
        </w:rPr>
        <w:annotationRef/>
      </w:r>
      <w:r>
        <w:t>I thought this sentence could be cut … it seemed obvious.</w:t>
      </w:r>
    </w:p>
  </w:comment>
  <w:comment w:id="318" w:author="Reinstein, David" w:date="2019-09-30T00:09:00Z" w:initials="RD">
    <w:p w14:paraId="4F3649AF" w14:textId="4DF767F7" w:rsidR="009C447D" w:rsidRDefault="009C447D">
      <w:pPr>
        <w:pStyle w:val="CommentText"/>
      </w:pPr>
      <w:r>
        <w:rPr>
          <w:rStyle w:val="CommentReference"/>
        </w:rPr>
        <w:annotationRef/>
      </w:r>
      <w:r>
        <w:t>This kind of repeats the discussion in the previous section</w:t>
      </w:r>
    </w:p>
  </w:comment>
  <w:comment w:id="347" w:author="Reinstein, David" w:date="2019-09-30T00:15:00Z" w:initials="RD">
    <w:p w14:paraId="5505F5E9" w14:textId="60B7DF68" w:rsidR="008331F5" w:rsidRDefault="008331F5">
      <w:pPr>
        <w:pStyle w:val="CommentText"/>
      </w:pPr>
      <w:r>
        <w:rPr>
          <w:rStyle w:val="CommentReference"/>
        </w:rPr>
        <w:annotationRef/>
      </w:r>
    </w:p>
  </w:comment>
  <w:comment w:id="348" w:author="Reinstein, David" w:date="2019-09-30T00:15:00Z" w:initials="RD">
    <w:p w14:paraId="56655D2E" w14:textId="3C1C8D6C" w:rsidR="008331F5" w:rsidRDefault="008331F5">
      <w:pPr>
        <w:pStyle w:val="CommentText"/>
      </w:pPr>
      <w:r>
        <w:rPr>
          <w:rStyle w:val="CommentReference"/>
        </w:rPr>
        <w:annotationRef/>
      </w:r>
      <w:r>
        <w:t>To me the “extending their reasoning” sentence seems redundant. We already said this several times..</w:t>
      </w:r>
    </w:p>
  </w:comment>
  <w:comment w:id="407" w:author="Robin Bergh" w:date="2019-09-28T17:56:00Z" w:initials="RB">
    <w:p w14:paraId="204B05BE" w14:textId="3DF792D7" w:rsidR="00F169EE" w:rsidRDefault="00F169EE">
      <w:pPr>
        <w:pStyle w:val="CommentText"/>
      </w:pPr>
      <w:r>
        <w:rPr>
          <w:rStyle w:val="CommentReference"/>
        </w:rPr>
        <w:annotationRef/>
      </w:r>
      <w:r w:rsidRPr="005B0B78">
        <w:rPr>
          <w:highlight w:val="yellow"/>
        </w:rPr>
        <w:t>I couldn’t find anything on inclusion in the pre-reg (only exclusion based on the comprehension check). Can you add something brief here David?</w:t>
      </w:r>
    </w:p>
  </w:comment>
  <w:comment w:id="423" w:author="Robin Bergh" w:date="2019-09-28T17:56:00Z" w:initials="RB">
    <w:p w14:paraId="3950A141" w14:textId="7258BE47" w:rsidR="00F169EE" w:rsidRDefault="00F169EE">
      <w:pPr>
        <w:pStyle w:val="CommentText"/>
      </w:pPr>
      <w:r>
        <w:rPr>
          <w:rStyle w:val="CommentReference"/>
        </w:rPr>
        <w:annotationRef/>
      </w:r>
      <w:r w:rsidRPr="005B0B78">
        <w:rPr>
          <w:highlight w:val="yellow"/>
        </w:rPr>
        <w:t>Can you add a link to the pre-reg David?</w:t>
      </w:r>
    </w:p>
  </w:comment>
  <w:comment w:id="451" w:author="Reinstein, David" w:date="2019-09-29T23:10:00Z" w:initials="RD">
    <w:p w14:paraId="58E45CBC" w14:textId="67D86F2C" w:rsidR="00BD3C6F" w:rsidRDefault="00BD3C6F">
      <w:pPr>
        <w:pStyle w:val="CommentText"/>
      </w:pPr>
      <w:r>
        <w:rPr>
          <w:rStyle w:val="CommentReference"/>
        </w:rPr>
        <w:annotationRef/>
      </w:r>
      <w:r>
        <w:t>I don’t think you have done it for the ‘most attentive’ yet, have you?</w:t>
      </w:r>
    </w:p>
  </w:comment>
  <w:comment w:id="494" w:author="Reinstein, David" w:date="2019-09-30T00:28:00Z" w:initials="RD">
    <w:p w14:paraId="0A4F3768" w14:textId="0AE2D4B1" w:rsidR="00A25EAB" w:rsidRDefault="00A25EAB">
      <w:pPr>
        <w:pStyle w:val="CommentText"/>
      </w:pPr>
      <w:r>
        <w:rPr>
          <w:rStyle w:val="CommentReference"/>
        </w:rPr>
        <w:annotationRef/>
      </w:r>
      <w:r>
        <w:t>How does this help rule it out?</w:t>
      </w:r>
    </w:p>
  </w:comment>
  <w:comment w:id="497" w:author="Reinstein, David" w:date="2019-09-28T17:56:00Z" w:initials="RD">
    <w:p w14:paraId="5A66D5D8" w14:textId="124EE96A" w:rsidR="00F169EE" w:rsidRDefault="00F169EE">
      <w:pPr>
        <w:pStyle w:val="CommentText"/>
      </w:pPr>
      <w:r>
        <w:rPr>
          <w:rStyle w:val="CommentReference"/>
        </w:rPr>
        <w:annotationRef/>
      </w:r>
      <w:r>
        <w:t xml:space="preserve">We did ask them this in the last one … simultaneously with ‘which charity’ but ‘amount’ was asked on the next screen. So what is meant by ‘except the last one’? </w:t>
      </w:r>
    </w:p>
  </w:comment>
  <w:comment w:id="498" w:author="Robin Bergh" w:date="2019-09-28T17:56:00Z" w:initials="RB">
    <w:p w14:paraId="30A4E6AF" w14:textId="7E1F75BD" w:rsidR="00F169EE" w:rsidRDefault="00F169EE">
      <w:pPr>
        <w:pStyle w:val="CommentText"/>
      </w:pPr>
      <w:r>
        <w:rPr>
          <w:rStyle w:val="CommentReference"/>
        </w:rPr>
        <w:annotationRef/>
      </w:r>
      <w:r>
        <w:t>We asked them to pick a charity in study 6, but in the other studies they were first asked if they were willing to donate (Yes/no). There is more info on what we did in study 6 in the next paragraph. Let me know if you think that works</w:t>
      </w:r>
      <w:r>
        <w:rPr>
          <w:rFonts w:ascii="Times New Roman" w:eastAsia="Times New Roman" w:hAnsi="Times New Roman" w:cs="Times New Roman"/>
          <w:vanish/>
          <w:sz w:val="24"/>
          <w:szCs w:val="24"/>
        </w:rPr>
        <w:cr/>
        <w:t xml:space="preserve"> discuss it here.here) I wouldn' here) I wouldn'allerses for ects (see introduction). fectiveness, but as described in the intr</w:t>
      </w:r>
    </w:p>
  </w:comment>
  <w:comment w:id="499" w:author="Robin Bergh" w:date="2019-09-28T17:56:00Z" w:initials="RB">
    <w:p w14:paraId="6D272656" w14:textId="63959649" w:rsidR="00F169EE" w:rsidRDefault="00F169EE">
      <w:pPr>
        <w:pStyle w:val="CommentText"/>
      </w:pPr>
      <w:r>
        <w:rPr>
          <w:rStyle w:val="CommentReference"/>
        </w:rPr>
        <w:annotationRef/>
      </w:r>
      <w:r>
        <w:t>Note for myself: Remember to add this!</w:t>
      </w:r>
    </w:p>
  </w:comment>
  <w:comment w:id="500" w:author="Reinstein, David" w:date="2019-09-28T17:56:00Z" w:initials="RD">
    <w:p w14:paraId="2D813224" w14:textId="78F40549" w:rsidR="00F169EE" w:rsidRDefault="00F169EE">
      <w:pPr>
        <w:pStyle w:val="CommentText"/>
      </w:pPr>
      <w:r>
        <w:rPr>
          <w:rStyle w:val="CommentReference"/>
        </w:rPr>
        <w:annotationRef/>
      </w:r>
      <w:r>
        <w:t xml:space="preserve">I’d like to report confidence intervals on these differences, if it were feasible, to truly make the case that we have evidence that ‘there is very little difference between these’. </w:t>
      </w:r>
    </w:p>
  </w:comment>
  <w:comment w:id="501" w:author="Robin Bergh" w:date="2019-09-28T17:56:00Z" w:initials="RB">
    <w:p w14:paraId="17F4DD75" w14:textId="4836D371" w:rsidR="00F169EE" w:rsidRDefault="00F169EE">
      <w:pPr>
        <w:pStyle w:val="CommentText"/>
      </w:pPr>
      <w:r>
        <w:rPr>
          <w:rStyle w:val="CommentReference"/>
        </w:rPr>
        <w:annotationRef/>
      </w:r>
      <w:r>
        <w:t>I’m happy for you to have a look at that, but since it’s not within the scope of this paper I’ll send you that later (can also share other null finding studies on the order effects in particular)</w:t>
      </w:r>
    </w:p>
  </w:comment>
  <w:comment w:id="504" w:author="Robin Bergh" w:date="2019-09-28T17:56:00Z" w:initials="RB">
    <w:p w14:paraId="21E7A99D" w14:textId="6D1BF30A" w:rsidR="00F169EE" w:rsidRDefault="00F169EE">
      <w:pPr>
        <w:pStyle w:val="CommentText"/>
      </w:pPr>
      <w:r>
        <w:rPr>
          <w:rStyle w:val="CommentReference"/>
        </w:rPr>
        <w:annotationRef/>
      </w:r>
      <w:r w:rsidRPr="00141260">
        <w:rPr>
          <w:highlight w:val="yellow"/>
        </w:rPr>
        <w:t>Can you add this to the supplement David? If you don’t have time, I’ll just remove the reference there and hope they don’t want more info on the other parts…</w:t>
      </w:r>
    </w:p>
  </w:comment>
  <w:comment w:id="505" w:author="Reinstein, David" w:date="2019-09-30T00:29:00Z" w:initials="RD">
    <w:p w14:paraId="295D4F8D" w14:textId="697407E5" w:rsidR="00AF1157" w:rsidRDefault="00AF1157">
      <w:pPr>
        <w:pStyle w:val="CommentText"/>
      </w:pPr>
      <w:r>
        <w:rPr>
          <w:rStyle w:val="CommentReference"/>
        </w:rPr>
        <w:annotationRef/>
      </w:r>
      <w:r>
        <w:t>The entire survey? I can link it or paste in a word doc but it’s like 50 questions.</w:t>
      </w:r>
    </w:p>
  </w:comment>
  <w:comment w:id="506" w:author="Reinstein, David" w:date="2019-09-30T00:29:00Z" w:initials="RD">
    <w:p w14:paraId="4F1FFA6B" w14:textId="18D6AA86" w:rsidR="00AF1157" w:rsidRDefault="00AF1157">
      <w:pPr>
        <w:pStyle w:val="CommentText"/>
      </w:pPr>
      <w:r>
        <w:rPr>
          <w:rStyle w:val="CommentReference"/>
        </w:rPr>
        <w:annotationRef/>
      </w:r>
    </w:p>
  </w:comment>
  <w:comment w:id="508" w:author="Reinstein, David" w:date="2019-09-28T17:56:00Z" w:initials="RD">
    <w:p w14:paraId="64155A95" w14:textId="2EB774F0" w:rsidR="00F169EE" w:rsidRDefault="00F169EE">
      <w:pPr>
        <w:pStyle w:val="CommentText"/>
      </w:pPr>
      <w:r>
        <w:rPr>
          <w:rStyle w:val="CommentReference"/>
        </w:rPr>
        <w:annotationRef/>
      </w:r>
      <w:r>
        <w:t>NOT in study 6 either!!</w:t>
      </w:r>
    </w:p>
  </w:comment>
  <w:comment w:id="509" w:author="Robin Bergh" w:date="2019-09-28T17:56:00Z" w:initials="RB">
    <w:p w14:paraId="6FD10FB9" w14:textId="33F0AA67" w:rsidR="00F169EE" w:rsidRDefault="00F169EE">
      <w:pPr>
        <w:pStyle w:val="CommentText"/>
      </w:pPr>
      <w:r>
        <w:rPr>
          <w:rStyle w:val="CommentReference"/>
        </w:rPr>
        <w:annotationRef/>
      </w:r>
      <w:r>
        <w:t>Good that you noticed!</w:t>
      </w:r>
    </w:p>
  </w:comment>
  <w:comment w:id="510" w:author="Reinstein, David" w:date="2019-09-28T17:56:00Z" w:initials="RD">
    <w:p w14:paraId="5DA58691" w14:textId="392AD3D8" w:rsidR="00F169EE" w:rsidRDefault="00F169EE">
      <w:pPr>
        <w:pStyle w:val="CommentText"/>
      </w:pPr>
      <w:r>
        <w:rPr>
          <w:rStyle w:val="CommentReference"/>
        </w:rPr>
        <w:annotationRef/>
      </w:r>
      <w:r>
        <w:t>Don’t we mean +/- 0.5?</w:t>
      </w:r>
    </w:p>
  </w:comment>
  <w:comment w:id="511" w:author="Robin Bergh" w:date="2019-09-28T17:56:00Z" w:initials="RB">
    <w:p w14:paraId="32C60184" w14:textId="1A1F57E9" w:rsidR="00F169EE" w:rsidRDefault="00F169EE">
      <w:pPr>
        <w:pStyle w:val="CommentText"/>
      </w:pPr>
      <w:r>
        <w:rPr>
          <w:rStyle w:val="CommentReference"/>
        </w:rPr>
        <w:annotationRef/>
      </w:r>
      <w:r>
        <w:t>Yes, good you noticed</w:t>
      </w:r>
    </w:p>
  </w:comment>
  <w:comment w:id="512" w:author="Reinstein, David" w:date="2019-09-28T17:56:00Z" w:initials="RD">
    <w:p w14:paraId="7235073B" w14:textId="55FB97DC" w:rsidR="00F169EE" w:rsidRDefault="00F169EE">
      <w:pPr>
        <w:pStyle w:val="CommentText"/>
      </w:pPr>
      <w:r>
        <w:rPr>
          <w:rStyle w:val="CommentReference"/>
        </w:rPr>
        <w:annotationRef/>
      </w:r>
      <w:r>
        <w:t xml:space="preserve">Not sure p=0.17 is considered borderline. </w:t>
      </w:r>
    </w:p>
  </w:comment>
  <w:comment w:id="513" w:author="Robin Bergh" w:date="2019-09-28T17:56:00Z" w:initials="RB">
    <w:p w14:paraId="5B0072EC" w14:textId="32688A80" w:rsidR="00F169EE" w:rsidRDefault="00F169EE">
      <w:pPr>
        <w:pStyle w:val="CommentText"/>
      </w:pPr>
      <w:r>
        <w:rPr>
          <w:rStyle w:val="CommentReference"/>
        </w:rPr>
        <w:annotationRef/>
      </w:r>
      <w:r>
        <w:t>Again, good that you noticed – forgot to update after I added the new experiment (p value was .058 before, that’s what borderline was referring to)</w:t>
      </w:r>
    </w:p>
  </w:comment>
  <w:comment w:id="514" w:author="Reinstein, David" w:date="2019-09-29T21:20:00Z" w:initials="RD">
    <w:p w14:paraId="0855F996" w14:textId="2C6AD460" w:rsidR="00F169EE" w:rsidRDefault="00F169EE">
      <w:pPr>
        <w:pStyle w:val="CommentText"/>
      </w:pPr>
      <w:r>
        <w:rPr>
          <w:rStyle w:val="CommentReference"/>
        </w:rPr>
        <w:annotationRef/>
      </w:r>
      <w:r>
        <w:t>Cool. What shall we change the text to then?</w:t>
      </w:r>
    </w:p>
  </w:comment>
  <w:comment w:id="516" w:author="Reinstein, David" w:date="2019-09-28T17:56:00Z" w:initials="RD">
    <w:p w14:paraId="4E03A5F9" w14:textId="2E60E809" w:rsidR="00F169EE" w:rsidRDefault="00F169EE">
      <w:pPr>
        <w:pStyle w:val="CommentText"/>
      </w:pPr>
      <w:r>
        <w:rPr>
          <w:rStyle w:val="CommentReference"/>
        </w:rPr>
        <w:annotationRef/>
      </w:r>
      <w:r>
        <w:t>Can you explain to me which alternative hypothesis this Bayes Factor is calculated against?</w:t>
      </w:r>
    </w:p>
  </w:comment>
  <w:comment w:id="517" w:author="Robin Bergh" w:date="2019-09-28T17:56:00Z" w:initials="RB">
    <w:p w14:paraId="6BAFF6BE" w14:textId="2B94E3CC" w:rsidR="00F169EE" w:rsidRDefault="00F169EE">
      <w:pPr>
        <w:pStyle w:val="CommentText"/>
      </w:pPr>
      <w:r>
        <w:rPr>
          <w:rStyle w:val="CommentReference"/>
        </w:rPr>
        <w:annotationRef/>
      </w:r>
      <w:r>
        <w:t>Hopefully this is sorted out now, we can discuss the broader questions about the Bayesian analyses later</w:t>
      </w:r>
    </w:p>
  </w:comment>
  <w:comment w:id="518" w:author="Reinstein, David" w:date="2019-09-29T21:21:00Z" w:initials="RD">
    <w:p w14:paraId="621BC1A9" w14:textId="46CAF36C" w:rsidR="00F169EE" w:rsidRDefault="00F169EE">
      <w:pPr>
        <w:pStyle w:val="CommentText"/>
      </w:pPr>
      <w:r>
        <w:rPr>
          <w:rStyle w:val="CommentReference"/>
        </w:rPr>
        <w:annotationRef/>
      </w:r>
      <w:r>
        <w:t>Agreed. We can circle back to this later when I want to do more meta-analysis for future papers/project on this topic.</w:t>
      </w:r>
    </w:p>
  </w:comment>
  <w:comment w:id="520" w:author="Reinstein, David" w:date="2019-09-28T17:56:00Z" w:initials="RD">
    <w:p w14:paraId="6A27AB91" w14:textId="6A7B25D4" w:rsidR="00F169EE" w:rsidRDefault="00F169EE">
      <w:pPr>
        <w:pStyle w:val="CommentText"/>
      </w:pPr>
      <w:r>
        <w:rPr>
          <w:rStyle w:val="CommentReference"/>
        </w:rPr>
        <w:annotationRef/>
      </w:r>
      <w:r>
        <w:t>Typo in lower righ : ‘effictiveness’</w:t>
      </w:r>
    </w:p>
  </w:comment>
  <w:comment w:id="521" w:author="Robin Bergh" w:date="2019-09-28T17:56:00Z" w:initials="RB">
    <w:p w14:paraId="4E960228" w14:textId="30A39CE6" w:rsidR="00F169EE" w:rsidRDefault="00F169EE">
      <w:pPr>
        <w:pStyle w:val="CommentText"/>
      </w:pPr>
      <w:r>
        <w:rPr>
          <w:rStyle w:val="CommentReference"/>
        </w:rPr>
        <w:annotationRef/>
      </w:r>
      <w:r>
        <w:t>Good that you noticed, updated now</w:t>
      </w:r>
    </w:p>
  </w:comment>
  <w:comment w:id="526" w:author="Reinstein, David" w:date="2019-09-28T17:56:00Z" w:initials="RD">
    <w:p w14:paraId="61A7088B" w14:textId="692806DE" w:rsidR="00F169EE" w:rsidRDefault="00F169EE">
      <w:pPr>
        <w:pStyle w:val="CommentText"/>
      </w:pPr>
      <w:r>
        <w:rPr>
          <w:rStyle w:val="CommentReference"/>
        </w:rPr>
        <w:annotationRef/>
      </w:r>
      <w:r>
        <w:t xml:space="preserve">I’d really like to see something similar for ‘share donating’ (i.e., donation incidence, here and/or in the regression tables below (the latter would take up  much less space) . Otherwise maybe it’s difficult to interpret the size of the (non)effects and CI’s? Would this be easy to do? </w:t>
      </w:r>
    </w:p>
  </w:comment>
  <w:comment w:id="527" w:author="Robin Bergh" w:date="2019-09-28T17:56:00Z" w:initials="RB">
    <w:p w14:paraId="0FC6E379" w14:textId="2AE13175" w:rsidR="00F169EE" w:rsidRDefault="00F169EE">
      <w:pPr>
        <w:pStyle w:val="CommentText"/>
      </w:pPr>
      <w:r>
        <w:rPr>
          <w:rStyle w:val="CommentReference"/>
        </w:rPr>
        <w:annotationRef/>
      </w:r>
      <w:r>
        <w:t>Are you referring to adding parameter estimates/regression coefficients for the effects on all donations (incl 0s)? I started adding that for table 1, but it’s hard in the studies with 3 efficiency conditions because then we’ll have two coefficents, but only one F value. So I think that would be confusing, and it also means that the regression results are not perfectly matched to the ANOVAs</w:t>
      </w:r>
    </w:p>
  </w:comment>
  <w:comment w:id="528" w:author="Reinstein, David" w:date="2019-09-29T12:21:00Z" w:initials="RD">
    <w:p w14:paraId="30176EF4" w14:textId="685F824D" w:rsidR="00F169EE" w:rsidRDefault="00F169EE">
      <w:pPr>
        <w:pStyle w:val="CommentText"/>
      </w:pPr>
      <w:r>
        <w:rPr>
          <w:rStyle w:val="CommentReference"/>
        </w:rPr>
        <w:annotationRef/>
      </w:r>
      <w:r>
        <w:t>I just meant a bar chart for donation incidence rather than amounts. That’s the sort of ‘required summary statistic’ you need to put somewhere (in economics papers, anyways), and it gives you a sense of whether the impact on propensity to donate is of a meaningful size. I’ve put rates of donation by study (but not by treatment , not yet anyways) in the supplemental materials.</w:t>
      </w:r>
    </w:p>
  </w:comment>
  <w:comment w:id="530" w:author="Reinstein, David" w:date="2019-09-28T17:56:00Z" w:initials="RD">
    <w:p w14:paraId="4166F109" w14:textId="7AF2F68E" w:rsidR="00F169EE" w:rsidRDefault="00F169EE">
      <w:pPr>
        <w:pStyle w:val="CommentText"/>
      </w:pPr>
      <w:r>
        <w:rPr>
          <w:rStyle w:val="CommentReference"/>
        </w:rPr>
        <w:annotationRef/>
      </w:r>
      <w:r>
        <w:t xml:space="preserve">OK, this means I have to do it now </w:t>
      </w:r>
      <w:r>
        <w:sym w:font="Wingdings" w:char="F04A"/>
      </w:r>
      <w:r>
        <w:t>. Otherwise we can state “Future work should apply (and pre-registers) a bounding approach.”</w:t>
      </w:r>
    </w:p>
  </w:comment>
  <w:comment w:id="531" w:author="Robin Bergh" w:date="2019-09-28T17:56:00Z" w:initials="RB">
    <w:p w14:paraId="06EEC0CE" w14:textId="7BA837F4" w:rsidR="00F169EE" w:rsidRDefault="00F169EE">
      <w:pPr>
        <w:pStyle w:val="CommentText"/>
      </w:pPr>
      <w:r>
        <w:rPr>
          <w:rStyle w:val="CommentReference"/>
        </w:rPr>
        <w:annotationRef/>
      </w:r>
      <w:r>
        <w:t>I think the text from the footnote could be in supplement when you introduce the Lee bounds, no?</w:t>
      </w:r>
    </w:p>
  </w:comment>
  <w:comment w:id="542" w:author="Reinstein, David" w:date="2019-09-28T17:56:00Z" w:initials="RD">
    <w:p w14:paraId="72FCD590" w14:textId="13817BAF" w:rsidR="00F169EE" w:rsidRDefault="00F169EE">
      <w:pPr>
        <w:pStyle w:val="CommentText"/>
      </w:pPr>
      <w:r>
        <w:rPr>
          <w:rStyle w:val="CommentReference"/>
        </w:rPr>
        <w:annotationRef/>
      </w:r>
      <w:r>
        <w:t>I’m not sure what this means.</w:t>
      </w:r>
    </w:p>
  </w:comment>
  <w:comment w:id="543" w:author="Robin Bergh" w:date="2019-09-28T17:56:00Z" w:initials="RB">
    <w:p w14:paraId="342AABA5" w14:textId="7A5E6347" w:rsidR="00F169EE" w:rsidRDefault="00F169EE">
      <w:pPr>
        <w:pStyle w:val="CommentText"/>
      </w:pPr>
      <w:r>
        <w:rPr>
          <w:rStyle w:val="CommentReference"/>
        </w:rPr>
        <w:annotationRef/>
      </w:r>
      <w:r>
        <w:t>If it’s unclear I think we can just give the argument about meta-analyses (don’t know if/how that would work with Lee bounds)</w:t>
      </w:r>
    </w:p>
  </w:comment>
  <w:comment w:id="547" w:author="Reinstein, David" w:date="2019-09-28T17:56:00Z" w:initials="RD">
    <w:p w14:paraId="45E877E4" w14:textId="5C01E09A" w:rsidR="00F169EE" w:rsidRDefault="00F169EE">
      <w:pPr>
        <w:pStyle w:val="CommentText"/>
      </w:pPr>
      <w:r>
        <w:rPr>
          <w:rStyle w:val="CommentReference"/>
        </w:rPr>
        <w:annotationRef/>
      </w:r>
      <w:r>
        <w:t>But significant at 0.10 level in meta-analysis for incidence? (negative0</w:t>
      </w:r>
    </w:p>
  </w:comment>
  <w:comment w:id="545" w:author="Robin Bergh" w:date="2019-09-28T17:56:00Z" w:initials="RB">
    <w:p w14:paraId="4C620D55" w14:textId="339226A5" w:rsidR="00F169EE" w:rsidRDefault="00F169EE">
      <w:pPr>
        <w:pStyle w:val="CommentText"/>
      </w:pPr>
      <w:r>
        <w:rPr>
          <w:rStyle w:val="CommentReference"/>
        </w:rPr>
        <w:annotationRef/>
      </w:r>
      <w:r>
        <w:t>Yes, but I’d be hesitant to interpret meta-analytic effect with p = .10, especially since it’s in the “wrong” (unanticipated) direction.</w:t>
      </w:r>
    </w:p>
  </w:comment>
  <w:comment w:id="546" w:author="Reinstein, David" w:date="2019-09-29T21:23:00Z" w:initials="RD">
    <w:p w14:paraId="32FABC66" w14:textId="39787DA7" w:rsidR="00F169EE" w:rsidRDefault="00F169EE">
      <w:pPr>
        <w:pStyle w:val="CommentText"/>
      </w:pPr>
      <w:r>
        <w:rPr>
          <w:rStyle w:val="CommentReference"/>
        </w:rPr>
        <w:annotationRef/>
      </w:r>
      <w:r>
        <w:t>Fair enough.  But I’m not sure we had a hypothesis on this one.</w:t>
      </w:r>
    </w:p>
  </w:comment>
  <w:comment w:id="551" w:author="Reinstein, David" w:date="2019-09-28T17:56:00Z" w:initials="RD">
    <w:p w14:paraId="33EECAB5" w14:textId="69A784BE" w:rsidR="00F169EE" w:rsidRDefault="00F169EE">
      <w:pPr>
        <w:pStyle w:val="CommentText"/>
      </w:pPr>
      <w:r>
        <w:rPr>
          <w:rStyle w:val="CommentReference"/>
        </w:rPr>
        <w:annotationRef/>
      </w:r>
      <w:r>
        <w:t>I don’t think ‘trends’ is the right word. Maybe ‘effects’?</w:t>
      </w:r>
    </w:p>
  </w:comment>
  <w:comment w:id="550" w:author="Robin Bergh" w:date="2019-09-28T17:56:00Z" w:initials="RB">
    <w:p w14:paraId="5F8A226E" w14:textId="53B55CC5" w:rsidR="00F169EE" w:rsidRDefault="00F169EE">
      <w:pPr>
        <w:pStyle w:val="CommentText"/>
      </w:pPr>
      <w:r>
        <w:rPr>
          <w:rStyle w:val="CommentReference"/>
        </w:rPr>
        <w:annotationRef/>
      </w:r>
      <w:r>
        <w:t>Ok. Wrote trends to indicate that they’re not significant</w:t>
      </w:r>
    </w:p>
  </w:comment>
  <w:comment w:id="563" w:author="Reinstein, David" w:date="2019-09-28T17:56:00Z" w:initials="RD">
    <w:p w14:paraId="626724D3" w14:textId="43A4A16F" w:rsidR="00F169EE" w:rsidRDefault="00F169EE">
      <w:pPr>
        <w:pStyle w:val="CommentText"/>
      </w:pPr>
      <w:r>
        <w:rPr>
          <w:rStyle w:val="CommentReference"/>
        </w:rPr>
        <w:annotationRef/>
      </w:r>
      <w:r>
        <w:t>I assume these are unstandardized? I’m trying to compare them with the coefficients for those who passed the comprehension checks.</w:t>
      </w:r>
    </w:p>
  </w:comment>
  <w:comment w:id="564" w:author="Robin Bergh" w:date="2019-09-28T17:56:00Z" w:initials="RB">
    <w:p w14:paraId="36A9B837" w14:textId="0F488BC8" w:rsidR="00F169EE" w:rsidRDefault="00F169EE">
      <w:pPr>
        <w:pStyle w:val="CommentText"/>
      </w:pPr>
      <w:r>
        <w:rPr>
          <w:rStyle w:val="CommentReference"/>
        </w:rPr>
        <w:annotationRef/>
      </w:r>
      <w:r>
        <w:t>Yes, the regression coefficents are unstandardized</w:t>
      </w:r>
    </w:p>
  </w:comment>
  <w:comment w:id="568" w:author="Reinstein, David" w:date="2019-09-28T17:56:00Z" w:initials="RD">
    <w:p w14:paraId="540E3E5A" w14:textId="2E1D426B" w:rsidR="00F169EE" w:rsidRDefault="00F169EE">
      <w:pPr>
        <w:pStyle w:val="CommentText"/>
      </w:pPr>
      <w:r>
        <w:rPr>
          <w:rStyle w:val="CommentReference"/>
        </w:rPr>
        <w:annotationRef/>
      </w:r>
      <w:r>
        <w:t>What does r_pb,mean indicate? A correlation coefficient? An effect size as a share of the mean donation?</w:t>
      </w:r>
    </w:p>
  </w:comment>
  <w:comment w:id="569" w:author="Robin Bergh" w:date="2019-09-28T17:56:00Z" w:initials="RB">
    <w:p w14:paraId="7454288C" w14:textId="4D489F77" w:rsidR="00F169EE" w:rsidRDefault="00F169EE">
      <w:pPr>
        <w:pStyle w:val="CommentText"/>
      </w:pPr>
      <w:r>
        <w:rPr>
          <w:rStyle w:val="CommentReference"/>
        </w:rPr>
        <w:annotationRef/>
      </w:r>
      <w:r>
        <w:t>R pb stands to point-biserial correlation, which is a special case of pearson r when one variable is dichotomous and the other continuous. Psych readers could be expected to be familiar with this (or they can look it up J)</w:t>
      </w:r>
    </w:p>
  </w:comment>
  <w:comment w:id="570" w:author="Reinstein, David" w:date="2019-09-28T17:56:00Z" w:initials="RD">
    <w:p w14:paraId="333A2285" w14:textId="3330CF9B" w:rsidR="00F169EE" w:rsidRDefault="00F169EE">
      <w:pPr>
        <w:pStyle w:val="CommentText"/>
      </w:pPr>
      <w:r>
        <w:rPr>
          <w:rStyle w:val="CommentReference"/>
        </w:rPr>
        <w:annotationRef/>
      </w:r>
      <w:r>
        <w:t>!! Does this p-value and OR suggest that the efficiency information had a negative baseline effect on donation incidence?</w:t>
      </w:r>
    </w:p>
  </w:comment>
  <w:comment w:id="572" w:author="Robin Bergh" w:date="2019-09-28T17:56:00Z" w:initials="RB">
    <w:p w14:paraId="761A7969" w14:textId="4331F04B" w:rsidR="00F169EE" w:rsidRDefault="00F169EE">
      <w:pPr>
        <w:pStyle w:val="CommentText"/>
      </w:pPr>
      <w:r>
        <w:rPr>
          <w:rStyle w:val="CommentReference"/>
        </w:rPr>
        <w:annotationRef/>
      </w:r>
      <w:r>
        <w:t>Yes, if it is a true effect.</w:t>
      </w:r>
    </w:p>
  </w:comment>
  <w:comment w:id="571" w:author="Reinstein, David" w:date="2019-09-29T20:50:00Z" w:initials="RD">
    <w:p w14:paraId="519CE61B" w14:textId="0C85621A" w:rsidR="00F169EE" w:rsidRDefault="00F169EE">
      <w:pPr>
        <w:pStyle w:val="CommentText"/>
      </w:pPr>
      <w:r>
        <w:rPr>
          <w:rStyle w:val="CommentReference"/>
        </w:rPr>
        <w:annotationRef/>
      </w:r>
      <w:r>
        <w:t>OK I guess the p-value is marginal, but my ‘Bayesian’ impression is that the efficiency information seems to be discouraging donation incidence overall.</w:t>
      </w:r>
    </w:p>
  </w:comment>
  <w:comment w:id="573" w:author="Reinstein, David" w:date="2019-09-28T17:56:00Z" w:initials="RD">
    <w:p w14:paraId="5693B0D3" w14:textId="0340A1CA" w:rsidR="00F169EE" w:rsidRDefault="00F169EE">
      <w:pPr>
        <w:pStyle w:val="CommentText"/>
      </w:pPr>
      <w:r>
        <w:rPr>
          <w:rStyle w:val="CommentReference"/>
        </w:rPr>
        <w:annotationRef/>
      </w:r>
      <w:r>
        <w:t>This is perhaps the CoP effect most worth examining with Lee bounds or other bounds</w:t>
      </w:r>
    </w:p>
  </w:comment>
  <w:comment w:id="574" w:author="Robin Bergh" w:date="2019-09-28T17:56:00Z" w:initials="RB">
    <w:p w14:paraId="5F44CE64" w14:textId="40D85E1D" w:rsidR="00F169EE" w:rsidRDefault="00F169EE">
      <w:pPr>
        <w:pStyle w:val="CommentText"/>
      </w:pPr>
      <w:r>
        <w:rPr>
          <w:rStyle w:val="CommentReference"/>
        </w:rPr>
        <w:annotationRef/>
      </w:r>
      <w:r>
        <w:t>Agree (and you’ve also convinced me that the image effect above should be interpreted very cautiously)</w:t>
      </w:r>
    </w:p>
  </w:comment>
  <w:comment w:id="578" w:author="Reinstein, David" w:date="2019-09-28T17:56:00Z" w:initials="RD">
    <w:p w14:paraId="290CE9E2" w14:textId="129DBCE5" w:rsidR="00F169EE" w:rsidRDefault="00F169EE">
      <w:pPr>
        <w:pStyle w:val="CommentText"/>
      </w:pPr>
      <w:r>
        <w:rPr>
          <w:rStyle w:val="CommentReference"/>
        </w:rPr>
        <w:annotationRef/>
      </w:r>
      <w:r>
        <w:t>In other words, no interaction effect, correct?</w:t>
      </w:r>
    </w:p>
  </w:comment>
  <w:comment w:id="579" w:author="Robin Bergh" w:date="2019-09-28T17:56:00Z" w:initials="RB">
    <w:p w14:paraId="22E2057F" w14:textId="779C82F1" w:rsidR="00F169EE" w:rsidRDefault="00F169EE">
      <w:pPr>
        <w:pStyle w:val="CommentText"/>
      </w:pPr>
      <w:r>
        <w:rPr>
          <w:rStyle w:val="CommentReference"/>
        </w:rPr>
        <w:annotationRef/>
      </w:r>
      <w:r>
        <w:t>Yes, correct</w:t>
      </w:r>
    </w:p>
  </w:comment>
  <w:comment w:id="580" w:author="Reinstein, David" w:date="2019-09-28T17:56:00Z" w:initials="RD">
    <w:p w14:paraId="58B9E1A8" w14:textId="28AB5520" w:rsidR="00F169EE" w:rsidRDefault="00F169EE">
      <w:pPr>
        <w:pStyle w:val="CommentText"/>
      </w:pPr>
      <w:r>
        <w:rPr>
          <w:rStyle w:val="CommentReference"/>
        </w:rPr>
        <w:annotationRef/>
      </w:r>
      <w:r>
        <w:t xml:space="preserve">But Parsons </w:t>
      </w:r>
      <w:r w:rsidRPr="00780D5D">
        <w:rPr>
          <w:b/>
          <w:bCs/>
        </w:rPr>
        <w:t>did</w:t>
      </w:r>
      <w:r>
        <w:t xml:space="preserve"> find a positive effect, at least for the group of prior donors, which, in their case, was the focal group. Can we change it to ‘mixed evidence’?</w:t>
      </w:r>
    </w:p>
  </w:comment>
  <w:comment w:id="581" w:author="Robin Bergh" w:date="2019-09-28T17:56:00Z" w:initials="RB">
    <w:p w14:paraId="683CF323" w14:textId="682CF951" w:rsidR="00F169EE" w:rsidRDefault="00F169EE">
      <w:pPr>
        <w:pStyle w:val="CommentText"/>
      </w:pPr>
      <w:r>
        <w:rPr>
          <w:rStyle w:val="CommentReference"/>
        </w:rPr>
        <w:annotationRef/>
      </w:r>
      <w:r>
        <w:t xml:space="preserve">I think the overall effect is the most important, because of potential confounds for previous donors. If we can trim the manuscript elsewhere, I’d add the following. </w:t>
      </w:r>
      <w:bookmarkStart w:id="583" w:name="OLE_LINK14"/>
      <w:bookmarkStart w:id="584" w:name="OLE_LINK15"/>
      <w:r>
        <w:t>“Those studies suggested  that previous donors donated more when they received information about efficiency or effectiveness, but more work is needed to rule out confounds for such effects (see introduction)”.</w:t>
      </w:r>
      <w:bookmarkEnd w:id="583"/>
      <w:bookmarkEnd w:id="584"/>
    </w:p>
  </w:comment>
  <w:comment w:id="582" w:author="Reinstein, David" w:date="2019-09-29T22:47:00Z" w:initials="RD">
    <w:p w14:paraId="343FD82B" w14:textId="6396EF52" w:rsidR="00F169EE" w:rsidRDefault="00F169EE">
      <w:pPr>
        <w:pStyle w:val="CommentText"/>
      </w:pPr>
      <w:r>
        <w:rPr>
          <w:rStyle w:val="CommentReference"/>
        </w:rPr>
        <w:annotationRef/>
      </w:r>
      <w:r>
        <w:t xml:space="preserve">Agreed, although in the Karlan case it was previous </w:t>
      </w:r>
      <w:r w:rsidRPr="00EC1C35">
        <w:rPr>
          <w:b/>
          <w:bCs/>
        </w:rPr>
        <w:t>large</w:t>
      </w:r>
      <w:r>
        <w:t xml:space="preserve"> donors … so maybe “previous (larger) donors donated more”…</w:t>
      </w:r>
    </w:p>
  </w:comment>
  <w:comment w:id="585" w:author="Reinstein, David" w:date="2019-09-28T17:56:00Z" w:initials="RD">
    <w:p w14:paraId="6971FF0D" w14:textId="3F2982BA" w:rsidR="00F169EE" w:rsidRDefault="00F169EE">
      <w:pPr>
        <w:pStyle w:val="CommentText"/>
      </w:pPr>
      <w:r>
        <w:rPr>
          <w:rStyle w:val="CommentReference"/>
        </w:rPr>
        <w:annotationRef/>
      </w:r>
      <w:r>
        <w:t xml:space="preserve">Is it worth mentioning here (or earlier) that the emotional image of the blind girl did seem to move giving away from Guide Dogs and towards river blindness (although the latter effect is far from significant?) </w:t>
      </w:r>
    </w:p>
  </w:comment>
  <w:comment w:id="586" w:author="Robin Bergh" w:date="2019-09-28T17:56:00Z" w:initials="RB">
    <w:p w14:paraId="2F4D9810" w14:textId="0A4DA290" w:rsidR="00F169EE" w:rsidRDefault="00F169EE">
      <w:pPr>
        <w:pStyle w:val="CommentText"/>
      </w:pPr>
      <w:r>
        <w:rPr>
          <w:rStyle w:val="CommentReference"/>
        </w:rPr>
        <w:annotationRef/>
      </w:r>
      <w:r>
        <w:t>I think that should be part of the supplementary analyses for our final experiment, but since it wasn’t hypothesized (or the main focus here) I wouldn’t discuss it here.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85CA7A" w15:done="0"/>
  <w15:commentEx w15:paraId="19E4ACC5" w15:done="0"/>
  <w15:commentEx w15:paraId="5E6699DD" w15:paraIdParent="19E4ACC5" w15:done="0"/>
  <w15:commentEx w15:paraId="60B508B3" w15:done="0"/>
  <w15:commentEx w15:paraId="340CE883" w15:done="0"/>
  <w15:commentEx w15:paraId="1820F7FA" w15:done="0"/>
  <w15:commentEx w15:paraId="2D2A0829" w15:done="0"/>
  <w15:commentEx w15:paraId="10B03023" w15:done="0"/>
  <w15:commentEx w15:paraId="7DE7EBBD" w15:done="0"/>
  <w15:commentEx w15:paraId="589F69FF" w15:done="0"/>
  <w15:commentEx w15:paraId="4F3649AF" w15:done="0"/>
  <w15:commentEx w15:paraId="5505F5E9" w15:done="0"/>
  <w15:commentEx w15:paraId="56655D2E" w15:done="0"/>
  <w15:commentEx w15:paraId="204B05BE" w15:done="0"/>
  <w15:commentEx w15:paraId="3950A141" w15:done="0"/>
  <w15:commentEx w15:paraId="58E45CBC" w15:done="0"/>
  <w15:commentEx w15:paraId="0A4F3768" w15:done="0"/>
  <w15:commentEx w15:paraId="5A66D5D8" w15:done="0"/>
  <w15:commentEx w15:paraId="30A4E6AF" w15:done="0"/>
  <w15:commentEx w15:paraId="6D272656" w15:done="0"/>
  <w15:commentEx w15:paraId="2D813224" w15:done="0"/>
  <w15:commentEx w15:paraId="17F4DD75" w15:done="0"/>
  <w15:commentEx w15:paraId="21E7A99D" w15:done="0"/>
  <w15:commentEx w15:paraId="295D4F8D" w15:paraIdParent="21E7A99D" w15:done="0"/>
  <w15:commentEx w15:paraId="4F1FFA6B" w15:paraIdParent="21E7A99D" w15:done="0"/>
  <w15:commentEx w15:paraId="64155A95" w15:done="0"/>
  <w15:commentEx w15:paraId="6FD10FB9" w15:done="0"/>
  <w15:commentEx w15:paraId="5DA58691" w15:done="0"/>
  <w15:commentEx w15:paraId="32C60184" w15:done="0"/>
  <w15:commentEx w15:paraId="7235073B" w15:done="0"/>
  <w15:commentEx w15:paraId="5B0072EC" w15:done="0"/>
  <w15:commentEx w15:paraId="0855F996" w15:paraIdParent="5B0072EC" w15:done="0"/>
  <w15:commentEx w15:paraId="4E03A5F9" w15:done="0"/>
  <w15:commentEx w15:paraId="6BAFF6BE" w15:done="0"/>
  <w15:commentEx w15:paraId="621BC1A9" w15:paraIdParent="6BAFF6BE" w15:done="0"/>
  <w15:commentEx w15:paraId="6A27AB91" w15:done="0"/>
  <w15:commentEx w15:paraId="4E960228" w15:done="0"/>
  <w15:commentEx w15:paraId="61A7088B" w15:done="0"/>
  <w15:commentEx w15:paraId="0FC6E379" w15:done="0"/>
  <w15:commentEx w15:paraId="30176EF4" w15:paraIdParent="0FC6E379" w15:done="0"/>
  <w15:commentEx w15:paraId="4166F109" w15:done="0"/>
  <w15:commentEx w15:paraId="06EEC0CE" w15:done="0"/>
  <w15:commentEx w15:paraId="72FCD590" w15:done="0"/>
  <w15:commentEx w15:paraId="342AABA5" w15:done="0"/>
  <w15:commentEx w15:paraId="45E877E4" w15:done="0"/>
  <w15:commentEx w15:paraId="4C620D55" w15:done="0"/>
  <w15:commentEx w15:paraId="32FABC66" w15:paraIdParent="4C620D55" w15:done="0"/>
  <w15:commentEx w15:paraId="33EECAB5" w15:done="0"/>
  <w15:commentEx w15:paraId="5F8A226E" w15:done="0"/>
  <w15:commentEx w15:paraId="626724D3" w15:done="0"/>
  <w15:commentEx w15:paraId="36A9B837" w15:done="0"/>
  <w15:commentEx w15:paraId="540E3E5A" w15:done="0"/>
  <w15:commentEx w15:paraId="7454288C" w15:done="0"/>
  <w15:commentEx w15:paraId="333A2285" w15:done="0"/>
  <w15:commentEx w15:paraId="761A7969" w15:done="0"/>
  <w15:commentEx w15:paraId="519CE61B" w15:paraIdParent="761A7969" w15:done="0"/>
  <w15:commentEx w15:paraId="5693B0D3" w15:done="0"/>
  <w15:commentEx w15:paraId="5F44CE64" w15:done="0"/>
  <w15:commentEx w15:paraId="290CE9E2" w15:done="0"/>
  <w15:commentEx w15:paraId="22E2057F" w15:done="0"/>
  <w15:commentEx w15:paraId="58B9E1A8" w15:done="0"/>
  <w15:commentEx w15:paraId="683CF323" w15:done="0"/>
  <w15:commentEx w15:paraId="343FD82B" w15:paraIdParent="683CF323" w15:done="0"/>
  <w15:commentEx w15:paraId="6971FF0D" w15:done="0"/>
  <w15:commentEx w15:paraId="2F4D981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355E2E" w14:textId="77777777" w:rsidR="009B2A75" w:rsidRDefault="009B2A75">
      <w:pPr>
        <w:spacing w:after="0" w:line="240" w:lineRule="auto"/>
      </w:pPr>
      <w:r>
        <w:separator/>
      </w:r>
    </w:p>
  </w:endnote>
  <w:endnote w:type="continuationSeparator" w:id="0">
    <w:p w14:paraId="29A6062D" w14:textId="77777777" w:rsidR="009B2A75" w:rsidRDefault="009B2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8D60A" w14:textId="77777777" w:rsidR="00F169EE" w:rsidRDefault="00F169EE">
    <w:pPr>
      <w:pBdr>
        <w:top w:val="nil"/>
        <w:left w:val="nil"/>
        <w:bottom w:val="nil"/>
        <w:right w:val="nil"/>
        <w:between w:val="nil"/>
      </w:pBdr>
      <w:tabs>
        <w:tab w:val="center" w:pos="4703"/>
        <w:tab w:val="right" w:pos="9406"/>
      </w:tabs>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AF1157">
      <w:rPr>
        <w:rFonts w:ascii="Times New Roman" w:eastAsia="Times New Roman" w:hAnsi="Times New Roman" w:cs="Times New Roman"/>
        <w:noProof/>
        <w:color w:val="000000"/>
      </w:rPr>
      <w:t>14</w:t>
    </w:r>
    <w:r>
      <w:rPr>
        <w:rFonts w:ascii="Times New Roman" w:eastAsia="Times New Roman" w:hAnsi="Times New Roman" w:cs="Times New Roman"/>
        <w:color w:val="000000"/>
      </w:rPr>
      <w:fldChar w:fldCharType="end"/>
    </w:r>
  </w:p>
  <w:p w14:paraId="0B781680" w14:textId="77777777" w:rsidR="00F169EE" w:rsidRDefault="00F169EE">
    <w:pPr>
      <w:pBdr>
        <w:top w:val="nil"/>
        <w:left w:val="nil"/>
        <w:bottom w:val="nil"/>
        <w:right w:val="nil"/>
        <w:between w:val="nil"/>
      </w:pBdr>
      <w:tabs>
        <w:tab w:val="center" w:pos="4703"/>
        <w:tab w:val="right" w:pos="9406"/>
      </w:tabs>
      <w:spacing w:after="0" w:line="240" w:lineRule="auto"/>
      <w:rPr>
        <w:color w:val="000000"/>
      </w:rPr>
    </w:pPr>
  </w:p>
  <w:p w14:paraId="1903F050" w14:textId="77777777" w:rsidR="00F169EE" w:rsidRDefault="00F169EE">
    <w:pPr>
      <w:pBdr>
        <w:top w:val="nil"/>
        <w:left w:val="nil"/>
        <w:bottom w:val="nil"/>
        <w:right w:val="nil"/>
        <w:between w:val="nil"/>
      </w:pBdr>
      <w:tabs>
        <w:tab w:val="center" w:pos="4703"/>
        <w:tab w:val="right" w:pos="9406"/>
      </w:tabs>
      <w:spacing w:after="0" w:line="240" w:lineRule="auto"/>
      <w:rPr>
        <w:color w:val="00000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F4D621" w14:textId="77777777" w:rsidR="009B2A75" w:rsidRDefault="009B2A75">
      <w:pPr>
        <w:spacing w:after="0" w:line="240" w:lineRule="auto"/>
      </w:pPr>
      <w:r>
        <w:separator/>
      </w:r>
    </w:p>
  </w:footnote>
  <w:footnote w:type="continuationSeparator" w:id="0">
    <w:p w14:paraId="104C4A4F" w14:textId="77777777" w:rsidR="009B2A75" w:rsidRDefault="009B2A75">
      <w:pPr>
        <w:spacing w:after="0" w:line="240" w:lineRule="auto"/>
      </w:pPr>
      <w:r>
        <w:continuationSeparator/>
      </w:r>
    </w:p>
  </w:footnote>
  <w:footnote w:id="1">
    <w:p w14:paraId="216ECEC5" w14:textId="4C1408CC" w:rsidR="00C402E0" w:rsidRPr="00A25EAB" w:rsidRDefault="00C402E0">
      <w:pPr>
        <w:pStyle w:val="FootnoteText"/>
        <w:rPr>
          <w:sz w:val="18"/>
          <w:szCs w:val="18"/>
          <w:lang w:val="en-GB"/>
          <w:rPrChange w:id="371" w:author="Reinstein, David" w:date="2019-09-30T00:27:00Z">
            <w:rPr/>
          </w:rPrChange>
        </w:rPr>
      </w:pPr>
      <w:ins w:id="372" w:author="Reinstein, David" w:date="2019-09-30T00:20:00Z">
        <w:r w:rsidRPr="00A25EAB">
          <w:rPr>
            <w:rStyle w:val="FootnoteReference"/>
            <w:sz w:val="18"/>
            <w:szCs w:val="18"/>
            <w:rPrChange w:id="373" w:author="Reinstein, David" w:date="2019-09-30T00:27:00Z">
              <w:rPr>
                <w:rStyle w:val="FootnoteReference"/>
              </w:rPr>
            </w:rPrChange>
          </w:rPr>
          <w:footnoteRef/>
        </w:r>
        <w:r w:rsidRPr="00A25EAB">
          <w:rPr>
            <w:sz w:val="18"/>
            <w:szCs w:val="18"/>
            <w:rPrChange w:id="374" w:author="Reinstein, David" w:date="2019-09-30T00:27:00Z">
              <w:rPr/>
            </w:rPrChange>
          </w:rPr>
          <w:t xml:space="preserve"> </w:t>
        </w:r>
        <w:r w:rsidRPr="00A25EAB">
          <w:rPr>
            <w:rFonts w:ascii="Times New Roman" w:eastAsia="Times New Roman" w:hAnsi="Times New Roman" w:cs="Times New Roman"/>
            <w:sz w:val="18"/>
            <w:szCs w:val="18"/>
          </w:rPr>
          <w:t xml:space="preserve"> While </w:t>
        </w:r>
        <w:r w:rsidRPr="00A25EAB">
          <w:rPr>
            <w:rFonts w:ascii="Times New Roman" w:eastAsia="Times New Roman" w:hAnsi="Times New Roman" w:cs="Times New Roman"/>
            <w:sz w:val="18"/>
            <w:szCs w:val="18"/>
            <w:rPrChange w:id="375" w:author="Reinstein, David" w:date="2019-09-30T00:27:00Z">
              <w:rPr>
                <w:rFonts w:ascii="Times New Roman" w:eastAsia="Times New Roman" w:hAnsi="Times New Roman" w:cs="Times New Roman"/>
              </w:rPr>
            </w:rPrChange>
          </w:rPr>
          <w:t xml:space="preserve">100 hits may still sound </w:t>
        </w:r>
        <w:r w:rsidRPr="00A25EAB">
          <w:rPr>
            <w:rFonts w:ascii="Times New Roman" w:eastAsia="Times New Roman" w:hAnsi="Times New Roman" w:cs="Times New Roman"/>
            <w:sz w:val="18"/>
            <w:szCs w:val="18"/>
          </w:rPr>
          <w:t>substantial</w:t>
        </w:r>
        <w:r w:rsidRPr="00A25EAB">
          <w:rPr>
            <w:rFonts w:ascii="Times New Roman" w:eastAsia="Times New Roman" w:hAnsi="Times New Roman" w:cs="Times New Roman"/>
            <w:sz w:val="18"/>
            <w:szCs w:val="18"/>
            <w:rPrChange w:id="376" w:author="Reinstein, David" w:date="2019-09-30T00:27:00Z">
              <w:rPr>
                <w:rFonts w:ascii="Times New Roman" w:eastAsia="Times New Roman" w:hAnsi="Times New Roman" w:cs="Times New Roman"/>
              </w:rPr>
            </w:rPrChange>
          </w:rPr>
          <w:t>, few M-Turk hits  are likely to have involved similar psycho</w:t>
        </w:r>
        <w:r w:rsidRPr="00A25EAB">
          <w:rPr>
            <w:rFonts w:ascii="Times New Roman" w:eastAsia="Times New Roman" w:hAnsi="Times New Roman" w:cs="Times New Roman"/>
            <w:sz w:val="18"/>
            <w:szCs w:val="18"/>
          </w:rPr>
          <w:t>logical or economic experiments</w:t>
        </w:r>
        <w:r w:rsidRPr="00A25EAB">
          <w:rPr>
            <w:rFonts w:ascii="Times New Roman" w:eastAsia="Times New Roman" w:hAnsi="Times New Roman" w:cs="Times New Roman"/>
            <w:sz w:val="18"/>
            <w:szCs w:val="18"/>
            <w:rPrChange w:id="377" w:author="Reinstein, David" w:date="2019-09-30T00:27:00Z">
              <w:rPr>
                <w:rFonts w:ascii="Times New Roman" w:eastAsia="Times New Roman" w:hAnsi="Times New Roman" w:cs="Times New Roman"/>
              </w:rPr>
            </w:rPrChange>
          </w:rPr>
          <w:t>.</w:t>
        </w:r>
      </w:ins>
    </w:p>
  </w:footnote>
  <w:footnote w:id="2">
    <w:p w14:paraId="4A703C5C" w14:textId="47E52BA7" w:rsidR="00F169EE" w:rsidRPr="00A25EAB" w:rsidRDefault="00F169EE" w:rsidP="009B709A">
      <w:pPr>
        <w:rPr>
          <w:rFonts w:ascii="Times New Roman" w:eastAsia="Times New Roman" w:hAnsi="Times New Roman" w:cs="Times New Roman"/>
          <w:sz w:val="18"/>
          <w:szCs w:val="18"/>
          <w:rPrChange w:id="410" w:author="Reinstein, David" w:date="2019-09-30T00:27:00Z">
            <w:rPr/>
          </w:rPrChange>
        </w:rPr>
        <w:pPrChange w:id="411" w:author="Reinstein, David" w:date="2019-09-29T20:40:00Z">
          <w:pPr>
            <w:pStyle w:val="FootnoteText"/>
          </w:pPr>
        </w:pPrChange>
      </w:pPr>
      <w:ins w:id="412" w:author="Reinstein, David" w:date="2019-09-29T20:40:00Z">
        <w:r w:rsidRPr="00A25EAB">
          <w:rPr>
            <w:rStyle w:val="FootnoteReference"/>
            <w:sz w:val="18"/>
            <w:szCs w:val="18"/>
            <w:rPrChange w:id="413" w:author="Reinstein, David" w:date="2019-09-30T00:27:00Z">
              <w:rPr>
                <w:rStyle w:val="FootnoteReference"/>
              </w:rPr>
            </w:rPrChange>
          </w:rPr>
          <w:footnoteRef/>
        </w:r>
        <w:r w:rsidRPr="00A25EAB">
          <w:rPr>
            <w:sz w:val="18"/>
            <w:szCs w:val="18"/>
            <w:rPrChange w:id="414" w:author="Reinstein, David" w:date="2019-09-30T00:27:00Z">
              <w:rPr/>
            </w:rPrChange>
          </w:rPr>
          <w:t xml:space="preserve"> </w:t>
        </w:r>
        <w:r w:rsidRPr="00A25EAB">
          <w:rPr>
            <w:rFonts w:ascii="Times New Roman" w:eastAsia="Times New Roman" w:hAnsi="Times New Roman" w:cs="Times New Roman"/>
            <w:sz w:val="18"/>
            <w:szCs w:val="18"/>
            <w:rPrChange w:id="415" w:author="Reinstein, David" w:date="2019-09-30T00:27:00Z">
              <w:rPr>
                <w:rFonts w:eastAsia="Times New Roman"/>
              </w:rPr>
            </w:rPrChange>
          </w:rPr>
          <w:fldChar w:fldCharType="begin"/>
        </w:r>
        <w:r w:rsidRPr="00A25EAB">
          <w:rPr>
            <w:rFonts w:ascii="Times New Roman" w:eastAsia="Times New Roman" w:hAnsi="Times New Roman" w:cs="Times New Roman"/>
            <w:sz w:val="18"/>
            <w:szCs w:val="18"/>
            <w:rPrChange w:id="416" w:author="Reinstein, David" w:date="2019-09-30T00:27:00Z">
              <w:rPr>
                <w:rFonts w:eastAsia="Times New Roman"/>
              </w:rPr>
            </w:rPrChange>
          </w:rPr>
          <w:instrText xml:space="preserve"> HYPERLINK "https://osf.io/cvrn4" </w:instrText>
        </w:r>
      </w:ins>
      <w:r w:rsidRPr="00A25EAB">
        <w:rPr>
          <w:rFonts w:ascii="Times New Roman" w:eastAsia="Times New Roman" w:hAnsi="Times New Roman" w:cs="Times New Roman"/>
          <w:sz w:val="18"/>
          <w:szCs w:val="18"/>
          <w:rPrChange w:id="417" w:author="Reinstein, David" w:date="2019-09-30T00:27:00Z">
            <w:rPr>
              <w:rFonts w:eastAsia="Times New Roman"/>
            </w:rPr>
          </w:rPrChange>
        </w:rPr>
      </w:r>
      <w:ins w:id="418" w:author="Reinstein, David" w:date="2019-09-29T20:40:00Z">
        <w:r w:rsidRPr="00A25EAB">
          <w:rPr>
            <w:rFonts w:ascii="Times New Roman" w:eastAsia="Times New Roman" w:hAnsi="Times New Roman" w:cs="Times New Roman"/>
            <w:sz w:val="18"/>
            <w:szCs w:val="18"/>
            <w:rPrChange w:id="419" w:author="Reinstein, David" w:date="2019-09-30T00:27:00Z">
              <w:rPr>
                <w:rFonts w:eastAsia="Times New Roman"/>
              </w:rPr>
            </w:rPrChange>
          </w:rPr>
          <w:fldChar w:fldCharType="separate"/>
        </w:r>
        <w:r w:rsidRPr="00A25EAB">
          <w:rPr>
            <w:rStyle w:val="Hyperlink"/>
            <w:rFonts w:ascii="Times New Roman" w:eastAsia="Times New Roman" w:hAnsi="Times New Roman" w:cs="Times New Roman"/>
            <w:sz w:val="18"/>
            <w:szCs w:val="18"/>
            <w:rPrChange w:id="420" w:author="Reinstein, David" w:date="2019-09-30T00:27:00Z">
              <w:rPr>
                <w:rStyle w:val="Hyperlink"/>
                <w:rFonts w:eastAsia="Times New Roman"/>
              </w:rPr>
            </w:rPrChange>
          </w:rPr>
          <w:t>https://osf.io/cvrn4</w:t>
        </w:r>
        <w:r w:rsidRPr="00A25EAB">
          <w:rPr>
            <w:rFonts w:ascii="Times New Roman" w:eastAsia="Times New Roman" w:hAnsi="Times New Roman" w:cs="Times New Roman"/>
            <w:sz w:val="18"/>
            <w:szCs w:val="18"/>
            <w:rPrChange w:id="421" w:author="Reinstein, David" w:date="2019-09-30T00:27:00Z">
              <w:rPr>
                <w:rFonts w:eastAsia="Times New Roman"/>
              </w:rPr>
            </w:rPrChange>
          </w:rPr>
          <w:fldChar w:fldCharType="end"/>
        </w:r>
        <w:r w:rsidRPr="00A25EAB">
          <w:rPr>
            <w:rFonts w:ascii="Times New Roman" w:eastAsia="Times New Roman" w:hAnsi="Times New Roman" w:cs="Times New Roman"/>
            <w:sz w:val="18"/>
            <w:szCs w:val="18"/>
            <w:rPrChange w:id="422" w:author="Reinstein, David" w:date="2019-09-30T00:27:00Z">
              <w:rPr>
                <w:rFonts w:ascii="Times New Roman" w:eastAsia="Times New Roman" w:hAnsi="Times New Roman" w:cs="Times New Roman"/>
              </w:rPr>
            </w:rPrChange>
          </w:rPr>
          <w:t>, “Impact of analytical impact information and analytical activities on donation choices</w:t>
        </w:r>
      </w:ins>
    </w:p>
  </w:footnote>
  <w:footnote w:id="3">
    <w:p w14:paraId="7C4637AF" w14:textId="77777777" w:rsidR="00F169EE" w:rsidRPr="00A25EAB" w:rsidRDefault="00F169EE">
      <w:pPr>
        <w:pBdr>
          <w:top w:val="nil"/>
          <w:left w:val="nil"/>
          <w:bottom w:val="nil"/>
          <w:right w:val="nil"/>
          <w:between w:val="nil"/>
        </w:pBdr>
        <w:spacing w:after="0" w:line="240" w:lineRule="auto"/>
        <w:rPr>
          <w:rFonts w:ascii="Times New Roman" w:eastAsia="Times New Roman" w:hAnsi="Times New Roman" w:cs="Times New Roman"/>
          <w:color w:val="000000"/>
          <w:sz w:val="18"/>
          <w:szCs w:val="18"/>
          <w:rPrChange w:id="469" w:author="Reinstein, David" w:date="2019-09-30T00:27:00Z">
            <w:rPr>
              <w:rFonts w:ascii="Times New Roman" w:eastAsia="Times New Roman" w:hAnsi="Times New Roman" w:cs="Times New Roman"/>
              <w:color w:val="000000"/>
              <w:sz w:val="20"/>
              <w:szCs w:val="20"/>
            </w:rPr>
          </w:rPrChange>
        </w:rPr>
      </w:pPr>
      <w:r w:rsidRPr="00A25EAB">
        <w:rPr>
          <w:rFonts w:ascii="Times New Roman" w:hAnsi="Times New Roman" w:cs="Times New Roman"/>
          <w:sz w:val="18"/>
          <w:szCs w:val="18"/>
          <w:vertAlign w:val="superscript"/>
          <w:rPrChange w:id="470" w:author="Reinstein, David" w:date="2019-09-30T00:27:00Z">
            <w:rPr>
              <w:rFonts w:ascii="Times New Roman" w:hAnsi="Times New Roman" w:cs="Times New Roman"/>
              <w:sz w:val="20"/>
              <w:szCs w:val="20"/>
              <w:vertAlign w:val="superscript"/>
            </w:rPr>
          </w:rPrChange>
        </w:rPr>
        <w:footnoteRef/>
      </w:r>
      <w:r w:rsidRPr="00A25EAB">
        <w:rPr>
          <w:rFonts w:ascii="Times New Roman" w:eastAsia="Times New Roman" w:hAnsi="Times New Roman" w:cs="Times New Roman"/>
          <w:color w:val="000000"/>
          <w:sz w:val="18"/>
          <w:szCs w:val="18"/>
          <w:rPrChange w:id="471" w:author="Reinstein, David" w:date="2019-09-30T00:27:00Z">
            <w:rPr>
              <w:rFonts w:ascii="Times New Roman" w:eastAsia="Times New Roman" w:hAnsi="Times New Roman" w:cs="Times New Roman"/>
              <w:color w:val="000000"/>
              <w:sz w:val="20"/>
              <w:szCs w:val="20"/>
            </w:rPr>
          </w:rPrChange>
        </w:rPr>
        <w:t xml:space="preserve"> An initial hypothesis was that deliberating on efficiency/effectiveness would sometimes disrupt a spontaneous empathic effect, depending on when the deliberation would take place (before versus after a commitment to donate had been made). Additional studies (not reported here) suggest that initial evidence for that notion was unreliable, however.</w:t>
      </w:r>
    </w:p>
  </w:footnote>
  <w:footnote w:id="4">
    <w:p w14:paraId="3B6FD6E3" w14:textId="23DC1724" w:rsidR="00A25EAB" w:rsidRPr="00A25EAB" w:rsidRDefault="00A25EAB">
      <w:pPr>
        <w:pStyle w:val="FootnoteText"/>
        <w:rPr>
          <w:sz w:val="18"/>
          <w:szCs w:val="18"/>
          <w:lang w:val="en-GB"/>
          <w:rPrChange w:id="478" w:author="Reinstein, David" w:date="2019-09-30T00:27:00Z">
            <w:rPr/>
          </w:rPrChange>
        </w:rPr>
      </w:pPr>
      <w:ins w:id="479" w:author="Reinstein, David" w:date="2019-09-30T00:27:00Z">
        <w:r w:rsidRPr="00A25EAB">
          <w:rPr>
            <w:rStyle w:val="FootnoteReference"/>
            <w:sz w:val="18"/>
            <w:szCs w:val="18"/>
            <w:rPrChange w:id="480" w:author="Reinstein, David" w:date="2019-09-30T00:27:00Z">
              <w:rPr>
                <w:rStyle w:val="FootnoteReference"/>
              </w:rPr>
            </w:rPrChange>
          </w:rPr>
          <w:footnoteRef/>
        </w:r>
        <w:r w:rsidRPr="00A25EAB">
          <w:rPr>
            <w:sz w:val="18"/>
            <w:szCs w:val="18"/>
            <w:rPrChange w:id="481" w:author="Reinstein, David" w:date="2019-09-30T00:27:00Z">
              <w:rPr/>
            </w:rPrChange>
          </w:rPr>
          <w:t xml:space="preserve"> </w:t>
        </w:r>
      </w:ins>
      <w:moveToRangeStart w:id="482" w:author="Reinstein, David" w:date="2019-09-30T00:27:00Z" w:name="move20695665"/>
      <w:moveTo w:id="483" w:author="Reinstein, David" w:date="2019-09-30T00:27:00Z">
        <w:r w:rsidRPr="00A25EAB">
          <w:rPr>
            <w:rFonts w:ascii="Times New Roman" w:eastAsia="Times New Roman" w:hAnsi="Times New Roman" w:cs="Times New Roman"/>
            <w:sz w:val="18"/>
            <w:szCs w:val="18"/>
            <w:rPrChange w:id="484" w:author="Reinstein, David" w:date="2019-09-30T00:27:00Z">
              <w:rPr>
                <w:rFonts w:ascii="Times New Roman" w:eastAsia="Times New Roman" w:hAnsi="Times New Roman" w:cs="Times New Roman"/>
              </w:rPr>
            </w:rPrChange>
          </w:rPr>
          <w:t>This section provides a brief overview</w:t>
        </w:r>
      </w:moveTo>
      <w:ins w:id="485" w:author="Reinstein, David" w:date="2019-09-30T00:27:00Z">
        <w:r>
          <w:rPr>
            <w:rFonts w:ascii="Times New Roman" w:eastAsia="Times New Roman" w:hAnsi="Times New Roman" w:cs="Times New Roman"/>
            <w:sz w:val="18"/>
            <w:szCs w:val="18"/>
          </w:rPr>
          <w:t>;</w:t>
        </w:r>
      </w:ins>
      <w:moveTo w:id="486" w:author="Reinstein, David" w:date="2019-09-30T00:27:00Z">
        <w:del w:id="487" w:author="Reinstein, David" w:date="2019-09-30T00:27:00Z">
          <w:r w:rsidRPr="00A25EAB" w:rsidDel="00A25EAB">
            <w:rPr>
              <w:rFonts w:ascii="Times New Roman" w:eastAsia="Times New Roman" w:hAnsi="Times New Roman" w:cs="Times New Roman"/>
              <w:sz w:val="18"/>
              <w:szCs w:val="18"/>
              <w:rPrChange w:id="488" w:author="Reinstein, David" w:date="2019-09-30T00:27:00Z">
                <w:rPr>
                  <w:rFonts w:ascii="Times New Roman" w:eastAsia="Times New Roman" w:hAnsi="Times New Roman" w:cs="Times New Roman"/>
                </w:rPr>
              </w:rPrChange>
            </w:rPr>
            <w:delText xml:space="preserve"> of the procedures and materials. M</w:delText>
          </w:r>
        </w:del>
      </w:moveTo>
      <w:ins w:id="489" w:author="Reinstein, David" w:date="2019-09-30T00:27:00Z">
        <w:r>
          <w:rPr>
            <w:rFonts w:ascii="Times New Roman" w:eastAsia="Times New Roman" w:hAnsi="Times New Roman" w:cs="Times New Roman"/>
            <w:sz w:val="18"/>
            <w:szCs w:val="18"/>
          </w:rPr>
          <w:t>m</w:t>
        </w:r>
      </w:ins>
      <w:moveTo w:id="490" w:author="Reinstein, David" w:date="2019-09-30T00:27:00Z">
        <w:r w:rsidRPr="00A25EAB">
          <w:rPr>
            <w:rFonts w:ascii="Times New Roman" w:eastAsia="Times New Roman" w:hAnsi="Times New Roman" w:cs="Times New Roman"/>
            <w:sz w:val="18"/>
            <w:szCs w:val="18"/>
            <w:rPrChange w:id="491" w:author="Reinstein, David" w:date="2019-09-30T00:27:00Z">
              <w:rPr>
                <w:rFonts w:ascii="Times New Roman" w:eastAsia="Times New Roman" w:hAnsi="Times New Roman" w:cs="Times New Roman"/>
              </w:rPr>
            </w:rPrChange>
          </w:rPr>
          <w:t>ore detailed information is provided in the Supplementary materials.</w:t>
        </w:r>
      </w:moveTo>
      <w:moveToRangeEnd w:id="482"/>
    </w:p>
  </w:footnote>
  <w:footnote w:id="5">
    <w:p w14:paraId="6C422012" w14:textId="77777777" w:rsidR="00F169EE" w:rsidRPr="00A25EAB" w:rsidDel="002237FB" w:rsidRDefault="00F169EE" w:rsidP="005F3452">
      <w:pPr>
        <w:pStyle w:val="FootnoteText"/>
        <w:rPr>
          <w:ins w:id="533" w:author="Reinstein, David" w:date="2019-09-26T23:31:00Z"/>
          <w:del w:id="534" w:author="Robin Bergh" w:date="2019-09-28T17:38:00Z"/>
          <w:rFonts w:ascii="Times New Roman" w:hAnsi="Times New Roman" w:cs="Times New Roman"/>
          <w:sz w:val="18"/>
          <w:szCs w:val="18"/>
          <w:lang w:val="en-GB"/>
          <w:rPrChange w:id="535" w:author="Reinstein, David" w:date="2019-09-30T00:27:00Z">
            <w:rPr>
              <w:ins w:id="536" w:author="Reinstein, David" w:date="2019-09-26T23:31:00Z"/>
              <w:del w:id="537" w:author="Robin Bergh" w:date="2019-09-28T17:38:00Z"/>
              <w:rFonts w:ascii="Times New Roman" w:hAnsi="Times New Roman" w:cs="Times New Roman"/>
              <w:sz w:val="20"/>
              <w:szCs w:val="20"/>
              <w:lang w:val="en-GB"/>
            </w:rPr>
          </w:rPrChange>
        </w:rPr>
      </w:pPr>
      <w:del w:id="538" w:author="Robin Bergh" w:date="2019-09-28T17:38:00Z">
        <w:r w:rsidRPr="00A25EAB" w:rsidDel="002237FB">
          <w:rPr>
            <w:rStyle w:val="FootnoteReference"/>
            <w:rFonts w:ascii="Times New Roman" w:hAnsi="Times New Roman" w:cs="Times New Roman"/>
            <w:sz w:val="18"/>
            <w:szCs w:val="18"/>
            <w:rPrChange w:id="539" w:author="Reinstein, David" w:date="2019-09-30T00:27:00Z">
              <w:rPr>
                <w:rStyle w:val="FootnoteReference"/>
                <w:rFonts w:ascii="Times New Roman" w:hAnsi="Times New Roman" w:cs="Times New Roman"/>
                <w:sz w:val="20"/>
                <w:szCs w:val="20"/>
              </w:rPr>
            </w:rPrChange>
          </w:rPr>
          <w:footnoteRef/>
        </w:r>
        <w:r w:rsidRPr="00A25EAB" w:rsidDel="002237FB">
          <w:rPr>
            <w:rFonts w:ascii="Times New Roman" w:hAnsi="Times New Roman" w:cs="Times New Roman"/>
            <w:sz w:val="18"/>
            <w:szCs w:val="18"/>
            <w:rPrChange w:id="540" w:author="Reinstein, David" w:date="2019-09-30T00:27:00Z">
              <w:rPr>
                <w:rFonts w:ascii="Times New Roman" w:hAnsi="Times New Roman" w:cs="Times New Roman"/>
                <w:sz w:val="20"/>
                <w:szCs w:val="20"/>
              </w:rPr>
            </w:rPrChange>
          </w:rPr>
          <w:delText xml:space="preserve"> If the treatments lead to a different composition (in terms of potential-donation-outcomes)  of “positive donors” in each treatment group, this leads to a biased measure of the impact of the treatment on “donations among those who would have donated in either treatment or control.” See Lee (2009). Future work should employ statistical bounding procedures to address this.</w:delText>
        </w:r>
      </w:del>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D58FE" w14:textId="77777777" w:rsidR="00F169EE" w:rsidRDefault="00F169EE">
    <w:pPr>
      <w:pBdr>
        <w:top w:val="nil"/>
        <w:left w:val="nil"/>
        <w:bottom w:val="nil"/>
        <w:right w:val="nil"/>
        <w:between w:val="nil"/>
      </w:pBdr>
      <w:tabs>
        <w:tab w:val="center" w:pos="4703"/>
        <w:tab w:val="right" w:pos="940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RUNNING HEAD: Empathic and Numerate Giving</w:t>
    </w:r>
  </w:p>
  <w:p w14:paraId="712BD380" w14:textId="77777777" w:rsidR="00F169EE" w:rsidRDefault="00F169EE">
    <w:pPr>
      <w:pBdr>
        <w:top w:val="nil"/>
        <w:left w:val="nil"/>
        <w:bottom w:val="nil"/>
        <w:right w:val="nil"/>
        <w:between w:val="nil"/>
      </w:pBdr>
      <w:tabs>
        <w:tab w:val="center" w:pos="4703"/>
        <w:tab w:val="right" w:pos="9406"/>
      </w:tabs>
      <w:spacing w:after="0" w:line="240" w:lineRule="auto"/>
      <w:rPr>
        <w:color w:val="00000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DE31F9"/>
    <w:multiLevelType w:val="multilevel"/>
    <w:tmpl w:val="A39644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instein, David">
    <w15:presenceInfo w15:providerId="None" w15:userId="Reinstein, Dav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841F8A"/>
    <w:rsid w:val="00003C49"/>
    <w:rsid w:val="00017079"/>
    <w:rsid w:val="00030B4E"/>
    <w:rsid w:val="0005226A"/>
    <w:rsid w:val="00056F2C"/>
    <w:rsid w:val="00092398"/>
    <w:rsid w:val="000A07B4"/>
    <w:rsid w:val="000A0A8D"/>
    <w:rsid w:val="000A33D1"/>
    <w:rsid w:val="000A481B"/>
    <w:rsid w:val="000D7E80"/>
    <w:rsid w:val="000E029F"/>
    <w:rsid w:val="000E5BA3"/>
    <w:rsid w:val="000E6755"/>
    <w:rsid w:val="00101D6D"/>
    <w:rsid w:val="00105A3E"/>
    <w:rsid w:val="00120687"/>
    <w:rsid w:val="001350F3"/>
    <w:rsid w:val="00141260"/>
    <w:rsid w:val="00142D7B"/>
    <w:rsid w:val="00162CD0"/>
    <w:rsid w:val="00166477"/>
    <w:rsid w:val="001813B7"/>
    <w:rsid w:val="00182B09"/>
    <w:rsid w:val="001854EB"/>
    <w:rsid w:val="001A19F9"/>
    <w:rsid w:val="001A41D8"/>
    <w:rsid w:val="001A756C"/>
    <w:rsid w:val="001D0FB5"/>
    <w:rsid w:val="001D36D8"/>
    <w:rsid w:val="001D7264"/>
    <w:rsid w:val="001E5B73"/>
    <w:rsid w:val="001E681B"/>
    <w:rsid w:val="00200093"/>
    <w:rsid w:val="00204CEC"/>
    <w:rsid w:val="00206E02"/>
    <w:rsid w:val="002207E0"/>
    <w:rsid w:val="002237FB"/>
    <w:rsid w:val="00232581"/>
    <w:rsid w:val="002620D6"/>
    <w:rsid w:val="002662D3"/>
    <w:rsid w:val="00267F16"/>
    <w:rsid w:val="00287D13"/>
    <w:rsid w:val="0029157B"/>
    <w:rsid w:val="002B448D"/>
    <w:rsid w:val="002B592C"/>
    <w:rsid w:val="002D27C1"/>
    <w:rsid w:val="002D55F0"/>
    <w:rsid w:val="002E23CA"/>
    <w:rsid w:val="002F30D8"/>
    <w:rsid w:val="00305E31"/>
    <w:rsid w:val="00311D79"/>
    <w:rsid w:val="003358AA"/>
    <w:rsid w:val="00345F6C"/>
    <w:rsid w:val="0035617D"/>
    <w:rsid w:val="003643DF"/>
    <w:rsid w:val="00365E6C"/>
    <w:rsid w:val="003957BC"/>
    <w:rsid w:val="003B4F0F"/>
    <w:rsid w:val="003D405B"/>
    <w:rsid w:val="003D6F58"/>
    <w:rsid w:val="003E0D48"/>
    <w:rsid w:val="003F1330"/>
    <w:rsid w:val="003F6E2C"/>
    <w:rsid w:val="003F7235"/>
    <w:rsid w:val="00403990"/>
    <w:rsid w:val="0042174F"/>
    <w:rsid w:val="00435621"/>
    <w:rsid w:val="0043588D"/>
    <w:rsid w:val="00441107"/>
    <w:rsid w:val="00452C93"/>
    <w:rsid w:val="004818C5"/>
    <w:rsid w:val="0048686B"/>
    <w:rsid w:val="00491EEC"/>
    <w:rsid w:val="004937F9"/>
    <w:rsid w:val="004950CB"/>
    <w:rsid w:val="004A2020"/>
    <w:rsid w:val="004A46E7"/>
    <w:rsid w:val="004A7414"/>
    <w:rsid w:val="004E2D7D"/>
    <w:rsid w:val="00511E95"/>
    <w:rsid w:val="00514C57"/>
    <w:rsid w:val="005150E2"/>
    <w:rsid w:val="00520D55"/>
    <w:rsid w:val="00531870"/>
    <w:rsid w:val="00563487"/>
    <w:rsid w:val="00566BA5"/>
    <w:rsid w:val="00574DD4"/>
    <w:rsid w:val="0058624B"/>
    <w:rsid w:val="00594B31"/>
    <w:rsid w:val="005B0B78"/>
    <w:rsid w:val="005C3B97"/>
    <w:rsid w:val="005D6FF9"/>
    <w:rsid w:val="005E375F"/>
    <w:rsid w:val="005E4505"/>
    <w:rsid w:val="005F2943"/>
    <w:rsid w:val="005F3452"/>
    <w:rsid w:val="006008FD"/>
    <w:rsid w:val="00606ADA"/>
    <w:rsid w:val="00611D3A"/>
    <w:rsid w:val="00613687"/>
    <w:rsid w:val="00616DAB"/>
    <w:rsid w:val="00626E61"/>
    <w:rsid w:val="00633D78"/>
    <w:rsid w:val="00667C30"/>
    <w:rsid w:val="006C45CA"/>
    <w:rsid w:val="006E3E38"/>
    <w:rsid w:val="007030B5"/>
    <w:rsid w:val="00703FCC"/>
    <w:rsid w:val="00705F7C"/>
    <w:rsid w:val="00712476"/>
    <w:rsid w:val="00744792"/>
    <w:rsid w:val="00772D98"/>
    <w:rsid w:val="00773B29"/>
    <w:rsid w:val="00775BFB"/>
    <w:rsid w:val="00776A76"/>
    <w:rsid w:val="00780D5D"/>
    <w:rsid w:val="007B0E42"/>
    <w:rsid w:val="007B6FE5"/>
    <w:rsid w:val="007C38C9"/>
    <w:rsid w:val="007E342F"/>
    <w:rsid w:val="007E3C70"/>
    <w:rsid w:val="00822141"/>
    <w:rsid w:val="008307F4"/>
    <w:rsid w:val="008331F5"/>
    <w:rsid w:val="008345B4"/>
    <w:rsid w:val="00841F8A"/>
    <w:rsid w:val="00846908"/>
    <w:rsid w:val="0085418F"/>
    <w:rsid w:val="00892F57"/>
    <w:rsid w:val="008D746C"/>
    <w:rsid w:val="008D7607"/>
    <w:rsid w:val="009006F1"/>
    <w:rsid w:val="009063F9"/>
    <w:rsid w:val="009143F2"/>
    <w:rsid w:val="009425F6"/>
    <w:rsid w:val="00960438"/>
    <w:rsid w:val="009742D1"/>
    <w:rsid w:val="00993EAA"/>
    <w:rsid w:val="009A0815"/>
    <w:rsid w:val="009B2A75"/>
    <w:rsid w:val="009B495E"/>
    <w:rsid w:val="009B6AE1"/>
    <w:rsid w:val="009B709A"/>
    <w:rsid w:val="009C083A"/>
    <w:rsid w:val="009C447D"/>
    <w:rsid w:val="009E6ADC"/>
    <w:rsid w:val="009F4BBA"/>
    <w:rsid w:val="009F7C45"/>
    <w:rsid w:val="00A23349"/>
    <w:rsid w:val="00A25EAB"/>
    <w:rsid w:val="00A41E52"/>
    <w:rsid w:val="00A72422"/>
    <w:rsid w:val="00A76FF9"/>
    <w:rsid w:val="00A81E6D"/>
    <w:rsid w:val="00A863F1"/>
    <w:rsid w:val="00AA34B2"/>
    <w:rsid w:val="00AC153E"/>
    <w:rsid w:val="00AF1157"/>
    <w:rsid w:val="00AF3705"/>
    <w:rsid w:val="00B33105"/>
    <w:rsid w:val="00B51879"/>
    <w:rsid w:val="00B55490"/>
    <w:rsid w:val="00B63887"/>
    <w:rsid w:val="00B84219"/>
    <w:rsid w:val="00B85944"/>
    <w:rsid w:val="00B90106"/>
    <w:rsid w:val="00BA39DB"/>
    <w:rsid w:val="00BB22E7"/>
    <w:rsid w:val="00BC6836"/>
    <w:rsid w:val="00BD3C6F"/>
    <w:rsid w:val="00C01728"/>
    <w:rsid w:val="00C27D8C"/>
    <w:rsid w:val="00C402E0"/>
    <w:rsid w:val="00C43A50"/>
    <w:rsid w:val="00C46931"/>
    <w:rsid w:val="00C63B43"/>
    <w:rsid w:val="00C73874"/>
    <w:rsid w:val="00C7610E"/>
    <w:rsid w:val="00C86AFE"/>
    <w:rsid w:val="00C979E8"/>
    <w:rsid w:val="00CA7E53"/>
    <w:rsid w:val="00CB5D43"/>
    <w:rsid w:val="00CB78DE"/>
    <w:rsid w:val="00CC4F22"/>
    <w:rsid w:val="00D166BD"/>
    <w:rsid w:val="00D325BC"/>
    <w:rsid w:val="00D3548B"/>
    <w:rsid w:val="00D62E5E"/>
    <w:rsid w:val="00D90B59"/>
    <w:rsid w:val="00D92016"/>
    <w:rsid w:val="00DA3203"/>
    <w:rsid w:val="00DB2A58"/>
    <w:rsid w:val="00DC224C"/>
    <w:rsid w:val="00DD06AF"/>
    <w:rsid w:val="00DF1E80"/>
    <w:rsid w:val="00E1778A"/>
    <w:rsid w:val="00E23B7F"/>
    <w:rsid w:val="00E51FAD"/>
    <w:rsid w:val="00E65483"/>
    <w:rsid w:val="00E77431"/>
    <w:rsid w:val="00E913C4"/>
    <w:rsid w:val="00E92A68"/>
    <w:rsid w:val="00EB30CC"/>
    <w:rsid w:val="00EB5CBF"/>
    <w:rsid w:val="00EC1813"/>
    <w:rsid w:val="00EC1C35"/>
    <w:rsid w:val="00EC5E96"/>
    <w:rsid w:val="00EC7046"/>
    <w:rsid w:val="00ED2D68"/>
    <w:rsid w:val="00EE6162"/>
    <w:rsid w:val="00EF72E8"/>
    <w:rsid w:val="00F02A59"/>
    <w:rsid w:val="00F034E2"/>
    <w:rsid w:val="00F169EE"/>
    <w:rsid w:val="00F256B5"/>
    <w:rsid w:val="00F26F6B"/>
    <w:rsid w:val="00F30EFC"/>
    <w:rsid w:val="00F37D5F"/>
    <w:rsid w:val="00F43881"/>
    <w:rsid w:val="00F50664"/>
    <w:rsid w:val="00F666D2"/>
    <w:rsid w:val="00F96349"/>
    <w:rsid w:val="00FB168B"/>
    <w:rsid w:val="00FC1E4E"/>
    <w:rsid w:val="00FC46DD"/>
    <w:rsid w:val="00FD08A4"/>
    <w:rsid w:val="00FF149F"/>
    <w:rsid w:val="00FF32B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F89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2">
    <w:name w:val="2"/>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1">
    <w:name w:val="1"/>
    <w:basedOn w:val="TableNormal1"/>
    <w:tblPr>
      <w:tblStyleRowBandSize w:val="1"/>
      <w:tblStyleColBandSize w:val="1"/>
      <w:tblCellMar>
        <w:top w:w="0" w:type="dxa"/>
        <w:left w:w="28" w:type="dxa"/>
        <w:bottom w:w="0" w:type="dxa"/>
        <w:right w:w="2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7D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D5F"/>
    <w:rPr>
      <w:rFonts w:ascii="Tahoma" w:hAnsi="Tahoma" w:cs="Tahoma"/>
      <w:sz w:val="16"/>
      <w:szCs w:val="16"/>
    </w:rPr>
  </w:style>
  <w:style w:type="character" w:styleId="Hyperlink">
    <w:name w:val="Hyperlink"/>
    <w:basedOn w:val="DefaultParagraphFont"/>
    <w:uiPriority w:val="99"/>
    <w:unhideWhenUsed/>
    <w:rsid w:val="00DA3203"/>
    <w:rPr>
      <w:color w:val="0000FF" w:themeColor="hyperlink"/>
      <w:u w:val="single"/>
    </w:rPr>
  </w:style>
  <w:style w:type="paragraph" w:styleId="NormalWeb">
    <w:name w:val="Normal (Web)"/>
    <w:basedOn w:val="Normal"/>
    <w:uiPriority w:val="99"/>
    <w:semiHidden/>
    <w:unhideWhenUsed/>
    <w:rsid w:val="00DA3203"/>
    <w:pPr>
      <w:spacing w:before="100" w:beforeAutospacing="1" w:after="100" w:afterAutospacing="1" w:line="240" w:lineRule="auto"/>
    </w:pPr>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3E0D48"/>
    <w:rPr>
      <w:b/>
      <w:bCs/>
    </w:rPr>
  </w:style>
  <w:style w:type="character" w:customStyle="1" w:styleId="CommentSubjectChar">
    <w:name w:val="Comment Subject Char"/>
    <w:basedOn w:val="CommentTextChar"/>
    <w:link w:val="CommentSubject"/>
    <w:uiPriority w:val="99"/>
    <w:semiHidden/>
    <w:rsid w:val="003E0D48"/>
    <w:rPr>
      <w:b/>
      <w:bCs/>
      <w:sz w:val="20"/>
      <w:szCs w:val="20"/>
    </w:rPr>
  </w:style>
  <w:style w:type="paragraph" w:styleId="Revision">
    <w:name w:val="Revision"/>
    <w:hidden/>
    <w:uiPriority w:val="99"/>
    <w:semiHidden/>
    <w:rsid w:val="003E0D48"/>
    <w:pPr>
      <w:spacing w:after="0" w:line="240" w:lineRule="auto"/>
    </w:pPr>
  </w:style>
  <w:style w:type="paragraph" w:styleId="FootnoteText">
    <w:name w:val="footnote text"/>
    <w:basedOn w:val="Normal"/>
    <w:link w:val="FootnoteTextChar"/>
    <w:uiPriority w:val="99"/>
    <w:unhideWhenUsed/>
    <w:rsid w:val="000A33D1"/>
    <w:pPr>
      <w:spacing w:after="0" w:line="240" w:lineRule="auto"/>
    </w:pPr>
    <w:rPr>
      <w:sz w:val="24"/>
      <w:szCs w:val="24"/>
    </w:rPr>
  </w:style>
  <w:style w:type="character" w:customStyle="1" w:styleId="FootnoteTextChar">
    <w:name w:val="Footnote Text Char"/>
    <w:basedOn w:val="DefaultParagraphFont"/>
    <w:link w:val="FootnoteText"/>
    <w:uiPriority w:val="99"/>
    <w:rsid w:val="000A33D1"/>
    <w:rPr>
      <w:sz w:val="24"/>
      <w:szCs w:val="24"/>
    </w:rPr>
  </w:style>
  <w:style w:type="character" w:styleId="FootnoteReference">
    <w:name w:val="footnote reference"/>
    <w:basedOn w:val="DefaultParagraphFont"/>
    <w:uiPriority w:val="99"/>
    <w:unhideWhenUsed/>
    <w:rsid w:val="000A33D1"/>
    <w:rPr>
      <w:vertAlign w:val="superscript"/>
    </w:rPr>
  </w:style>
  <w:style w:type="character" w:styleId="Strong">
    <w:name w:val="Strong"/>
    <w:basedOn w:val="DefaultParagraphFont"/>
    <w:uiPriority w:val="22"/>
    <w:qFormat/>
    <w:rsid w:val="00780D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003787">
      <w:bodyDiv w:val="1"/>
      <w:marLeft w:val="0"/>
      <w:marRight w:val="0"/>
      <w:marTop w:val="0"/>
      <w:marBottom w:val="0"/>
      <w:divBdr>
        <w:top w:val="none" w:sz="0" w:space="0" w:color="auto"/>
        <w:left w:val="none" w:sz="0" w:space="0" w:color="auto"/>
        <w:bottom w:val="none" w:sz="0" w:space="0" w:color="auto"/>
        <w:right w:val="none" w:sz="0" w:space="0" w:color="auto"/>
      </w:divBdr>
    </w:div>
    <w:div w:id="444227084">
      <w:bodyDiv w:val="1"/>
      <w:marLeft w:val="0"/>
      <w:marRight w:val="0"/>
      <w:marTop w:val="0"/>
      <w:marBottom w:val="0"/>
      <w:divBdr>
        <w:top w:val="none" w:sz="0" w:space="0" w:color="auto"/>
        <w:left w:val="none" w:sz="0" w:space="0" w:color="auto"/>
        <w:bottom w:val="none" w:sz="0" w:space="0" w:color="auto"/>
        <w:right w:val="none" w:sz="0" w:space="0" w:color="auto"/>
      </w:divBdr>
    </w:div>
    <w:div w:id="532111698">
      <w:bodyDiv w:val="1"/>
      <w:marLeft w:val="0"/>
      <w:marRight w:val="0"/>
      <w:marTop w:val="0"/>
      <w:marBottom w:val="0"/>
      <w:divBdr>
        <w:top w:val="none" w:sz="0" w:space="0" w:color="auto"/>
        <w:left w:val="none" w:sz="0" w:space="0" w:color="auto"/>
        <w:bottom w:val="none" w:sz="0" w:space="0" w:color="auto"/>
        <w:right w:val="none" w:sz="0" w:space="0" w:color="auto"/>
      </w:divBdr>
    </w:div>
    <w:div w:id="909384896">
      <w:bodyDiv w:val="1"/>
      <w:marLeft w:val="0"/>
      <w:marRight w:val="0"/>
      <w:marTop w:val="0"/>
      <w:marBottom w:val="0"/>
      <w:divBdr>
        <w:top w:val="none" w:sz="0" w:space="0" w:color="auto"/>
        <w:left w:val="none" w:sz="0" w:space="0" w:color="auto"/>
        <w:bottom w:val="none" w:sz="0" w:space="0" w:color="auto"/>
        <w:right w:val="none" w:sz="0" w:space="0" w:color="auto"/>
      </w:divBdr>
    </w:div>
    <w:div w:id="1068574232">
      <w:bodyDiv w:val="1"/>
      <w:marLeft w:val="0"/>
      <w:marRight w:val="0"/>
      <w:marTop w:val="0"/>
      <w:marBottom w:val="0"/>
      <w:divBdr>
        <w:top w:val="none" w:sz="0" w:space="0" w:color="auto"/>
        <w:left w:val="none" w:sz="0" w:space="0" w:color="auto"/>
        <w:bottom w:val="none" w:sz="0" w:space="0" w:color="auto"/>
        <w:right w:val="none" w:sz="0" w:space="0" w:color="auto"/>
      </w:divBdr>
      <w:divsChild>
        <w:div w:id="880869898">
          <w:marLeft w:val="0"/>
          <w:marRight w:val="0"/>
          <w:marTop w:val="0"/>
          <w:marBottom w:val="0"/>
          <w:divBdr>
            <w:top w:val="none" w:sz="0" w:space="0" w:color="auto"/>
            <w:left w:val="none" w:sz="0" w:space="0" w:color="auto"/>
            <w:bottom w:val="none" w:sz="0" w:space="0" w:color="auto"/>
            <w:right w:val="none" w:sz="0" w:space="0" w:color="auto"/>
          </w:divBdr>
        </w:div>
      </w:divsChild>
    </w:div>
    <w:div w:id="179354914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DD787F-A00C-AF4A-B3D1-31FDDFF19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30</Pages>
  <Words>10105</Words>
  <Characters>57603</Characters>
  <Application>Microsoft Macintosh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Uppsala universitet</Company>
  <LinksUpToDate>false</LinksUpToDate>
  <CharactersWithSpaces>67573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 Bergh</dc:creator>
  <cp:lastModifiedBy>Reinstein, David</cp:lastModifiedBy>
  <cp:revision>28</cp:revision>
  <dcterms:created xsi:type="dcterms:W3CDTF">2019-09-28T21:58:00Z</dcterms:created>
  <dcterms:modified xsi:type="dcterms:W3CDTF">2019-09-29T23:30:00Z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3628c1e5-af76-320a-86cd-b9d980603a64</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