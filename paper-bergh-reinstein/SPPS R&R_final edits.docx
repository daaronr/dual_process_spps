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B02AD" w14:textId="77777777" w:rsidR="00F37D5F" w:rsidRDefault="00F37D5F">
      <w:pPr>
        <w:spacing w:after="0" w:line="480" w:lineRule="auto"/>
        <w:jc w:val="center"/>
        <w:rPr>
          <w:del w:id="0" w:author="Robin Bergh" w:date="2019-09-30T22:12:00Z"/>
          <w:rFonts w:ascii="Times New Roman" w:eastAsia="Times New Roman" w:hAnsi="Times New Roman" w:cs="Times New Roman"/>
          <w:b/>
          <w:sz w:val="24"/>
          <w:szCs w:val="24"/>
        </w:rPr>
      </w:pPr>
    </w:p>
    <w:p w14:paraId="44E28FBF" w14:textId="77777777" w:rsidR="00F37D5F" w:rsidRDefault="00F37D5F">
      <w:pPr>
        <w:spacing w:after="0" w:line="480" w:lineRule="auto"/>
        <w:jc w:val="center"/>
        <w:rPr>
          <w:del w:id="1" w:author="Robin Bergh" w:date="2019-09-30T22:12:00Z"/>
          <w:rFonts w:ascii="Times New Roman" w:eastAsia="Times New Roman" w:hAnsi="Times New Roman" w:cs="Times New Roman"/>
          <w:b/>
          <w:sz w:val="24"/>
          <w:szCs w:val="24"/>
        </w:rPr>
      </w:pPr>
    </w:p>
    <w:p w14:paraId="42B1779D" w14:textId="77777777" w:rsidR="00F37D5F" w:rsidRDefault="00F37D5F">
      <w:pPr>
        <w:spacing w:after="0" w:line="480" w:lineRule="auto"/>
        <w:jc w:val="center"/>
        <w:rPr>
          <w:del w:id="2" w:author="Robin Bergh" w:date="2019-09-30T22:12:00Z"/>
          <w:rFonts w:ascii="Times New Roman" w:eastAsia="Times New Roman" w:hAnsi="Times New Roman" w:cs="Times New Roman"/>
          <w:b/>
          <w:sz w:val="24"/>
          <w:szCs w:val="24"/>
        </w:rPr>
      </w:pPr>
    </w:p>
    <w:p w14:paraId="2D46AB16" w14:textId="77777777" w:rsidR="00F37D5F" w:rsidRDefault="00F37D5F">
      <w:pPr>
        <w:spacing w:after="0" w:line="480" w:lineRule="auto"/>
        <w:jc w:val="center"/>
        <w:rPr>
          <w:del w:id="3" w:author="Robin Bergh" w:date="2019-09-30T22:12:00Z"/>
          <w:rFonts w:ascii="Times New Roman" w:eastAsia="Times New Roman" w:hAnsi="Times New Roman" w:cs="Times New Roman"/>
          <w:b/>
          <w:sz w:val="24"/>
          <w:szCs w:val="24"/>
        </w:rPr>
      </w:pPr>
    </w:p>
    <w:p w14:paraId="1A3DFFCD"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Empathic and Numerate Giving:</w:t>
      </w:r>
    </w:p>
    <w:p w14:paraId="578B2520" w14:textId="77777777" w:rsidR="00841F8A" w:rsidRPr="00D935F2" w:rsidRDefault="00F37D5F">
      <w:pPr>
        <w:spacing w:after="0" w:line="480" w:lineRule="auto"/>
        <w:jc w:val="center"/>
        <w:rPr>
          <w:rFonts w:ascii="Times New Roman" w:hAnsi="Times New Roman"/>
          <w:b/>
          <w:sz w:val="24"/>
        </w:rPr>
      </w:pPr>
      <w:r>
        <w:rPr>
          <w:rFonts w:ascii="Times New Roman" w:eastAsia="Times New Roman" w:hAnsi="Times New Roman" w:cs="Times New Roman"/>
          <w:b/>
          <w:sz w:val="24"/>
          <w:szCs w:val="24"/>
        </w:rPr>
        <w:t>The Joint Effects of Images and Charity Evaluations</w:t>
      </w:r>
    </w:p>
    <w:p w14:paraId="07A011F0" w14:textId="77777777" w:rsidR="00E13225" w:rsidRDefault="00E13225">
      <w:pPr>
        <w:spacing w:after="0" w:line="480" w:lineRule="auto"/>
        <w:jc w:val="center"/>
        <w:rPr>
          <w:ins w:id="4" w:author="Robin Bergh" w:date="2019-09-30T22:12:00Z"/>
          <w:rFonts w:ascii="Times New Roman" w:eastAsia="Times New Roman" w:hAnsi="Times New Roman" w:cs="Times New Roman"/>
          <w:sz w:val="24"/>
          <w:szCs w:val="24"/>
        </w:rPr>
      </w:pPr>
    </w:p>
    <w:p w14:paraId="5EE6DB6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97B1C56" w14:textId="0B1E37CC" w:rsidR="00841F8A" w:rsidRDefault="00F37D5F">
      <w:pPr>
        <w:spacing w:after="0" w:line="480" w:lineRule="auto"/>
        <w:ind w:left="567" w:right="6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Helping behaviors are </w:t>
      </w:r>
      <w:r w:rsidR="004039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driven by emotional reactions to the suffering of particular individuals, but these behaviors do not seem to be upregulated when many people need help. In this paper we consider if these reactions are also “innumerate” to information about how charities spend their money. </w:t>
      </w:r>
      <w:r w:rsidR="007124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cross </w:t>
      </w:r>
      <w:r w:rsidR="00846908">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 xml:space="preserve">experiments we examined how images of identified victims interact with information about charity efficiency (money toward program) and effectiveness (program outcome). </w:t>
      </w:r>
      <w:r w:rsidR="0084690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further examined if the images primarily get people to donate (yes/no), </w:t>
      </w:r>
      <w:r w:rsidR="00712476">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efficiency/effectiveness might provide a tuning mechanism for how much to give. Results showed that images influenced the propensity to donate</w:t>
      </w:r>
      <w:r w:rsidR="00846908">
        <w:rPr>
          <w:rFonts w:ascii="Times New Roman" w:eastAsia="Times New Roman" w:hAnsi="Times New Roman" w:cs="Times New Roman"/>
          <w:sz w:val="24"/>
          <w:szCs w:val="24"/>
        </w:rPr>
        <w:t xml:space="preserve"> and </w:t>
      </w:r>
      <w:r w:rsidR="00712476">
        <w:rPr>
          <w:rFonts w:ascii="Times New Roman" w:eastAsia="Times New Roman" w:hAnsi="Times New Roman" w:cs="Times New Roman"/>
          <w:sz w:val="24"/>
          <w:szCs w:val="24"/>
        </w:rPr>
        <w:t>induced</w:t>
      </w:r>
      <w:r>
        <w:rPr>
          <w:rFonts w:ascii="Times New Roman" w:eastAsia="Times New Roman" w:hAnsi="Times New Roman" w:cs="Times New Roman"/>
          <w:sz w:val="24"/>
          <w:szCs w:val="24"/>
        </w:rPr>
        <w:t xml:space="preserve"> participants donate their full bonuses, indicating heuristic effects. Efficiency and effectiveness </w:t>
      </w:r>
      <w:ins w:id="5" w:author="Robin Bergh" w:date="2019-09-30T22:12:00Z">
        <w:r w:rsidR="00E13225">
          <w:rPr>
            <w:rFonts w:ascii="Times New Roman" w:eastAsia="Times New Roman" w:hAnsi="Times New Roman" w:cs="Times New Roman"/>
            <w:sz w:val="24"/>
            <w:szCs w:val="24"/>
          </w:rPr>
          <w:t xml:space="preserve">information </w:t>
        </w:r>
      </w:ins>
      <w:r>
        <w:rPr>
          <w:rFonts w:ascii="Times New Roman" w:eastAsia="Times New Roman" w:hAnsi="Times New Roman" w:cs="Times New Roman"/>
          <w:sz w:val="24"/>
          <w:szCs w:val="24"/>
        </w:rPr>
        <w:t xml:space="preserve">had no </w:t>
      </w:r>
      <w:del w:id="6" w:author="Robin Bergh" w:date="2019-09-30T22:12:00Z">
        <w:r>
          <w:rPr>
            <w:rFonts w:ascii="Times New Roman" w:eastAsia="Times New Roman" w:hAnsi="Times New Roman" w:cs="Times New Roman"/>
            <w:sz w:val="24"/>
            <w:szCs w:val="24"/>
          </w:rPr>
          <w:delText>main effect</w:delText>
        </w:r>
      </w:del>
      <w:ins w:id="7" w:author="Robin Bergh" w:date="2019-09-30T22:12:00Z">
        <w:r>
          <w:rPr>
            <w:rFonts w:ascii="Times New Roman" w:eastAsia="Times New Roman" w:hAnsi="Times New Roman" w:cs="Times New Roman"/>
            <w:sz w:val="24"/>
            <w:szCs w:val="24"/>
          </w:rPr>
          <w:t>effect</w:t>
        </w:r>
        <w:r w:rsidR="00E1322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on donations. </w:t>
      </w:r>
    </w:p>
    <w:p w14:paraId="62FAF1FF" w14:textId="77777777" w:rsidR="00841F8A" w:rsidRDefault="00841F8A">
      <w:pPr>
        <w:spacing w:after="0" w:line="480" w:lineRule="auto"/>
        <w:ind w:right="901"/>
        <w:rPr>
          <w:rFonts w:ascii="Times New Roman" w:eastAsia="Times New Roman" w:hAnsi="Times New Roman" w:cs="Times New Roman"/>
          <w:sz w:val="24"/>
          <w:szCs w:val="24"/>
        </w:rPr>
      </w:pPr>
    </w:p>
    <w:p w14:paraId="5022ACE9" w14:textId="77777777" w:rsidR="00841F8A" w:rsidRDefault="00F37D5F">
      <w:pPr>
        <w:spacing w:after="0" w:line="480" w:lineRule="auto"/>
        <w:ind w:left="567" w:right="901"/>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Prosocial behaviors, identified victims, dual-process perspectives, empathy, deliberation, efficiency, effective altruism</w:t>
      </w:r>
    </w:p>
    <w:p w14:paraId="082A9ED6" w14:textId="77777777" w:rsidR="00712476" w:rsidRDefault="00712476">
      <w:pPr>
        <w:rPr>
          <w:rFonts w:ascii="Times New Roman" w:eastAsia="Times New Roman" w:hAnsi="Times New Roman" w:cs="Times New Roman"/>
          <w:b/>
          <w:sz w:val="24"/>
          <w:szCs w:val="24"/>
        </w:rPr>
      </w:pPr>
      <w:bookmarkStart w:id="8" w:name="_q2afzlp5e2yk" w:colFirst="0" w:colLast="0"/>
      <w:bookmarkEnd w:id="8"/>
      <w:r>
        <w:rPr>
          <w:rFonts w:ascii="Times New Roman" w:eastAsia="Times New Roman" w:hAnsi="Times New Roman" w:cs="Times New Roman"/>
          <w:b/>
          <w:sz w:val="24"/>
          <w:szCs w:val="24"/>
        </w:rPr>
        <w:br w:type="page"/>
      </w:r>
    </w:p>
    <w:p w14:paraId="31F57243" w14:textId="1123095B"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02D3335" w14:textId="77777777" w:rsidR="006E3E38" w:rsidRDefault="00F37D5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Reacting emotionally to someone else’s suffering, accompanied by an urge to alleviate it, can be a potent force behind helping behaviors (e.g, Batson, Duncan, Ackerman, Buckley, &amp; Birch, 1981; Dovidio, Piliavin, Schroeder, &amp; Penner, 2012). Some scholars have argued, however, that such emotions can ultimately do more harm than good. For instance, Bloom (2016) argued that “empathy is a spotlight focusing on certain people in the here and now […] It is innumerate, favoring the one over the many […] If our concern is driven by thoughts of the suffering of specific individuals, then it sets up a perverse situation in which the suffering of one can matter more than the suffering of a thousand” (pp. 9 &amp; 89). </w:t>
      </w:r>
    </w:p>
    <w:p w14:paraId="51123AF0" w14:textId="5D89D163" w:rsidR="00841F8A" w:rsidRDefault="00F37D5F" w:rsidP="009143F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cure for </w:t>
      </w:r>
      <w:r w:rsidR="00305E3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perversities follows from </w:t>
      </w:r>
      <w:r w:rsidR="00305E31">
        <w:rPr>
          <w:rFonts w:ascii="Times New Roman" w:eastAsia="Times New Roman" w:hAnsi="Times New Roman" w:cs="Times New Roman"/>
          <w:sz w:val="24"/>
          <w:szCs w:val="24"/>
        </w:rPr>
        <w:t>Enlightenment</w:t>
      </w:r>
      <w:r>
        <w:rPr>
          <w:rFonts w:ascii="Times New Roman" w:eastAsia="Times New Roman" w:hAnsi="Times New Roman" w:cs="Times New Roman"/>
          <w:sz w:val="24"/>
          <w:szCs w:val="24"/>
        </w:rPr>
        <w:t xml:space="preserve"> </w:t>
      </w:r>
      <w:bookmarkStart w:id="9" w:name="OLE_LINK3"/>
      <w:bookmarkStart w:id="10" w:name="OLE_LINK4"/>
      <w:r>
        <w:rPr>
          <w:rFonts w:ascii="Times New Roman" w:eastAsia="Times New Roman" w:hAnsi="Times New Roman" w:cs="Times New Roman"/>
          <w:sz w:val="24"/>
          <w:szCs w:val="24"/>
        </w:rPr>
        <w:t>philosophy</w:t>
      </w:r>
      <w:bookmarkEnd w:id="9"/>
      <w:bookmarkEnd w:id="10"/>
      <w:del w:id="11" w:author="Robin Bergh" w:date="2019-09-30T22:12: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Give people better information to guide their helping behavior, and encourage them to think rationally</w:t>
      </w:r>
      <w:ins w:id="12" w:author="Robin Bergh" w:date="2019-09-30T22:12:00Z">
        <w:r w:rsidR="00E13225">
          <w:rPr>
            <w:rFonts w:ascii="Times New Roman" w:eastAsia="Times New Roman" w:hAnsi="Times New Roman" w:cs="Times New Roman"/>
            <w:sz w:val="24"/>
            <w:szCs w:val="24"/>
          </w:rPr>
          <w:t>,</w:t>
        </w:r>
      </w:ins>
      <w:r w:rsidR="00305E31">
        <w:rPr>
          <w:rFonts w:ascii="Times New Roman" w:eastAsia="Times New Roman" w:hAnsi="Times New Roman" w:cs="Times New Roman"/>
          <w:sz w:val="24"/>
          <w:szCs w:val="24"/>
        </w:rPr>
        <w:t xml:space="preserve"> rather than</w:t>
      </w:r>
      <w:r>
        <w:rPr>
          <w:rFonts w:ascii="Times New Roman" w:eastAsia="Times New Roman" w:hAnsi="Times New Roman" w:cs="Times New Roman"/>
          <w:sz w:val="24"/>
          <w:szCs w:val="24"/>
        </w:rPr>
        <w:t xml:space="preserve"> following their gut feelings (e.g., Bloom, 2016; Singer, 2015). In this paper we take a step back from normative arguments about what people </w:t>
      </w:r>
      <w:r>
        <w:rPr>
          <w:rFonts w:ascii="Times New Roman" w:eastAsia="Times New Roman" w:hAnsi="Times New Roman" w:cs="Times New Roman"/>
          <w:i/>
          <w:sz w:val="24"/>
          <w:szCs w:val="24"/>
        </w:rPr>
        <w:t>should do</w:t>
      </w:r>
      <w:r>
        <w:rPr>
          <w:rFonts w:ascii="Times New Roman" w:eastAsia="Times New Roman" w:hAnsi="Times New Roman" w:cs="Times New Roman"/>
          <w:sz w:val="24"/>
          <w:szCs w:val="24"/>
        </w:rPr>
        <w:t>, to</w:t>
      </w:r>
      <w:r w:rsidR="00A41E52">
        <w:rPr>
          <w:rFonts w:ascii="Times New Roman" w:eastAsia="Times New Roman" w:hAnsi="Times New Roman" w:cs="Times New Roman"/>
          <w:sz w:val="24"/>
          <w:szCs w:val="24"/>
        </w:rPr>
        <w:t xml:space="preserve"> </w:t>
      </w:r>
      <w:r w:rsidR="00F256B5">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w:t>
      </w:r>
      <w:del w:id="13" w:author="Robin Bergh" w:date="2019-09-30T22:12:00Z">
        <w:r>
          <w:rPr>
            <w:rFonts w:ascii="Times New Roman" w:eastAsia="Times New Roman" w:hAnsi="Times New Roman" w:cs="Times New Roman"/>
            <w:sz w:val="24"/>
            <w:szCs w:val="24"/>
          </w:rPr>
          <w:delText>the</w:delText>
        </w:r>
      </w:del>
      <w:ins w:id="14" w:author="Robin Bergh" w:date="2019-09-30T22:12:00Z">
        <w:r w:rsidR="00E13225">
          <w:rPr>
            <w:rFonts w:ascii="Times New Roman" w:eastAsia="Times New Roman" w:hAnsi="Times New Roman" w:cs="Times New Roman"/>
            <w:sz w:val="24"/>
            <w:szCs w:val="24"/>
          </w:rPr>
          <w:t>an</w:t>
        </w:r>
      </w:ins>
      <w:r w:rsidR="00E1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empirical question</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del w:id="15" w:author="Robin Bergh" w:date="2019-09-30T22:12:00Z">
        <w:r w:rsidR="00A41E5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what</w:t>
      </w:r>
      <w:r w:rsidR="00A41E5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donors </w:t>
      </w:r>
      <w:r>
        <w:rPr>
          <w:rFonts w:ascii="Times New Roman" w:eastAsia="Times New Roman" w:hAnsi="Times New Roman" w:cs="Times New Roman"/>
          <w:i/>
          <w:sz w:val="24"/>
          <w:szCs w:val="24"/>
        </w:rPr>
        <w:t>actually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when facing empathy-invoking appeals and information that invites logical deliberation</w:t>
      </w:r>
      <w:del w:id="16" w:author="Robin Bergh" w:date="2019-09-30T22:12:00Z">
        <w:r w:rsidR="00A41E52">
          <w:rPr>
            <w:rFonts w:ascii="Times New Roman" w:eastAsia="Times New Roman" w:hAnsi="Times New Roman" w:cs="Times New Roman"/>
            <w:sz w:val="24"/>
            <w:szCs w:val="24"/>
          </w:rPr>
          <w:delText>?”</w:delText>
        </w:r>
      </w:del>
      <w:ins w:id="17" w:author="Robin Bergh" w:date="2019-09-30T22:12:00Z">
        <w:r w:rsidR="00A41E52">
          <w:rPr>
            <w:rFonts w:ascii="Times New Roman" w:eastAsia="Times New Roman" w:hAnsi="Times New Roman" w:cs="Times New Roman"/>
            <w:sz w:val="24"/>
            <w:szCs w:val="24"/>
          </w:rPr>
          <w:t>?</w:t>
        </w:r>
      </w:ins>
      <w:r w:rsidR="00E1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examine this question </w:t>
      </w:r>
      <w:r w:rsidR="00FD08A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differentiating mental processes </w:t>
      </w:r>
      <w:r w:rsidR="006008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spontaneous </w:t>
      </w:r>
      <w:r w:rsidR="00FD08A4">
        <w:rPr>
          <w:rFonts w:ascii="Times New Roman" w:eastAsia="Times New Roman" w:hAnsi="Times New Roman" w:cs="Times New Roman"/>
          <w:sz w:val="24"/>
          <w:szCs w:val="24"/>
        </w:rPr>
        <w:t>(empathic responses)</w:t>
      </w:r>
      <w:r>
        <w:rPr>
          <w:rFonts w:ascii="Times New Roman" w:eastAsia="Times New Roman" w:hAnsi="Times New Roman" w:cs="Times New Roman"/>
          <w:sz w:val="24"/>
          <w:szCs w:val="24"/>
        </w:rPr>
        <w:t xml:space="preserve"> from ones that are </w:t>
      </w:r>
      <w:r w:rsidR="007E342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deliberate</w:t>
      </w:r>
      <w:r w:rsidR="00FD08A4">
        <w:rPr>
          <w:rFonts w:ascii="Times New Roman" w:eastAsia="Times New Roman" w:hAnsi="Times New Roman" w:cs="Times New Roman"/>
          <w:sz w:val="24"/>
          <w:szCs w:val="24"/>
        </w:rPr>
        <w:t xml:space="preserve"> (evaluating the efficiency or effectiveness of a charity).</w:t>
      </w:r>
      <w:r>
        <w:rPr>
          <w:rFonts w:ascii="Times New Roman" w:eastAsia="Times New Roman" w:hAnsi="Times New Roman" w:cs="Times New Roman"/>
          <w:sz w:val="24"/>
          <w:szCs w:val="24"/>
        </w:rPr>
        <w:t xml:space="preserve"> </w:t>
      </w:r>
    </w:p>
    <w:p w14:paraId="436BFC5A"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Innumerate (but Generalizable) Features of Empathy</w:t>
      </w:r>
    </w:p>
    <w:p w14:paraId="20BCE981" w14:textId="22CD7E0F"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empathy as innumerate fits the notion of an emotional heuristic (e.g., Slovic, Finucane, Peters, &amp; MacGregor, 2007). Although some definitions and aspects of empathy may involve deliberation (e.g. perspective-taking; Davis, 1983), we focus on the emotional reactions associated with an urge to relieve the suffering of someone else (see also Batson et al., 1981; Singer &amp; Klimecki, 2014). In this sense, empathy is fast and spontaneous, and also evident in species with</w:t>
      </w:r>
      <w:r w:rsidR="00A81E6D">
        <w:rPr>
          <w:rFonts w:ascii="Times New Roman" w:eastAsia="Times New Roman" w:hAnsi="Times New Roman" w:cs="Times New Roman"/>
          <w:sz w:val="24"/>
          <w:szCs w:val="24"/>
        </w:rPr>
        <w:t xml:space="preserve"> limited </w:t>
      </w:r>
      <w:r>
        <w:rPr>
          <w:rFonts w:ascii="Times New Roman" w:eastAsia="Times New Roman" w:hAnsi="Times New Roman" w:cs="Times New Roman"/>
          <w:sz w:val="24"/>
          <w:szCs w:val="24"/>
        </w:rPr>
        <w:t>analytic abilities (Preston &amp; de Waal, 2002). Like other</w:t>
      </w:r>
      <w:r w:rsidR="00FD08A4">
        <w:rPr>
          <w:rFonts w:ascii="Times New Roman" w:eastAsia="Times New Roman" w:hAnsi="Times New Roman" w:cs="Times New Roman"/>
          <w:sz w:val="24"/>
          <w:szCs w:val="24"/>
        </w:rPr>
        <w:t xml:space="preserve"> </w:t>
      </w:r>
      <w:r w:rsidR="006E3E38">
        <w:rPr>
          <w:rFonts w:ascii="Times New Roman" w:eastAsia="Times New Roman" w:hAnsi="Times New Roman" w:cs="Times New Roman"/>
          <w:sz w:val="24"/>
          <w:szCs w:val="24"/>
        </w:rPr>
        <w:t xml:space="preserve">spontaneous </w:t>
      </w:r>
      <w:r w:rsidR="00FD08A4">
        <w:rPr>
          <w:rFonts w:ascii="Times New Roman" w:eastAsia="Times New Roman" w:hAnsi="Times New Roman" w:cs="Times New Roman"/>
          <w:sz w:val="24"/>
          <w:szCs w:val="24"/>
        </w:rPr>
        <w:t>mental</w:t>
      </w:r>
      <w:r w:rsidR="00CB5D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processes, empathic </w:t>
      </w:r>
      <w:r w:rsidR="00FD08A4">
        <w:rPr>
          <w:rFonts w:ascii="Times New Roman" w:eastAsia="Times New Roman" w:hAnsi="Times New Roman" w:cs="Times New Roman"/>
          <w:sz w:val="24"/>
          <w:szCs w:val="24"/>
        </w:rPr>
        <w:t xml:space="preserve">reactions </w:t>
      </w:r>
      <w:r>
        <w:rPr>
          <w:rFonts w:ascii="Times New Roman" w:eastAsia="Times New Roman" w:hAnsi="Times New Roman" w:cs="Times New Roman"/>
          <w:sz w:val="24"/>
          <w:szCs w:val="24"/>
        </w:rPr>
        <w:t xml:space="preserve">are prone to </w:t>
      </w:r>
      <w:r w:rsidR="00F256B5">
        <w:rPr>
          <w:rFonts w:ascii="Times New Roman" w:eastAsia="Times New Roman" w:hAnsi="Times New Roman" w:cs="Times New Roman"/>
          <w:sz w:val="24"/>
          <w:szCs w:val="24"/>
        </w:rPr>
        <w:t xml:space="preserve">cognitive </w:t>
      </w:r>
      <w:r>
        <w:rPr>
          <w:rFonts w:ascii="Times New Roman" w:eastAsia="Times New Roman" w:hAnsi="Times New Roman" w:cs="Times New Roman"/>
          <w:sz w:val="24"/>
          <w:szCs w:val="24"/>
        </w:rPr>
        <w:t xml:space="preserve">biases (Bloom, 2016). </w:t>
      </w:r>
    </w:p>
    <w:p w14:paraId="21D4B773" w14:textId="112A7FEF" w:rsidR="00EF72E8" w:rsidRDefault="00F37D5F" w:rsidP="00EF72E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clearest bias</w:t>
      </w:r>
      <w:r w:rsidR="00E50FDA">
        <w:rPr>
          <w:rFonts w:ascii="Times New Roman" w:eastAsia="Times New Roman" w:hAnsi="Times New Roman" w:cs="Times New Roman"/>
          <w:sz w:val="24"/>
          <w:szCs w:val="24"/>
        </w:rPr>
        <w:t xml:space="preserve"> is that </w:t>
      </w:r>
      <w:r w:rsidR="00C40CF2">
        <w:rPr>
          <w:rFonts w:ascii="Times New Roman" w:eastAsia="Times New Roman" w:hAnsi="Times New Roman" w:cs="Times New Roman"/>
          <w:sz w:val="24"/>
          <w:szCs w:val="24"/>
        </w:rPr>
        <w:t>empathy for</w:t>
      </w:r>
      <w:r>
        <w:rPr>
          <w:rFonts w:ascii="Times New Roman" w:eastAsia="Times New Roman" w:hAnsi="Times New Roman" w:cs="Times New Roman"/>
          <w:sz w:val="24"/>
          <w:szCs w:val="24"/>
        </w:rPr>
        <w:t xml:space="preserve"> a </w:t>
      </w:r>
      <w:r w:rsidRPr="00C40CF2">
        <w:rPr>
          <w:rFonts w:ascii="Times New Roman" w:eastAsia="Times New Roman" w:hAnsi="Times New Roman" w:cs="Times New Roman"/>
          <w:i/>
          <w:sz w:val="24"/>
          <w:szCs w:val="24"/>
        </w:rPr>
        <w:t>particular</w:t>
      </w:r>
      <w:r>
        <w:rPr>
          <w:rFonts w:ascii="Times New Roman" w:eastAsia="Times New Roman" w:hAnsi="Times New Roman" w:cs="Times New Roman"/>
          <w:sz w:val="24"/>
          <w:szCs w:val="24"/>
        </w:rPr>
        <w:t xml:space="preserve"> person’s distress leaves</w:t>
      </w:r>
      <w:r w:rsidR="00A81E6D">
        <w:rPr>
          <w:rFonts w:ascii="Times New Roman" w:eastAsia="Times New Roman" w:hAnsi="Times New Roman" w:cs="Times New Roman"/>
          <w:sz w:val="24"/>
          <w:szCs w:val="24"/>
        </w:rPr>
        <w:t xml:space="preserve"> one </w:t>
      </w:r>
      <w:r>
        <w:rPr>
          <w:rFonts w:ascii="Times New Roman" w:eastAsia="Times New Roman" w:hAnsi="Times New Roman" w:cs="Times New Roman"/>
          <w:sz w:val="24"/>
          <w:szCs w:val="24"/>
        </w:rPr>
        <w:t xml:space="preserve">insensitive to the </w:t>
      </w:r>
      <w:r w:rsidRPr="00C40CF2">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of people </w:t>
      </w:r>
      <w:r w:rsidR="00A81E6D">
        <w:rPr>
          <w:rFonts w:ascii="Times New Roman" w:eastAsia="Times New Roman" w:hAnsi="Times New Roman" w:cs="Times New Roman"/>
          <w:sz w:val="24"/>
          <w:szCs w:val="24"/>
        </w:rPr>
        <w:t>that can be helped</w:t>
      </w:r>
      <w:r>
        <w:rPr>
          <w:rFonts w:ascii="Times New Roman" w:eastAsia="Times New Roman" w:hAnsi="Times New Roman" w:cs="Times New Roman"/>
          <w:sz w:val="24"/>
          <w:szCs w:val="24"/>
        </w:rPr>
        <w:t xml:space="preserve">. </w:t>
      </w:r>
      <w:r w:rsidR="00A81E6D">
        <w:rPr>
          <w:rFonts w:ascii="Times New Roman" w:eastAsia="Times New Roman" w:hAnsi="Times New Roman" w:cs="Times New Roman"/>
          <w:sz w:val="24"/>
          <w:szCs w:val="24"/>
        </w:rPr>
        <w:t>There is strong evidence that</w:t>
      </w:r>
      <w:r w:rsidR="00FD08A4">
        <w:rPr>
          <w:rFonts w:ascii="Times New Roman" w:eastAsia="Times New Roman" w:hAnsi="Times New Roman" w:cs="Times New Roman"/>
          <w:sz w:val="24"/>
          <w:szCs w:val="24"/>
        </w:rPr>
        <w:t xml:space="preserve"> people offer more aid </w:t>
      </w:r>
      <w:r w:rsidR="00FD08A4" w:rsidRPr="00FD08A4">
        <w:rPr>
          <w:rFonts w:ascii="Times New Roman" w:eastAsia="Times New Roman" w:hAnsi="Times New Roman" w:cs="Times New Roman"/>
          <w:sz w:val="24"/>
          <w:szCs w:val="24"/>
        </w:rPr>
        <w:t>to specific, identifiable victims than anonymous, statistical victims</w:t>
      </w:r>
      <w:r w:rsidR="00FD08A4">
        <w:rPr>
          <w:rFonts w:ascii="Times New Roman" w:eastAsia="Times New Roman" w:hAnsi="Times New Roman" w:cs="Times New Roman"/>
          <w:sz w:val="24"/>
          <w:szCs w:val="24"/>
        </w:rPr>
        <w:t xml:space="preserve"> (called the </w:t>
      </w:r>
      <w:r w:rsidR="002D55F0" w:rsidRPr="009143F2">
        <w:rPr>
          <w:rFonts w:ascii="Times New Roman" w:eastAsia="Times New Roman" w:hAnsi="Times New Roman" w:cs="Times New Roman"/>
          <w:i/>
          <w:sz w:val="24"/>
          <w:szCs w:val="24"/>
        </w:rPr>
        <w:t>identified victim e</w:t>
      </w:r>
      <w:r w:rsidR="00FD08A4" w:rsidRPr="009143F2">
        <w:rPr>
          <w:rFonts w:ascii="Times New Roman" w:eastAsia="Times New Roman" w:hAnsi="Times New Roman" w:cs="Times New Roman"/>
          <w:i/>
          <w:sz w:val="24"/>
          <w:szCs w:val="24"/>
        </w:rPr>
        <w:t>ffect</w:t>
      </w:r>
      <w:r w:rsidR="00FD08A4">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e.g., Kogut &amp; Ritov, 2005; Lee &amp; Feeley, 2016; Small, Loewenstein, &amp; Slovic, 2007). However, empathy toward one person may still </w:t>
      </w:r>
      <w:r w:rsidR="00FD08A4">
        <w:rPr>
          <w:rFonts w:ascii="Times New Roman" w:eastAsia="Times New Roman" w:hAnsi="Times New Roman" w:cs="Times New Roman"/>
          <w:sz w:val="24"/>
          <w:szCs w:val="24"/>
        </w:rPr>
        <w:t xml:space="preserve">benefit </w:t>
      </w:r>
      <w:r>
        <w:rPr>
          <w:rFonts w:ascii="Times New Roman" w:eastAsia="Times New Roman" w:hAnsi="Times New Roman" w:cs="Times New Roman"/>
          <w:sz w:val="24"/>
          <w:szCs w:val="24"/>
        </w:rPr>
        <w:t xml:space="preserve">other people sharing the identified victim’s situation. </w:t>
      </w:r>
      <w:del w:id="18" w:author="Robin Bergh" w:date="2019-09-30T22:12:00Z">
        <w:r>
          <w:rPr>
            <w:rFonts w:ascii="Times New Roman" w:eastAsia="Times New Roman" w:hAnsi="Times New Roman" w:cs="Times New Roman"/>
            <w:sz w:val="24"/>
            <w:szCs w:val="24"/>
          </w:rPr>
          <w:delText>In</w:delText>
        </w:r>
      </w:del>
      <w:ins w:id="19" w:author="Robin Bergh" w:date="2019-09-30T22:12:00Z">
        <w:r w:rsidR="00E13225">
          <w:rPr>
            <w:rFonts w:ascii="Times New Roman" w:eastAsia="Times New Roman" w:hAnsi="Times New Roman" w:cs="Times New Roman"/>
            <w:sz w:val="24"/>
            <w:szCs w:val="24"/>
          </w:rPr>
          <w:t>Similar to</w:t>
        </w:r>
      </w:ins>
      <w:r w:rsidR="00E1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Bloom’s (2016) analogy</w:t>
      </w:r>
      <w:r w:rsidR="00E13225">
        <w:rPr>
          <w:rFonts w:ascii="Times New Roman" w:eastAsia="Times New Roman" w:hAnsi="Times New Roman" w:cs="Times New Roman"/>
          <w:sz w:val="24"/>
          <w:szCs w:val="24"/>
        </w:rPr>
        <w:t xml:space="preserve"> </w:t>
      </w:r>
      <w:del w:id="20" w:author="Robin Bergh" w:date="2019-09-30T22:12:00Z">
        <w:r>
          <w:rPr>
            <w:rFonts w:ascii="Times New Roman" w:eastAsia="Times New Roman" w:hAnsi="Times New Roman" w:cs="Times New Roman"/>
            <w:sz w:val="24"/>
            <w:szCs w:val="24"/>
          </w:rPr>
          <w:delText>the question is</w:delText>
        </w:r>
      </w:del>
      <w:ins w:id="21" w:author="Robin Bergh" w:date="2019-09-30T22:12:00Z">
        <w:r w:rsidR="00E13225">
          <w:rPr>
            <w:rFonts w:ascii="Times New Roman" w:eastAsia="Times New Roman" w:hAnsi="Times New Roman" w:cs="Times New Roman"/>
            <w:sz w:val="24"/>
            <w:szCs w:val="24"/>
          </w:rPr>
          <w:t>of a spotlight, we ask</w:t>
        </w:r>
      </w:ins>
      <w:r>
        <w:rPr>
          <w:rFonts w:ascii="Times New Roman" w:eastAsia="Times New Roman" w:hAnsi="Times New Roman" w:cs="Times New Roman"/>
          <w:sz w:val="24"/>
          <w:szCs w:val="24"/>
        </w:rPr>
        <w:t xml:space="preserve"> whether empathy is </w:t>
      </w:r>
      <w:del w:id="22" w:author="Robin Bergh" w:date="2019-09-30T22:12:00Z">
        <w:r>
          <w:rPr>
            <w:rFonts w:ascii="Times New Roman" w:eastAsia="Times New Roman" w:hAnsi="Times New Roman" w:cs="Times New Roman"/>
            <w:sz w:val="24"/>
            <w:szCs w:val="24"/>
          </w:rPr>
          <w:delText>highly focused (</w:delText>
        </w:r>
      </w:del>
      <w:ins w:id="23" w:author="Robin Bergh" w:date="2019-09-30T22:12:00Z">
        <w:r w:rsidR="00E13225">
          <w:rPr>
            <w:rFonts w:ascii="Times New Roman" w:eastAsia="Times New Roman" w:hAnsi="Times New Roman" w:cs="Times New Roman"/>
            <w:sz w:val="24"/>
            <w:szCs w:val="24"/>
          </w:rPr>
          <w:t xml:space="preserve">like </w:t>
        </w:r>
      </w:ins>
      <w:r w:rsidR="00E1322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laser beam </w:t>
      </w:r>
      <w:del w:id="24" w:author="Robin Bergh" w:date="2019-09-30T22:12:00Z">
        <w:r>
          <w:rPr>
            <w:rFonts w:ascii="Times New Roman" w:eastAsia="Times New Roman" w:hAnsi="Times New Roman" w:cs="Times New Roman"/>
            <w:sz w:val="24"/>
            <w:szCs w:val="24"/>
          </w:rPr>
          <w:delText>pointed</w:delText>
        </w:r>
      </w:del>
      <w:ins w:id="25" w:author="Robin Bergh" w:date="2019-09-30T22:12:00Z">
        <w:r w:rsidR="00E13225">
          <w:rPr>
            <w:rFonts w:ascii="Times New Roman" w:eastAsia="Times New Roman" w:hAnsi="Times New Roman" w:cs="Times New Roman"/>
            <w:sz w:val="24"/>
            <w:szCs w:val="24"/>
          </w:rPr>
          <w:t>directed</w:t>
        </w:r>
      </w:ins>
      <w:r w:rsidR="00E1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one person</w:t>
      </w:r>
      <w:del w:id="26" w:author="Robin Bergh" w:date="2019-09-30T22:12:00Z">
        <w:r>
          <w:rPr>
            <w:rFonts w:ascii="Times New Roman" w:eastAsia="Times New Roman" w:hAnsi="Times New Roman" w:cs="Times New Roman"/>
            <w:sz w:val="24"/>
            <w:szCs w:val="24"/>
          </w:rPr>
          <w:delText>)</w:delText>
        </w:r>
      </w:del>
      <w:ins w:id="27" w:author="Robin Bergh" w:date="2019-09-30T22:12:00Z">
        <w:r w:rsidR="00E13225">
          <w:rPr>
            <w:rFonts w:ascii="Times New Roman" w:eastAsia="Times New Roman" w:hAnsi="Times New Roman" w:cs="Times New Roman"/>
            <w:sz w:val="24"/>
            <w:szCs w:val="24"/>
          </w:rPr>
          <w:t xml:space="preserve"> only,</w:t>
        </w:r>
      </w:ins>
      <w:r>
        <w:rPr>
          <w:rFonts w:ascii="Times New Roman" w:eastAsia="Times New Roman" w:hAnsi="Times New Roman" w:cs="Times New Roman"/>
          <w:sz w:val="24"/>
          <w:szCs w:val="24"/>
        </w:rPr>
        <w:t xml:space="preserve"> or </w:t>
      </w:r>
      <w:del w:id="28" w:author="Robin Bergh" w:date="2019-09-30T22:12:00Z">
        <w:r w:rsidR="00EF72E8">
          <w:rPr>
            <w:rFonts w:ascii="Times New Roman" w:eastAsia="Times New Roman" w:hAnsi="Times New Roman" w:cs="Times New Roman"/>
            <w:sz w:val="24"/>
            <w:szCs w:val="24"/>
          </w:rPr>
          <w:delText>a more</w:delText>
        </w:r>
      </w:del>
      <w:ins w:id="29" w:author="Robin Bergh" w:date="2019-09-30T22:12:00Z">
        <w:r w:rsidR="00A006F1">
          <w:rPr>
            <w:rFonts w:ascii="Times New Roman" w:eastAsia="Times New Roman" w:hAnsi="Times New Roman" w:cs="Times New Roman"/>
            <w:sz w:val="24"/>
            <w:szCs w:val="24"/>
          </w:rPr>
          <w:t xml:space="preserve">alternatively, </w:t>
        </w:r>
        <w:r w:rsidR="00E13225">
          <w:rPr>
            <w:rFonts w:ascii="Times New Roman" w:eastAsia="Times New Roman" w:hAnsi="Times New Roman" w:cs="Times New Roman"/>
            <w:sz w:val="24"/>
            <w:szCs w:val="24"/>
          </w:rPr>
          <w:t xml:space="preserve">like </w:t>
        </w:r>
        <w:r w:rsidR="00EF72E8">
          <w:rPr>
            <w:rFonts w:ascii="Times New Roman" w:eastAsia="Times New Roman" w:hAnsi="Times New Roman" w:cs="Times New Roman"/>
            <w:sz w:val="24"/>
            <w:szCs w:val="24"/>
          </w:rPr>
          <w:t>a</w:t>
        </w:r>
      </w:ins>
      <w:r w:rsidR="00EF72E8">
        <w:rPr>
          <w:rFonts w:ascii="Times New Roman" w:eastAsia="Times New Roman" w:hAnsi="Times New Roman" w:cs="Times New Roman"/>
          <w:sz w:val="24"/>
          <w:szCs w:val="24"/>
        </w:rPr>
        <w:t xml:space="preserve"> diffuse flashlight</w:t>
      </w:r>
      <w:del w:id="30" w:author="Robin Bergh" w:date="2019-09-30T22:12:00Z">
        <w:r w:rsidR="00EF72E8">
          <w:rPr>
            <w:rFonts w:ascii="Times New Roman" w:eastAsia="Times New Roman" w:hAnsi="Times New Roman" w:cs="Times New Roman"/>
            <w:sz w:val="24"/>
            <w:szCs w:val="24"/>
          </w:rPr>
          <w:delText>,</w:delText>
        </w:r>
      </w:del>
      <w:r w:rsidR="00EF72E8">
        <w:rPr>
          <w:rFonts w:ascii="Times New Roman" w:eastAsia="Times New Roman" w:hAnsi="Times New Roman" w:cs="Times New Roman"/>
          <w:sz w:val="24"/>
          <w:szCs w:val="24"/>
        </w:rPr>
        <w:t xml:space="preserve"> focused on one person but partially highlighting others as well.  </w:t>
      </w:r>
    </w:p>
    <w:p w14:paraId="52578A7A" w14:textId="267AB58A" w:rsidR="00A23349" w:rsidRDefault="00397A57" w:rsidP="00A2334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victim effects clearly benefit the highlighted individuals (for a meta-analysis, see Lee &amp; Feeley, 2016), </w:t>
      </w:r>
      <w:del w:id="31" w:author="Robin Bergh" w:date="2019-09-30T22:12:00Z">
        <w:r>
          <w:rPr>
            <w:rFonts w:ascii="Times New Roman" w:eastAsia="Times New Roman" w:hAnsi="Times New Roman" w:cs="Times New Roman"/>
            <w:sz w:val="24"/>
            <w:szCs w:val="24"/>
          </w:rPr>
          <w:delText>while</w:delText>
        </w:r>
      </w:del>
      <w:ins w:id="32" w:author="Robin Bergh" w:date="2019-09-30T22:12:00Z">
        <w:r w:rsidR="00A006F1">
          <w:rPr>
            <w:rFonts w:ascii="Times New Roman" w:eastAsia="Times New Roman" w:hAnsi="Times New Roman" w:cs="Times New Roman"/>
            <w:sz w:val="24"/>
            <w:szCs w:val="24"/>
          </w:rPr>
          <w:t>but</w:t>
        </w:r>
      </w:ins>
      <w:r w:rsidR="00A006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benefits for others remain unclear</w:t>
      </w:r>
      <w:r w:rsidR="00F37D5F">
        <w:rPr>
          <w:rFonts w:ascii="Times New Roman" w:eastAsia="Times New Roman" w:hAnsi="Times New Roman" w:cs="Times New Roman"/>
          <w:sz w:val="24"/>
          <w:szCs w:val="24"/>
        </w:rPr>
        <w:t xml:space="preserve">. For instance, Small et al. (2007) described how “any money that you donate will go to Rokia [the identified victim]” (p. 152), while Kogut and Ritov (2005) asked whether participants “were willing to contribute money to save the victim(s) lives” (p. 160). </w:t>
      </w:r>
      <w:r w:rsidR="00162CD0">
        <w:rPr>
          <w:rFonts w:ascii="Times New Roman" w:eastAsia="Times New Roman" w:hAnsi="Times New Roman" w:cs="Times New Roman"/>
          <w:sz w:val="24"/>
          <w:szCs w:val="24"/>
        </w:rPr>
        <w:t>Two studies focused on donations not earmarked for the identified victim have generated mixed results (see Erlandsson, Björklund, and Bäckström,</w:t>
      </w:r>
      <w:r w:rsidR="00142D7B">
        <w:rPr>
          <w:rFonts w:ascii="Times New Roman" w:eastAsia="Times New Roman" w:hAnsi="Times New Roman" w:cs="Times New Roman"/>
          <w:sz w:val="24"/>
          <w:szCs w:val="24"/>
        </w:rPr>
        <w:t xml:space="preserve"> </w:t>
      </w:r>
      <w:r w:rsidR="00162CD0">
        <w:rPr>
          <w:rFonts w:ascii="Times New Roman" w:eastAsia="Times New Roman" w:hAnsi="Times New Roman" w:cs="Times New Roman"/>
          <w:sz w:val="24"/>
          <w:szCs w:val="24"/>
        </w:rPr>
        <w:t>2015; Lesner &amp; Rasmussen, 2014). Those studies</w:t>
      </w:r>
      <w:r w:rsidR="00A23349">
        <w:rPr>
          <w:rFonts w:ascii="Times New Roman" w:eastAsia="Times New Roman" w:hAnsi="Times New Roman" w:cs="Times New Roman"/>
          <w:sz w:val="24"/>
          <w:szCs w:val="24"/>
        </w:rPr>
        <w:t xml:space="preserve"> also</w:t>
      </w:r>
      <w:r w:rsidR="00162CD0">
        <w:rPr>
          <w:rFonts w:ascii="Times New Roman" w:eastAsia="Times New Roman" w:hAnsi="Times New Roman" w:cs="Times New Roman"/>
          <w:sz w:val="24"/>
          <w:szCs w:val="24"/>
        </w:rPr>
        <w:t xml:space="preserve"> involved hypothetical giving</w:t>
      </w:r>
      <w:r>
        <w:rPr>
          <w:rFonts w:ascii="Times New Roman" w:eastAsia="Times New Roman" w:hAnsi="Times New Roman" w:cs="Times New Roman"/>
          <w:sz w:val="24"/>
          <w:szCs w:val="24"/>
        </w:rPr>
        <w:t>,</w:t>
      </w:r>
      <w:r w:rsidR="00162CD0">
        <w:rPr>
          <w:rFonts w:ascii="Times New Roman" w:eastAsia="Times New Roman" w:hAnsi="Times New Roman" w:cs="Times New Roman"/>
          <w:sz w:val="24"/>
          <w:szCs w:val="24"/>
        </w:rPr>
        <w:t xml:space="preserve"> or relied </w:t>
      </w:r>
      <w:r>
        <w:rPr>
          <w:rFonts w:ascii="Times New Roman" w:eastAsia="Times New Roman" w:hAnsi="Times New Roman" w:cs="Times New Roman"/>
          <w:sz w:val="24"/>
          <w:szCs w:val="24"/>
        </w:rPr>
        <w:t xml:space="preserve">entirely </w:t>
      </w:r>
      <w:r w:rsidR="00162CD0">
        <w:rPr>
          <w:rFonts w:ascii="Times New Roman" w:eastAsia="Times New Roman" w:hAnsi="Times New Roman" w:cs="Times New Roman"/>
          <w:sz w:val="24"/>
          <w:szCs w:val="24"/>
        </w:rPr>
        <w:t>on previous donors as participants, which complicates the generalizability</w:t>
      </w:r>
      <w:r w:rsidR="00A23349">
        <w:rPr>
          <w:rFonts w:ascii="Times New Roman" w:eastAsia="Times New Roman" w:hAnsi="Times New Roman" w:cs="Times New Roman"/>
          <w:sz w:val="24"/>
          <w:szCs w:val="24"/>
        </w:rPr>
        <w:t xml:space="preserve"> of the findings</w:t>
      </w:r>
      <w:r w:rsidR="00162CD0">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also </w:t>
      </w:r>
      <w:r w:rsidR="00162CD0">
        <w:rPr>
          <w:rFonts w:ascii="Times New Roman" w:eastAsia="Times New Roman" w:hAnsi="Times New Roman" w:cs="Times New Roman"/>
          <w:sz w:val="24"/>
          <w:szCs w:val="24"/>
        </w:rPr>
        <w:t>next heading</w:t>
      </w:r>
      <w:r w:rsidR="00A23349">
        <w:rPr>
          <w:rFonts w:ascii="Times New Roman" w:eastAsia="Times New Roman" w:hAnsi="Times New Roman" w:cs="Times New Roman"/>
          <w:sz w:val="24"/>
          <w:szCs w:val="24"/>
        </w:rPr>
        <w:t xml:space="preserve">). </w:t>
      </w:r>
    </w:p>
    <w:p w14:paraId="607CD322" w14:textId="50E57E88"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notion that empathy is innumerate also </w:t>
      </w:r>
      <w:r w:rsidR="003D6F58">
        <w:rPr>
          <w:rFonts w:ascii="Times New Roman" w:eastAsia="Times New Roman" w:hAnsi="Times New Roman" w:cs="Times New Roman"/>
          <w:sz w:val="24"/>
          <w:szCs w:val="24"/>
        </w:rPr>
        <w:t xml:space="preserve">informs </w:t>
      </w:r>
      <w:r>
        <w:rPr>
          <w:rFonts w:ascii="Times New Roman" w:eastAsia="Times New Roman" w:hAnsi="Times New Roman" w:cs="Times New Roman"/>
          <w:sz w:val="24"/>
          <w:szCs w:val="24"/>
        </w:rPr>
        <w:t>discussion</w:t>
      </w:r>
      <w:r w:rsidR="00397A5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about rational</w:t>
      </w:r>
      <w:r w:rsidR="002662D3">
        <w:rPr>
          <w:rFonts w:ascii="Times New Roman" w:eastAsia="Times New Roman" w:hAnsi="Times New Roman" w:cs="Times New Roman"/>
          <w:sz w:val="24"/>
          <w:szCs w:val="24"/>
        </w:rPr>
        <w:t xml:space="preserve"> and effective</w:t>
      </w:r>
      <w:r>
        <w:rPr>
          <w:rFonts w:ascii="Times New Roman" w:eastAsia="Times New Roman" w:hAnsi="Times New Roman" w:cs="Times New Roman"/>
          <w:sz w:val="24"/>
          <w:szCs w:val="24"/>
        </w:rPr>
        <w:t xml:space="preserve"> helping behaviors. </w:t>
      </w:r>
      <w:r w:rsidR="002662D3">
        <w:rPr>
          <w:rFonts w:ascii="Times New Roman" w:eastAsia="Times New Roman" w:hAnsi="Times New Roman" w:cs="Times New Roman"/>
          <w:sz w:val="24"/>
          <w:szCs w:val="24"/>
        </w:rPr>
        <w:t>If empathy is innumerate</w:t>
      </w:r>
      <w:r>
        <w:rPr>
          <w:rFonts w:ascii="Times New Roman" w:eastAsia="Times New Roman" w:hAnsi="Times New Roman" w:cs="Times New Roman"/>
          <w:sz w:val="24"/>
          <w:szCs w:val="24"/>
        </w:rPr>
        <w:t xml:space="preserve"> it should not only be insensitive to the numbers of victims, but </w:t>
      </w:r>
      <w:r w:rsidR="00BB22E7">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numerical information – such as the proportion of a charity’s revenue that goes to its programs (henceforth efficiency), and the </w:t>
      </w:r>
      <w:r w:rsidR="002662D3">
        <w:rPr>
          <w:rFonts w:ascii="Times New Roman" w:eastAsia="Times New Roman" w:hAnsi="Times New Roman" w:cs="Times New Roman"/>
          <w:sz w:val="24"/>
          <w:szCs w:val="24"/>
        </w:rPr>
        <w:t xml:space="preserve">ultimate outcomes these </w:t>
      </w:r>
      <w:r>
        <w:rPr>
          <w:rFonts w:ascii="Times New Roman" w:eastAsia="Times New Roman" w:hAnsi="Times New Roman" w:cs="Times New Roman"/>
          <w:sz w:val="24"/>
          <w:szCs w:val="24"/>
        </w:rPr>
        <w:t>programs</w:t>
      </w:r>
      <w:r w:rsidR="002662D3">
        <w:rPr>
          <w:rFonts w:ascii="Times New Roman" w:eastAsia="Times New Roman" w:hAnsi="Times New Roman" w:cs="Times New Roman"/>
          <w:sz w:val="24"/>
          <w:szCs w:val="24"/>
        </w:rPr>
        <w:t xml:space="preserve"> yield</w:t>
      </w:r>
      <w:r>
        <w:rPr>
          <w:rFonts w:ascii="Times New Roman" w:eastAsia="Times New Roman" w:hAnsi="Times New Roman" w:cs="Times New Roman"/>
          <w:sz w:val="24"/>
          <w:szCs w:val="24"/>
        </w:rPr>
        <w:t xml:space="preserve"> (henceforth effectiveness). </w:t>
      </w:r>
    </w:p>
    <w:p w14:paraId="2FBC9CDD"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Charity Efficiency and Effectiveness</w:t>
      </w:r>
    </w:p>
    <w:p w14:paraId="71DA9822" w14:textId="4C932E1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Effectiveness </w:t>
      </w:r>
      <w:r w:rsidR="002662D3">
        <w:rPr>
          <w:rFonts w:ascii="Times New Roman" w:eastAsia="Times New Roman" w:hAnsi="Times New Roman" w:cs="Times New Roman"/>
          <w:sz w:val="24"/>
          <w:szCs w:val="24"/>
        </w:rPr>
        <w:t xml:space="preserve">(versus efficiency) </w:t>
      </w:r>
      <w:r>
        <w:rPr>
          <w:rFonts w:ascii="Times New Roman" w:eastAsia="Times New Roman" w:hAnsi="Times New Roman" w:cs="Times New Roman"/>
          <w:sz w:val="24"/>
          <w:szCs w:val="24"/>
        </w:rPr>
        <w:t xml:space="preserve">is a more direct indicator of </w:t>
      </w:r>
      <w:r w:rsidR="002662D3">
        <w:rPr>
          <w:rFonts w:ascii="Times New Roman" w:eastAsia="Times New Roman" w:hAnsi="Times New Roman" w:cs="Times New Roman"/>
          <w:sz w:val="24"/>
          <w:szCs w:val="24"/>
        </w:rPr>
        <w:t xml:space="preserve">the positive impact of a </w:t>
      </w:r>
      <w:r w:rsidR="00397A57">
        <w:rPr>
          <w:rFonts w:ascii="Times New Roman" w:eastAsia="Times New Roman" w:hAnsi="Times New Roman" w:cs="Times New Roman"/>
          <w:sz w:val="24"/>
          <w:szCs w:val="24"/>
        </w:rPr>
        <w:t>donation</w:t>
      </w:r>
      <w:r>
        <w:rPr>
          <w:rFonts w:ascii="Times New Roman" w:eastAsia="Times New Roman" w:hAnsi="Times New Roman" w:cs="Times New Roman"/>
          <w:sz w:val="24"/>
          <w:szCs w:val="24"/>
        </w:rPr>
        <w:t xml:space="preserve">, but it is also harder to quantify (Caviola, Faulmüller, Everett, Savulescu, &amp; Kahane, 2014; Singer, 2015). Efficiency can be calculated based on tax records of revenues and overhead costs, and several websites rate charities based on this information (e.g., Charity Navigator and GuideStar). </w:t>
      </w:r>
      <w:r w:rsidR="002662D3">
        <w:rPr>
          <w:rFonts w:ascii="Times New Roman" w:eastAsia="Times New Roman" w:hAnsi="Times New Roman" w:cs="Times New Roman"/>
          <w:sz w:val="24"/>
          <w:szCs w:val="24"/>
        </w:rPr>
        <w:t>However</w:t>
      </w:r>
      <w:r w:rsidR="00A23349">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donor wishing to do the most good</w:t>
      </w:r>
      <w:r w:rsidR="00A23349">
        <w:rPr>
          <w:rFonts w:ascii="Times New Roman" w:eastAsia="Times New Roman" w:hAnsi="Times New Roman" w:cs="Times New Roman"/>
          <w:sz w:val="24"/>
          <w:szCs w:val="24"/>
        </w:rPr>
        <w:t xml:space="preserve"> should </w:t>
      </w:r>
      <w:r w:rsidR="002662D3">
        <w:rPr>
          <w:rFonts w:ascii="Times New Roman" w:eastAsia="Times New Roman" w:hAnsi="Times New Roman" w:cs="Times New Roman"/>
          <w:sz w:val="24"/>
          <w:szCs w:val="24"/>
        </w:rPr>
        <w:t>also consider the</w:t>
      </w:r>
      <w:r>
        <w:rPr>
          <w:rFonts w:ascii="Times New Roman" w:eastAsia="Times New Roman" w:hAnsi="Times New Roman" w:cs="Times New Roman"/>
          <w:sz w:val="24"/>
          <w:szCs w:val="24"/>
        </w:rPr>
        <w:t xml:space="preserve"> indirect benefits of “inefficient” charity spending (e.g. fundraisers increasing a charity’s revenue)</w:t>
      </w:r>
      <w:r w:rsidR="002662D3">
        <w:rPr>
          <w:rFonts w:ascii="Times New Roman" w:eastAsia="Times New Roman" w:hAnsi="Times New Roman" w:cs="Times New Roman"/>
          <w:sz w:val="24"/>
          <w:szCs w:val="24"/>
        </w:rPr>
        <w:t>. Furthermore,</w:t>
      </w:r>
      <w:r w:rsidR="003E0D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w:t>
      </w:r>
      <w:r w:rsidR="002662D3">
        <w:rPr>
          <w:rFonts w:ascii="Times New Roman" w:eastAsia="Times New Roman" w:hAnsi="Times New Roman" w:cs="Times New Roman"/>
          <w:sz w:val="24"/>
          <w:szCs w:val="24"/>
        </w:rPr>
        <w:t xml:space="preserve">(“marginal”) </w:t>
      </w:r>
      <w:r>
        <w:rPr>
          <w:rFonts w:ascii="Times New Roman" w:eastAsia="Times New Roman" w:hAnsi="Times New Roman" w:cs="Times New Roman"/>
          <w:sz w:val="24"/>
          <w:szCs w:val="24"/>
        </w:rPr>
        <w:t>donation</w:t>
      </w:r>
      <w:r w:rsidR="00A233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w:t>
      </w:r>
      <w:r w:rsidR="002662D3">
        <w:rPr>
          <w:rFonts w:ascii="Times New Roman" w:eastAsia="Times New Roman" w:hAnsi="Times New Roman" w:cs="Times New Roman"/>
          <w:sz w:val="24"/>
          <w:szCs w:val="24"/>
        </w:rPr>
        <w:t xml:space="preserve"> generate</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result</w:t>
      </w:r>
      <w:r w:rsidR="002662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earlier ones </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see e.g., Steinberg &amp; Morris, 2010). </w:t>
      </w:r>
      <w:r w:rsidR="002662D3">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some scholars argue that efficiency-oriented donors</w:t>
      </w:r>
      <w:r w:rsidR="002662D3">
        <w:rPr>
          <w:rFonts w:ascii="Times New Roman" w:eastAsia="Times New Roman" w:hAnsi="Times New Roman" w:cs="Times New Roman"/>
          <w:sz w:val="24"/>
          <w:szCs w:val="24"/>
        </w:rPr>
        <w:t xml:space="preserve"> typically</w:t>
      </w:r>
      <w:r>
        <w:rPr>
          <w:rFonts w:ascii="Times New Roman" w:eastAsia="Times New Roman" w:hAnsi="Times New Roman" w:cs="Times New Roman"/>
          <w:sz w:val="24"/>
          <w:szCs w:val="24"/>
        </w:rPr>
        <w:t xml:space="preserve"> focus on the wrong arithmetic (e.g., Singer, 2015; Steinberg, 1986). Nevertheless</w:t>
      </w:r>
      <w:r w:rsidR="00642285">
        <w:rPr>
          <w:rFonts w:ascii="Times New Roman" w:eastAsia="Times New Roman" w:hAnsi="Times New Roman" w:cs="Times New Roman"/>
          <w:sz w:val="24"/>
          <w:szCs w:val="24"/>
        </w:rPr>
        <w:t>,</w:t>
      </w:r>
      <w:r w:rsidR="002662D3">
        <w:rPr>
          <w:rFonts w:ascii="Times New Roman" w:eastAsia="Times New Roman" w:hAnsi="Times New Roman" w:cs="Times New Roman"/>
          <w:sz w:val="24"/>
          <w:szCs w:val="24"/>
        </w:rPr>
        <w:t xml:space="preserve"> </w:t>
      </w:r>
      <w:r w:rsidR="00A23349">
        <w:rPr>
          <w:rFonts w:ascii="Times New Roman" w:eastAsia="Times New Roman" w:hAnsi="Times New Roman" w:cs="Times New Roman"/>
          <w:sz w:val="24"/>
          <w:szCs w:val="24"/>
        </w:rPr>
        <w:t>efficiency and effectiveness</w:t>
      </w:r>
      <w:r w:rsidR="002662D3">
        <w:rPr>
          <w:rFonts w:ascii="Times New Roman" w:eastAsia="Times New Roman" w:hAnsi="Times New Roman" w:cs="Times New Roman"/>
          <w:sz w:val="24"/>
          <w:szCs w:val="24"/>
        </w:rPr>
        <w:t xml:space="preserve"> evaluations both involve numerical thinking, and both</w:t>
      </w:r>
      <w:r>
        <w:rPr>
          <w:rFonts w:ascii="Times New Roman" w:eastAsia="Times New Roman" w:hAnsi="Times New Roman" w:cs="Times New Roman"/>
          <w:sz w:val="24"/>
          <w:szCs w:val="24"/>
        </w:rPr>
        <w:t xml:space="preserve"> </w:t>
      </w:r>
      <w:ins w:id="33" w:author="Robin Bergh" w:date="2019-09-30T22:12:00Z">
        <w:r w:rsidR="002662D3">
          <w:rPr>
            <w:rFonts w:ascii="Times New Roman" w:eastAsia="Times New Roman" w:hAnsi="Times New Roman" w:cs="Times New Roman"/>
            <w:sz w:val="24"/>
            <w:szCs w:val="24"/>
          </w:rPr>
          <w:t xml:space="preserve">are informative </w:t>
        </w:r>
      </w:ins>
      <w:r w:rsidR="00A006F1">
        <w:rPr>
          <w:rFonts w:ascii="Times New Roman" w:eastAsia="Times New Roman" w:hAnsi="Times New Roman" w:cs="Times New Roman"/>
          <w:sz w:val="24"/>
          <w:szCs w:val="24"/>
        </w:rPr>
        <w:t xml:space="preserve">(if correctly specified) </w:t>
      </w:r>
      <w:del w:id="34" w:author="Robin Bergh" w:date="2019-09-30T22:12:00Z">
        <w:r w:rsidR="002662D3">
          <w:rPr>
            <w:rFonts w:ascii="Times New Roman" w:eastAsia="Times New Roman" w:hAnsi="Times New Roman" w:cs="Times New Roman"/>
            <w:sz w:val="24"/>
            <w:szCs w:val="24"/>
          </w:rPr>
          <w:delText xml:space="preserve">are informative </w:delText>
        </w:r>
      </w:del>
      <w:r w:rsidR="002662D3">
        <w:rPr>
          <w:rFonts w:ascii="Times New Roman" w:eastAsia="Times New Roman" w:hAnsi="Times New Roman" w:cs="Times New Roman"/>
          <w:sz w:val="24"/>
          <w:szCs w:val="24"/>
        </w:rPr>
        <w:t xml:space="preserve">about the impact per dollar </w:t>
      </w:r>
      <w:r>
        <w:rPr>
          <w:rFonts w:ascii="Times New Roman" w:eastAsia="Times New Roman" w:hAnsi="Times New Roman" w:cs="Times New Roman"/>
          <w:sz w:val="24"/>
          <w:szCs w:val="24"/>
        </w:rPr>
        <w:t xml:space="preserve">donated </w:t>
      </w:r>
      <w:r>
        <w:rPr>
          <w:rFonts w:ascii="Times New Roman" w:eastAsia="Times New Roman" w:hAnsi="Times New Roman" w:cs="Times New Roman"/>
          <w:i/>
          <w:sz w:val="24"/>
          <w:szCs w:val="24"/>
        </w:rPr>
        <w:t>when everything else is equal</w:t>
      </w:r>
      <w:r>
        <w:rPr>
          <w:rFonts w:ascii="Times New Roman" w:eastAsia="Times New Roman" w:hAnsi="Times New Roman" w:cs="Times New Roman"/>
          <w:sz w:val="24"/>
          <w:szCs w:val="24"/>
        </w:rPr>
        <w:t xml:space="preserve">. Thus, a numerate donor </w:t>
      </w:r>
      <w:r w:rsidR="002662D3">
        <w:rPr>
          <w:rFonts w:ascii="Times New Roman" w:eastAsia="Times New Roman" w:hAnsi="Times New Roman" w:cs="Times New Roman"/>
          <w:sz w:val="24"/>
          <w:szCs w:val="24"/>
        </w:rPr>
        <w:t>who cares about impact should</w:t>
      </w:r>
      <w:r>
        <w:rPr>
          <w:rFonts w:ascii="Times New Roman" w:eastAsia="Times New Roman" w:hAnsi="Times New Roman" w:cs="Times New Roman"/>
          <w:sz w:val="24"/>
          <w:szCs w:val="24"/>
        </w:rPr>
        <w:t xml:space="preserve"> consider </w:t>
      </w:r>
      <w:r w:rsidR="002662D3">
        <w:rPr>
          <w:rFonts w:ascii="Times New Roman" w:eastAsia="Times New Roman" w:hAnsi="Times New Roman" w:cs="Times New Roman"/>
          <w:sz w:val="24"/>
          <w:szCs w:val="24"/>
        </w:rPr>
        <w:t xml:space="preserve">both types of </w:t>
      </w:r>
      <w:r>
        <w:rPr>
          <w:rFonts w:ascii="Times New Roman" w:eastAsia="Times New Roman" w:hAnsi="Times New Roman" w:cs="Times New Roman"/>
          <w:sz w:val="24"/>
          <w:szCs w:val="24"/>
        </w:rPr>
        <w:t xml:space="preserve">information when other factors are kept constant. But do they? </w:t>
      </w:r>
    </w:p>
    <w:p w14:paraId="6A0B45FD" w14:textId="0F33F602" w:rsidR="00B85944"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empirical findings</w:t>
      </w:r>
      <w:r w:rsidR="002662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mixed. </w:t>
      </w:r>
      <w:r w:rsidR="005E375F">
        <w:rPr>
          <w:rFonts w:ascii="Times New Roman" w:eastAsia="Times New Roman" w:hAnsi="Times New Roman" w:cs="Times New Roman"/>
          <w:sz w:val="24"/>
          <w:szCs w:val="24"/>
        </w:rPr>
        <w:t>While several</w:t>
      </w:r>
      <w:r>
        <w:rPr>
          <w:rFonts w:ascii="Times New Roman" w:eastAsia="Times New Roman" w:hAnsi="Times New Roman" w:cs="Times New Roman"/>
          <w:sz w:val="24"/>
          <w:szCs w:val="24"/>
        </w:rPr>
        <w:t xml:space="preserve"> correlational studies suggest that more efficient charities receive more donations (for</w:t>
      </w:r>
      <w:r w:rsidR="00166477">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review, see Bekkers &amp; Wiepking, 2011</w:t>
      </w:r>
      <w:r w:rsidR="00397A57">
        <w:rPr>
          <w:rFonts w:ascii="Times New Roman" w:eastAsia="Times New Roman" w:hAnsi="Times New Roman" w:cs="Times New Roman"/>
          <w:sz w:val="24"/>
          <w:szCs w:val="24"/>
        </w:rPr>
        <w:t>)</w:t>
      </w:r>
      <w:r w:rsidR="005E375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association could be due to confounds, such as the size and familiarity of a charity. Big charities often have smaller overhead costs (e.g., Bowman, 2006), and there are many reasons why they generate more donations. </w:t>
      </w:r>
      <w:r w:rsidR="003E0D48">
        <w:rPr>
          <w:rFonts w:ascii="Times New Roman" w:eastAsia="Times New Roman" w:hAnsi="Times New Roman" w:cs="Times New Roman"/>
          <w:sz w:val="24"/>
          <w:szCs w:val="24"/>
        </w:rPr>
        <w:t>S</w:t>
      </w:r>
      <w:r w:rsidR="00FD08A4">
        <w:rPr>
          <w:rFonts w:ascii="Times New Roman" w:eastAsia="Times New Roman" w:hAnsi="Times New Roman" w:cs="Times New Roman"/>
          <w:sz w:val="24"/>
          <w:szCs w:val="24"/>
        </w:rPr>
        <w:t>ome work</w:t>
      </w:r>
      <w:r w:rsidR="003E0D48">
        <w:rPr>
          <w:rFonts w:ascii="Times New Roman" w:eastAsia="Times New Roman" w:hAnsi="Times New Roman" w:cs="Times New Roman"/>
          <w:sz w:val="24"/>
          <w:szCs w:val="24"/>
        </w:rPr>
        <w:t xml:space="preserve"> further</w:t>
      </w:r>
      <w:r w:rsidR="00FD08A4">
        <w:rPr>
          <w:rFonts w:ascii="Times New Roman" w:eastAsia="Times New Roman" w:hAnsi="Times New Roman" w:cs="Times New Roman"/>
          <w:sz w:val="24"/>
          <w:szCs w:val="24"/>
        </w:rPr>
        <w:t xml:space="preserve"> suggests that changes in </w:t>
      </w:r>
      <w:r w:rsidR="002D27C1">
        <w:rPr>
          <w:rFonts w:ascii="Times New Roman" w:eastAsia="Times New Roman" w:hAnsi="Times New Roman" w:cs="Times New Roman"/>
          <w:sz w:val="24"/>
          <w:szCs w:val="24"/>
        </w:rPr>
        <w:t>charity ratings lead to changes in charity revenues</w:t>
      </w:r>
      <w:r w:rsidR="00DA3203">
        <w:rPr>
          <w:rFonts w:ascii="Times New Roman" w:eastAsia="Times New Roman" w:hAnsi="Times New Roman" w:cs="Times New Roman"/>
          <w:sz w:val="24"/>
          <w:szCs w:val="24"/>
        </w:rPr>
        <w:t xml:space="preserve"> </w:t>
      </w:r>
      <w:r w:rsidR="008345B4">
        <w:rPr>
          <w:rFonts w:ascii="Times New Roman" w:eastAsia="Times New Roman" w:hAnsi="Times New Roman" w:cs="Times New Roman"/>
          <w:sz w:val="24"/>
          <w:szCs w:val="24"/>
        </w:rPr>
        <w:fldChar w:fldCharType="begin" w:fldLock="1"/>
      </w:r>
      <w:r w:rsidR="004A46E7">
        <w:rPr>
          <w:rFonts w:ascii="Times New Roman" w:eastAsia="Times New Roman" w:hAnsi="Times New Roman" w:cs="Times New Roman"/>
          <w:sz w:val="24"/>
          <w:szCs w:val="24"/>
        </w:rPr>
        <w:instrText>ADDIN CSL_CITATION {"citationItems":[{"id":"ITEM-1","itemData":{"DOI":"10.1111/jems.12139","ISSN":"10586407","abstract":"How do charitable donors respond to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that signal the quality of charities? I investigate this question using a novel data set from Charity Navigator, which provides quality ratings for 5,400 charities. Because Charity Navigator prominently displays a charity's star rating which is assigned based on its overall rating, one can identify the causal impact of a one sfile:///C:/Users/robbe743/Desktop/Robin/Bibliotek/PDF-Bibliotek/Artiklar/Rand et al 2012.pdftar increase in ratings on charitable contributions with a regression discontinuity framework that exploits the threshold values of the overall ratings. I find that in general,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have a minor and often insignificant impact on charitable contributions received by charities. However, for relatively small charities, a higher rating leads to an increase in charitable contributions received. In particular, for these charities, I find that a one star increase in ratings is associated with a 19.5% increase in the amount of charitable contributions received. This result is robust under alternative model specifications and highlights the role of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in not</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for</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profit markets.","author":[{"dropping-particle":"","family":"Yörük","given":"Barış K.","non-dropping-particle":"","parse-names":false,"suffix":""}],"container-title":"Journal of Economics &amp; Management Strategy","id":"ITEM-1","issue":"1","issued":{"date-parts":[["2016","3"]]},"page":"195-219","title":"Charity Ratings","type":"article-journal","volume":"25"},"uris":["http://www.mendeley.com/documents/?uuid=debc73df-3884-4d93-8f8e-ff4d7440209c"]},{"id":"ITEM-2","itemData":{"DOI":"10.1016/j.jaccpubpol.2009.08.001","ISSN":"02784254","abstract":"Rating agencies play the role of information intermediaries in the market for donations. These watchdog organizations obtain and interpret accounting data and other information about charitable organizations and report ratings to help donors select among the many organizations soliciting contributions. In the age of the internet, information from Internal Revenue Service Form 990 returns prepared by tax-exempt organizations is more readily accessible than ever before. This study examines whether the zero- to four-star ratings provided by Charity Navigator have additional information content for donors. Charity Navigator was selected because its rating system relies almost exclusively on the 990 returns and presumably adds value by incorporating peer-group expectations for various ratios and by presenting straightforward and concise data. Using a random sample of 405 charities rated by Charity Navigator, our results suggest that rating changes do impact contributions. Positive rating changes were associated with an increase in contributions and organizations with a decline in rating were associated with decreased contributions. These effects were in addition to what would be predicted using an efficiency ratio commonly computed from Form 990 accounting data and other control variables. © 2009 Elsevier Inc. All rights reserved.","author":[{"dropping-particle":"","family":"Gordon","given":"Teresa P.","non-dropping-particle":"","parse-names":false,"suffix":""},{"dropping-particle":"","family":"Knock","given":"Cathryn L.","non-dropping-particle":"","parse-names":false,"suffix":""},{"dropping-particle":"","family":"Neely","given":"Daniel G.","non-dropping-particle":"","parse-names":false,"suffix":""}],"container-title":"Journal of Accounting and Public Policy","id":"ITEM-2","issue":"6","issued":{"date-parts":[["2009","11"]]},"page":"469-484","publisher":"Elsevier Inc.","title":"The role of rating agencies in the market for charitable contributions: An empirical test","type":"article-journal","volume":"28"},"uris":["http://www.mendeley.com/documents/?uuid=3740d4c3-fe24-45d4-aeb6-7309a701cfa0"]}],"mendeley":{"formattedCitation":"(Gordon, Knock, &amp; Neely, 2009; Yörük, 2016)","manualFormatting":"(e.g., Gordon, Knock, &amp; Neely, 2009; Yörük, 2016)","plainTextFormattedCitation":"(Gordon, Knock, &amp; Neely, 2009; Yörük, 2016)"},"properties":{"noteIndex":0},"schema":"https://github.com/citation-style-language/schema/raw/master/csl-citation.json"}</w:instrText>
      </w:r>
      <w:r w:rsidR="008345B4">
        <w:rPr>
          <w:rFonts w:ascii="Times New Roman" w:eastAsia="Times New Roman" w:hAnsi="Times New Roman" w:cs="Times New Roman"/>
          <w:sz w:val="24"/>
          <w:szCs w:val="24"/>
        </w:rPr>
        <w:fldChar w:fldCharType="separate"/>
      </w:r>
      <w:r w:rsidR="008345B4" w:rsidRPr="008345B4">
        <w:rPr>
          <w:rFonts w:ascii="Times New Roman" w:eastAsia="Times New Roman" w:hAnsi="Times New Roman" w:cs="Times New Roman"/>
          <w:noProof/>
          <w:sz w:val="24"/>
          <w:szCs w:val="24"/>
        </w:rPr>
        <w:t>(</w:t>
      </w:r>
      <w:r w:rsidR="004A46E7">
        <w:rPr>
          <w:rFonts w:ascii="Times New Roman" w:eastAsia="Times New Roman" w:hAnsi="Times New Roman" w:cs="Times New Roman"/>
          <w:noProof/>
          <w:sz w:val="24"/>
          <w:szCs w:val="24"/>
        </w:rPr>
        <w:t xml:space="preserve">e.g., </w:t>
      </w:r>
      <w:r w:rsidR="008345B4" w:rsidRPr="008345B4">
        <w:rPr>
          <w:rFonts w:ascii="Times New Roman" w:eastAsia="Times New Roman" w:hAnsi="Times New Roman" w:cs="Times New Roman"/>
          <w:noProof/>
          <w:sz w:val="24"/>
          <w:szCs w:val="24"/>
        </w:rPr>
        <w:t>Gordon, Knock, &amp; Neely, 2009; Yörük, 2016)</w:t>
      </w:r>
      <w:r w:rsidR="008345B4">
        <w:rPr>
          <w:rFonts w:ascii="Times New Roman" w:eastAsia="Times New Roman" w:hAnsi="Times New Roman" w:cs="Times New Roman"/>
          <w:sz w:val="24"/>
          <w:szCs w:val="24"/>
        </w:rPr>
        <w:fldChar w:fldCharType="end"/>
      </w:r>
      <w:r w:rsidR="002D27C1" w:rsidRPr="00892F57">
        <w:rPr>
          <w:rFonts w:ascii="Times New Roman" w:eastAsia="Times New Roman" w:hAnsi="Times New Roman" w:cs="Times New Roman"/>
          <w:sz w:val="24"/>
          <w:szCs w:val="24"/>
        </w:rPr>
        <w:t>,</w:t>
      </w:r>
      <w:r w:rsidR="003E0D48">
        <w:rPr>
          <w:rFonts w:ascii="Times New Roman" w:eastAsia="Times New Roman" w:hAnsi="Times New Roman" w:cs="Times New Roman"/>
          <w:sz w:val="24"/>
          <w:szCs w:val="24"/>
        </w:rPr>
        <w:t xml:space="preserve"> but</w:t>
      </w:r>
      <w:r w:rsidR="002D27C1">
        <w:rPr>
          <w:rFonts w:ascii="Times New Roman" w:eastAsia="Times New Roman" w:hAnsi="Times New Roman" w:cs="Times New Roman"/>
          <w:sz w:val="24"/>
          <w:szCs w:val="24"/>
        </w:rPr>
        <w:t xml:space="preserve"> it is </w:t>
      </w:r>
      <w:r w:rsidR="00E92A68">
        <w:rPr>
          <w:rFonts w:ascii="Times New Roman" w:eastAsia="Times New Roman" w:hAnsi="Times New Roman" w:cs="Times New Roman"/>
          <w:sz w:val="24"/>
          <w:szCs w:val="24"/>
        </w:rPr>
        <w:t>unclear if</w:t>
      </w:r>
      <w:r w:rsidR="002D27C1">
        <w:rPr>
          <w:rFonts w:ascii="Times New Roman" w:eastAsia="Times New Roman" w:hAnsi="Times New Roman" w:cs="Times New Roman"/>
          <w:sz w:val="24"/>
          <w:szCs w:val="24"/>
        </w:rPr>
        <w:t xml:space="preserve"> this is driven by efficiency evaluations per se. For instance, people might respond to </w:t>
      </w:r>
      <w:r w:rsidR="005E375F">
        <w:rPr>
          <w:rFonts w:ascii="Times New Roman" w:eastAsia="Times New Roman" w:hAnsi="Times New Roman" w:cs="Times New Roman"/>
          <w:sz w:val="24"/>
          <w:szCs w:val="24"/>
        </w:rPr>
        <w:t xml:space="preserve">the number of </w:t>
      </w:r>
      <w:r w:rsidR="002D27C1">
        <w:rPr>
          <w:rFonts w:ascii="Times New Roman" w:eastAsia="Times New Roman" w:hAnsi="Times New Roman" w:cs="Times New Roman"/>
          <w:sz w:val="24"/>
          <w:szCs w:val="24"/>
        </w:rPr>
        <w:t xml:space="preserve">stars given to a charity without </w:t>
      </w:r>
      <w:r w:rsidR="005E375F">
        <w:rPr>
          <w:rFonts w:ascii="Times New Roman" w:eastAsia="Times New Roman" w:hAnsi="Times New Roman" w:cs="Times New Roman"/>
          <w:sz w:val="24"/>
          <w:szCs w:val="24"/>
        </w:rPr>
        <w:t xml:space="preserve">deeply considering </w:t>
      </w:r>
      <w:r w:rsidR="002D27C1">
        <w:rPr>
          <w:rFonts w:ascii="Times New Roman" w:eastAsia="Times New Roman" w:hAnsi="Times New Roman" w:cs="Times New Roman"/>
          <w:sz w:val="24"/>
          <w:szCs w:val="24"/>
        </w:rPr>
        <w:t xml:space="preserve">what </w:t>
      </w:r>
      <w:r w:rsidR="005E375F">
        <w:rPr>
          <w:rFonts w:ascii="Times New Roman" w:eastAsia="Times New Roman" w:hAnsi="Times New Roman" w:cs="Times New Roman"/>
          <w:sz w:val="24"/>
          <w:szCs w:val="24"/>
        </w:rPr>
        <w:t xml:space="preserve">these </w:t>
      </w:r>
      <w:r w:rsidR="002D27C1">
        <w:rPr>
          <w:rFonts w:ascii="Times New Roman" w:eastAsia="Times New Roman" w:hAnsi="Times New Roman" w:cs="Times New Roman"/>
          <w:sz w:val="24"/>
          <w:szCs w:val="24"/>
        </w:rPr>
        <w:t xml:space="preserve">stars represent. </w:t>
      </w:r>
    </w:p>
    <w:p w14:paraId="4D88DBA4" w14:textId="3468DE92" w:rsidR="00841F8A" w:rsidRDefault="005E375F" w:rsidP="00DA3203">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Some l</w:t>
      </w:r>
      <w:r w:rsidR="00F37D5F">
        <w:rPr>
          <w:rFonts w:ascii="Times New Roman" w:eastAsia="Times New Roman" w:hAnsi="Times New Roman" w:cs="Times New Roman"/>
          <w:sz w:val="24"/>
          <w:szCs w:val="24"/>
        </w:rPr>
        <w:t xml:space="preserve">ab experiments </w:t>
      </w:r>
      <w:r>
        <w:rPr>
          <w:rFonts w:ascii="Times New Roman" w:eastAsia="Times New Roman" w:hAnsi="Times New Roman" w:cs="Times New Roman"/>
          <w:sz w:val="24"/>
          <w:szCs w:val="24"/>
        </w:rPr>
        <w:t xml:space="preserve">provide evidence </w:t>
      </w:r>
      <w:r w:rsidR="00F37D5F">
        <w:rPr>
          <w:rFonts w:ascii="Times New Roman" w:eastAsia="Times New Roman" w:hAnsi="Times New Roman" w:cs="Times New Roman"/>
          <w:sz w:val="24"/>
          <w:szCs w:val="24"/>
        </w:rPr>
        <w:t xml:space="preserve">that people favor efficient charities in forced choice questions, especially when the contrasts are very clear (0% vs 50% overhead; Gneezy, Keenan, &amp; Gneezy, 2014). </w:t>
      </w:r>
      <w:r w:rsidR="00E92A68">
        <w:rPr>
          <w:rFonts w:ascii="Times New Roman" w:eastAsia="Times New Roman" w:hAnsi="Times New Roman" w:cs="Times New Roman"/>
          <w:sz w:val="24"/>
          <w:szCs w:val="24"/>
        </w:rPr>
        <w:t>Yet, o</w:t>
      </w:r>
      <w:r w:rsidR="00F37D5F">
        <w:rPr>
          <w:rFonts w:ascii="Times New Roman" w:eastAsia="Times New Roman" w:hAnsi="Times New Roman" w:cs="Times New Roman"/>
          <w:sz w:val="24"/>
          <w:szCs w:val="24"/>
        </w:rPr>
        <w:t>ther studies</w:t>
      </w:r>
      <w:r>
        <w:rPr>
          <w:rFonts w:ascii="Times New Roman" w:eastAsia="Times New Roman" w:hAnsi="Times New Roman" w:cs="Times New Roman"/>
          <w:sz w:val="24"/>
          <w:szCs w:val="24"/>
        </w:rPr>
        <w:t xml:space="preserve"> suggest </w:t>
      </w:r>
      <w:r w:rsidR="00F37D5F">
        <w:rPr>
          <w:rFonts w:ascii="Times New Roman" w:eastAsia="Times New Roman" w:hAnsi="Times New Roman" w:cs="Times New Roman"/>
          <w:sz w:val="24"/>
          <w:szCs w:val="24"/>
        </w:rPr>
        <w:t xml:space="preserve">that people attend to efficiency information as a potential excuse for not to donate (Exley, 2016), and beliefs about effectiveness are colored by subjective preferences (Berman, Barasch, Levine, &amp; Small, 2018). </w:t>
      </w:r>
      <w:r>
        <w:rPr>
          <w:rFonts w:ascii="Times New Roman" w:eastAsia="Times New Roman" w:hAnsi="Times New Roman" w:cs="Times New Roman"/>
          <w:sz w:val="24"/>
          <w:szCs w:val="24"/>
        </w:rPr>
        <w:t xml:space="preserve">Further </w:t>
      </w:r>
      <w:r w:rsidR="00DA3203">
        <w:rPr>
          <w:rFonts w:ascii="Times New Roman" w:eastAsia="Times New Roman" w:hAnsi="Times New Roman" w:cs="Times New Roman"/>
          <w:sz w:val="24"/>
          <w:szCs w:val="24"/>
        </w:rPr>
        <w:t>evidence</w:t>
      </w:r>
      <w:r>
        <w:rPr>
          <w:rFonts w:ascii="Times New Roman" w:eastAsia="Times New Roman" w:hAnsi="Times New Roman" w:cs="Times New Roman"/>
          <w:sz w:val="24"/>
          <w:szCs w:val="24"/>
        </w:rPr>
        <w:t xml:space="preserve"> suggests </w:t>
      </w:r>
      <w:r w:rsidR="00DA3203">
        <w:rPr>
          <w:rFonts w:ascii="Times New Roman" w:eastAsia="Times New Roman" w:hAnsi="Times New Roman" w:cs="Times New Roman"/>
          <w:sz w:val="24"/>
          <w:szCs w:val="24"/>
        </w:rPr>
        <w:t xml:space="preserve"> that people </w:t>
      </w:r>
      <w:r w:rsidR="003E0D48">
        <w:rPr>
          <w:rFonts w:ascii="Times New Roman" w:eastAsia="Times New Roman" w:hAnsi="Times New Roman" w:cs="Times New Roman"/>
          <w:sz w:val="24"/>
          <w:szCs w:val="24"/>
        </w:rPr>
        <w:t xml:space="preserve">give based </w:t>
      </w:r>
      <w:r w:rsidR="00DA3203">
        <w:rPr>
          <w:rFonts w:ascii="Times New Roman" w:eastAsia="Times New Roman" w:hAnsi="Times New Roman" w:cs="Times New Roman"/>
          <w:sz w:val="24"/>
          <w:szCs w:val="24"/>
        </w:rPr>
        <w:t xml:space="preserve">on a subjective sense of making a difference (e.g., when they can help a charity across the finish line with a fundraising goal; </w:t>
      </w:r>
      <w:r w:rsidR="00DA3203">
        <w:rPr>
          <w:rFonts w:ascii="Times New Roman" w:eastAsia="Times New Roman" w:hAnsi="Times New Roman" w:cs="Times New Roman"/>
          <w:sz w:val="24"/>
          <w:szCs w:val="24"/>
        </w:rPr>
        <w:fldChar w:fldCharType="begin" w:fldLock="1"/>
      </w:r>
      <w:r w:rsidR="00A23349">
        <w:rPr>
          <w:rFonts w:ascii="Times New Roman" w:eastAsia="Times New Roman" w:hAnsi="Times New Roman" w:cs="Times New Roman"/>
          <w:sz w:val="24"/>
          <w:szCs w:val="24"/>
        </w:rPr>
        <w:instrText>ADDIN CSL_CITATION {"citationItems":[{"id":"ITEM-1","itemData":{"DOI":"10.1016/j.obhdp.2012.08.002","ISSN":"07495978","abstract":"Recent research finds that people respond more generously to individual victims described in detail than to equivalent statistical victims described in general terms. We propose that this \" identified victim effect\" is one manifestation of a more general phenomenon: a positive influence of tangible information on generosity. In three experiments, we find evidence for an \" identified intervention effect\"; providing tangible details about a charity's interventions significantly increases donations to that charity. Although previous work described sympathy as the primary mediator between tangible information and giving, current mediational analyses show that the influence of tangible details can operate through donors' perception that their contribution will have impact. Taken together with past work, the results suggest that tangible information of many types promotes generosity and can do so either via sympathy or via perceived impact. The ability of tangible information to increase impact points to new ways for charities to encourage generosity. © 2012 Elsevier Inc.","author":[{"dropping-particle":"","family":"Cryder","given":"Cynthia E.","non-dropping-particle":"","parse-names":false,"suffix":""},{"dropping-particle":"","family":"Loewenstein","given":"George","non-dropping-particle":"","parse-names":false,"suffix":""},{"dropping-particle":"","family":"Scheines","given":"Richard","non-dropping-particle":"","parse-names":false,"suffix":""}],"container-title":"Organizational Behavior and Human Decision Processes","id":"ITEM-1","issue":"1","issued":{"date-parts":[["2013","1"]]},"page":"15-23","publisher":"Elsevier Inc.","title":"The donor is in the details","type":"article-journal","volume":"120"},"uris":["http://www.mendeley.com/documents/?uuid=19835fa5-56e4-4dd3-a6ab-c3ee49637d88"]},{"id":"ITEM-2","itemData":{"DOI":"10.1016/j.jesp.2013.07.003","ISSN":"00221031","abstract":"People are more likely to pitch in as charitable campaigns approach their goals. Such \"goal gradient helping\" occurs in part because late-stage efforts provide donors with a heightened sense of personal impact, an influential source of satisfaction from prosocial acts. Using web robot technology in an Internet field study of micro-lending, Study 1 demonstrated that charity contribution rates increase as recipients approach their fundraising goals. Study 2, a large-scale field experiment, found that funds close to reaching campaign goals received more donations than did funds far from reaching campaign goals. Study 3 replicated the goal gradient helping effect in a controlled scenario experiment, and mediational analyses showed that increased perceived impact of late-stage contributions, and the resultant satisfaction from this impact, explain goal gradient helping. In conclusion, people are not charitable simply to be kind or to relieve negative emotions; they find satisfaction from having personal influence in solving a social problem. © 2013 Elsevier Inc.","author":[{"dropping-particle":"","family":"Cryder","given":"Cynthia E.","non-dropping-particle":"","parse-names":false,"suffix":""},{"dropping-particle":"","family":"Loewenstein","given":"George","non-dropping-particle":"","parse-names":false,"suffix":""},{"dropping-particle":"","family":"Seltman","given":"Howard","non-dropping-particle":"","parse-names":false,"suffix":""}],"container-title":"Journal of Experimental Social Psychology","id":"ITEM-2","issue":"6","issued":{"date-parts":[["2013","11"]]},"page":"1078-1083","publisher":"Elsevier Inc.","title":"Goal gradient in helping behavior","type":"article-journal","volume":"49"},"uris":["http://www.mendeley.com/documents/?uuid=f7a7da6f-0669-4ba8-82ed-4981cc0d8acf"]}],"mendeley":{"formattedCitation":"(Cryder, Loewenstein, &amp; Scheines, 2013; Cryder, Loewenstein, &amp; Seltman, 2013)","manualFormatting":"Cryder, Loewenstein, &amp; Scheines, 2013; Cryder, Loewenstein, &amp; Seltman, 2013)","plainTextFormattedCitation":"(Cryder, Loewenstein, &amp; Scheines, 2013; Cryder, Loewenstein, &amp; Seltman, 2013)","previouslyFormattedCitation":"(Cryder, Loewenstein, &amp; Scheines, 2013; Cryder, Loewenstein, &amp; Seltman, 2013)"},"properties":{"noteIndex":0},"schema":"https://github.com/citation-style-language/schema/raw/master/csl-citation.json"}</w:instrText>
      </w:r>
      <w:r w:rsidR="00DA3203">
        <w:rPr>
          <w:rFonts w:ascii="Times New Roman" w:eastAsia="Times New Roman" w:hAnsi="Times New Roman" w:cs="Times New Roman"/>
          <w:sz w:val="24"/>
          <w:szCs w:val="24"/>
        </w:rPr>
        <w:fldChar w:fldCharType="separate"/>
      </w:r>
      <w:r w:rsidR="00DA3203" w:rsidRPr="00CC4F22">
        <w:rPr>
          <w:rFonts w:ascii="Times New Roman" w:eastAsia="Times New Roman" w:hAnsi="Times New Roman" w:cs="Times New Roman"/>
          <w:noProof/>
          <w:sz w:val="24"/>
          <w:szCs w:val="24"/>
        </w:rPr>
        <w:t>Cryder, Loewenstein, &amp; Scheines, 2013; Cryder, Loewenstein, &amp; Seltman, 2013)</w:t>
      </w:r>
      <w:r w:rsidR="00DA3203">
        <w:rPr>
          <w:rFonts w:ascii="Times New Roman" w:eastAsia="Times New Roman" w:hAnsi="Times New Roman" w:cs="Times New Roman"/>
          <w:sz w:val="24"/>
          <w:szCs w:val="24"/>
        </w:rPr>
        <w:fldChar w:fldCharType="end"/>
      </w:r>
      <w:r w:rsidR="00DA32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rather </w:t>
      </w:r>
      <w:r w:rsidR="00DA3203">
        <w:rPr>
          <w:rFonts w:ascii="Times New Roman" w:eastAsia="Times New Roman" w:hAnsi="Times New Roman" w:cs="Times New Roman"/>
          <w:sz w:val="24"/>
          <w:szCs w:val="24"/>
        </w:rPr>
        <w:t xml:space="preserve">than </w:t>
      </w:r>
      <w:r>
        <w:rPr>
          <w:rFonts w:ascii="Times New Roman" w:eastAsia="Times New Roman" w:hAnsi="Times New Roman" w:cs="Times New Roman"/>
          <w:sz w:val="24"/>
          <w:szCs w:val="24"/>
        </w:rPr>
        <w:t xml:space="preserve">based on </w:t>
      </w:r>
      <w:r w:rsidR="00DA3203">
        <w:rPr>
          <w:rFonts w:ascii="Times New Roman" w:eastAsia="Times New Roman" w:hAnsi="Times New Roman" w:cs="Times New Roman"/>
          <w:sz w:val="24"/>
          <w:szCs w:val="24"/>
        </w:rPr>
        <w:t xml:space="preserve">objective metrics of charity efficiency or effectiveness.  </w:t>
      </w:r>
    </w:p>
    <w:p w14:paraId="165F0F87" w14:textId="3955DF00"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experiments suggest that </w:t>
      </w:r>
      <w:r w:rsidR="00CB78DE">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donors </w:t>
      </w:r>
      <w:r w:rsidR="00CB78DE">
        <w:rPr>
          <w:rFonts w:ascii="Times New Roman" w:eastAsia="Times New Roman" w:hAnsi="Times New Roman" w:cs="Times New Roman"/>
          <w:sz w:val="24"/>
          <w:szCs w:val="24"/>
        </w:rPr>
        <w:t>do</w:t>
      </w:r>
      <w:r w:rsidR="00A006F1">
        <w:rPr>
          <w:rFonts w:ascii="Times New Roman" w:eastAsia="Times New Roman" w:hAnsi="Times New Roman" w:cs="Times New Roman"/>
          <w:sz w:val="24"/>
          <w:szCs w:val="24"/>
        </w:rPr>
        <w:t xml:space="preserve"> </w:t>
      </w:r>
      <w:commentRangeStart w:id="35"/>
      <w:ins w:id="36" w:author="Robin Bergh" w:date="2019-09-30T22:12:00Z">
        <w:r w:rsidR="00A006F1">
          <w:rPr>
            <w:rFonts w:ascii="Times New Roman" w:eastAsia="Times New Roman" w:hAnsi="Times New Roman" w:cs="Times New Roman"/>
            <w:sz w:val="24"/>
            <w:szCs w:val="24"/>
          </w:rPr>
          <w:t>not</w:t>
        </w:r>
        <w:r w:rsidR="005E375F">
          <w:rPr>
            <w:rFonts w:ascii="Times New Roman" w:eastAsia="Times New Roman" w:hAnsi="Times New Roman" w:cs="Times New Roman"/>
            <w:sz w:val="24"/>
            <w:szCs w:val="24"/>
          </w:rPr>
          <w:t xml:space="preserve"> </w:t>
        </w:r>
        <w:commentRangeEnd w:id="35"/>
        <w:r w:rsidR="00A006F1">
          <w:rPr>
            <w:rStyle w:val="Kommentarsreferens"/>
          </w:rPr>
          <w:commentReference w:id="35"/>
        </w:r>
      </w:ins>
      <w:r>
        <w:rPr>
          <w:rFonts w:ascii="Times New Roman" w:eastAsia="Times New Roman" w:hAnsi="Times New Roman" w:cs="Times New Roman"/>
          <w:sz w:val="24"/>
          <w:szCs w:val="24"/>
        </w:rPr>
        <w:t xml:space="preserve">contribute </w:t>
      </w:r>
      <w:r w:rsidR="006E3E38">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when they are informed (versus not informed) about either charity efficiency (</w:t>
      </w:r>
      <w:r w:rsidRPr="00DA3203">
        <w:rPr>
          <w:rFonts w:ascii="Times New Roman" w:eastAsia="Times New Roman" w:hAnsi="Times New Roman" w:cs="Times New Roman"/>
          <w:sz w:val="24"/>
          <w:szCs w:val="24"/>
        </w:rPr>
        <w:t>Parsons, 2007)</w:t>
      </w:r>
      <w:r>
        <w:rPr>
          <w:rFonts w:ascii="Times New Roman" w:eastAsia="Times New Roman" w:hAnsi="Times New Roman" w:cs="Times New Roman"/>
          <w:sz w:val="24"/>
          <w:szCs w:val="24"/>
        </w:rPr>
        <w:t xml:space="preserve">, or effectiveness (Karlan &amp; Wood, 2017). </w:t>
      </w:r>
      <w:r w:rsidR="00CB78DE">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Karlan and Wood (2017) did find that those who had previously donated large amounts</w:t>
      </w:r>
      <w:r w:rsidR="00CB78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gave more when they received effectiveness information</w:t>
      </w:r>
      <w:r w:rsidR="00CB78DE">
        <w:rPr>
          <w:rFonts w:ascii="Times New Roman" w:eastAsia="Times New Roman" w:hAnsi="Times New Roman" w:cs="Times New Roman"/>
          <w:sz w:val="24"/>
          <w:szCs w:val="24"/>
        </w:rPr>
        <w:t xml:space="preserve"> (and Parsons found similar </w:t>
      </w:r>
      <w:r w:rsidR="00881860">
        <w:rPr>
          <w:rFonts w:ascii="Times New Roman" w:eastAsia="Times New Roman" w:hAnsi="Times New Roman" w:cs="Times New Roman"/>
          <w:sz w:val="24"/>
          <w:szCs w:val="24"/>
        </w:rPr>
        <w:t xml:space="preserve">effects </w:t>
      </w:r>
      <w:r w:rsidR="00CB78DE">
        <w:rPr>
          <w:rFonts w:ascii="Times New Roman" w:eastAsia="Times New Roman" w:hAnsi="Times New Roman" w:cs="Times New Roman"/>
          <w:sz w:val="24"/>
          <w:szCs w:val="24"/>
        </w:rPr>
        <w:t xml:space="preserve">for </w:t>
      </w:r>
      <w:r w:rsidR="00881860">
        <w:rPr>
          <w:rFonts w:ascii="Times New Roman" w:eastAsia="Times New Roman" w:hAnsi="Times New Roman" w:cs="Times New Roman"/>
          <w:sz w:val="24"/>
          <w:szCs w:val="24"/>
        </w:rPr>
        <w:t xml:space="preserve">efficiency and </w:t>
      </w:r>
      <w:r w:rsidR="00CB78DE">
        <w:rPr>
          <w:rFonts w:ascii="Times New Roman" w:eastAsia="Times New Roman" w:hAnsi="Times New Roman" w:cs="Times New Roman"/>
          <w:sz w:val="24"/>
          <w:szCs w:val="24"/>
        </w:rPr>
        <w:t>prior donors)</w:t>
      </w:r>
      <w:r>
        <w:rPr>
          <w:rFonts w:ascii="Times New Roman" w:eastAsia="Times New Roman" w:hAnsi="Times New Roman" w:cs="Times New Roman"/>
          <w:sz w:val="24"/>
          <w:szCs w:val="24"/>
        </w:rPr>
        <w:t>, the reason for this effect is unclear. For example, large/frequent donors</w:t>
      </w:r>
      <w:r w:rsidR="005E375F">
        <w:rPr>
          <w:rFonts w:ascii="Times New Roman" w:eastAsia="Times New Roman" w:hAnsi="Times New Roman" w:cs="Times New Roman"/>
          <w:sz w:val="24"/>
          <w:szCs w:val="24"/>
        </w:rPr>
        <w:t xml:space="preserve"> may</w:t>
      </w:r>
      <w:r>
        <w:rPr>
          <w:rFonts w:ascii="Times New Roman" w:eastAsia="Times New Roman" w:hAnsi="Times New Roman" w:cs="Times New Roman"/>
          <w:sz w:val="24"/>
          <w:szCs w:val="24"/>
        </w:rPr>
        <w:t xml:space="preserve"> </w:t>
      </w:r>
      <w:r w:rsidR="005E375F">
        <w:rPr>
          <w:rFonts w:ascii="Times New Roman" w:eastAsia="Times New Roman" w:hAnsi="Times New Roman" w:cs="Times New Roman"/>
          <w:sz w:val="24"/>
          <w:szCs w:val="24"/>
        </w:rPr>
        <w:t xml:space="preserve">experience </w:t>
      </w:r>
      <w:r>
        <w:rPr>
          <w:rFonts w:ascii="Times New Roman" w:eastAsia="Times New Roman" w:hAnsi="Times New Roman" w:cs="Times New Roman"/>
          <w:sz w:val="24"/>
          <w:szCs w:val="24"/>
        </w:rPr>
        <w:t xml:space="preserve">a greater pressure to donate in light of </w:t>
      </w:r>
      <w:r w:rsidR="00D92016" w:rsidRPr="00E50FDA">
        <w:rPr>
          <w:rFonts w:ascii="Times New Roman" w:eastAsia="Times New Roman" w:hAnsi="Times New Roman" w:cs="Times New Roman"/>
          <w:i/>
          <w:sz w:val="24"/>
          <w:szCs w:val="24"/>
        </w:rPr>
        <w:t>any</w:t>
      </w:r>
      <w:r w:rsidR="00D9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positive information. </w:t>
      </w:r>
      <w:r w:rsidR="00531870">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the compliance literature suggests that people who have already committed to</w:t>
      </w:r>
      <w:r w:rsidR="00922D3A">
        <w:rPr>
          <w:rFonts w:ascii="Times New Roman" w:eastAsia="Times New Roman" w:hAnsi="Times New Roman" w:cs="Times New Roman"/>
          <w:sz w:val="24"/>
          <w:szCs w:val="24"/>
        </w:rPr>
        <w:t xml:space="preserve"> buy</w:t>
      </w:r>
      <w:r>
        <w:rPr>
          <w:rFonts w:ascii="Times New Roman" w:eastAsia="Times New Roman" w:hAnsi="Times New Roman" w:cs="Times New Roman"/>
          <w:sz w:val="24"/>
          <w:szCs w:val="24"/>
        </w:rPr>
        <w:t xml:space="preserve"> something are more easily persuaded in a later stage to pay </w:t>
      </w:r>
      <w:r w:rsidR="00200093">
        <w:rPr>
          <w:rFonts w:ascii="Times New Roman" w:eastAsia="Times New Roman" w:hAnsi="Times New Roman" w:cs="Times New Roman"/>
          <w:sz w:val="24"/>
          <w:szCs w:val="24"/>
        </w:rPr>
        <w:t xml:space="preserve">more for the same </w:t>
      </w:r>
      <w:r w:rsidR="00922D3A">
        <w:rPr>
          <w:rFonts w:ascii="Times New Roman" w:eastAsia="Times New Roman" w:hAnsi="Times New Roman" w:cs="Times New Roman"/>
          <w:sz w:val="24"/>
          <w:szCs w:val="24"/>
        </w:rPr>
        <w:t xml:space="preserve">product </w:t>
      </w:r>
      <w:r>
        <w:rPr>
          <w:rFonts w:ascii="Times New Roman" w:eastAsia="Times New Roman" w:hAnsi="Times New Roman" w:cs="Times New Roman"/>
          <w:sz w:val="24"/>
          <w:szCs w:val="24"/>
        </w:rPr>
        <w:t xml:space="preserve">(see e.g., Cialdini &amp; Goldstein, 2004; Cialdini &amp; Griskevicius, 2010). </w:t>
      </w:r>
      <w:r w:rsidR="00F32C8B">
        <w:rPr>
          <w:rFonts w:ascii="Times New Roman" w:eastAsia="Times New Roman" w:hAnsi="Times New Roman" w:cs="Times New Roman"/>
          <w:sz w:val="24"/>
          <w:szCs w:val="24"/>
        </w:rPr>
        <w:t>There is little reason to believe that donors, unlike regular buyers of products, are immune to compliance pressures.</w:t>
      </w:r>
    </w:p>
    <w:p w14:paraId="7DD94FB2" w14:textId="2C896A94" w:rsidR="004818C5" w:rsidRDefault="00CB78DE" w:rsidP="00397A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Still, p</w:t>
      </w:r>
      <w:r w:rsidR="00D92016">
        <w:rPr>
          <w:rFonts w:ascii="Times New Roman" w:eastAsia="Times New Roman" w:hAnsi="Times New Roman" w:cs="Times New Roman"/>
          <w:sz w:val="24"/>
          <w:szCs w:val="24"/>
        </w:rPr>
        <w:t>eople</w:t>
      </w:r>
      <w:r>
        <w:rPr>
          <w:rFonts w:ascii="Times New Roman" w:eastAsia="Times New Roman" w:hAnsi="Times New Roman" w:cs="Times New Roman"/>
          <w:sz w:val="24"/>
          <w:szCs w:val="24"/>
        </w:rPr>
        <w:t xml:space="preserve"> might</w:t>
      </w:r>
      <w:r w:rsidR="00D92016">
        <w:rPr>
          <w:rFonts w:ascii="Times New Roman" w:eastAsia="Times New Roman" w:hAnsi="Times New Roman" w:cs="Times New Roman"/>
          <w:sz w:val="24"/>
          <w:szCs w:val="24"/>
        </w:rPr>
        <w:t xml:space="preserve"> use more deliberate thinking when </w:t>
      </w:r>
      <w:r>
        <w:rPr>
          <w:rFonts w:ascii="Times New Roman" w:eastAsia="Times New Roman" w:hAnsi="Times New Roman" w:cs="Times New Roman"/>
          <w:sz w:val="24"/>
          <w:szCs w:val="24"/>
        </w:rPr>
        <w:t xml:space="preserve">deciding </w:t>
      </w:r>
      <w:r w:rsidR="00D92016">
        <w:rPr>
          <w:rFonts w:ascii="Times New Roman" w:eastAsia="Times New Roman" w:hAnsi="Times New Roman" w:cs="Times New Roman"/>
          <w:sz w:val="24"/>
          <w:szCs w:val="24"/>
        </w:rPr>
        <w:t xml:space="preserve">how </w:t>
      </w:r>
      <w:r w:rsidR="00D92016" w:rsidRPr="00397A57">
        <w:rPr>
          <w:rFonts w:ascii="Times New Roman" w:eastAsia="Times New Roman" w:hAnsi="Times New Roman" w:cs="Times New Roman"/>
          <w:i/>
          <w:sz w:val="24"/>
          <w:szCs w:val="24"/>
        </w:rPr>
        <w:t>much</w:t>
      </w:r>
      <w:r w:rsidR="00D92016">
        <w:rPr>
          <w:rFonts w:ascii="Times New Roman" w:eastAsia="Times New Roman" w:hAnsi="Times New Roman" w:cs="Times New Roman"/>
          <w:sz w:val="24"/>
          <w:szCs w:val="24"/>
        </w:rPr>
        <w:t xml:space="preserve"> to give,</w:t>
      </w:r>
      <w:r w:rsidR="005663A9">
        <w:rPr>
          <w:rFonts w:ascii="Times New Roman" w:eastAsia="Times New Roman" w:hAnsi="Times New Roman" w:cs="Times New Roman"/>
          <w:sz w:val="24"/>
          <w:szCs w:val="24"/>
        </w:rPr>
        <w:t xml:space="preserve"> </w:t>
      </w:r>
      <w:r w:rsidR="004818C5">
        <w:rPr>
          <w:rFonts w:ascii="Times New Roman" w:eastAsia="Times New Roman" w:hAnsi="Times New Roman" w:cs="Times New Roman"/>
          <w:sz w:val="24"/>
          <w:szCs w:val="24"/>
        </w:rPr>
        <w:t xml:space="preserve">(thus </w:t>
      </w:r>
      <w:r w:rsidR="00CB12BD">
        <w:rPr>
          <w:rFonts w:ascii="Times New Roman" w:eastAsia="Times New Roman" w:hAnsi="Times New Roman" w:cs="Times New Roman"/>
          <w:sz w:val="24"/>
          <w:szCs w:val="24"/>
        </w:rPr>
        <w:t xml:space="preserve">being </w:t>
      </w:r>
      <w:r w:rsidR="004818C5">
        <w:rPr>
          <w:rFonts w:ascii="Times New Roman" w:eastAsia="Times New Roman" w:hAnsi="Times New Roman" w:cs="Times New Roman"/>
          <w:sz w:val="24"/>
          <w:szCs w:val="24"/>
        </w:rPr>
        <w:t>susceptible to</w:t>
      </w:r>
      <w:r w:rsidR="00D92016">
        <w:rPr>
          <w:rFonts w:ascii="Times New Roman" w:eastAsia="Times New Roman" w:hAnsi="Times New Roman" w:cs="Times New Roman"/>
          <w:sz w:val="24"/>
          <w:szCs w:val="24"/>
        </w:rPr>
        <w:t xml:space="preserve"> information about charity efficiency</w:t>
      </w:r>
      <w:r w:rsidR="004818C5">
        <w:rPr>
          <w:rFonts w:ascii="Times New Roman" w:eastAsia="Times New Roman" w:hAnsi="Times New Roman" w:cs="Times New Roman"/>
          <w:sz w:val="24"/>
          <w:szCs w:val="24"/>
        </w:rPr>
        <w:t>/</w:t>
      </w:r>
      <w:r w:rsidR="00D92016">
        <w:rPr>
          <w:rFonts w:ascii="Times New Roman" w:eastAsia="Times New Roman" w:hAnsi="Times New Roman" w:cs="Times New Roman"/>
          <w:sz w:val="24"/>
          <w:szCs w:val="24"/>
        </w:rPr>
        <w:t>effectiveness</w:t>
      </w:r>
      <w:r w:rsidR="004818C5">
        <w:rPr>
          <w:rFonts w:ascii="Times New Roman" w:eastAsia="Times New Roman" w:hAnsi="Times New Roman" w:cs="Times New Roman"/>
          <w:sz w:val="24"/>
          <w:szCs w:val="24"/>
        </w:rPr>
        <w:t>)</w:t>
      </w:r>
      <w:r w:rsidR="00D92016">
        <w:rPr>
          <w:rFonts w:ascii="Times New Roman" w:eastAsia="Times New Roman" w:hAnsi="Times New Roman" w:cs="Times New Roman"/>
          <w:sz w:val="24"/>
          <w:szCs w:val="24"/>
        </w:rPr>
        <w:t xml:space="preserve"> as compared to when </w:t>
      </w:r>
      <w:r w:rsidR="00D92016" w:rsidRPr="00CB78DE">
        <w:rPr>
          <w:rFonts w:ascii="Times New Roman" w:eastAsia="Times New Roman" w:hAnsi="Times New Roman" w:cs="Times New Roman"/>
          <w:sz w:val="24"/>
          <w:szCs w:val="24"/>
        </w:rPr>
        <w:t>decid</w:t>
      </w:r>
      <w:r w:rsidRPr="00CB78D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whether</w:t>
      </w:r>
      <w:r w:rsidR="00D92016">
        <w:rPr>
          <w:rFonts w:ascii="Times New Roman" w:eastAsia="Times New Roman" w:hAnsi="Times New Roman" w:cs="Times New Roman"/>
          <w:sz w:val="24"/>
          <w:szCs w:val="24"/>
        </w:rPr>
        <w:t xml:space="preserve"> to donate. </w:t>
      </w:r>
      <w:r w:rsidR="004818C5">
        <w:rPr>
          <w:rFonts w:ascii="Times New Roman" w:eastAsia="Times New Roman" w:hAnsi="Times New Roman" w:cs="Times New Roman"/>
          <w:sz w:val="24"/>
          <w:szCs w:val="24"/>
        </w:rPr>
        <w:t xml:space="preserve">This may be particularly the case for regular large donors, who </w:t>
      </w:r>
      <w:r w:rsidR="00A23349">
        <w:rPr>
          <w:rFonts w:ascii="Times New Roman" w:eastAsia="Times New Roman" w:hAnsi="Times New Roman" w:cs="Times New Roman"/>
          <w:sz w:val="24"/>
          <w:szCs w:val="24"/>
        </w:rPr>
        <w:t>may</w:t>
      </w:r>
      <w:r w:rsidR="004950CB">
        <w:rPr>
          <w:rFonts w:ascii="Times New Roman" w:eastAsia="Times New Roman" w:hAnsi="Times New Roman" w:cs="Times New Roman"/>
          <w:sz w:val="24"/>
          <w:szCs w:val="24"/>
        </w:rPr>
        <w:t xml:space="preserve"> not dwell</w:t>
      </w:r>
      <w:r w:rsidR="00D92016">
        <w:rPr>
          <w:rFonts w:ascii="Times New Roman" w:eastAsia="Times New Roman" w:hAnsi="Times New Roman" w:cs="Times New Roman"/>
          <w:sz w:val="24"/>
          <w:szCs w:val="24"/>
        </w:rPr>
        <w:t xml:space="preserve"> on </w:t>
      </w:r>
      <w:r w:rsidR="004818C5">
        <w:rPr>
          <w:rFonts w:ascii="Times New Roman" w:eastAsia="Times New Roman" w:hAnsi="Times New Roman" w:cs="Times New Roman"/>
          <w:sz w:val="24"/>
          <w:szCs w:val="24"/>
        </w:rPr>
        <w:t xml:space="preserve">deciding </w:t>
      </w:r>
      <w:r w:rsidR="00D92016" w:rsidRPr="00397A57">
        <w:rPr>
          <w:rFonts w:ascii="Times New Roman" w:eastAsia="Times New Roman" w:hAnsi="Times New Roman" w:cs="Times New Roman"/>
          <w:i/>
          <w:sz w:val="24"/>
          <w:szCs w:val="24"/>
        </w:rPr>
        <w:t>whether</w:t>
      </w:r>
      <w:r w:rsidR="00D92016">
        <w:rPr>
          <w:rFonts w:ascii="Times New Roman" w:eastAsia="Times New Roman" w:hAnsi="Times New Roman" w:cs="Times New Roman"/>
          <w:sz w:val="24"/>
          <w:szCs w:val="24"/>
        </w:rPr>
        <w:t xml:space="preserve"> to donate again</w:t>
      </w:r>
      <w:r w:rsidR="004818C5">
        <w:rPr>
          <w:rFonts w:ascii="Times New Roman" w:eastAsia="Times New Roman" w:hAnsi="Times New Roman" w:cs="Times New Roman"/>
          <w:sz w:val="24"/>
          <w:szCs w:val="24"/>
        </w:rPr>
        <w:t xml:space="preserve">. </w:t>
      </w:r>
      <w:r w:rsidR="00166477">
        <w:rPr>
          <w:rFonts w:ascii="Times New Roman" w:eastAsia="Times New Roman" w:hAnsi="Times New Roman" w:cs="Times New Roman"/>
          <w:sz w:val="24"/>
          <w:szCs w:val="24"/>
        </w:rPr>
        <w:t xml:space="preserve">From this perspective, major donors </w:t>
      </w:r>
      <w:r w:rsidR="004818C5">
        <w:rPr>
          <w:rFonts w:ascii="Times New Roman" w:eastAsia="Times New Roman" w:hAnsi="Times New Roman" w:cs="Times New Roman"/>
          <w:sz w:val="24"/>
          <w:szCs w:val="24"/>
        </w:rPr>
        <w:t xml:space="preserve">might not be more </w:t>
      </w:r>
      <w:r w:rsidR="00166477">
        <w:rPr>
          <w:rFonts w:ascii="Times New Roman" w:eastAsia="Times New Roman" w:hAnsi="Times New Roman" w:cs="Times New Roman"/>
          <w:sz w:val="24"/>
          <w:szCs w:val="24"/>
        </w:rPr>
        <w:t>dispositioned toward effective giving (as interpreted by Karlan &amp; Wood, 2017)</w:t>
      </w:r>
      <w:r w:rsidR="004818C5">
        <w:rPr>
          <w:rFonts w:ascii="Times New Roman" w:eastAsia="Times New Roman" w:hAnsi="Times New Roman" w:cs="Times New Roman"/>
          <w:sz w:val="24"/>
          <w:szCs w:val="24"/>
        </w:rPr>
        <w:t>.</w:t>
      </w:r>
      <w:r w:rsidR="00166477">
        <w:rPr>
          <w:rFonts w:ascii="Times New Roman" w:eastAsia="Times New Roman" w:hAnsi="Times New Roman" w:cs="Times New Roman"/>
          <w:sz w:val="24"/>
          <w:szCs w:val="24"/>
        </w:rPr>
        <w:t xml:space="preserve"> </w:t>
      </w:r>
      <w:r w:rsidR="004818C5">
        <w:rPr>
          <w:rFonts w:ascii="Times New Roman" w:eastAsia="Times New Roman" w:hAnsi="Times New Roman" w:cs="Times New Roman"/>
          <w:sz w:val="24"/>
          <w:szCs w:val="24"/>
        </w:rPr>
        <w:t xml:space="preserve">Rather, </w:t>
      </w:r>
      <w:r w:rsidR="00166477">
        <w:rPr>
          <w:rFonts w:ascii="Times New Roman" w:eastAsia="Times New Roman" w:hAnsi="Times New Roman" w:cs="Times New Roman"/>
          <w:sz w:val="24"/>
          <w:szCs w:val="24"/>
        </w:rPr>
        <w:t xml:space="preserve">  small</w:t>
      </w:r>
      <w:r w:rsidR="004818C5">
        <w:rPr>
          <w:rFonts w:ascii="Times New Roman" w:eastAsia="Times New Roman" w:hAnsi="Times New Roman" w:cs="Times New Roman"/>
          <w:sz w:val="24"/>
          <w:szCs w:val="24"/>
        </w:rPr>
        <w:t xml:space="preserve"> irregular donors may be</w:t>
      </w:r>
      <w:r w:rsidR="00166477">
        <w:rPr>
          <w:rFonts w:ascii="Times New Roman" w:eastAsia="Times New Roman" w:hAnsi="Times New Roman" w:cs="Times New Roman"/>
          <w:sz w:val="24"/>
          <w:szCs w:val="24"/>
        </w:rPr>
        <w:t xml:space="preserve"> pre-occupied with a </w:t>
      </w:r>
      <w:r w:rsidR="004950CB">
        <w:rPr>
          <w:rFonts w:ascii="Times New Roman" w:eastAsia="Times New Roman" w:hAnsi="Times New Roman" w:cs="Times New Roman"/>
          <w:sz w:val="24"/>
          <w:szCs w:val="24"/>
        </w:rPr>
        <w:t>pre-requisite</w:t>
      </w:r>
      <w:r w:rsidR="00166477">
        <w:rPr>
          <w:rFonts w:ascii="Times New Roman" w:eastAsia="Times New Roman" w:hAnsi="Times New Roman" w:cs="Times New Roman"/>
          <w:sz w:val="24"/>
          <w:szCs w:val="24"/>
        </w:rPr>
        <w:t>, potentially more emotion-laden question: Should I support this cause</w:t>
      </w:r>
      <w:r w:rsidR="00531870">
        <w:rPr>
          <w:rFonts w:ascii="Times New Roman" w:eastAsia="Times New Roman" w:hAnsi="Times New Roman" w:cs="Times New Roman"/>
          <w:sz w:val="24"/>
          <w:szCs w:val="24"/>
        </w:rPr>
        <w:t xml:space="preserve"> at all</w:t>
      </w:r>
      <w:r w:rsidR="00166477">
        <w:rPr>
          <w:rFonts w:ascii="Times New Roman" w:eastAsia="Times New Roman" w:hAnsi="Times New Roman" w:cs="Times New Roman"/>
          <w:sz w:val="24"/>
          <w:szCs w:val="24"/>
        </w:rPr>
        <w:t xml:space="preserve">? </w:t>
      </w:r>
    </w:p>
    <w:p w14:paraId="5470A565"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Interactions between Empathic Emotions and Deliberation</w:t>
      </w:r>
    </w:p>
    <w:p w14:paraId="0085F627" w14:textId="006D550B"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w:t>
      </w:r>
      <w:r w:rsidR="00D325BC">
        <w:rPr>
          <w:rFonts w:ascii="Times New Roman" w:eastAsia="Times New Roman" w:hAnsi="Times New Roman" w:cs="Times New Roman"/>
          <w:sz w:val="24"/>
          <w:szCs w:val="24"/>
        </w:rPr>
        <w:t>consider</w:t>
      </w:r>
      <w:r w:rsidR="00397A57">
        <w:rPr>
          <w:rFonts w:ascii="Times New Roman" w:eastAsia="Times New Roman" w:hAnsi="Times New Roman" w:cs="Times New Roman"/>
          <w:sz w:val="24"/>
          <w:szCs w:val="24"/>
        </w:rPr>
        <w:t>ed</w:t>
      </w:r>
      <w:r w:rsidR="00D325BC">
        <w:rPr>
          <w:rFonts w:ascii="Times New Roman" w:eastAsia="Times New Roman" w:hAnsi="Times New Roman" w:cs="Times New Roman"/>
          <w:sz w:val="24"/>
          <w:szCs w:val="24"/>
        </w:rPr>
        <w:t xml:space="preserve"> whether </w:t>
      </w:r>
      <w:r>
        <w:rPr>
          <w:rFonts w:ascii="Times New Roman" w:eastAsia="Times New Roman" w:hAnsi="Times New Roman" w:cs="Times New Roman"/>
          <w:sz w:val="24"/>
          <w:szCs w:val="24"/>
        </w:rPr>
        <w:t>combining an empathy-induction with efficiency</w:t>
      </w:r>
      <w:r w:rsidR="00D325BC">
        <w:rPr>
          <w:rFonts w:ascii="Times New Roman" w:eastAsia="Times New Roman" w:hAnsi="Times New Roman" w:cs="Times New Roman"/>
          <w:sz w:val="24"/>
          <w:szCs w:val="24"/>
        </w:rPr>
        <w:t>/</w:t>
      </w:r>
      <w:ins w:id="37" w:author="Robin Bergh" w:date="2019-09-30T22:12:00Z">
        <w:r w:rsidR="00A006F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effectiveness information lead</w:t>
      </w:r>
      <w:r w:rsidR="00D32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greater donations than the empathy-induction on its own. In fact, the literature indicates a potential for a </w:t>
      </w:r>
      <w:ins w:id="38" w:author="Robin Bergh" w:date="2019-09-30T22:12:00Z">
        <w:r w:rsidR="00A006F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negative</w:t>
      </w:r>
      <w:ins w:id="39" w:author="Robin Bergh" w:date="2019-09-30T22:12:00Z">
        <w:r w:rsidR="00A006F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interaction, in which </w:t>
      </w:r>
      <w:bookmarkStart w:id="40" w:name="OLE_LINK5"/>
      <w:r>
        <w:rPr>
          <w:rFonts w:ascii="Times New Roman" w:eastAsia="Times New Roman" w:hAnsi="Times New Roman" w:cs="Times New Roman"/>
          <w:sz w:val="24"/>
          <w:szCs w:val="24"/>
        </w:rPr>
        <w:t xml:space="preserve">a rational appeal interferes with the spontaneous empathic reaction </w:t>
      </w:r>
      <w:bookmarkEnd w:id="40"/>
      <w:r>
        <w:rPr>
          <w:rFonts w:ascii="Times New Roman" w:eastAsia="Times New Roman" w:hAnsi="Times New Roman" w:cs="Times New Roman"/>
          <w:sz w:val="24"/>
          <w:szCs w:val="24"/>
        </w:rPr>
        <w:t>and lead</w:t>
      </w:r>
      <w:r w:rsidR="00D32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less donations than an empathic appeal alone (Small et al., 2007). </w:t>
      </w:r>
      <w:r w:rsidR="005150E2">
        <w:rPr>
          <w:rFonts w:ascii="Times New Roman" w:eastAsia="Times New Roman" w:hAnsi="Times New Roman" w:cs="Times New Roman"/>
          <w:sz w:val="24"/>
          <w:szCs w:val="24"/>
        </w:rPr>
        <w:t xml:space="preserve">Other research </w:t>
      </w:r>
      <w:r w:rsidR="006E3E38">
        <w:rPr>
          <w:rFonts w:ascii="Times New Roman" w:eastAsia="Times New Roman" w:hAnsi="Times New Roman" w:cs="Times New Roman"/>
          <w:sz w:val="24"/>
          <w:szCs w:val="24"/>
        </w:rPr>
        <w:t xml:space="preserve">further </w:t>
      </w:r>
      <w:r w:rsidR="00772D98">
        <w:rPr>
          <w:rFonts w:ascii="Times New Roman" w:eastAsia="Times New Roman" w:hAnsi="Times New Roman" w:cs="Times New Roman"/>
          <w:sz w:val="24"/>
          <w:szCs w:val="24"/>
        </w:rPr>
        <w:t>suggests that</w:t>
      </w:r>
      <w:r w:rsidR="005150E2">
        <w:rPr>
          <w:rFonts w:ascii="Times New Roman" w:eastAsia="Times New Roman" w:hAnsi="Times New Roman" w:cs="Times New Roman"/>
          <w:sz w:val="24"/>
          <w:szCs w:val="24"/>
        </w:rPr>
        <w:t xml:space="preserve"> people are prosocial and cooperative when they </w:t>
      </w:r>
      <w:r w:rsidR="00772D98">
        <w:rPr>
          <w:rFonts w:ascii="Times New Roman" w:eastAsia="Times New Roman" w:hAnsi="Times New Roman" w:cs="Times New Roman"/>
          <w:sz w:val="24"/>
          <w:szCs w:val="24"/>
        </w:rPr>
        <w:t xml:space="preserve">make more spontaneous decisions, and </w:t>
      </w:r>
      <w:r w:rsidR="00D325BC">
        <w:rPr>
          <w:rFonts w:ascii="Times New Roman" w:eastAsia="Times New Roman" w:hAnsi="Times New Roman" w:cs="Times New Roman"/>
          <w:sz w:val="24"/>
          <w:szCs w:val="24"/>
        </w:rPr>
        <w:t>con</w:t>
      </w:r>
      <w:r w:rsidR="00772D98">
        <w:rPr>
          <w:rFonts w:ascii="Times New Roman" w:eastAsia="Times New Roman" w:hAnsi="Times New Roman" w:cs="Times New Roman"/>
          <w:sz w:val="24"/>
          <w:szCs w:val="24"/>
        </w:rPr>
        <w:t xml:space="preserve">versely, act </w:t>
      </w:r>
      <w:r w:rsidR="005150E2">
        <w:rPr>
          <w:rFonts w:ascii="Times New Roman" w:eastAsia="Times New Roman" w:hAnsi="Times New Roman" w:cs="Times New Roman"/>
          <w:sz w:val="24"/>
          <w:szCs w:val="24"/>
        </w:rPr>
        <w:t xml:space="preserve">more self-serving when they ponder more on </w:t>
      </w:r>
      <w:r w:rsidR="00772D98">
        <w:rPr>
          <w:rFonts w:ascii="Times New Roman" w:eastAsia="Times New Roman" w:hAnsi="Times New Roman" w:cs="Times New Roman"/>
          <w:sz w:val="24"/>
          <w:szCs w:val="24"/>
        </w:rPr>
        <w:t>their</w:t>
      </w:r>
      <w:r w:rsidR="005150E2">
        <w:rPr>
          <w:rFonts w:ascii="Times New Roman" w:eastAsia="Times New Roman" w:hAnsi="Times New Roman" w:cs="Times New Roman"/>
          <w:sz w:val="24"/>
          <w:szCs w:val="24"/>
        </w:rPr>
        <w:t xml:space="preserve"> decisions (</w:t>
      </w:r>
      <w:r w:rsidR="004950CB">
        <w:rPr>
          <w:rFonts w:ascii="Times New Roman" w:eastAsia="Times New Roman" w:hAnsi="Times New Roman" w:cs="Times New Roman"/>
          <w:sz w:val="24"/>
          <w:szCs w:val="24"/>
        </w:rPr>
        <w:t xml:space="preserve">e.g., </w:t>
      </w:r>
      <w:r w:rsidR="005150E2">
        <w:rPr>
          <w:rFonts w:ascii="Times New Roman" w:eastAsia="Times New Roman" w:hAnsi="Times New Roman" w:cs="Times New Roman"/>
          <w:sz w:val="24"/>
          <w:szCs w:val="24"/>
        </w:rPr>
        <w:t xml:space="preserve">Rand et al., 2012; Rand, 2016; but see also </w:t>
      </w:r>
      <w:r w:rsidR="00531870">
        <w:rPr>
          <w:rFonts w:ascii="Times New Roman" w:eastAsia="Times New Roman" w:hAnsi="Times New Roman" w:cs="Times New Roman"/>
          <w:sz w:val="24"/>
          <w:szCs w:val="24"/>
        </w:rPr>
        <w:t>Tinghög et al., 2013</w:t>
      </w:r>
      <w:r w:rsidR="005150E2">
        <w:rPr>
          <w:rFonts w:ascii="Times New Roman" w:eastAsia="Times New Roman" w:hAnsi="Times New Roman" w:cs="Times New Roman"/>
          <w:sz w:val="24"/>
          <w:szCs w:val="24"/>
        </w:rPr>
        <w:t>)</w:t>
      </w:r>
      <w:r w:rsidR="00772D98">
        <w:rPr>
          <w:rFonts w:ascii="Times New Roman" w:eastAsia="Times New Roman" w:hAnsi="Times New Roman" w:cs="Times New Roman"/>
          <w:sz w:val="24"/>
          <w:szCs w:val="24"/>
        </w:rPr>
        <w:t>.</w:t>
      </w:r>
    </w:p>
    <w:p w14:paraId="004D6E37" w14:textId="6E056099" w:rsidR="009C447D" w:rsidRDefault="00521950" w:rsidP="00521950">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t>
      </w:r>
      <w:r w:rsidR="00F37D5F">
        <w:rPr>
          <w:rFonts w:ascii="Times New Roman" w:eastAsia="Times New Roman" w:hAnsi="Times New Roman" w:cs="Times New Roman"/>
          <w:sz w:val="24"/>
          <w:szCs w:val="24"/>
        </w:rPr>
        <w:t xml:space="preserve">raises an unresolved question: </w:t>
      </w:r>
      <w:r w:rsidR="00365E6C">
        <w:rPr>
          <w:rFonts w:ascii="Times New Roman" w:eastAsia="Times New Roman" w:hAnsi="Times New Roman" w:cs="Times New Roman"/>
          <w:sz w:val="24"/>
          <w:szCs w:val="24"/>
        </w:rPr>
        <w:t>D</w:t>
      </w:r>
      <w:r w:rsidR="00F37D5F">
        <w:rPr>
          <w:rFonts w:ascii="Times New Roman" w:eastAsia="Times New Roman" w:hAnsi="Times New Roman" w:cs="Times New Roman"/>
          <w:sz w:val="24"/>
          <w:szCs w:val="24"/>
        </w:rPr>
        <w:t>oes the empathy-disrupt</w:t>
      </w:r>
      <w:r w:rsidR="00365E6C">
        <w:rPr>
          <w:rFonts w:ascii="Times New Roman" w:eastAsia="Times New Roman" w:hAnsi="Times New Roman" w:cs="Times New Roman"/>
          <w:sz w:val="24"/>
          <w:szCs w:val="24"/>
        </w:rPr>
        <w:t>i</w:t>
      </w:r>
      <w:r w:rsidR="00F37D5F">
        <w:rPr>
          <w:rFonts w:ascii="Times New Roman" w:eastAsia="Times New Roman" w:hAnsi="Times New Roman" w:cs="Times New Roman"/>
          <w:sz w:val="24"/>
          <w:szCs w:val="24"/>
        </w:rPr>
        <w:t>on</w:t>
      </w:r>
      <w:r w:rsidR="00D325BC">
        <w:rPr>
          <w:rFonts w:ascii="Times New Roman" w:eastAsia="Times New Roman" w:hAnsi="Times New Roman" w:cs="Times New Roman"/>
          <w:sz w:val="24"/>
          <w:szCs w:val="24"/>
        </w:rPr>
        <w:t xml:space="preserve"> occur for any deliberation, or </w:t>
      </w:r>
      <w:r w:rsidR="009C083A">
        <w:rPr>
          <w:rFonts w:ascii="Times New Roman" w:eastAsia="Times New Roman" w:hAnsi="Times New Roman" w:cs="Times New Roman"/>
          <w:sz w:val="24"/>
          <w:szCs w:val="24"/>
        </w:rPr>
        <w:t>only for certain types of deliberation</w:t>
      </w:r>
      <w:r w:rsidR="00F37D5F">
        <w:rPr>
          <w:rFonts w:ascii="Times New Roman" w:eastAsia="Times New Roman" w:hAnsi="Times New Roman" w:cs="Times New Roman"/>
          <w:sz w:val="24"/>
          <w:szCs w:val="24"/>
        </w:rPr>
        <w:t xml:space="preserve">? </w:t>
      </w:r>
      <w:r w:rsidR="004A2020">
        <w:rPr>
          <w:rFonts w:ascii="Times New Roman" w:eastAsia="Times New Roman" w:hAnsi="Times New Roman" w:cs="Times New Roman"/>
          <w:sz w:val="24"/>
          <w:szCs w:val="24"/>
        </w:rPr>
        <w:t xml:space="preserve"> For instance, spending cognitive resources on a task that is irrelevant for charitable giving may create a backlash for empathy-driven giving (see Small et al., 2007, study 4), but deliberating on charity effectiveness may not do so.</w:t>
      </w:r>
    </w:p>
    <w:p w14:paraId="1CBD3214" w14:textId="31FFEF8B" w:rsidR="00841F8A" w:rsidRDefault="00365E6C" w:rsidP="00365E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w:t>
      </w:r>
      <w:r w:rsidR="00F37D5F">
        <w:rPr>
          <w:rFonts w:ascii="Times New Roman" w:eastAsia="Times New Roman" w:hAnsi="Times New Roman" w:cs="Times New Roman"/>
          <w:b/>
          <w:sz w:val="24"/>
          <w:szCs w:val="24"/>
        </w:rPr>
        <w:t xml:space="preserve"> Current Studies</w:t>
      </w:r>
    </w:p>
    <w:p w14:paraId="2136EE50" w14:textId="455B588F" w:rsidR="00365E6C" w:rsidRDefault="00F37D5F" w:rsidP="00365E6C">
      <w:pPr>
        <w:spacing w:after="0" w:line="480" w:lineRule="auto"/>
        <w:ind w:firstLine="709"/>
        <w:rPr>
          <w:rFonts w:ascii="Times New Roman" w:eastAsia="Times New Roman" w:hAnsi="Times New Roman" w:cs="Times New Roman"/>
          <w:sz w:val="24"/>
          <w:szCs w:val="24"/>
        </w:rPr>
      </w:pPr>
      <w:r w:rsidRPr="0085418F">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research addresses a series of unsettled questions about </w:t>
      </w:r>
      <w:r w:rsidR="00531870">
        <w:rPr>
          <w:rFonts w:ascii="Times New Roman" w:eastAsia="Times New Roman" w:hAnsi="Times New Roman" w:cs="Times New Roman"/>
          <w:sz w:val="24"/>
          <w:szCs w:val="24"/>
        </w:rPr>
        <w:t xml:space="preserve">the role of spontaneous empathy and </w:t>
      </w:r>
      <w:r>
        <w:rPr>
          <w:rFonts w:ascii="Times New Roman" w:eastAsia="Times New Roman" w:hAnsi="Times New Roman" w:cs="Times New Roman"/>
          <w:sz w:val="24"/>
          <w:szCs w:val="24"/>
        </w:rPr>
        <w:t xml:space="preserve">deliberate </w:t>
      </w:r>
      <w:r w:rsidR="00531870">
        <w:rPr>
          <w:rFonts w:ascii="Times New Roman" w:eastAsia="Times New Roman" w:hAnsi="Times New Roman" w:cs="Times New Roman"/>
          <w:sz w:val="24"/>
          <w:szCs w:val="24"/>
        </w:rPr>
        <w:t>thinking</w:t>
      </w:r>
      <w:r>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in charitable giving</w:t>
      </w:r>
      <w:r>
        <w:rPr>
          <w:rFonts w:ascii="Times New Roman" w:eastAsia="Times New Roman" w:hAnsi="Times New Roman" w:cs="Times New Roman"/>
          <w:sz w:val="24"/>
          <w:szCs w:val="24"/>
        </w:rPr>
        <w:t>.</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W</w:t>
      </w:r>
      <w:r w:rsidR="00441107">
        <w:rPr>
          <w:rFonts w:ascii="Times New Roman" w:eastAsia="Times New Roman" w:hAnsi="Times New Roman" w:cs="Times New Roman"/>
          <w:sz w:val="24"/>
          <w:szCs w:val="24"/>
        </w:rPr>
        <w:t>hen people are empathically moved to help a particular individual, they consider if their actions will have the desired effect or not  (i.e. effect</w:t>
      </w:r>
      <w:r w:rsidR="0005226A">
        <w:rPr>
          <w:rFonts w:ascii="Times New Roman" w:eastAsia="Times New Roman" w:hAnsi="Times New Roman" w:cs="Times New Roman"/>
          <w:sz w:val="24"/>
          <w:szCs w:val="24"/>
        </w:rPr>
        <w:t xml:space="preserve"> information facilitates </w:t>
      </w:r>
      <w:del w:id="41" w:author="Robin Bergh" w:date="2019-09-30T22:12:00Z">
        <w:r w:rsidR="0005226A">
          <w:rPr>
            <w:rFonts w:ascii="Times New Roman" w:eastAsia="Times New Roman" w:hAnsi="Times New Roman" w:cs="Times New Roman"/>
            <w:sz w:val="24"/>
            <w:szCs w:val="24"/>
          </w:rPr>
          <w:delText>empathic</w:delText>
        </w:r>
      </w:del>
      <w:ins w:id="42" w:author="Robin Bergh" w:date="2019-09-30T22:12:00Z">
        <w:r w:rsidR="0005226A">
          <w:rPr>
            <w:rFonts w:ascii="Times New Roman" w:eastAsia="Times New Roman" w:hAnsi="Times New Roman" w:cs="Times New Roman"/>
            <w:sz w:val="24"/>
            <w:szCs w:val="24"/>
          </w:rPr>
          <w:t>empathic</w:t>
        </w:r>
        <w:r w:rsidR="00A006F1">
          <w:rPr>
            <w:rFonts w:ascii="Times New Roman" w:eastAsia="Times New Roman" w:hAnsi="Times New Roman" w:cs="Times New Roman"/>
            <w:sz w:val="24"/>
            <w:szCs w:val="24"/>
          </w:rPr>
          <w:t>ally motivated</w:t>
        </w:r>
      </w:ins>
      <w:r w:rsidR="0005226A">
        <w:rPr>
          <w:rFonts w:ascii="Times New Roman" w:eastAsia="Times New Roman" w:hAnsi="Times New Roman" w:cs="Times New Roman"/>
          <w:sz w:val="24"/>
          <w:szCs w:val="24"/>
        </w:rPr>
        <w:t xml:space="preserve"> help</w:t>
      </w:r>
      <w:r w:rsidR="00441107">
        <w:rPr>
          <w:rFonts w:ascii="Times New Roman" w:eastAsia="Times New Roman" w:hAnsi="Times New Roman" w:cs="Times New Roman"/>
          <w:sz w:val="24"/>
          <w:szCs w:val="24"/>
        </w:rPr>
        <w:t xml:space="preserve">; e.g., </w:t>
      </w:r>
      <w:r w:rsidR="00441107">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{"citationItems":[{"id":"ITEM-1","itemData":{"DOI":"10.1207/s15324834basp1604_3","ISSN":"0197-3533","abstract":"This study tested the prediction derived from the empathy-altruism hypoth-esis that more empathically concerned persons would be more sensitive to the long-term consequences of their intervention for recipients. Subjects (N = 84), instructed either to observe the situation or to imagine another's feelings, were exposed to a person in immediate distress who requested assistance (hints) to complete an anagram task. Half the subjects were informed that giving too many hints could have long-term detrimental effects (potential-detrimental-effect condition); half were given no information about future consequences (no-detrimental-effect condition). Consistent with the predic-tions, although the anticipated effect of intervention made no difference in the number of hints given by subjects in the observe-set condition, imagine-set subjects gave fewer hints when they were informed of potentially detrimental effects of intervention. These results suggest that empathy enhances sensitivity to the needs of others, including considering the potential consequences that one's intervention may have for the recipient. The traditional belief held by social scientists that helping is ultimately motivated by an egoistic desire for self-reward has recently been challenged. There is growing evidence of a \"paradigm shift\" toward accepting the possibility of a true altruistic motivation for helping — altruistic in the sense that helping is motivated primarily by a desire to benefit the person in need Requests for reprints should be sent to Mark Sibicky, Department of Psychology, Marietta College, Marietta, OH 45750.","author":[{"dropping-particle":"","family":"Sibicky","given":"Mark E.","non-dropping-particle":"","parse-names":false,"suffix":""},{"dropping-particle":"","family":"Schroeder","given":"David A.","non-dropping-particle":"","parse-names":false,"suffix":""},{"dropping-particle":"","family":"Dovidio","given":"John F.","non-dropping-particle":"","parse-names":false,"suffix":""}],"container-title":"Basic and Applied Social Psychology","id":"ITEM-1","issue":"4","issued":{"date-parts":[["1995","6","7"]]},"page":"435-453","title":"Empathy and Helping: Considering the Consequences of Intervention","type":"article-journal","volume":"16"},"uris":["http://www.mendeley.com/documents/?uuid=f2b93464-f9f7-4306-ad5f-0de88360bebe"]}],"mendeley":{"formattedCitation":"(Sibicky, Schroeder, &amp; Dovidio, 1995)","manualFormatting":"Sibicky, Schroeder, &amp; Dovidio, 1995)","plainTextFormattedCitation":"(Sibicky, Schroeder, &amp; Dovidio, 1995)","previouslyFormattedCitation":"(Sibicky, Schroeder, &amp; Dovidio, 1995)"},"properties":{"noteIndex":0},"schema":"https://github.com/citation-style-language/schema/raw/master/csl-citation.json"}</w:instrText>
      </w:r>
      <w:r w:rsidR="00441107">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Sibicky, Schroeder, &amp; Dovidio, 1995)</w:t>
      </w:r>
      <w:r w:rsidR="00441107">
        <w:rPr>
          <w:rFonts w:ascii="Times New Roman" w:eastAsia="Times New Roman" w:hAnsi="Times New Roman" w:cs="Times New Roman"/>
          <w:sz w:val="24"/>
          <w:szCs w:val="24"/>
        </w:rPr>
        <w:fldChar w:fldCharType="end"/>
      </w:r>
      <w:r w:rsidR="0005226A">
        <w:rPr>
          <w:rFonts w:ascii="Times New Roman" w:eastAsia="Times New Roman" w:hAnsi="Times New Roman" w:cs="Times New Roman"/>
          <w:sz w:val="24"/>
          <w:szCs w:val="24"/>
        </w:rPr>
        <w:t xml:space="preserve">. </w:t>
      </w:r>
      <w:r w:rsidR="007E342F">
        <w:rPr>
          <w:rFonts w:ascii="Times New Roman" w:eastAsia="Times New Roman" w:hAnsi="Times New Roman" w:cs="Times New Roman"/>
          <w:sz w:val="24"/>
          <w:szCs w:val="24"/>
        </w:rPr>
        <w:t xml:space="preserve">However, </w:t>
      </w:r>
      <w:r w:rsidR="00CB5D43">
        <w:rPr>
          <w:rFonts w:ascii="Times New Roman" w:eastAsia="Times New Roman" w:hAnsi="Times New Roman" w:cs="Times New Roman"/>
          <w:sz w:val="24"/>
          <w:szCs w:val="24"/>
        </w:rPr>
        <w:t xml:space="preserve">it remains unclear </w:t>
      </w:r>
      <w:r w:rsidR="00531870">
        <w:rPr>
          <w:rFonts w:ascii="Times New Roman" w:eastAsia="Times New Roman" w:hAnsi="Times New Roman" w:cs="Times New Roman"/>
          <w:sz w:val="24"/>
          <w:szCs w:val="24"/>
        </w:rPr>
        <w:t>whether</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 xml:space="preserve">effects of empathy </w:t>
      </w:r>
      <w:r w:rsidR="009F7C45">
        <w:rPr>
          <w:rFonts w:ascii="Times New Roman" w:eastAsia="Times New Roman" w:hAnsi="Times New Roman" w:cs="Times New Roman"/>
          <w:sz w:val="24"/>
          <w:szCs w:val="24"/>
        </w:rPr>
        <w:t>on donations</w:t>
      </w:r>
      <w:r w:rsidR="00CB5D43">
        <w:rPr>
          <w:rFonts w:ascii="Times New Roman" w:eastAsia="Times New Roman" w:hAnsi="Times New Roman" w:cs="Times New Roman"/>
          <w:sz w:val="24"/>
          <w:szCs w:val="24"/>
        </w:rPr>
        <w:t xml:space="preserve"> also depend on information about how</w:t>
      </w:r>
      <w:r w:rsidR="009C447D">
        <w:rPr>
          <w:rFonts w:ascii="Times New Roman" w:eastAsia="Times New Roman" w:hAnsi="Times New Roman" w:cs="Times New Roman"/>
          <w:sz w:val="24"/>
          <w:szCs w:val="24"/>
        </w:rPr>
        <w:t xml:space="preserve"> efficiently/effectively</w:t>
      </w:r>
      <w:r w:rsidR="00CB5D43">
        <w:rPr>
          <w:rFonts w:ascii="Times New Roman" w:eastAsia="Times New Roman" w:hAnsi="Times New Roman" w:cs="Times New Roman"/>
          <w:sz w:val="24"/>
          <w:szCs w:val="24"/>
        </w:rPr>
        <w:t xml:space="preserve"> charities spend their money.</w:t>
      </w:r>
      <w:r w:rsidR="007E342F">
        <w:rPr>
          <w:rFonts w:ascii="Times New Roman" w:eastAsia="Times New Roman" w:hAnsi="Times New Roman" w:cs="Times New Roman"/>
          <w:sz w:val="24"/>
          <w:szCs w:val="24"/>
        </w:rPr>
        <w:t xml:space="preserve"> </w:t>
      </w:r>
      <w:r w:rsidR="009C447D">
        <w:rPr>
          <w:rFonts w:ascii="Times New Roman" w:eastAsia="Times New Roman" w:hAnsi="Times New Roman" w:cs="Times New Roman"/>
          <w:sz w:val="24"/>
          <w:szCs w:val="24"/>
        </w:rPr>
        <w:t>This i</w:t>
      </w:r>
      <w:r w:rsidR="00AA34B2">
        <w:rPr>
          <w:rFonts w:ascii="Times New Roman" w:eastAsia="Times New Roman" w:hAnsi="Times New Roman" w:cs="Times New Roman"/>
          <w:sz w:val="24"/>
          <w:szCs w:val="24"/>
        </w:rPr>
        <w:t xml:space="preserve">nformation </w:t>
      </w:r>
      <w:r w:rsidR="009C447D">
        <w:rPr>
          <w:rFonts w:ascii="Times New Roman" w:eastAsia="Times New Roman" w:hAnsi="Times New Roman" w:cs="Times New Roman"/>
          <w:sz w:val="24"/>
          <w:szCs w:val="24"/>
        </w:rPr>
        <w:t xml:space="preserve">may amplify </w:t>
      </w:r>
      <w:r w:rsidR="00AA34B2">
        <w:rPr>
          <w:rFonts w:ascii="Times New Roman" w:eastAsia="Times New Roman" w:hAnsi="Times New Roman" w:cs="Times New Roman"/>
          <w:sz w:val="24"/>
          <w:szCs w:val="24"/>
        </w:rPr>
        <w:t>empathy-based givin</w:t>
      </w:r>
      <w:r w:rsidR="009C447D">
        <w:rPr>
          <w:rFonts w:ascii="Times New Roman" w:eastAsia="Times New Roman" w:hAnsi="Times New Roman" w:cs="Times New Roman"/>
          <w:sz w:val="24"/>
          <w:szCs w:val="24"/>
        </w:rPr>
        <w:t>g (</w:t>
      </w:r>
      <w:r w:rsidR="00AA34B2">
        <w:rPr>
          <w:rFonts w:ascii="Times New Roman" w:eastAsia="Times New Roman" w:hAnsi="Times New Roman" w:cs="Times New Roman"/>
          <w:sz w:val="24"/>
          <w:szCs w:val="24"/>
        </w:rPr>
        <w:t>as triggered by images of particular victims</w:t>
      </w:r>
      <w:r w:rsidR="009C447D">
        <w:rPr>
          <w:rFonts w:ascii="Times New Roman" w:eastAsia="Times New Roman" w:hAnsi="Times New Roman" w:cs="Times New Roman"/>
          <w:sz w:val="24"/>
          <w:szCs w:val="24"/>
        </w:rPr>
        <w:t xml:space="preserve">) – a </w:t>
      </w:r>
      <w:r w:rsidR="00521950">
        <w:rPr>
          <w:rFonts w:ascii="Times New Roman" w:eastAsia="Times New Roman" w:hAnsi="Times New Roman" w:cs="Times New Roman"/>
          <w:sz w:val="24"/>
          <w:szCs w:val="24"/>
        </w:rPr>
        <w:t>“</w:t>
      </w:r>
      <w:r w:rsidR="009C447D" w:rsidRPr="00521950">
        <w:rPr>
          <w:rFonts w:ascii="Times New Roman" w:eastAsia="Times New Roman" w:hAnsi="Times New Roman" w:cs="Times New Roman"/>
          <w:i/>
          <w:sz w:val="24"/>
          <w:szCs w:val="24"/>
        </w:rPr>
        <w:t>positive</w:t>
      </w:r>
      <w:r w:rsidR="00521950">
        <w:rPr>
          <w:rFonts w:ascii="Times New Roman" w:eastAsia="Times New Roman" w:hAnsi="Times New Roman" w:cs="Times New Roman"/>
          <w:i/>
          <w:sz w:val="24"/>
          <w:szCs w:val="24"/>
        </w:rPr>
        <w:t>”</w:t>
      </w:r>
      <w:r w:rsidR="009C447D" w:rsidRPr="00521950">
        <w:rPr>
          <w:rFonts w:ascii="Times New Roman" w:eastAsia="Times New Roman" w:hAnsi="Times New Roman" w:cs="Times New Roman"/>
          <w:i/>
          <w:sz w:val="24"/>
          <w:szCs w:val="24"/>
        </w:rPr>
        <w:t xml:space="preserve"> interaction</w:t>
      </w:r>
      <w:r w:rsidR="00F32C8B">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w:t>
      </w:r>
      <w:r w:rsidR="009C447D">
        <w:rPr>
          <w:rFonts w:ascii="Times New Roman" w:eastAsia="Times New Roman" w:hAnsi="Times New Roman" w:cs="Times New Roman"/>
          <w:sz w:val="24"/>
          <w:szCs w:val="24"/>
        </w:rPr>
        <w:t>s</w:t>
      </w:r>
      <w:r w:rsidR="00AA34B2">
        <w:rPr>
          <w:rFonts w:ascii="Times New Roman" w:eastAsia="Times New Roman" w:hAnsi="Times New Roman" w:cs="Times New Roman"/>
          <w:sz w:val="24"/>
          <w:szCs w:val="24"/>
        </w:rPr>
        <w:t>imilar to the findings for interpersonal help</w:t>
      </w:r>
      <w:r w:rsidR="009C447D">
        <w:rPr>
          <w:rFonts w:ascii="Times New Roman" w:eastAsia="Times New Roman" w:hAnsi="Times New Roman" w:cs="Times New Roman"/>
          <w:sz w:val="24"/>
          <w:szCs w:val="24"/>
        </w:rPr>
        <w:t>ing</w:t>
      </w:r>
      <w:r w:rsidR="00AA34B2">
        <w:rPr>
          <w:rFonts w:ascii="Times New Roman" w:eastAsia="Times New Roman" w:hAnsi="Times New Roman" w:cs="Times New Roman"/>
          <w:sz w:val="24"/>
          <w:szCs w:val="24"/>
        </w:rPr>
        <w:t xml:space="preserve"> behaviors</w:t>
      </w:r>
      <w:r w:rsidR="00521950">
        <w:rPr>
          <w:rFonts w:ascii="Times New Roman" w:eastAsia="Times New Roman" w:hAnsi="Times New Roman" w:cs="Times New Roman"/>
          <w:sz w:val="24"/>
          <w:szCs w:val="24"/>
        </w:rPr>
        <w:t>)</w:t>
      </w:r>
      <w:r w:rsidR="00AA34B2">
        <w:rPr>
          <w:rFonts w:ascii="Times New Roman" w:eastAsia="Times New Roman" w:hAnsi="Times New Roman" w:cs="Times New Roman"/>
          <w:sz w:val="24"/>
          <w:szCs w:val="24"/>
        </w:rPr>
        <w:t xml:space="preserve">. </w:t>
      </w:r>
      <w:r w:rsidR="009C447D">
        <w:rPr>
          <w:rFonts w:ascii="Times New Roman" w:eastAsia="Times New Roman" w:hAnsi="Times New Roman" w:cs="Times New Roman"/>
          <w:sz w:val="24"/>
          <w:szCs w:val="24"/>
        </w:rPr>
        <w:t xml:space="preserve">On the other hand </w:t>
      </w:r>
      <w:r w:rsidR="00AA34B2">
        <w:rPr>
          <w:rFonts w:ascii="Times New Roman" w:eastAsia="Times New Roman" w:hAnsi="Times New Roman" w:cs="Times New Roman"/>
          <w:sz w:val="24"/>
          <w:szCs w:val="24"/>
        </w:rPr>
        <w:t>an evaluation of</w:t>
      </w:r>
      <w:r w:rsidR="00F26F6B">
        <w:rPr>
          <w:rFonts w:ascii="Times New Roman" w:eastAsia="Times New Roman" w:hAnsi="Times New Roman" w:cs="Times New Roman"/>
          <w:sz w:val="24"/>
          <w:szCs w:val="24"/>
        </w:rPr>
        <w:t xml:space="preserve"> </w:t>
      </w:r>
      <w:r w:rsidR="00AA34B2">
        <w:rPr>
          <w:rFonts w:ascii="Times New Roman" w:eastAsia="Times New Roman" w:hAnsi="Times New Roman" w:cs="Times New Roman"/>
          <w:sz w:val="24"/>
          <w:szCs w:val="24"/>
        </w:rPr>
        <w:t>efficiency</w:t>
      </w:r>
      <w:r w:rsidR="009C447D">
        <w:rPr>
          <w:rFonts w:ascii="Times New Roman" w:eastAsia="Times New Roman" w:hAnsi="Times New Roman" w:cs="Times New Roman"/>
          <w:sz w:val="24"/>
          <w:szCs w:val="24"/>
        </w:rPr>
        <w:t>/</w:t>
      </w:r>
      <w:r w:rsidR="00AA34B2">
        <w:rPr>
          <w:rFonts w:ascii="Times New Roman" w:eastAsia="Times New Roman" w:hAnsi="Times New Roman" w:cs="Times New Roman"/>
          <w:sz w:val="24"/>
          <w:szCs w:val="24"/>
        </w:rPr>
        <w:t>effectiveness</w:t>
      </w:r>
      <w:r w:rsidR="00F26F6B">
        <w:rPr>
          <w:rFonts w:ascii="Times New Roman" w:eastAsia="Times New Roman" w:hAnsi="Times New Roman" w:cs="Times New Roman"/>
          <w:sz w:val="24"/>
          <w:szCs w:val="24"/>
        </w:rPr>
        <w:t xml:space="preserve"> information</w:t>
      </w:r>
      <w:r w:rsidR="009C447D">
        <w:rPr>
          <w:rFonts w:ascii="Times New Roman" w:eastAsia="Times New Roman" w:hAnsi="Times New Roman" w:cs="Times New Roman"/>
          <w:sz w:val="24"/>
          <w:szCs w:val="24"/>
        </w:rPr>
        <w:t xml:space="preserve"> may </w:t>
      </w:r>
      <w:r w:rsidR="00AA34B2">
        <w:rPr>
          <w:rFonts w:ascii="Times New Roman" w:eastAsia="Times New Roman" w:hAnsi="Times New Roman" w:cs="Times New Roman"/>
          <w:sz w:val="24"/>
          <w:szCs w:val="24"/>
        </w:rPr>
        <w:t>disrupt</w:t>
      </w:r>
      <w:r w:rsidR="00F26F6B">
        <w:rPr>
          <w:rFonts w:ascii="Times New Roman" w:eastAsia="Times New Roman" w:hAnsi="Times New Roman" w:cs="Times New Roman"/>
          <w:sz w:val="24"/>
          <w:szCs w:val="24"/>
        </w:rPr>
        <w:t xml:space="preserve"> emotionally-induced generosity</w:t>
      </w:r>
      <w:r w:rsidR="009C447D">
        <w:rPr>
          <w:rFonts w:ascii="Times New Roman" w:eastAsia="Times New Roman" w:hAnsi="Times New Roman" w:cs="Times New Roman"/>
          <w:sz w:val="24"/>
          <w:szCs w:val="24"/>
        </w:rPr>
        <w:t xml:space="preserve"> – a </w:t>
      </w:r>
      <w:r w:rsidR="00521950">
        <w:rPr>
          <w:rFonts w:ascii="Times New Roman" w:eastAsia="Times New Roman" w:hAnsi="Times New Roman" w:cs="Times New Roman"/>
          <w:sz w:val="24"/>
          <w:szCs w:val="24"/>
        </w:rPr>
        <w:t>“</w:t>
      </w:r>
      <w:r w:rsidR="009C447D" w:rsidRPr="00521950">
        <w:rPr>
          <w:rFonts w:ascii="Times New Roman" w:eastAsia="Times New Roman" w:hAnsi="Times New Roman" w:cs="Times New Roman"/>
          <w:i/>
          <w:sz w:val="24"/>
          <w:szCs w:val="24"/>
        </w:rPr>
        <w:t>negative</w:t>
      </w:r>
      <w:r w:rsidR="00521950">
        <w:rPr>
          <w:rFonts w:ascii="Times New Roman" w:eastAsia="Times New Roman" w:hAnsi="Times New Roman" w:cs="Times New Roman"/>
          <w:i/>
          <w:sz w:val="24"/>
          <w:szCs w:val="24"/>
        </w:rPr>
        <w:t>”</w:t>
      </w:r>
      <w:r w:rsidR="009C447D" w:rsidRPr="00521950">
        <w:rPr>
          <w:rFonts w:ascii="Times New Roman" w:eastAsia="Times New Roman" w:hAnsi="Times New Roman" w:cs="Times New Roman"/>
          <w:i/>
          <w:sz w:val="24"/>
          <w:szCs w:val="24"/>
        </w:rPr>
        <w:t xml:space="preserve"> interaction</w:t>
      </w:r>
      <w:r w:rsidR="00F26F6B">
        <w:rPr>
          <w:rFonts w:ascii="Times New Roman" w:eastAsia="Times New Roman" w:hAnsi="Times New Roman" w:cs="Times New Roman"/>
          <w:sz w:val="24"/>
          <w:szCs w:val="24"/>
        </w:rPr>
        <w:t xml:space="preserve"> (similar to </w:t>
      </w:r>
      <w:r w:rsidR="00AA34B2">
        <w:rPr>
          <w:rFonts w:ascii="Times New Roman" w:eastAsia="Times New Roman" w:hAnsi="Times New Roman" w:cs="Times New Roman"/>
          <w:sz w:val="24"/>
          <w:szCs w:val="24"/>
        </w:rPr>
        <w:t>findings by Small et al., 2007, suggesting that analytic thinking decreases donations to identified victims</w:t>
      </w:r>
      <w:r w:rsidR="00F26F6B">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Empathy and efficiency/effectiveness information may also operate independently</w:t>
      </w:r>
      <w:r w:rsidR="00062E99">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 xml:space="preserve">showing </w:t>
      </w:r>
      <w:r w:rsidR="00521950" w:rsidRPr="00521950">
        <w:rPr>
          <w:rFonts w:ascii="Times New Roman" w:eastAsia="Times New Roman" w:hAnsi="Times New Roman" w:cs="Times New Roman"/>
          <w:i/>
          <w:sz w:val="24"/>
          <w:szCs w:val="24"/>
        </w:rPr>
        <w:t>no interaction</w:t>
      </w:r>
      <w:r w:rsidR="00521950">
        <w:rPr>
          <w:rFonts w:ascii="Times New Roman" w:eastAsia="Times New Roman" w:hAnsi="Times New Roman" w:cs="Times New Roman"/>
          <w:sz w:val="24"/>
          <w:szCs w:val="24"/>
        </w:rPr>
        <w:t xml:space="preserve">. </w:t>
      </w:r>
    </w:p>
    <w:p w14:paraId="5361485E" w14:textId="3A24EA68" w:rsidR="0005226A" w:rsidRDefault="008331F5" w:rsidP="0005226A">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5C3B97">
        <w:rPr>
          <w:rFonts w:ascii="Times New Roman" w:eastAsia="Times New Roman" w:hAnsi="Times New Roman" w:cs="Times New Roman"/>
          <w:sz w:val="24"/>
          <w:szCs w:val="24"/>
        </w:rPr>
        <w:t xml:space="preserve">e </w:t>
      </w:r>
      <w:r w:rsidR="00365E6C">
        <w:rPr>
          <w:rFonts w:ascii="Times New Roman" w:eastAsia="Times New Roman" w:hAnsi="Times New Roman" w:cs="Times New Roman"/>
          <w:sz w:val="24"/>
          <w:szCs w:val="24"/>
        </w:rPr>
        <w:t xml:space="preserve">also </w:t>
      </w:r>
      <w:r w:rsidR="005C3B97">
        <w:rPr>
          <w:rFonts w:ascii="Times New Roman" w:eastAsia="Times New Roman" w:hAnsi="Times New Roman" w:cs="Times New Roman"/>
          <w:sz w:val="24"/>
          <w:szCs w:val="24"/>
        </w:rPr>
        <w:t>examined hypothese</w:t>
      </w:r>
      <w:r w:rsidR="00AA34B2">
        <w:rPr>
          <w:rFonts w:ascii="Times New Roman" w:eastAsia="Times New Roman" w:hAnsi="Times New Roman" w:cs="Times New Roman"/>
          <w:sz w:val="24"/>
          <w:szCs w:val="24"/>
        </w:rPr>
        <w:t>s about the respective main effects</w:t>
      </w:r>
      <w:r>
        <w:rPr>
          <w:rFonts w:ascii="Times New Roman" w:eastAsia="Times New Roman" w:hAnsi="Times New Roman" w:cs="Times New Roman"/>
          <w:sz w:val="24"/>
          <w:szCs w:val="24"/>
        </w:rPr>
        <w:t xml:space="preserve"> (in addition to the interactions)</w:t>
      </w:r>
      <w:r w:rsidR="005C3B97">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 xml:space="preserve">Whereas </w:t>
      </w:r>
      <w:r>
        <w:rPr>
          <w:rFonts w:ascii="Times New Roman" w:eastAsia="Times New Roman" w:hAnsi="Times New Roman" w:cs="Times New Roman"/>
          <w:sz w:val="24"/>
          <w:szCs w:val="24"/>
        </w:rPr>
        <w:t xml:space="preserve">conventional </w:t>
      </w:r>
      <w:r w:rsidR="005C3B97">
        <w:rPr>
          <w:rFonts w:ascii="Times New Roman" w:eastAsia="Times New Roman" w:hAnsi="Times New Roman" w:cs="Times New Roman"/>
          <w:sz w:val="24"/>
          <w:szCs w:val="24"/>
        </w:rPr>
        <w:t>wisdom suggests that images of identified victims generate</w:t>
      </w:r>
      <w:r>
        <w:rPr>
          <w:rFonts w:ascii="Times New Roman" w:eastAsia="Times New Roman" w:hAnsi="Times New Roman" w:cs="Times New Roman"/>
          <w:sz w:val="24"/>
          <w:szCs w:val="24"/>
        </w:rPr>
        <w:t>s</w:t>
      </w:r>
      <w:r w:rsidR="005C3B97">
        <w:rPr>
          <w:rFonts w:ascii="Times New Roman" w:eastAsia="Times New Roman" w:hAnsi="Times New Roman" w:cs="Times New Roman"/>
          <w:sz w:val="24"/>
          <w:szCs w:val="24"/>
        </w:rPr>
        <w:t xml:space="preserve"> help toward many others in the same situation (see also Slovic, Västfjäll, Erlandsson, &amp; Gregory, 2017)</w:t>
      </w:r>
      <w:r>
        <w:rPr>
          <w:rFonts w:ascii="Times New Roman" w:eastAsia="Times New Roman" w:hAnsi="Times New Roman" w:cs="Times New Roman"/>
          <w:sz w:val="24"/>
          <w:szCs w:val="24"/>
        </w:rPr>
        <w:t xml:space="preserve">, </w:t>
      </w:r>
      <w:r w:rsidR="005C3B97">
        <w:rPr>
          <w:rFonts w:ascii="Times New Roman" w:eastAsia="Times New Roman" w:hAnsi="Times New Roman" w:cs="Times New Roman"/>
          <w:sz w:val="24"/>
          <w:szCs w:val="24"/>
        </w:rPr>
        <w:t xml:space="preserve">some have argued otherwise (Bloom, 2016; Lesner &amp; Rasmussen, 2014). </w:t>
      </w:r>
      <w:r w:rsidR="007B0E42">
        <w:rPr>
          <w:rFonts w:ascii="Times New Roman" w:eastAsia="Times New Roman" w:hAnsi="Times New Roman" w:cs="Times New Roman"/>
          <w:sz w:val="24"/>
          <w:szCs w:val="24"/>
        </w:rPr>
        <w:t>W</w:t>
      </w:r>
      <w:r w:rsidR="005C3B97">
        <w:rPr>
          <w:rFonts w:ascii="Times New Roman" w:eastAsia="Times New Roman" w:hAnsi="Times New Roman" w:cs="Times New Roman"/>
          <w:sz w:val="24"/>
          <w:szCs w:val="24"/>
        </w:rPr>
        <w:t xml:space="preserve">e predicted that </w:t>
      </w:r>
      <w:r w:rsidR="0005226A">
        <w:rPr>
          <w:rFonts w:ascii="Times New Roman" w:eastAsia="Times New Roman" w:hAnsi="Times New Roman" w:cs="Times New Roman"/>
          <w:sz w:val="24"/>
          <w:szCs w:val="24"/>
        </w:rPr>
        <w:t xml:space="preserve">victim images increase donations, </w:t>
      </w:r>
      <w:r>
        <w:rPr>
          <w:rFonts w:ascii="Times New Roman" w:eastAsia="Times New Roman" w:hAnsi="Times New Roman" w:cs="Times New Roman"/>
          <w:sz w:val="24"/>
          <w:szCs w:val="24"/>
        </w:rPr>
        <w:t xml:space="preserve">particularly </w:t>
      </w:r>
      <w:r w:rsidR="0005226A">
        <w:rPr>
          <w:rFonts w:ascii="Times New Roman" w:eastAsia="Times New Roman" w:hAnsi="Times New Roman" w:cs="Times New Roman"/>
          <w:sz w:val="24"/>
          <w:szCs w:val="24"/>
        </w:rPr>
        <w:t xml:space="preserve">by increasing the willingness to donate anything </w:t>
      </w:r>
      <w:r w:rsidR="00FB168B">
        <w:rPr>
          <w:rFonts w:ascii="Times New Roman" w:eastAsia="Times New Roman" w:hAnsi="Times New Roman" w:cs="Times New Roman"/>
          <w:sz w:val="24"/>
          <w:szCs w:val="24"/>
        </w:rPr>
        <w:t>(versus no</w:t>
      </w:r>
      <w:r w:rsidR="0005226A">
        <w:rPr>
          <w:rFonts w:ascii="Times New Roman" w:eastAsia="Times New Roman" w:hAnsi="Times New Roman" w:cs="Times New Roman"/>
          <w:sz w:val="24"/>
          <w:szCs w:val="24"/>
        </w:rPr>
        <w:t>thing</w:t>
      </w:r>
      <w:r w:rsidR="00FB16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pushing </w:t>
      </w:r>
      <w:r w:rsidR="0005226A">
        <w:rPr>
          <w:rFonts w:ascii="Times New Roman" w:eastAsia="Times New Roman" w:hAnsi="Times New Roman" w:cs="Times New Roman"/>
          <w:sz w:val="24"/>
          <w:szCs w:val="24"/>
        </w:rPr>
        <w:t xml:space="preserve">participants past the initial hurdle to </w:t>
      </w:r>
      <w:r>
        <w:rPr>
          <w:rFonts w:ascii="Times New Roman" w:eastAsia="Times New Roman" w:hAnsi="Times New Roman" w:cs="Times New Roman"/>
          <w:sz w:val="24"/>
          <w:szCs w:val="24"/>
        </w:rPr>
        <w:t>“</w:t>
      </w:r>
      <w:r w:rsidR="0005226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something”</w:t>
      </w:r>
      <w:r w:rsidR="0005226A">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This would be consistent with an innumerate and heuristic nature of emotionally-driven prosociality (Bloom, 2016; Slovic, 2010).</w:t>
      </w:r>
    </w:p>
    <w:p w14:paraId="5622236A" w14:textId="2ECA7E71" w:rsidR="00841F8A" w:rsidRDefault="00105A3E" w:rsidP="0074479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extent that </w:t>
      </w:r>
      <w:r w:rsidR="00FB168B">
        <w:rPr>
          <w:rFonts w:ascii="Times New Roman" w:eastAsia="Times New Roman" w:hAnsi="Times New Roman" w:cs="Times New Roman"/>
          <w:sz w:val="24"/>
          <w:szCs w:val="24"/>
        </w:rPr>
        <w:t>efficiency</w:t>
      </w:r>
      <w:r w:rsidR="00CB12BD">
        <w:rPr>
          <w:rFonts w:ascii="Times New Roman" w:eastAsia="Times New Roman" w:hAnsi="Times New Roman" w:cs="Times New Roman"/>
          <w:sz w:val="24"/>
          <w:szCs w:val="24"/>
        </w:rPr>
        <w:t>/</w:t>
      </w:r>
      <w:r w:rsidR="00FB168B">
        <w:rPr>
          <w:rFonts w:ascii="Times New Roman" w:eastAsia="Times New Roman" w:hAnsi="Times New Roman" w:cs="Times New Roman"/>
          <w:sz w:val="24"/>
          <w:szCs w:val="24"/>
        </w:rPr>
        <w:t>effectiveness information increases donations, it seems reasona</w:t>
      </w:r>
      <w:r>
        <w:rPr>
          <w:rFonts w:ascii="Times New Roman" w:eastAsia="Times New Roman" w:hAnsi="Times New Roman" w:cs="Times New Roman"/>
          <w:sz w:val="24"/>
          <w:szCs w:val="24"/>
        </w:rPr>
        <w:t xml:space="preserve">ble that this would instead impact </w:t>
      </w:r>
      <w:r w:rsidR="00FB168B" w:rsidRPr="0020263D">
        <w:rPr>
          <w:rFonts w:ascii="Times New Roman" w:eastAsia="Times New Roman" w:hAnsi="Times New Roman" w:cs="Times New Roman"/>
          <w:i/>
          <w:sz w:val="24"/>
          <w:szCs w:val="24"/>
        </w:rPr>
        <w:t>amounts</w:t>
      </w:r>
      <w:r w:rsidR="00FB168B">
        <w:rPr>
          <w:rFonts w:ascii="Times New Roman" w:eastAsia="Times New Roman" w:hAnsi="Times New Roman" w:cs="Times New Roman"/>
          <w:sz w:val="24"/>
          <w:szCs w:val="24"/>
        </w:rPr>
        <w:t xml:space="preserve"> given. </w:t>
      </w:r>
      <w:r w:rsidR="00AF3705">
        <w:rPr>
          <w:rFonts w:ascii="Times New Roman" w:eastAsia="Times New Roman" w:hAnsi="Times New Roman" w:cs="Times New Roman"/>
          <w:sz w:val="24"/>
          <w:szCs w:val="24"/>
        </w:rPr>
        <w:t xml:space="preserve">To test these different effects, </w:t>
      </w:r>
      <w:r w:rsidR="00FB168B">
        <w:rPr>
          <w:rFonts w:ascii="Times New Roman" w:eastAsia="Times New Roman" w:hAnsi="Times New Roman" w:cs="Times New Roman"/>
          <w:sz w:val="24"/>
          <w:szCs w:val="24"/>
        </w:rPr>
        <w:t>we first estimated the effects of our treatments on donati</w:t>
      </w:r>
      <w:r w:rsidR="00C402E0">
        <w:rPr>
          <w:rFonts w:ascii="Times New Roman" w:eastAsia="Times New Roman" w:hAnsi="Times New Roman" w:cs="Times New Roman"/>
          <w:sz w:val="24"/>
          <w:szCs w:val="24"/>
        </w:rPr>
        <w:t>on</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incidence</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 xml:space="preserve">donating: </w:t>
      </w:r>
      <w:r w:rsidR="00FB168B">
        <w:rPr>
          <w:rFonts w:ascii="Times New Roman" w:eastAsia="Times New Roman" w:hAnsi="Times New Roman" w:cs="Times New Roman"/>
          <w:sz w:val="24"/>
          <w:szCs w:val="24"/>
        </w:rPr>
        <w:t>yes/no), and secondly</w:t>
      </w:r>
      <w:r w:rsidR="00C402E0">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on non-zero amounts (i.e. two outcomes equivalent to those estimated in a two-part model; see Humphreys, 2013</w:t>
      </w:r>
      <w:r w:rsidR="00616DAB">
        <w:rPr>
          <w:rFonts w:ascii="Times New Roman" w:eastAsia="Times New Roman" w:hAnsi="Times New Roman" w:cs="Times New Roman"/>
          <w:sz w:val="24"/>
          <w:szCs w:val="24"/>
        </w:rPr>
        <w:t>; see also supplement</w:t>
      </w:r>
      <w:r w:rsidR="00325E18">
        <w:rPr>
          <w:rFonts w:ascii="Times New Roman" w:eastAsia="Times New Roman" w:hAnsi="Times New Roman" w:cs="Times New Roman"/>
          <w:sz w:val="24"/>
          <w:szCs w:val="24"/>
        </w:rPr>
        <w:t xml:space="preserve">ary </w:t>
      </w:r>
      <w:r w:rsidR="00616DAB">
        <w:rPr>
          <w:rFonts w:ascii="Times New Roman" w:eastAsia="Times New Roman" w:hAnsi="Times New Roman" w:cs="Times New Roman"/>
          <w:sz w:val="24"/>
          <w:szCs w:val="24"/>
        </w:rPr>
        <w:t>materials for alternative modeling strategies</w:t>
      </w:r>
      <w:r w:rsidR="00FB168B">
        <w:rPr>
          <w:rFonts w:ascii="Times New Roman" w:eastAsia="Times New Roman" w:hAnsi="Times New Roman" w:cs="Times New Roman"/>
          <w:sz w:val="24"/>
          <w:szCs w:val="24"/>
        </w:rPr>
        <w:t xml:space="preserve">). </w:t>
      </w:r>
    </w:p>
    <w:p w14:paraId="71143A42" w14:textId="77777777" w:rsidR="00A23349" w:rsidRDefault="00A23349">
      <w:pPr>
        <w:spacing w:after="0" w:line="480" w:lineRule="auto"/>
        <w:jc w:val="center"/>
        <w:rPr>
          <w:rFonts w:ascii="Times New Roman" w:eastAsia="Times New Roman" w:hAnsi="Times New Roman" w:cs="Times New Roman"/>
          <w:b/>
          <w:sz w:val="24"/>
          <w:szCs w:val="24"/>
        </w:rPr>
      </w:pPr>
    </w:p>
    <w:p w14:paraId="300BDF1A" w14:textId="77777777" w:rsidR="00A23349" w:rsidRDefault="00A23349">
      <w:pPr>
        <w:spacing w:after="0" w:line="480" w:lineRule="auto"/>
        <w:jc w:val="center"/>
        <w:rPr>
          <w:rFonts w:ascii="Times New Roman" w:eastAsia="Times New Roman" w:hAnsi="Times New Roman" w:cs="Times New Roman"/>
          <w:b/>
          <w:sz w:val="24"/>
          <w:szCs w:val="24"/>
        </w:rPr>
      </w:pPr>
    </w:p>
    <w:p w14:paraId="76B572D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A02CFE9"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8EEED98" w14:textId="73714873" w:rsidR="00703FCC" w:rsidRDefault="00DF1E80" w:rsidP="00B90106">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Except for study 6, a</w:t>
      </w:r>
      <w:r w:rsidR="00F37D5F">
        <w:rPr>
          <w:rFonts w:ascii="Times New Roman" w:eastAsia="Times New Roman" w:hAnsi="Times New Roman" w:cs="Times New Roman"/>
          <w:sz w:val="24"/>
          <w:szCs w:val="24"/>
        </w:rPr>
        <w:t>ll experiments involved participants from Amazon Mechanical Turk</w:t>
      </w:r>
      <w:r w:rsidR="00C402E0">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w:t>
      </w:r>
      <w:r w:rsidR="00C402E0">
        <w:rPr>
          <w:rFonts w:ascii="Times New Roman" w:eastAsia="Times New Roman" w:hAnsi="Times New Roman" w:cs="Times New Roman"/>
          <w:sz w:val="24"/>
          <w:szCs w:val="24"/>
        </w:rPr>
        <w:t xml:space="preserve">We </w:t>
      </w:r>
      <w:r w:rsidR="00F37D5F">
        <w:rPr>
          <w:rFonts w:ascii="Times New Roman" w:eastAsia="Times New Roman" w:hAnsi="Times New Roman" w:cs="Times New Roman"/>
          <w:sz w:val="24"/>
          <w:szCs w:val="24"/>
        </w:rPr>
        <w:t>recruited Americans with a hit approval rating of 98% or higher</w:t>
      </w:r>
      <w:r w:rsidR="00C402E0">
        <w:rPr>
          <w:rFonts w:ascii="Times New Roman" w:eastAsia="Times New Roman" w:hAnsi="Times New Roman" w:cs="Times New Roman"/>
          <w:sz w:val="24"/>
          <w:szCs w:val="24"/>
        </w:rPr>
        <w:t xml:space="preserve"> and</w:t>
      </w:r>
      <w:r w:rsidR="00F37D5F">
        <w:rPr>
          <w:rFonts w:ascii="Times New Roman" w:eastAsia="Times New Roman" w:hAnsi="Times New Roman" w:cs="Times New Roman"/>
          <w:sz w:val="24"/>
          <w:szCs w:val="24"/>
        </w:rPr>
        <w:t xml:space="preserve"> 100 hit</w:t>
      </w:r>
      <w:r w:rsidR="00C402E0">
        <w:rPr>
          <w:rFonts w:ascii="Times New Roman" w:eastAsia="Times New Roman" w:hAnsi="Times New Roman" w:cs="Times New Roman"/>
          <w:sz w:val="24"/>
          <w:szCs w:val="24"/>
        </w:rPr>
        <w:t xml:space="preserve">s </w:t>
      </w:r>
      <w:r w:rsidR="00F37D5F">
        <w:rPr>
          <w:rFonts w:ascii="Times New Roman" w:eastAsia="Times New Roman" w:hAnsi="Times New Roman" w:cs="Times New Roman"/>
          <w:sz w:val="24"/>
          <w:szCs w:val="24"/>
        </w:rPr>
        <w:t>or less</w:t>
      </w:r>
      <w:r w:rsidR="00C402E0">
        <w:rPr>
          <w:rFonts w:ascii="Times New Roman" w:eastAsia="Times New Roman" w:hAnsi="Times New Roman" w:cs="Times New Roman"/>
          <w:sz w:val="24"/>
          <w:szCs w:val="24"/>
        </w:rPr>
        <w:t>. The latter restriction aimed</w:t>
      </w:r>
      <w:r w:rsidR="00F37D5F">
        <w:rPr>
          <w:rFonts w:ascii="Times New Roman" w:eastAsia="Times New Roman" w:hAnsi="Times New Roman" w:cs="Times New Roman"/>
          <w:sz w:val="24"/>
          <w:szCs w:val="24"/>
        </w:rPr>
        <w:t xml:space="preserve"> to assure they were somewhat naïve about psychological experimentation Respondents were excluded if they failed simple attention checks (e.g., “to monitor quality, please respond with a seven for this item”). There were two such screening questions in </w:t>
      </w:r>
      <w:r w:rsidR="00F02A59">
        <w:rPr>
          <w:rFonts w:ascii="Times New Roman" w:eastAsia="Times New Roman" w:hAnsi="Times New Roman" w:cs="Times New Roman"/>
          <w:sz w:val="24"/>
          <w:szCs w:val="24"/>
        </w:rPr>
        <w:t xml:space="preserve">studies 1-4; </w:t>
      </w:r>
      <w:r w:rsidR="00365E6C">
        <w:rPr>
          <w:rFonts w:ascii="Times New Roman" w:eastAsia="Times New Roman" w:hAnsi="Times New Roman" w:cs="Times New Roman"/>
          <w:sz w:val="24"/>
          <w:szCs w:val="24"/>
        </w:rPr>
        <w:t>study 5 had</w:t>
      </w:r>
      <w:r w:rsidR="00F02A59">
        <w:rPr>
          <w:rFonts w:ascii="Times New Roman" w:eastAsia="Times New Roman" w:hAnsi="Times New Roman" w:cs="Times New Roman"/>
          <w:sz w:val="24"/>
          <w:szCs w:val="24"/>
        </w:rPr>
        <w:t xml:space="preserve"> </w:t>
      </w:r>
      <w:r w:rsidR="00365E6C">
        <w:rPr>
          <w:rFonts w:ascii="Times New Roman" w:eastAsia="Times New Roman" w:hAnsi="Times New Roman" w:cs="Times New Roman"/>
          <w:sz w:val="24"/>
          <w:szCs w:val="24"/>
        </w:rPr>
        <w:t>one</w:t>
      </w:r>
      <w:r w:rsidR="00F02A59">
        <w:rPr>
          <w:rFonts w:ascii="Times New Roman" w:eastAsia="Times New Roman" w:hAnsi="Times New Roman" w:cs="Times New Roman"/>
          <w:sz w:val="24"/>
          <w:szCs w:val="24"/>
        </w:rPr>
        <w:t xml:space="preserve">; </w:t>
      </w:r>
      <w:r w:rsidR="00365E6C">
        <w:rPr>
          <w:rFonts w:ascii="Times New Roman" w:eastAsia="Times New Roman" w:hAnsi="Times New Roman" w:cs="Times New Roman"/>
          <w:sz w:val="24"/>
          <w:szCs w:val="24"/>
        </w:rPr>
        <w:t xml:space="preserve">study 6 </w:t>
      </w:r>
      <w:r w:rsidR="00F02A59">
        <w:rPr>
          <w:rFonts w:ascii="Times New Roman" w:eastAsia="Times New Roman" w:hAnsi="Times New Roman" w:cs="Times New Roman"/>
          <w:sz w:val="24"/>
          <w:szCs w:val="24"/>
        </w:rPr>
        <w:t xml:space="preserve">used a </w:t>
      </w:r>
      <w:r w:rsidR="00521950">
        <w:rPr>
          <w:rFonts w:ascii="Times New Roman" w:eastAsia="Times New Roman" w:hAnsi="Times New Roman" w:cs="Times New Roman"/>
          <w:sz w:val="24"/>
          <w:szCs w:val="24"/>
        </w:rPr>
        <w:t>different kind of</w:t>
      </w:r>
      <w:r w:rsidR="00365E6C">
        <w:rPr>
          <w:rFonts w:ascii="Times New Roman" w:eastAsia="Times New Roman" w:hAnsi="Times New Roman" w:cs="Times New Roman"/>
          <w:sz w:val="24"/>
          <w:szCs w:val="24"/>
        </w:rPr>
        <w:t xml:space="preserve"> attention check</w:t>
      </w:r>
      <w:r w:rsidR="00F37D5F">
        <w:rPr>
          <w:rFonts w:ascii="Times New Roman" w:eastAsia="Times New Roman" w:hAnsi="Times New Roman" w:cs="Times New Roman"/>
          <w:sz w:val="24"/>
          <w:szCs w:val="24"/>
        </w:rPr>
        <w:t xml:space="preserve">. </w:t>
      </w:r>
    </w:p>
    <w:p w14:paraId="6045B07B" w14:textId="1746B7AC" w:rsidR="009B709A" w:rsidRDefault="00594B31">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6 was </w:t>
      </w:r>
      <w:r w:rsidR="00F02A59">
        <w:rPr>
          <w:rFonts w:ascii="Times New Roman" w:eastAsia="Times New Roman" w:hAnsi="Times New Roman" w:cs="Times New Roman"/>
          <w:color w:val="000000"/>
          <w:sz w:val="24"/>
          <w:szCs w:val="24"/>
        </w:rPr>
        <w:t>involved</w:t>
      </w:r>
      <w:r w:rsidR="009B709A">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(mainly student) </w:t>
      </w:r>
      <w:r w:rsidR="009B709A">
        <w:rPr>
          <w:rFonts w:ascii="Times New Roman" w:eastAsia="Times New Roman" w:hAnsi="Times New Roman" w:cs="Times New Roman"/>
          <w:color w:val="000000"/>
          <w:sz w:val="24"/>
          <w:szCs w:val="24"/>
        </w:rPr>
        <w:t xml:space="preserve">members of a </w:t>
      </w:r>
      <w:r w:rsidR="00933245">
        <w:rPr>
          <w:rFonts w:ascii="Times New Roman" w:eastAsia="Times New Roman" w:hAnsi="Times New Roman" w:cs="Times New Roman"/>
          <w:color w:val="000000"/>
          <w:sz w:val="24"/>
          <w:szCs w:val="24"/>
        </w:rPr>
        <w:t xml:space="preserve">study </w:t>
      </w:r>
      <w:r w:rsidR="009B709A">
        <w:rPr>
          <w:rFonts w:ascii="Times New Roman" w:eastAsia="Times New Roman" w:hAnsi="Times New Roman" w:cs="Times New Roman"/>
          <w:color w:val="000000"/>
          <w:sz w:val="24"/>
          <w:szCs w:val="24"/>
        </w:rPr>
        <w:t xml:space="preserve">pool </w:t>
      </w:r>
      <w:r w:rsidR="00993EAA">
        <w:rPr>
          <w:rFonts w:ascii="Times New Roman" w:eastAsia="Times New Roman" w:hAnsi="Times New Roman" w:cs="Times New Roman"/>
          <w:color w:val="000000"/>
          <w:sz w:val="24"/>
          <w:szCs w:val="24"/>
        </w:rPr>
        <w:t>at a British university</w:t>
      </w:r>
      <w:r w:rsidR="003358AA">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invited</w:t>
      </w:r>
      <w:del w:id="43" w:author="Robin Bergh" w:date="2019-09-30T22:12:00Z">
        <w:r w:rsidR="00BD3C6F">
          <w:rPr>
            <w:rFonts w:ascii="Times New Roman" w:eastAsia="Times New Roman" w:hAnsi="Times New Roman" w:cs="Times New Roman"/>
            <w:color w:val="000000"/>
            <w:sz w:val="24"/>
            <w:szCs w:val="24"/>
          </w:rPr>
          <w:delText xml:space="preserve"> by email</w:delText>
        </w:r>
      </w:del>
      <w:r w:rsidR="00BD3C6F">
        <w:rPr>
          <w:rFonts w:ascii="Times New Roman" w:eastAsia="Times New Roman" w:hAnsi="Times New Roman" w:cs="Times New Roman"/>
          <w:color w:val="000000"/>
          <w:sz w:val="24"/>
          <w:szCs w:val="24"/>
        </w:rPr>
        <w:t xml:space="preserve"> to complete an </w:t>
      </w:r>
      <w:r w:rsidR="003358AA">
        <w:rPr>
          <w:rFonts w:ascii="Times New Roman" w:eastAsia="Times New Roman" w:hAnsi="Times New Roman" w:cs="Times New Roman"/>
          <w:color w:val="000000"/>
          <w:sz w:val="24"/>
          <w:szCs w:val="24"/>
        </w:rPr>
        <w:t xml:space="preserve">online </w:t>
      </w:r>
      <w:r w:rsidR="00BD3C6F">
        <w:rPr>
          <w:rFonts w:ascii="Times New Roman" w:eastAsia="Times New Roman" w:hAnsi="Times New Roman" w:cs="Times New Roman"/>
          <w:color w:val="000000"/>
          <w:sz w:val="24"/>
          <w:szCs w:val="24"/>
        </w:rPr>
        <w:t>Omnibus</w:t>
      </w:r>
      <w:r w:rsidR="003358AA">
        <w:rPr>
          <w:rFonts w:ascii="Times New Roman" w:eastAsia="Times New Roman" w:hAnsi="Times New Roman" w:cs="Times New Roman"/>
          <w:color w:val="000000"/>
          <w:sz w:val="24"/>
          <w:szCs w:val="24"/>
        </w:rPr>
        <w:t xml:space="preserve"> </w:t>
      </w:r>
      <w:r w:rsidR="003358AA" w:rsidRPr="007864E6">
        <w:rPr>
          <w:rFonts w:ascii="Times New Roman" w:eastAsia="Times New Roman" w:hAnsi="Times New Roman" w:cs="Times New Roman"/>
          <w:color w:val="000000"/>
          <w:sz w:val="24"/>
          <w:szCs w:val="24"/>
        </w:rPr>
        <w:t>survey</w:t>
      </w:r>
      <w:r w:rsidR="00F02A59" w:rsidRPr="007864E6">
        <w:rPr>
          <w:rFonts w:ascii="Times New Roman" w:eastAsia="Times New Roman" w:hAnsi="Times New Roman" w:cs="Times New Roman"/>
          <w:color w:val="000000"/>
          <w:sz w:val="24"/>
          <w:szCs w:val="24"/>
        </w:rPr>
        <w:t xml:space="preserve"> </w:t>
      </w:r>
      <w:r w:rsidR="00993EAA" w:rsidRPr="007864E6">
        <w:rPr>
          <w:rFonts w:ascii="Times New Roman" w:eastAsia="Times New Roman" w:hAnsi="Times New Roman" w:cs="Times New Roman"/>
          <w:sz w:val="24"/>
          <w:szCs w:val="24"/>
        </w:rPr>
        <w:t xml:space="preserve">(see </w:t>
      </w:r>
      <w:hyperlink r:id="rId10" w:history="1">
        <w:r w:rsidR="007864E6" w:rsidRPr="007864E6">
          <w:rPr>
            <w:rStyle w:val="Hyperlnk"/>
            <w:rFonts w:ascii="Times New Roman" w:eastAsia="Times New Roman" w:hAnsi="Times New Roman" w:cs="Times New Roman"/>
            <w:sz w:val="24"/>
            <w:szCs w:val="24"/>
          </w:rPr>
          <w:t>https://osf.io/cvrn4</w:t>
        </w:r>
      </w:hyperlink>
      <w:r w:rsidR="007864E6" w:rsidRPr="007864E6">
        <w:rPr>
          <w:rFonts w:ascii="Times New Roman" w:eastAsia="Times New Roman" w:hAnsi="Times New Roman" w:cs="Times New Roman"/>
          <w:sz w:val="24"/>
          <w:szCs w:val="24"/>
        </w:rPr>
        <w:t xml:space="preserve"> </w:t>
      </w:r>
      <w:r w:rsidR="00993EAA" w:rsidRPr="007864E6">
        <w:rPr>
          <w:rFonts w:ascii="Times New Roman" w:eastAsia="Times New Roman" w:hAnsi="Times New Roman" w:cs="Times New Roman"/>
          <w:sz w:val="24"/>
          <w:szCs w:val="24"/>
        </w:rPr>
        <w:t>for pre-registration)</w:t>
      </w:r>
      <w:r w:rsidRPr="007864E6">
        <w:rPr>
          <w:rFonts w:ascii="Times New Roman" w:eastAsia="Times New Roman" w:hAnsi="Times New Roman" w:cs="Times New Roman"/>
          <w:color w:val="000000"/>
          <w:sz w:val="24"/>
          <w:szCs w:val="24"/>
        </w:rPr>
        <w:t xml:space="preserve">. </w:t>
      </w:r>
      <w:r w:rsidR="00BD3C6F" w:rsidRPr="007864E6">
        <w:rPr>
          <w:rFonts w:ascii="Times New Roman" w:eastAsia="Times New Roman" w:hAnsi="Times New Roman" w:cs="Times New Roman"/>
          <w:color w:val="000000"/>
          <w:sz w:val="24"/>
          <w:szCs w:val="24"/>
        </w:rPr>
        <w:t>Here</w:t>
      </w:r>
      <w:r w:rsidRPr="007864E6">
        <w:rPr>
          <w:rFonts w:ascii="Times New Roman" w:eastAsia="Times New Roman" w:hAnsi="Times New Roman" w:cs="Times New Roman"/>
          <w:color w:val="000000"/>
          <w:sz w:val="24"/>
          <w:szCs w:val="24"/>
        </w:rPr>
        <w:t xml:space="preserve"> we </w:t>
      </w:r>
      <w:r w:rsidR="00BD3C6F" w:rsidRPr="007864E6">
        <w:rPr>
          <w:rFonts w:ascii="Times New Roman" w:eastAsia="Times New Roman" w:hAnsi="Times New Roman" w:cs="Times New Roman"/>
          <w:color w:val="000000"/>
          <w:sz w:val="24"/>
          <w:szCs w:val="24"/>
        </w:rPr>
        <w:t xml:space="preserve">measured </w:t>
      </w:r>
      <w:r w:rsidR="00B90106" w:rsidRPr="007864E6">
        <w:rPr>
          <w:rFonts w:ascii="Times New Roman" w:eastAsia="Times New Roman" w:hAnsi="Times New Roman" w:cs="Times New Roman"/>
          <w:color w:val="000000"/>
          <w:sz w:val="24"/>
          <w:szCs w:val="24"/>
        </w:rPr>
        <w:t xml:space="preserve">attentiveness by asking </w:t>
      </w:r>
      <w:r w:rsidR="00BD3C6F" w:rsidRPr="007864E6">
        <w:rPr>
          <w:rFonts w:ascii="Times New Roman" w:eastAsia="Times New Roman" w:hAnsi="Times New Roman" w:cs="Times New Roman"/>
          <w:color w:val="000000"/>
          <w:sz w:val="24"/>
          <w:szCs w:val="24"/>
        </w:rPr>
        <w:t xml:space="preserve">participants to recall </w:t>
      </w:r>
      <w:del w:id="44" w:author="Robin Bergh" w:date="2019-09-30T22:12:00Z">
        <w:r w:rsidR="00BD3C6F" w:rsidRPr="007864E6">
          <w:rPr>
            <w:rFonts w:ascii="Times New Roman" w:eastAsia="Times New Roman" w:hAnsi="Times New Roman" w:cs="Times New Roman"/>
            <w:color w:val="000000"/>
            <w:sz w:val="24"/>
            <w:szCs w:val="24"/>
          </w:rPr>
          <w:delText xml:space="preserve">specific </w:delText>
        </w:r>
        <w:r w:rsidR="00B90106" w:rsidRPr="007864E6">
          <w:rPr>
            <w:rFonts w:ascii="Times New Roman" w:eastAsia="Times New Roman" w:hAnsi="Times New Roman" w:cs="Times New Roman"/>
            <w:color w:val="000000"/>
            <w:sz w:val="24"/>
            <w:szCs w:val="24"/>
          </w:rPr>
          <w:delText>details</w:delText>
        </w:r>
        <w:r w:rsidR="00F02A59" w:rsidRPr="007864E6">
          <w:rPr>
            <w:rFonts w:ascii="Times New Roman" w:eastAsia="Times New Roman" w:hAnsi="Times New Roman" w:cs="Times New Roman"/>
            <w:color w:val="000000"/>
            <w:sz w:val="24"/>
            <w:szCs w:val="24"/>
          </w:rPr>
          <w:delText>:</w:delText>
        </w:r>
        <w:r w:rsidR="00B90106" w:rsidRPr="007864E6">
          <w:rPr>
            <w:rFonts w:ascii="Times New Roman" w:eastAsia="Times New Roman" w:hAnsi="Times New Roman" w:cs="Times New Roman"/>
            <w:color w:val="000000"/>
            <w:sz w:val="24"/>
            <w:szCs w:val="24"/>
          </w:rPr>
          <w:delText xml:space="preserve"> </w:delText>
        </w:r>
      </w:del>
      <w:r w:rsidR="00BD3C6F" w:rsidRPr="007864E6">
        <w:rPr>
          <w:rFonts w:ascii="Times New Roman" w:eastAsia="Times New Roman" w:hAnsi="Times New Roman" w:cs="Times New Roman"/>
          <w:color w:val="000000"/>
          <w:sz w:val="24"/>
          <w:szCs w:val="24"/>
        </w:rPr>
        <w:t xml:space="preserve">the global </w:t>
      </w:r>
      <w:r w:rsidR="00B90106" w:rsidRPr="007864E6">
        <w:rPr>
          <w:rFonts w:ascii="Times New Roman" w:eastAsia="Times New Roman" w:hAnsi="Times New Roman" w:cs="Times New Roman"/>
          <w:color w:val="000000"/>
          <w:sz w:val="24"/>
          <w:szCs w:val="24"/>
        </w:rPr>
        <w:t>regions that</w:t>
      </w:r>
      <w:r w:rsidR="00BD3C6F" w:rsidRPr="007864E6">
        <w:rPr>
          <w:rFonts w:ascii="Times New Roman" w:eastAsia="Times New Roman" w:hAnsi="Times New Roman" w:cs="Times New Roman"/>
          <w:color w:val="000000"/>
          <w:sz w:val="24"/>
          <w:szCs w:val="24"/>
        </w:rPr>
        <w:t xml:space="preserve"> one of</w:t>
      </w:r>
      <w:r w:rsidR="00B90106" w:rsidRPr="007864E6">
        <w:rPr>
          <w:rFonts w:ascii="Times New Roman" w:eastAsia="Times New Roman" w:hAnsi="Times New Roman" w:cs="Times New Roman"/>
          <w:color w:val="000000"/>
          <w:sz w:val="24"/>
          <w:szCs w:val="24"/>
        </w:rPr>
        <w:t xml:space="preserve"> the</w:t>
      </w:r>
      <w:r w:rsidR="00BD3C6F" w:rsidRPr="007864E6">
        <w:rPr>
          <w:rFonts w:ascii="Times New Roman" w:eastAsia="Times New Roman" w:hAnsi="Times New Roman" w:cs="Times New Roman"/>
          <w:color w:val="000000"/>
          <w:sz w:val="24"/>
          <w:szCs w:val="24"/>
        </w:rPr>
        <w:t xml:space="preserve"> </w:t>
      </w:r>
      <w:r w:rsidR="00B90106" w:rsidRPr="007864E6">
        <w:rPr>
          <w:rFonts w:ascii="Times New Roman" w:eastAsia="Times New Roman" w:hAnsi="Times New Roman" w:cs="Times New Roman"/>
          <w:color w:val="000000"/>
          <w:sz w:val="24"/>
          <w:szCs w:val="24"/>
        </w:rPr>
        <w:t>charit</w:t>
      </w:r>
      <w:r w:rsidR="00BD3C6F" w:rsidRPr="007864E6">
        <w:rPr>
          <w:rFonts w:ascii="Times New Roman" w:eastAsia="Times New Roman" w:hAnsi="Times New Roman" w:cs="Times New Roman"/>
          <w:color w:val="000000"/>
          <w:sz w:val="24"/>
          <w:szCs w:val="24"/>
        </w:rPr>
        <w:t>ies</w:t>
      </w:r>
      <w:r w:rsidR="00B90106" w:rsidRPr="007864E6">
        <w:rPr>
          <w:rFonts w:ascii="Times New Roman" w:eastAsia="Times New Roman" w:hAnsi="Times New Roman" w:cs="Times New Roman"/>
          <w:color w:val="000000"/>
          <w:sz w:val="24"/>
          <w:szCs w:val="24"/>
        </w:rPr>
        <w:t xml:space="preserve"> operat</w:t>
      </w:r>
      <w:r w:rsidR="00BD3C6F" w:rsidRPr="007864E6">
        <w:rPr>
          <w:rFonts w:ascii="Times New Roman" w:eastAsia="Times New Roman" w:hAnsi="Times New Roman" w:cs="Times New Roman"/>
          <w:color w:val="000000"/>
          <w:sz w:val="24"/>
          <w:szCs w:val="24"/>
        </w:rPr>
        <w:t>ed</w:t>
      </w:r>
      <w:r w:rsidR="00703FCC" w:rsidRPr="007864E6">
        <w:rPr>
          <w:rFonts w:ascii="Times New Roman" w:eastAsia="Times New Roman" w:hAnsi="Times New Roman" w:cs="Times New Roman"/>
          <w:color w:val="000000"/>
          <w:sz w:val="24"/>
          <w:szCs w:val="24"/>
        </w:rPr>
        <w:t xml:space="preserve"> (Latin America</w:t>
      </w:r>
      <w:r w:rsidR="00703FCC">
        <w:rPr>
          <w:rFonts w:ascii="Times New Roman" w:eastAsia="Times New Roman" w:hAnsi="Times New Roman" w:cs="Times New Roman"/>
          <w:color w:val="000000"/>
          <w:sz w:val="24"/>
          <w:szCs w:val="24"/>
        </w:rPr>
        <w:t xml:space="preserve"> and Africa)</w:t>
      </w:r>
      <w:r w:rsidR="00B90106">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The results reported </w:t>
      </w:r>
      <w:r w:rsidR="00BD3C6F">
        <w:rPr>
          <w:rFonts w:ascii="Times New Roman" w:eastAsia="Times New Roman" w:hAnsi="Times New Roman" w:cs="Times New Roman"/>
          <w:color w:val="000000"/>
          <w:sz w:val="24"/>
          <w:szCs w:val="24"/>
        </w:rPr>
        <w:t>below</w:t>
      </w:r>
      <w:r w:rsidR="00703FCC">
        <w:rPr>
          <w:rFonts w:ascii="Times New Roman" w:eastAsia="Times New Roman" w:hAnsi="Times New Roman" w:cs="Times New Roman"/>
          <w:color w:val="000000"/>
          <w:sz w:val="24"/>
          <w:szCs w:val="24"/>
        </w:rPr>
        <w:t xml:space="preserve"> focuses on participants who recalled at least one of these regions. In the supplementary materials</w:t>
      </w:r>
      <w:r w:rsidR="00F17B68">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we also report results </w:t>
      </w:r>
      <w:r w:rsidR="00BD3C6F">
        <w:rPr>
          <w:rFonts w:ascii="Times New Roman" w:eastAsia="Times New Roman" w:hAnsi="Times New Roman" w:cs="Times New Roman"/>
          <w:color w:val="000000"/>
          <w:sz w:val="24"/>
          <w:szCs w:val="24"/>
        </w:rPr>
        <w:t xml:space="preserve">for </w:t>
      </w:r>
      <w:r w:rsidR="00703FCC">
        <w:rPr>
          <w:rFonts w:ascii="Times New Roman" w:eastAsia="Times New Roman" w:hAnsi="Times New Roman" w:cs="Times New Roman"/>
          <w:color w:val="000000"/>
          <w:sz w:val="24"/>
          <w:szCs w:val="24"/>
        </w:rPr>
        <w:t>the full sample.</w:t>
      </w:r>
      <w:r w:rsidR="00365E6C">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Results are similar for </w:t>
      </w:r>
      <w:r w:rsidR="001350F3">
        <w:rPr>
          <w:rFonts w:ascii="Times New Roman" w:eastAsia="Times New Roman" w:hAnsi="Times New Roman" w:cs="Times New Roman"/>
          <w:color w:val="000000"/>
          <w:sz w:val="24"/>
          <w:szCs w:val="24"/>
        </w:rPr>
        <w:t>each of these subsets.</w:t>
      </w:r>
      <w:r w:rsidR="00703FCC">
        <w:rPr>
          <w:rFonts w:ascii="Times New Roman" w:eastAsia="Times New Roman" w:hAnsi="Times New Roman" w:cs="Times New Roman"/>
          <w:color w:val="000000"/>
          <w:sz w:val="24"/>
          <w:szCs w:val="24"/>
        </w:rPr>
        <w:t xml:space="preserve"> </w:t>
      </w:r>
    </w:p>
    <w:p w14:paraId="3B60CFAB" w14:textId="300E8170"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inclusion and exclusion criteria the final sample sizes were 398, 614, 611, 608, 433</w:t>
      </w:r>
      <w:r w:rsidR="00C27D8C">
        <w:rPr>
          <w:rFonts w:ascii="Times New Roman" w:eastAsia="Times New Roman" w:hAnsi="Times New Roman" w:cs="Times New Roman"/>
          <w:sz w:val="24"/>
          <w:szCs w:val="24"/>
        </w:rPr>
        <w:t xml:space="preserve">, and </w:t>
      </w:r>
      <w:r w:rsidR="00703FCC">
        <w:rPr>
          <w:rFonts w:ascii="Times New Roman" w:eastAsia="Times New Roman" w:hAnsi="Times New Roman" w:cs="Times New Roman"/>
          <w:sz w:val="24"/>
          <w:szCs w:val="24"/>
        </w:rPr>
        <w:t>319</w:t>
      </w:r>
      <w:r>
        <w:rPr>
          <w:rFonts w:ascii="Times New Roman" w:eastAsia="Times New Roman" w:hAnsi="Times New Roman" w:cs="Times New Roman"/>
          <w:sz w:val="24"/>
          <w:szCs w:val="24"/>
        </w:rPr>
        <w:t xml:space="preserve"> in Studies 1-</w:t>
      </w:r>
      <w:r w:rsidR="00C27D8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respectively (variation tracking design complexity). The percentage of women varied between 57 and </w:t>
      </w:r>
      <w:del w:id="45" w:author="Robin Bergh" w:date="2019-09-30T22:12:00Z">
        <w:r>
          <w:rPr>
            <w:rFonts w:ascii="Times New Roman" w:eastAsia="Times New Roman" w:hAnsi="Times New Roman" w:cs="Times New Roman"/>
            <w:sz w:val="24"/>
            <w:szCs w:val="24"/>
          </w:rPr>
          <w:delText>60</w:delText>
        </w:r>
      </w:del>
      <w:commentRangeStart w:id="46"/>
      <w:ins w:id="47" w:author="Robin Bergh" w:date="2019-09-30T22:12:00Z">
        <w:r>
          <w:rPr>
            <w:rFonts w:ascii="Times New Roman" w:eastAsia="Times New Roman" w:hAnsi="Times New Roman" w:cs="Times New Roman"/>
            <w:sz w:val="24"/>
            <w:szCs w:val="24"/>
          </w:rPr>
          <w:t>6</w:t>
        </w:r>
        <w:r w:rsidR="002361A3">
          <w:rPr>
            <w:rFonts w:ascii="Times New Roman" w:eastAsia="Times New Roman" w:hAnsi="Times New Roman" w:cs="Times New Roman"/>
            <w:sz w:val="24"/>
            <w:szCs w:val="24"/>
          </w:rPr>
          <w:t>4</w:t>
        </w:r>
      </w:ins>
      <w:r>
        <w:rPr>
          <w:rFonts w:ascii="Times New Roman" w:eastAsia="Times New Roman" w:hAnsi="Times New Roman" w:cs="Times New Roman"/>
          <w:sz w:val="24"/>
          <w:szCs w:val="24"/>
        </w:rPr>
        <w:t xml:space="preserve">%, the median age across all studies was </w:t>
      </w:r>
      <w:del w:id="48" w:author="Robin Bergh" w:date="2019-09-30T22:12:00Z">
        <w:r>
          <w:rPr>
            <w:rFonts w:ascii="Times New Roman" w:eastAsia="Times New Roman" w:hAnsi="Times New Roman" w:cs="Times New Roman"/>
            <w:sz w:val="24"/>
            <w:szCs w:val="24"/>
          </w:rPr>
          <w:delText>29</w:delText>
        </w:r>
      </w:del>
      <w:ins w:id="49" w:author="Robin Bergh" w:date="2019-09-30T22:12:00Z">
        <w:r w:rsidR="002361A3">
          <w:rPr>
            <w:rFonts w:ascii="Times New Roman" w:eastAsia="Times New Roman" w:hAnsi="Times New Roman" w:cs="Times New Roman"/>
            <w:sz w:val="24"/>
            <w:szCs w:val="24"/>
          </w:rPr>
          <w:t>2</w:t>
        </w:r>
        <w:r w:rsidR="002361A3">
          <w:rPr>
            <w:rFonts w:ascii="Times New Roman" w:eastAsia="Times New Roman" w:hAnsi="Times New Roman" w:cs="Times New Roman"/>
            <w:sz w:val="24"/>
            <w:szCs w:val="24"/>
          </w:rPr>
          <w:t>3</w:t>
        </w:r>
      </w:ins>
      <w:r>
        <w:rPr>
          <w:rFonts w:ascii="Times New Roman" w:eastAsia="Times New Roman" w:hAnsi="Times New Roman" w:cs="Times New Roman"/>
          <w:sz w:val="24"/>
          <w:szCs w:val="24"/>
        </w:rPr>
        <w:t>-30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s from 9.55 to </w:t>
      </w:r>
      <w:del w:id="50" w:author="Robin Bergh" w:date="2019-09-30T22:12:00Z">
        <w:r>
          <w:rPr>
            <w:rFonts w:ascii="Times New Roman" w:eastAsia="Times New Roman" w:hAnsi="Times New Roman" w:cs="Times New Roman"/>
            <w:sz w:val="24"/>
            <w:szCs w:val="24"/>
          </w:rPr>
          <w:delText>10.64).</w:delText>
        </w:r>
      </w:del>
      <w:ins w:id="51" w:author="Robin Bergh" w:date="2019-09-30T22:12:00Z">
        <w:r w:rsidR="002361A3">
          <w:rPr>
            <w:rFonts w:ascii="Times New Roman" w:eastAsia="Times New Roman" w:hAnsi="Times New Roman" w:cs="Times New Roman"/>
            <w:sz w:val="24"/>
            <w:szCs w:val="24"/>
          </w:rPr>
          <w:t>12.05</w:t>
        </w:r>
        <w:r>
          <w:rPr>
            <w:rFonts w:ascii="Times New Roman" w:eastAsia="Times New Roman" w:hAnsi="Times New Roman" w:cs="Times New Roman"/>
            <w:sz w:val="24"/>
            <w:szCs w:val="24"/>
          </w:rPr>
          <w:t>)</w:t>
        </w:r>
        <w:commentRangeEnd w:id="46"/>
        <w:r w:rsidR="002361A3">
          <w:rPr>
            <w:rStyle w:val="Kommentarsreferens"/>
          </w:rPr>
          <w:commentReference w:id="46"/>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 Study 1, 2, 3, and 5, participants received $1.50 as a baseline payment, whereas those in </w:t>
      </w:r>
      <w:r w:rsidR="00F32C8B">
        <w:rPr>
          <w:rFonts w:ascii="Times New Roman" w:eastAsia="Times New Roman" w:hAnsi="Times New Roman" w:cs="Times New Roman"/>
          <w:sz w:val="24"/>
          <w:szCs w:val="24"/>
        </w:rPr>
        <w:t>the slightly longer</w:t>
      </w:r>
      <w:r w:rsidR="00F17B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 4 received $2</w:t>
      </w:r>
      <w:r w:rsidR="00F17B68">
        <w:rPr>
          <w:rFonts w:ascii="Times New Roman" w:eastAsia="Times New Roman" w:hAnsi="Times New Roman" w:cs="Times New Roman"/>
          <w:sz w:val="24"/>
          <w:szCs w:val="24"/>
        </w:rPr>
        <w:t>. B</w:t>
      </w:r>
      <w:r>
        <w:rPr>
          <w:rFonts w:ascii="Times New Roman" w:eastAsia="Times New Roman" w:hAnsi="Times New Roman" w:cs="Times New Roman"/>
          <w:sz w:val="24"/>
          <w:szCs w:val="24"/>
        </w:rPr>
        <w:t>aseline payments could not be donated within the study. In addition</w:t>
      </w:r>
      <w:r w:rsidR="006422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participants were offered a bonus</w:t>
      </w:r>
      <w:r w:rsidR="00DF1E80">
        <w:rPr>
          <w:rFonts w:ascii="Times New Roman" w:eastAsia="Times New Roman" w:hAnsi="Times New Roman" w:cs="Times New Roman"/>
          <w:sz w:val="24"/>
          <w:szCs w:val="24"/>
        </w:rPr>
        <w:t xml:space="preserve"> payment</w:t>
      </w:r>
      <w:r>
        <w:rPr>
          <w:rFonts w:ascii="Times New Roman" w:eastAsia="Times New Roman" w:hAnsi="Times New Roman" w:cs="Times New Roman"/>
          <w:sz w:val="24"/>
          <w:szCs w:val="24"/>
        </w:rPr>
        <w:t>, or entered into a raffle, from which they could donate (main dependent variable). Studies 1 and 2 involved a bonus of $3, Studies 3 and 4 involved a raffle for $50 (1:25 odds</w:t>
      </w:r>
      <w:r w:rsidR="001D0FB5">
        <w:rPr>
          <w:rFonts w:ascii="Times New Roman" w:eastAsia="Times New Roman" w:hAnsi="Times New Roman" w:cs="Times New Roman"/>
          <w:sz w:val="24"/>
          <w:szCs w:val="24"/>
        </w:rPr>
        <w:t xml:space="preserve"> in Study 3 and 1:100 in Study 4</w:t>
      </w:r>
      <w:r>
        <w:rPr>
          <w:rFonts w:ascii="Times New Roman" w:eastAsia="Times New Roman" w:hAnsi="Times New Roman" w:cs="Times New Roman"/>
          <w:sz w:val="24"/>
          <w:szCs w:val="24"/>
        </w:rPr>
        <w:t>)</w:t>
      </w:r>
      <w:r w:rsidR="001D0FB5">
        <w:rPr>
          <w:rFonts w:ascii="Times New Roman" w:eastAsia="Times New Roman" w:hAnsi="Times New Roman" w:cs="Times New Roman"/>
          <w:sz w:val="24"/>
          <w:szCs w:val="24"/>
        </w:rPr>
        <w:t>.</w:t>
      </w:r>
      <w:r w:rsidR="003358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 5 had a bonus of $5.</w:t>
      </w:r>
      <w:r w:rsidR="001E681B">
        <w:rPr>
          <w:rFonts w:ascii="Times New Roman" w:eastAsia="Times New Roman" w:hAnsi="Times New Roman" w:cs="Times New Roman"/>
          <w:sz w:val="24"/>
          <w:szCs w:val="24"/>
        </w:rPr>
        <w:t xml:space="preserve"> Study 6 involved a raffle for </w:t>
      </w:r>
      <w:r w:rsidR="003358AA">
        <w:rPr>
          <w:rFonts w:ascii="Times New Roman" w:eastAsia="Times New Roman" w:hAnsi="Times New Roman" w:cs="Times New Roman"/>
          <w:sz w:val="24"/>
          <w:szCs w:val="24"/>
        </w:rPr>
        <w:t xml:space="preserve">one of 20 </w:t>
      </w:r>
      <w:r w:rsidR="001E681B">
        <w:rPr>
          <w:rFonts w:ascii="Times New Roman" w:eastAsia="Times New Roman" w:hAnsi="Times New Roman" w:cs="Times New Roman"/>
          <w:sz w:val="24"/>
          <w:szCs w:val="24"/>
        </w:rPr>
        <w:t>Amazon</w:t>
      </w:r>
      <w:r w:rsidR="00933245">
        <w:rPr>
          <w:rFonts w:ascii="Times New Roman" w:eastAsia="Times New Roman" w:hAnsi="Times New Roman" w:cs="Times New Roman"/>
          <w:sz w:val="24"/>
          <w:szCs w:val="24"/>
        </w:rPr>
        <w:t xml:space="preserve"> £50</w:t>
      </w:r>
      <w:r w:rsidR="001E681B">
        <w:rPr>
          <w:rFonts w:ascii="Times New Roman" w:eastAsia="Times New Roman" w:hAnsi="Times New Roman" w:cs="Times New Roman"/>
          <w:sz w:val="24"/>
          <w:szCs w:val="24"/>
        </w:rPr>
        <w:t xml:space="preserve"> gift</w:t>
      </w:r>
      <w:r w:rsidR="003358AA">
        <w:rPr>
          <w:rFonts w:ascii="Times New Roman" w:eastAsia="Times New Roman" w:hAnsi="Times New Roman" w:cs="Times New Roman"/>
          <w:sz w:val="24"/>
          <w:szCs w:val="24"/>
        </w:rPr>
        <w:t xml:space="preserve"> </w:t>
      </w:r>
      <w:r w:rsidR="001E681B">
        <w:rPr>
          <w:rFonts w:ascii="Times New Roman" w:eastAsia="Times New Roman" w:hAnsi="Times New Roman" w:cs="Times New Roman"/>
          <w:sz w:val="24"/>
          <w:szCs w:val="24"/>
        </w:rPr>
        <w:t>card</w:t>
      </w:r>
      <w:r w:rsidR="003358AA">
        <w:rPr>
          <w:rFonts w:ascii="Times New Roman" w:eastAsia="Times New Roman" w:hAnsi="Times New Roman" w:cs="Times New Roman"/>
          <w:sz w:val="24"/>
          <w:szCs w:val="24"/>
        </w:rPr>
        <w:t>s</w:t>
      </w:r>
      <w:r w:rsidR="001D0FB5">
        <w:rPr>
          <w:rFonts w:ascii="Times New Roman" w:eastAsia="Times New Roman" w:hAnsi="Times New Roman" w:cs="Times New Roman"/>
          <w:sz w:val="24"/>
          <w:szCs w:val="24"/>
        </w:rPr>
        <w:t xml:space="preserve"> </w:t>
      </w:r>
      <w:bookmarkStart w:id="52" w:name="OLE_LINK20"/>
      <w:bookmarkStart w:id="53" w:name="OLE_LINK21"/>
      <w:r w:rsidR="001D0FB5">
        <w:rPr>
          <w:rFonts w:ascii="Times New Roman" w:eastAsia="Times New Roman" w:hAnsi="Times New Roman" w:cs="Times New Roman"/>
          <w:sz w:val="24"/>
          <w:szCs w:val="24"/>
        </w:rPr>
        <w:t>(odds of winning not disclosed</w:t>
      </w:r>
      <w:r w:rsidR="00F17B68">
        <w:rPr>
          <w:rFonts w:ascii="Times New Roman" w:eastAsia="Times New Roman" w:hAnsi="Times New Roman" w:cs="Times New Roman"/>
          <w:sz w:val="24"/>
          <w:szCs w:val="24"/>
        </w:rPr>
        <w:t>, roughly 1:</w:t>
      </w:r>
      <w:del w:id="54" w:author="Robin Bergh" w:date="2019-09-30T22:12:00Z">
        <w:r w:rsidR="00F17B68">
          <w:rPr>
            <w:rFonts w:ascii="Times New Roman" w:eastAsia="Times New Roman" w:hAnsi="Times New Roman" w:cs="Times New Roman"/>
            <w:sz w:val="24"/>
            <w:szCs w:val="24"/>
          </w:rPr>
          <w:delText>19</w:delText>
        </w:r>
      </w:del>
      <w:commentRangeStart w:id="55"/>
      <w:ins w:id="56" w:author="Robin Bergh" w:date="2019-09-30T22:12:00Z">
        <w:r w:rsidR="002361A3">
          <w:rPr>
            <w:rFonts w:ascii="Times New Roman" w:eastAsia="Times New Roman" w:hAnsi="Times New Roman" w:cs="Times New Roman"/>
            <w:sz w:val="24"/>
            <w:szCs w:val="24"/>
          </w:rPr>
          <w:t>20</w:t>
        </w:r>
        <w:commentRangeEnd w:id="55"/>
        <w:r w:rsidR="002361A3">
          <w:rPr>
            <w:rStyle w:val="Kommentarsreferens"/>
          </w:rPr>
          <w:commentReference w:id="55"/>
        </w:r>
      </w:ins>
      <w:r w:rsidR="002361A3">
        <w:rPr>
          <w:rFonts w:ascii="Times New Roman" w:eastAsia="Times New Roman" w:hAnsi="Times New Roman" w:cs="Times New Roman"/>
          <w:sz w:val="24"/>
          <w:szCs w:val="24"/>
        </w:rPr>
        <w:t xml:space="preserve"> </w:t>
      </w:r>
      <w:r w:rsidR="00F17B68">
        <w:rPr>
          <w:rFonts w:ascii="Times New Roman" w:eastAsia="Times New Roman" w:hAnsi="Times New Roman" w:cs="Times New Roman"/>
          <w:sz w:val="24"/>
          <w:szCs w:val="24"/>
        </w:rPr>
        <w:t>ex-post</w:t>
      </w:r>
      <w:r w:rsidR="001D0FB5">
        <w:rPr>
          <w:rFonts w:ascii="Times New Roman" w:eastAsia="Times New Roman" w:hAnsi="Times New Roman" w:cs="Times New Roman"/>
          <w:sz w:val="24"/>
          <w:szCs w:val="24"/>
        </w:rPr>
        <w:t>)</w:t>
      </w:r>
      <w:r w:rsidR="001E681B">
        <w:rPr>
          <w:rFonts w:ascii="Times New Roman" w:eastAsia="Times New Roman" w:hAnsi="Times New Roman" w:cs="Times New Roman"/>
          <w:sz w:val="24"/>
          <w:szCs w:val="24"/>
        </w:rPr>
        <w:t>.</w:t>
      </w:r>
      <w:bookmarkEnd w:id="52"/>
      <w:bookmarkEnd w:id="53"/>
    </w:p>
    <w:p w14:paraId="0C0B9643" w14:textId="584BD4AA" w:rsidR="00841F8A" w:rsidRDefault="00F37D5F" w:rsidP="00D90B5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aimed to have around 100 participants per experimental cell. The experiments were originally designed to examine effects of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imagery and </w:t>
      </w:r>
      <w:r w:rsidRPr="00DF1E80">
        <w:rPr>
          <w:rFonts w:ascii="Times New Roman" w:eastAsia="Times New Roman" w:hAnsi="Times New Roman" w:cs="Times New Roman"/>
          <w:sz w:val="24"/>
          <w:szCs w:val="24"/>
        </w:rPr>
        <w:t>efficien</w:t>
      </w:r>
      <w:bookmarkStart w:id="57" w:name="_GoBack"/>
      <w:bookmarkEnd w:id="57"/>
      <w:r w:rsidRPr="00DF1E80">
        <w:rPr>
          <w:rFonts w:ascii="Times New Roman" w:eastAsia="Times New Roman" w:hAnsi="Times New Roman" w:cs="Times New Roman"/>
          <w:sz w:val="24"/>
          <w:szCs w:val="24"/>
        </w:rPr>
        <w:t xml:space="preserve">cy information for the whole range of donation amounts, and powered accordingly. </w:t>
      </w:r>
      <w:r w:rsidR="00DF1E80">
        <w:rPr>
          <w:rFonts w:ascii="Times New Roman" w:eastAsia="Times New Roman" w:hAnsi="Times New Roman" w:cs="Times New Roman"/>
          <w:sz w:val="24"/>
          <w:szCs w:val="24"/>
        </w:rPr>
        <w:t>In ordinary least-square</w:t>
      </w:r>
      <w:r w:rsidR="00A25EAB">
        <w:rPr>
          <w:rFonts w:ascii="Times New Roman" w:eastAsia="Times New Roman" w:hAnsi="Times New Roman" w:cs="Times New Roman"/>
          <w:sz w:val="24"/>
          <w:szCs w:val="24"/>
        </w:rPr>
        <w:t>s</w:t>
      </w:r>
      <w:r w:rsidR="00DF1E80">
        <w:rPr>
          <w:rFonts w:ascii="Times New Roman" w:eastAsia="Times New Roman" w:hAnsi="Times New Roman" w:cs="Times New Roman"/>
          <w:sz w:val="24"/>
          <w:szCs w:val="24"/>
        </w:rPr>
        <w:t xml:space="preserve"> regression, we would have a power of .80 for detecting a weak effect (</w:t>
      </w:r>
      <w:r w:rsidR="00D90B59" w:rsidRPr="00D90B59">
        <w:rPr>
          <w:rFonts w:ascii="Times New Roman" w:eastAsia="Times New Roman" w:hAnsi="Times New Roman" w:cs="Times New Roman"/>
          <w:i/>
          <w:sz w:val="24"/>
          <w:szCs w:val="24"/>
        </w:rPr>
        <w:t>Δ</w:t>
      </w:r>
      <w:r w:rsidR="00D90B59">
        <w:rPr>
          <w:rFonts w:ascii="Times New Roman" w:eastAsia="Times New Roman" w:hAnsi="Times New Roman" w:cs="Times New Roman"/>
          <w:sz w:val="24"/>
          <w:szCs w:val="24"/>
        </w:rPr>
        <w:t xml:space="preserve"> </w:t>
      </w:r>
      <w:r w:rsidR="00DF1E80" w:rsidRPr="00DF1E80">
        <w:rPr>
          <w:rFonts w:ascii="Times New Roman" w:eastAsia="Times New Roman" w:hAnsi="Times New Roman" w:cs="Times New Roman"/>
          <w:i/>
          <w:sz w:val="24"/>
          <w:szCs w:val="24"/>
        </w:rPr>
        <w:t>R</w:t>
      </w:r>
      <w:r w:rsidR="00DF1E80" w:rsidRPr="00DF1E80">
        <w:rPr>
          <w:rFonts w:ascii="Times New Roman" w:eastAsia="Times New Roman" w:hAnsi="Times New Roman" w:cs="Times New Roman"/>
          <w:sz w:val="24"/>
          <w:szCs w:val="24"/>
          <w:vertAlign w:val="superscript"/>
        </w:rPr>
        <w:t>2</w:t>
      </w:r>
      <w:r w:rsidR="00DF1E80">
        <w:rPr>
          <w:rFonts w:ascii="Times New Roman" w:eastAsia="Times New Roman" w:hAnsi="Times New Roman" w:cs="Times New Roman"/>
          <w:sz w:val="24"/>
          <w:szCs w:val="24"/>
        </w:rPr>
        <w:t xml:space="preserve"> = .02)</w:t>
      </w:r>
      <w:r w:rsidR="00D90B59">
        <w:rPr>
          <w:rFonts w:ascii="Times New Roman" w:eastAsia="Times New Roman" w:hAnsi="Times New Roman" w:cs="Times New Roman"/>
          <w:sz w:val="24"/>
          <w:szCs w:val="24"/>
        </w:rPr>
        <w:t xml:space="preserve"> </w:t>
      </w:r>
      <w:r w:rsidRPr="00DF1E80">
        <w:rPr>
          <w:rFonts w:ascii="Times New Roman" w:eastAsia="Times New Roman" w:hAnsi="Times New Roman" w:cs="Times New Roman"/>
          <w:sz w:val="24"/>
          <w:szCs w:val="24"/>
        </w:rPr>
        <w:t>in a 2 × 2 between-subject design with 400 participants, or .93</w:t>
      </w:r>
      <w:r>
        <w:rPr>
          <w:rFonts w:ascii="Times New Roman" w:eastAsia="Times New Roman" w:hAnsi="Times New Roman" w:cs="Times New Roman"/>
          <w:sz w:val="24"/>
          <w:szCs w:val="24"/>
        </w:rPr>
        <w:t xml:space="preserve"> in a 2 × 3 design with 600 participants (estimated in GPower 3.1; Faul, Erdfelder, Lang, &amp; Buchner, 2007). Taking all main and interactions into account, the power would have been .65 and .76. Given that the </w:t>
      </w:r>
      <w:r w:rsidR="00800939">
        <w:rPr>
          <w:rFonts w:ascii="Times New Roman" w:eastAsia="Times New Roman" w:hAnsi="Times New Roman" w:cs="Times New Roman"/>
          <w:sz w:val="24"/>
          <w:szCs w:val="24"/>
        </w:rPr>
        <w:t xml:space="preserve">realized </w:t>
      </w:r>
      <w:r>
        <w:rPr>
          <w:rFonts w:ascii="Times New Roman" w:eastAsia="Times New Roman" w:hAnsi="Times New Roman" w:cs="Times New Roman"/>
          <w:sz w:val="24"/>
          <w:szCs w:val="24"/>
        </w:rPr>
        <w:t xml:space="preserve">distribution of donations </w:t>
      </w:r>
      <w:r w:rsidR="00800939">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trimodal (most people giving nothing, half, or everything), we updated some analytic procedures, </w:t>
      </w:r>
      <w:r w:rsidR="00A25EAB">
        <w:rPr>
          <w:rFonts w:ascii="Times New Roman" w:eastAsia="Times New Roman" w:hAnsi="Times New Roman" w:cs="Times New Roman"/>
          <w:sz w:val="24"/>
          <w:szCs w:val="24"/>
        </w:rPr>
        <w:t>leading to</w:t>
      </w:r>
      <w:r>
        <w:rPr>
          <w:rFonts w:ascii="Times New Roman" w:eastAsia="Times New Roman" w:hAnsi="Times New Roman" w:cs="Times New Roman"/>
          <w:sz w:val="24"/>
          <w:szCs w:val="24"/>
        </w:rPr>
        <w:t xml:space="preserve"> lower ex-post power for some analyses. For example, analyzing mid-range donation amounts (roughly normally distributed), and setting aside the minimum and maximum donations, the actual power to detect a small effect, given the current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would be &gt;.70 for one predictor and &gt;.45 for all five predictors in the 2 × 3 design (all other analyses had better power). </w:t>
      </w:r>
      <w:r w:rsidR="00744792">
        <w:rPr>
          <w:rFonts w:ascii="Times New Roman" w:eastAsia="Times New Roman" w:hAnsi="Times New Roman" w:cs="Times New Roman"/>
          <w:sz w:val="24"/>
          <w:szCs w:val="24"/>
        </w:rPr>
        <w:t>To get better estimates of effect sizes and confidence intervals we also</w:t>
      </w:r>
      <w:r>
        <w:rPr>
          <w:rFonts w:ascii="Times New Roman" w:eastAsia="Times New Roman" w:hAnsi="Times New Roman" w:cs="Times New Roman"/>
          <w:sz w:val="24"/>
          <w:szCs w:val="24"/>
        </w:rPr>
        <w:t xml:space="preserve"> conducted mini meta-analyses (see Goh, Hall, &amp; Rosenthal, 2016).</w:t>
      </w:r>
    </w:p>
    <w:p w14:paraId="60F6DEF7"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Designs</w:t>
      </w:r>
    </w:p>
    <w:p w14:paraId="79D494BA" w14:textId="1ECAFD5C" w:rsidR="007030B5" w:rsidRDefault="00F37D5F" w:rsidP="007030B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All studies involved a manipulation of a</w:t>
      </w:r>
      <w:r w:rsidR="009B495E">
        <w:rPr>
          <w:rFonts w:ascii="Times New Roman" w:eastAsia="Times New Roman" w:hAnsi="Times New Roman" w:cs="Times New Roman"/>
          <w:sz w:val="24"/>
          <w:szCs w:val="24"/>
        </w:rPr>
        <w:t xml:space="preserve">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(versus no image), crossed with a manipulation of efficiency or effectiveness information. Study 1 used a 2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Yes/</w:t>
      </w:r>
      <w:r w:rsidR="009B49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 2 (Positive efficiency information: Yes/No) between-subject design. In Study 2 and 3, we extended the second factor to three levels </w:t>
      </w:r>
      <w:r w:rsidR="00E721B2">
        <w:rPr>
          <w:rFonts w:ascii="Times New Roman" w:eastAsia="Times New Roman" w:hAnsi="Times New Roman" w:cs="Times New Roman"/>
          <w:sz w:val="24"/>
          <w:szCs w:val="24"/>
        </w:rPr>
        <w:t>three levels: positive, negative, or no efficiency information –</w:t>
      </w:r>
      <w:r>
        <w:rPr>
          <w:rFonts w:ascii="Times New Roman" w:eastAsia="Times New Roman" w:hAnsi="Times New Roman" w:cs="Times New Roman"/>
          <w:sz w:val="24"/>
          <w:szCs w:val="24"/>
        </w:rPr>
        <w:t xml:space="preserve"> resulting in a 2 × 3 between-subject design. Study 4 used a 2 (Image: Yes/No) × 3 (Efficiency evaluation: Early /No /Late comparison) between-subject design (see procedure for rationale). Study 5 employed the same 2 × 2 design as in Study 1, </w:t>
      </w:r>
      <w:r w:rsidR="00E721B2">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we manipulated information about effectiveness instead of efficiency. </w:t>
      </w:r>
      <w:r w:rsidR="007030B5">
        <w:rPr>
          <w:rFonts w:ascii="Times New Roman" w:eastAsia="Times New Roman" w:hAnsi="Times New Roman" w:cs="Times New Roman"/>
          <w:sz w:val="24"/>
          <w:szCs w:val="24"/>
        </w:rPr>
        <w:t>Study 6 involved a conjoint evaluation of the effectiveness of two charities, but was otherwise similar to Study 5.</w:t>
      </w:r>
    </w:p>
    <w:p w14:paraId="6B5A8C18" w14:textId="280FA49C" w:rsidR="00841F8A" w:rsidRDefault="00F37D5F" w:rsidP="007030B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Procedures and Materials </w:t>
      </w:r>
    </w:p>
    <w:p w14:paraId="0BBD5D8C" w14:textId="0A940F97" w:rsidR="009B495E" w:rsidRDefault="00245F00">
      <w:pPr>
        <w:spacing w:after="0" w:line="480" w:lineRule="auto"/>
        <w:ind w:firstLine="709"/>
        <w:rPr>
          <w:rFonts w:ascii="Times New Roman" w:eastAsia="Times New Roman" w:hAnsi="Times New Roman" w:cs="Times New Roman"/>
          <w:sz w:val="24"/>
          <w:szCs w:val="24"/>
        </w:rPr>
      </w:pPr>
      <w:r w:rsidRPr="001D6DF4">
        <w:rPr>
          <w:rFonts w:ascii="Times New Roman" w:eastAsia="Times New Roman" w:hAnsi="Times New Roman" w:cs="Times New Roman"/>
          <w:sz w:val="24"/>
          <w:szCs w:val="24"/>
        </w:rPr>
        <w:t>This section provides a brief overview</w:t>
      </w:r>
      <w:r w:rsidR="001D6DF4" w:rsidRPr="001D6DF4">
        <w:rPr>
          <w:rFonts w:ascii="Times New Roman" w:eastAsia="Times New Roman" w:hAnsi="Times New Roman" w:cs="Times New Roman"/>
          <w:sz w:val="24"/>
          <w:szCs w:val="24"/>
        </w:rPr>
        <w:t>. M</w:t>
      </w:r>
      <w:r w:rsidRPr="001D6DF4">
        <w:rPr>
          <w:rFonts w:ascii="Times New Roman" w:eastAsia="Times New Roman" w:hAnsi="Times New Roman" w:cs="Times New Roman"/>
          <w:sz w:val="24"/>
          <w:szCs w:val="24"/>
        </w:rPr>
        <w:t>ore detail</w:t>
      </w:r>
      <w:r w:rsidR="001D6DF4">
        <w:rPr>
          <w:rFonts w:ascii="Times New Roman" w:eastAsia="Times New Roman" w:hAnsi="Times New Roman" w:cs="Times New Roman"/>
          <w:sz w:val="24"/>
          <w:szCs w:val="24"/>
        </w:rPr>
        <w:t>s are</w:t>
      </w:r>
      <w:r w:rsidRPr="001D6DF4">
        <w:rPr>
          <w:rFonts w:ascii="Times New Roman" w:eastAsia="Times New Roman" w:hAnsi="Times New Roman" w:cs="Times New Roman"/>
          <w:sz w:val="24"/>
          <w:szCs w:val="24"/>
        </w:rPr>
        <w:t xml:space="preserve"> prov</w:t>
      </w:r>
      <w:r w:rsidR="00325E18">
        <w:rPr>
          <w:rFonts w:ascii="Times New Roman" w:eastAsia="Times New Roman" w:hAnsi="Times New Roman" w:cs="Times New Roman"/>
          <w:sz w:val="24"/>
          <w:szCs w:val="24"/>
        </w:rPr>
        <w:t>ided in the s</w:t>
      </w:r>
      <w:r w:rsidRPr="001D6DF4">
        <w:rPr>
          <w:rFonts w:ascii="Times New Roman" w:eastAsia="Times New Roman" w:hAnsi="Times New Roman" w:cs="Times New Roman"/>
          <w:sz w:val="24"/>
          <w:szCs w:val="24"/>
        </w:rPr>
        <w:t>upplementary materials.</w:t>
      </w:r>
      <w:r w:rsidR="001D6DF4" w:rsidRPr="001D6DF4">
        <w:rPr>
          <w:rFonts w:ascii="Times New Roman" w:eastAsia="Times New Roman" w:hAnsi="Times New Roman" w:cs="Times New Roman"/>
          <w:sz w:val="24"/>
          <w:szCs w:val="24"/>
        </w:rPr>
        <w:t xml:space="preserve"> </w:t>
      </w:r>
      <w:r w:rsidR="00F37D5F" w:rsidRPr="001D6DF4">
        <w:rPr>
          <w:rFonts w:ascii="Times New Roman" w:eastAsia="Times New Roman" w:hAnsi="Times New Roman" w:cs="Times New Roman"/>
          <w:sz w:val="24"/>
          <w:szCs w:val="24"/>
        </w:rPr>
        <w:t>The first four experiments focused on the civil war in Syria, and participants in all conditions were initially shown a news</w:t>
      </w:r>
      <w:r w:rsidR="00F37D5F">
        <w:rPr>
          <w:rFonts w:ascii="Times New Roman" w:eastAsia="Times New Roman" w:hAnsi="Times New Roman" w:cs="Times New Roman"/>
          <w:sz w:val="24"/>
          <w:szCs w:val="24"/>
        </w:rPr>
        <w:t xml:space="preserve"> headline about the humanitarian crisis in the country (Gladstone, 2016). We presented this information (and asked about their familiarity with such news) to establish a baseline problem description, </w:t>
      </w:r>
      <w:r w:rsidR="00E721B2">
        <w:rPr>
          <w:rFonts w:ascii="Times New Roman" w:eastAsia="Times New Roman" w:hAnsi="Times New Roman" w:cs="Times New Roman"/>
          <w:sz w:val="24"/>
          <w:szCs w:val="24"/>
        </w:rPr>
        <w:t xml:space="preserve">and to increase the baseline level of concern </w:t>
      </w:r>
      <w:del w:id="58" w:author="Robin Bergh" w:date="2019-09-30T22:12:00Z">
        <w:r w:rsidR="00E721B2">
          <w:rPr>
            <w:rFonts w:ascii="Times New Roman" w:eastAsia="Times New Roman" w:hAnsi="Times New Roman" w:cs="Times New Roman"/>
            <w:sz w:val="24"/>
            <w:szCs w:val="24"/>
          </w:rPr>
          <w:delText xml:space="preserve">for this cause </w:delText>
        </w:r>
      </w:del>
      <w:r w:rsidR="002361A3">
        <w:rPr>
          <w:rFonts w:ascii="Times New Roman" w:eastAsia="Times New Roman" w:hAnsi="Times New Roman" w:cs="Times New Roman"/>
          <w:sz w:val="24"/>
          <w:szCs w:val="24"/>
        </w:rPr>
        <w:t xml:space="preserve">across </w:t>
      </w:r>
      <w:del w:id="59" w:author="Robin Bergh" w:date="2019-09-30T22:12:00Z">
        <w:r w:rsidR="00E721B2">
          <w:rPr>
            <w:rFonts w:ascii="Times New Roman" w:eastAsia="Times New Roman" w:hAnsi="Times New Roman" w:cs="Times New Roman"/>
            <w:sz w:val="24"/>
            <w:szCs w:val="24"/>
          </w:rPr>
          <w:delText>treatments</w:delText>
        </w:r>
      </w:del>
      <w:ins w:id="60" w:author="Robin Bergh" w:date="2019-09-30T22:12:00Z">
        <w:r w:rsidR="002361A3">
          <w:rPr>
            <w:rFonts w:ascii="Times New Roman" w:eastAsia="Times New Roman" w:hAnsi="Times New Roman" w:cs="Times New Roman"/>
            <w:sz w:val="24"/>
            <w:szCs w:val="24"/>
          </w:rPr>
          <w:t xml:space="preserve">all conditions </w:t>
        </w:r>
        <w:r w:rsidR="00E721B2">
          <w:rPr>
            <w:rFonts w:ascii="Times New Roman" w:eastAsia="Times New Roman" w:hAnsi="Times New Roman" w:cs="Times New Roman"/>
            <w:sz w:val="24"/>
            <w:szCs w:val="24"/>
          </w:rPr>
          <w:t xml:space="preserve">for </w:t>
        </w:r>
        <w:r w:rsidR="002361A3">
          <w:rPr>
            <w:rFonts w:ascii="Times New Roman" w:eastAsia="Times New Roman" w:hAnsi="Times New Roman" w:cs="Times New Roman"/>
            <w:sz w:val="24"/>
            <w:szCs w:val="24"/>
          </w:rPr>
          <w:t>the charity operation</w:t>
        </w:r>
      </w:ins>
      <w:r w:rsidR="00E721B2">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For the image manipulation we used a highly publicized picture of an injured boy in an ambulance, following an airstrike. A brief caption from the Guardian included the boy’s name (see Nott, 2016), hence introducing an identified victim (see also Kogut &amp; Ritov, 2005). </w:t>
      </w:r>
    </w:p>
    <w:p w14:paraId="2A43A523" w14:textId="1D2528FC" w:rsidR="00325E18" w:rsidRDefault="00F37D5F" w:rsidP="00F034E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participants to describe their spontaneous reactions to seeing the image. Common responses </w:t>
      </w:r>
      <w:r w:rsidR="00744792">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“sad,” </w:t>
      </w:r>
      <w:r w:rsidR="00744792">
        <w:rPr>
          <w:rFonts w:ascii="Times New Roman" w:eastAsia="Times New Roman" w:hAnsi="Times New Roman" w:cs="Times New Roman"/>
          <w:sz w:val="24"/>
          <w:szCs w:val="24"/>
        </w:rPr>
        <w:t>horrified,” “heartbreaking</w:t>
      </w:r>
      <w:r>
        <w:rPr>
          <w:rFonts w:ascii="Times New Roman" w:eastAsia="Times New Roman" w:hAnsi="Times New Roman" w:cs="Times New Roman"/>
          <w:sz w:val="24"/>
          <w:szCs w:val="24"/>
        </w:rPr>
        <w:t>,” and “</w:t>
      </w:r>
      <w:r w:rsidR="00744792">
        <w:rPr>
          <w:rFonts w:ascii="Times New Roman" w:eastAsia="Times New Roman" w:hAnsi="Times New Roman" w:cs="Times New Roman"/>
          <w:sz w:val="24"/>
          <w:szCs w:val="24"/>
        </w:rPr>
        <w:t xml:space="preserve">poor child.”  </w:t>
      </w:r>
      <w:r w:rsidR="00E721B2">
        <w:rPr>
          <w:rFonts w:ascii="Times New Roman" w:eastAsia="Times New Roman" w:hAnsi="Times New Roman" w:cs="Times New Roman"/>
          <w:sz w:val="24"/>
          <w:szCs w:val="24"/>
        </w:rPr>
        <w:t xml:space="preserve">While some </w:t>
      </w:r>
      <w:r w:rsidR="00F43881">
        <w:rPr>
          <w:rFonts w:ascii="Times New Roman" w:eastAsia="Times New Roman" w:hAnsi="Times New Roman" w:cs="Times New Roman"/>
          <w:sz w:val="24"/>
          <w:szCs w:val="24"/>
        </w:rPr>
        <w:t xml:space="preserve">of these reactions appear more like personal distress than empathy, </w:t>
      </w:r>
      <w:r w:rsidR="00E721B2">
        <w:rPr>
          <w:rFonts w:ascii="Times New Roman" w:eastAsia="Times New Roman" w:hAnsi="Times New Roman" w:cs="Times New Roman"/>
          <w:sz w:val="24"/>
          <w:szCs w:val="24"/>
        </w:rPr>
        <w:t xml:space="preserve">these </w:t>
      </w:r>
      <w:r w:rsidR="00F43881">
        <w:rPr>
          <w:rFonts w:ascii="Times New Roman" w:eastAsia="Times New Roman" w:hAnsi="Times New Roman" w:cs="Times New Roman"/>
          <w:sz w:val="24"/>
          <w:szCs w:val="24"/>
        </w:rPr>
        <w:t xml:space="preserve"> </w:t>
      </w:r>
      <w:ins w:id="61" w:author="Robin Bergh" w:date="2019-09-30T22:12:00Z">
        <w:r w:rsidR="002361A3">
          <w:rPr>
            <w:rFonts w:ascii="Times New Roman" w:eastAsia="Times New Roman" w:hAnsi="Times New Roman" w:cs="Times New Roman"/>
            <w:sz w:val="24"/>
            <w:szCs w:val="24"/>
          </w:rPr>
          <w:t xml:space="preserve">emotions </w:t>
        </w:r>
      </w:ins>
      <w:r w:rsidR="00F43881">
        <w:rPr>
          <w:rFonts w:ascii="Times New Roman" w:eastAsia="Times New Roman" w:hAnsi="Times New Roman" w:cs="Times New Roman"/>
          <w:sz w:val="24"/>
          <w:szCs w:val="24"/>
        </w:rPr>
        <w:t xml:space="preserve">are not mutually exclusive (e.g., </w:t>
      </w:r>
      <w:r w:rsidR="00056F2C">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{"citationItems":[{"id":"ITEM-1","itemData":{"DOI":"10.1037/0022-3514.59.2.249","ISSN":"0022-3514","abstract":"This experiment investigated altruistic vs. egoistic interpretations of the effect of empathic concern on helping. The empathy-altruism hypothesis posits that empathic concern arouses an altruistic motivation to relieve the distress of another person; the negative state relief interpretation proposes that the effect of empathic concern is mediated by sadness, which produces an egoistic motivation to reduce one's own unpleasant state. Male (n = 96) and female (n = 96) Ss first listened with an imagine or observe set to another personls problem and then were given an opportunity to help that person with the same problem or with a different problem. Consistent with the empathy-altruism hypothesis, imagine-set Ss helped more often than did observe-set Ss for the same problem but not for a different one. In addition, only empathic concern associated with the specific problem related to helping. Although sadness was related to helping, it did not account for the effect of empathic concern.","author":[{"dropping-particle":"","family":"Dovidio","given":"John F.","non-dropping-particle":"","parse-names":false,"suffix":""},{"dropping-particle":"","family":"Allen","given":"Judith L.","non-dropping-particle":"","parse-names":false,"suffix":""},{"dropping-particle":"","family":"Schroeder","given":"David a.","non-dropping-particle":"","parse-names":false,"suffix":""}],"container-title":"Journal of Personality and Social Psychology","id":"ITEM-1","issue":"2","issued":{"date-parts":[["1990"]]},"page":"249-260","title":"Specificity of empathy-induced helping: Evidence for altruistic motivation.","type":"article-journal","volume":"59"},"uris":["http://www.mendeley.com/documents/?uuid=61fd97b4-eb7d-43ec-8efb-aab9c468fe5e"]}],"mendeley":{"formattedCitation":"(Dovidio, Allen, &amp; Schroeder, 1990)","manualFormatting":"Dovidio, Allen, &amp; Schroeder, 1990)","plainTextFormattedCitation":"(Dovidio, Allen, &amp; Schroeder, 1990)","previouslyFormattedCitation":"(Dovidio, Allen, &amp; Schroeder, 1990)"},"properties":{"noteIndex":0},"schema":"https://github.com/citation-style-language/schema/raw/master/csl-citation.json"}</w:instrText>
      </w:r>
      <w:r w:rsidR="00056F2C">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Dovidio, Allen, &amp; Schroeder, 1990)</w:t>
      </w:r>
      <w:r w:rsidR="00056F2C">
        <w:rPr>
          <w:rFonts w:ascii="Times New Roman" w:eastAsia="Times New Roman" w:hAnsi="Times New Roman" w:cs="Times New Roman"/>
          <w:sz w:val="24"/>
          <w:szCs w:val="24"/>
        </w:rPr>
        <w:fldChar w:fldCharType="end"/>
      </w:r>
      <w:r w:rsidR="00F43881">
        <w:rPr>
          <w:rFonts w:ascii="Times New Roman" w:eastAsia="Times New Roman" w:hAnsi="Times New Roman" w:cs="Times New Roman"/>
          <w:sz w:val="24"/>
          <w:szCs w:val="24"/>
        </w:rPr>
        <w:t xml:space="preserve">. </w:t>
      </w:r>
      <w:r w:rsidR="00F32C8B">
        <w:rPr>
          <w:rFonts w:ascii="Times New Roman" w:eastAsia="Times New Roman" w:hAnsi="Times New Roman" w:cs="Times New Roman"/>
          <w:sz w:val="24"/>
          <w:szCs w:val="24"/>
        </w:rPr>
        <w:t xml:space="preserve">Further, personal distress tends to predict avoidance of the situation when that option is available (e.g., by </w:t>
      </w:r>
      <w:r w:rsidR="00325E18">
        <w:rPr>
          <w:rFonts w:ascii="Times New Roman" w:eastAsia="Times New Roman" w:hAnsi="Times New Roman" w:cs="Times New Roman"/>
          <w:sz w:val="24"/>
          <w:szCs w:val="24"/>
        </w:rPr>
        <w:t xml:space="preserve">simply </w:t>
      </w:r>
      <w:r w:rsidR="00F32C8B">
        <w:rPr>
          <w:rFonts w:ascii="Times New Roman" w:eastAsia="Times New Roman" w:hAnsi="Times New Roman" w:cs="Times New Roman"/>
          <w:sz w:val="24"/>
          <w:szCs w:val="24"/>
        </w:rPr>
        <w:t>closing the survey)</w:t>
      </w:r>
      <w:r w:rsidR="00325E18">
        <w:rPr>
          <w:rFonts w:ascii="Times New Roman" w:eastAsia="Times New Roman" w:hAnsi="Times New Roman" w:cs="Times New Roman"/>
          <w:sz w:val="24"/>
          <w:szCs w:val="24"/>
        </w:rPr>
        <w:t>,</w:t>
      </w:r>
      <w:r w:rsidR="00F32C8B">
        <w:rPr>
          <w:rFonts w:ascii="Times New Roman" w:eastAsia="Times New Roman" w:hAnsi="Times New Roman" w:cs="Times New Roman"/>
          <w:sz w:val="24"/>
          <w:szCs w:val="24"/>
        </w:rPr>
        <w:t xml:space="preserve"> </w:t>
      </w:r>
      <w:r w:rsidR="00325E18">
        <w:rPr>
          <w:rFonts w:ascii="Times New Roman" w:eastAsia="Times New Roman" w:hAnsi="Times New Roman" w:cs="Times New Roman"/>
          <w:sz w:val="24"/>
          <w:szCs w:val="24"/>
        </w:rPr>
        <w:t>whereas empathy is directly associated with wanting to help (e.g., donating; see also Dovidio et al., 2012). Thus, to the extent that the image leads to donations, empathy is likely involved.</w:t>
      </w:r>
    </w:p>
    <w:p w14:paraId="5F2D6827" w14:textId="030A817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manipulated information about efficiency with ratings from </w:t>
      </w:r>
      <w:r w:rsidR="006C6A86">
        <w:rPr>
          <w:rFonts w:ascii="Times New Roman" w:eastAsia="Times New Roman" w:hAnsi="Times New Roman" w:cs="Times New Roman"/>
          <w:sz w:val="24"/>
          <w:szCs w:val="24"/>
        </w:rPr>
        <w:t xml:space="preserve">Charity Navigator </w:t>
      </w:r>
      <w:bookmarkStart w:id="62" w:name="OLE_LINK30"/>
      <w:bookmarkStart w:id="63" w:name="OLE_LINK31"/>
      <w:r w:rsidR="006C6A86">
        <w:rPr>
          <w:rFonts w:ascii="Times New Roman" w:eastAsia="Times New Roman" w:hAnsi="Times New Roman" w:cs="Times New Roman"/>
          <w:sz w:val="24"/>
          <w:szCs w:val="24"/>
        </w:rPr>
        <w:t>(charitynavigator.org), which rates charities’</w:t>
      </w:r>
      <w:bookmarkEnd w:id="62"/>
      <w:bookmarkEnd w:id="63"/>
      <w:r>
        <w:rPr>
          <w:rFonts w:ascii="Times New Roman" w:eastAsia="Times New Roman" w:hAnsi="Times New Roman" w:cs="Times New Roman"/>
          <w:sz w:val="24"/>
          <w:szCs w:val="24"/>
        </w:rPr>
        <w:t xml:space="preserve"> financial health and accountability/transparency. The financial score represents </w:t>
      </w:r>
      <w:r w:rsidR="00E74C32">
        <w:rPr>
          <w:rFonts w:ascii="Times New Roman" w:eastAsia="Times New Roman" w:hAnsi="Times New Roman" w:cs="Times New Roman"/>
          <w:sz w:val="24"/>
          <w:szCs w:val="24"/>
        </w:rPr>
        <w:t xml:space="preserve">an efficiency metric based on measures such as </w:t>
      </w:r>
      <w:del w:id="64" w:author="Robin Bergh" w:date="2019-09-30T22:12:00Z">
        <w:r w:rsidR="00E74C32">
          <w:rPr>
            <w:rFonts w:ascii="Times New Roman" w:eastAsia="Times New Roman" w:hAnsi="Times New Roman" w:cs="Times New Roman"/>
            <w:sz w:val="24"/>
            <w:szCs w:val="24"/>
          </w:rPr>
          <w:delText xml:space="preserve"> </w:delText>
        </w:r>
      </w:del>
      <w:r w:rsidR="00E74C32">
        <w:rPr>
          <w:rFonts w:ascii="Times New Roman" w:eastAsia="Times New Roman" w:hAnsi="Times New Roman" w:cs="Times New Roman"/>
          <w:sz w:val="24"/>
          <w:szCs w:val="24"/>
        </w:rPr>
        <w:t>“</w:t>
      </w:r>
      <w:r>
        <w:rPr>
          <w:rFonts w:ascii="Times New Roman" w:eastAsia="Times New Roman" w:hAnsi="Times New Roman" w:cs="Times New Roman"/>
          <w:sz w:val="24"/>
          <w:szCs w:val="24"/>
        </w:rPr>
        <w:t>percentage of total expenses dedicated to the charity</w:t>
      </w:r>
      <w:r w:rsidR="00E74C3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operations.</w:t>
      </w:r>
      <w:r w:rsidR="00E74C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74C32">
        <w:rPr>
          <w:rFonts w:ascii="Times New Roman" w:eastAsia="Times New Roman" w:hAnsi="Times New Roman" w:cs="Times New Roman"/>
          <w:sz w:val="24"/>
          <w:szCs w:val="24"/>
        </w:rPr>
        <w:t>We thus</w:t>
      </w:r>
      <w:r>
        <w:rPr>
          <w:rFonts w:ascii="Times New Roman" w:eastAsia="Times New Roman" w:hAnsi="Times New Roman" w:cs="Times New Roman"/>
          <w:sz w:val="24"/>
          <w:szCs w:val="24"/>
        </w:rPr>
        <w:t xml:space="preserve"> manipulated </w:t>
      </w:r>
      <w:r w:rsidR="00E74C32">
        <w:rPr>
          <w:rFonts w:ascii="Times New Roman" w:eastAsia="Times New Roman" w:hAnsi="Times New Roman" w:cs="Times New Roman"/>
          <w:sz w:val="24"/>
          <w:szCs w:val="24"/>
        </w:rPr>
        <w:t>participants’ access to positive efficiency evaluations</w:t>
      </w:r>
      <w:r>
        <w:rPr>
          <w:rFonts w:ascii="Times New Roman" w:eastAsia="Times New Roman" w:hAnsi="Times New Roman" w:cs="Times New Roman"/>
          <w:sz w:val="24"/>
          <w:szCs w:val="24"/>
        </w:rPr>
        <w:t>, presented in a realistic and ecologically valid format.</w:t>
      </w:r>
      <w:ins w:id="65" w:author="Robin Bergh" w:date="2019-09-30T22:12:00Z">
        <w:r w:rsidR="002361A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Experiments 2 and 3 further included a negative </w:t>
      </w:r>
      <w:r w:rsidR="000A481B">
        <w:rPr>
          <w:rFonts w:ascii="Times New Roman" w:eastAsia="Times New Roman" w:hAnsi="Times New Roman" w:cs="Times New Roman"/>
          <w:sz w:val="24"/>
          <w:szCs w:val="24"/>
        </w:rPr>
        <w:t xml:space="preserve">information </w:t>
      </w:r>
      <w:r w:rsidR="002361A3">
        <w:rPr>
          <w:rFonts w:ascii="Times New Roman" w:eastAsia="Times New Roman" w:hAnsi="Times New Roman" w:cs="Times New Roman"/>
          <w:sz w:val="24"/>
          <w:szCs w:val="24"/>
        </w:rPr>
        <w:t>manipulation</w:t>
      </w:r>
      <w:del w:id="66" w:author="Robin Bergh" w:date="2019-09-30T22:12:00Z">
        <w:r>
          <w:rPr>
            <w:rFonts w:ascii="Times New Roman" w:eastAsia="Times New Roman" w:hAnsi="Times New Roman" w:cs="Times New Roman"/>
            <w:sz w:val="24"/>
            <w:szCs w:val="24"/>
          </w:rPr>
          <w:delText xml:space="preserve">, </w:delText>
        </w:r>
      </w:del>
      <w:r w:rsidR="005E1353">
        <w:rPr>
          <w:rFonts w:ascii="Times New Roman" w:eastAsia="Times New Roman" w:hAnsi="Times New Roman" w:cs="Times New Roman"/>
          <w:sz w:val="24"/>
          <w:szCs w:val="24"/>
        </w:rPr>
        <w:t xml:space="preserve">, presenting news </w:t>
      </w:r>
      <w:r>
        <w:rPr>
          <w:rFonts w:ascii="Times New Roman" w:eastAsia="Times New Roman" w:hAnsi="Times New Roman" w:cs="Times New Roman"/>
          <w:sz w:val="24"/>
          <w:szCs w:val="24"/>
        </w:rPr>
        <w:t>t</w:t>
      </w:r>
      <w:r w:rsidR="005E1353">
        <w:rPr>
          <w:rFonts w:ascii="Times New Roman" w:eastAsia="Times New Roman" w:hAnsi="Times New Roman" w:cs="Times New Roman"/>
          <w:sz w:val="24"/>
          <w:szCs w:val="24"/>
        </w:rPr>
        <w:t>hat</w:t>
      </w:r>
      <w:r>
        <w:rPr>
          <w:rFonts w:ascii="Times New Roman" w:eastAsia="Times New Roman" w:hAnsi="Times New Roman" w:cs="Times New Roman"/>
          <w:sz w:val="24"/>
          <w:szCs w:val="24"/>
        </w:rPr>
        <w:t xml:space="preserve"> aid programs had been suspended when U.N. convoys were attacked (Cunningham, DeYoung, &amp; Roth 2016), implying that donated money would not be put toward any program in Syria at that time-point.</w:t>
      </w:r>
    </w:p>
    <w:p w14:paraId="6C018EFC" w14:textId="562C620F"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Study 4 the efficiency information involved a conjoint evaluation of two charities, one with high efficiency </w:t>
      </w:r>
      <w:r>
        <w:rPr>
          <w:rFonts w:ascii="Times New Roman" w:eastAsia="Times New Roman" w:hAnsi="Times New Roman" w:cs="Times New Roman"/>
          <w:color w:val="000000"/>
          <w:sz w:val="24"/>
          <w:szCs w:val="24"/>
        </w:rPr>
        <w:t xml:space="preserve">(see charitynavigator.org/index.cfm?bay=search.history&amp;orgid=4438 [2016, June report]) </w:t>
      </w:r>
      <w:r>
        <w:rPr>
          <w:rFonts w:ascii="Times New Roman" w:eastAsia="Times New Roman" w:hAnsi="Times New Roman" w:cs="Times New Roman"/>
          <w:sz w:val="24"/>
          <w:szCs w:val="24"/>
        </w:rPr>
        <w:t xml:space="preserve">and the other having mediocre efficiency </w:t>
      </w:r>
      <w:r>
        <w:rPr>
          <w:rFonts w:ascii="Times New Roman" w:eastAsia="Times New Roman" w:hAnsi="Times New Roman" w:cs="Times New Roman"/>
          <w:color w:val="000000"/>
          <w:sz w:val="24"/>
          <w:szCs w:val="24"/>
        </w:rPr>
        <w:t>(see charitynavigator.org/index.cfm? bay=search.summary&amp;orgid=8166 [2016, June report]</w:t>
      </w:r>
      <w:r>
        <w:rPr>
          <w:rFonts w:ascii="Times New Roman" w:eastAsia="Times New Roman" w:hAnsi="Times New Roman" w:cs="Times New Roman"/>
          <w:sz w:val="24"/>
          <w:szCs w:val="24"/>
        </w:rPr>
        <w:t xml:space="preserve">). The conjoint presentation was motivated by the notion that some information is difficult to evaluate on its own, but becomes meaningful in relation to some comparative standard (Hsee, Loewenstein, Blount, &amp; Bazerman, 1999; see also Caviola et al., 2014). </w:t>
      </w:r>
      <w:r w:rsidR="00302F29">
        <w:rPr>
          <w:rFonts w:ascii="Times New Roman" w:eastAsia="Times New Roman" w:hAnsi="Times New Roman" w:cs="Times New Roman"/>
          <w:sz w:val="24"/>
          <w:szCs w:val="24"/>
        </w:rPr>
        <w:t xml:space="preserve">Here we aimed to measure whether </w:t>
      </w:r>
      <w:r>
        <w:rPr>
          <w:rFonts w:ascii="Times New Roman" w:eastAsia="Times New Roman" w:hAnsi="Times New Roman" w:cs="Times New Roman"/>
          <w:sz w:val="24"/>
          <w:szCs w:val="24"/>
        </w:rPr>
        <w:t xml:space="preserve"> people would pay more attention to efficiency if they could directly compare charities based on this metric. The other </w:t>
      </w:r>
      <w:r w:rsidR="00302F29">
        <w:rPr>
          <w:rFonts w:ascii="Times New Roman" w:eastAsia="Times New Roman" w:hAnsi="Times New Roman" w:cs="Times New Roman"/>
          <w:sz w:val="24"/>
          <w:szCs w:val="24"/>
        </w:rPr>
        <w:t>Charity N</w:t>
      </w:r>
      <w:r>
        <w:rPr>
          <w:rFonts w:ascii="Times New Roman" w:eastAsia="Times New Roman" w:hAnsi="Times New Roman" w:cs="Times New Roman"/>
          <w:sz w:val="24"/>
          <w:szCs w:val="24"/>
        </w:rPr>
        <w:t xml:space="preserve">avigator dimension, accountability/ transparency, was rated similarly for </w:t>
      </w:r>
      <w:r w:rsidR="00302F29">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charities. </w:t>
      </w:r>
      <w:r w:rsidR="00325E18">
        <w:rPr>
          <w:rFonts w:ascii="Times New Roman" w:eastAsia="Times New Roman" w:hAnsi="Times New Roman" w:cs="Times New Roman"/>
          <w:sz w:val="24"/>
          <w:szCs w:val="24"/>
        </w:rPr>
        <w:t xml:space="preserve">Thus, here we could also rule out any impact of information about accountability/transparency on donations. </w:t>
      </w:r>
      <w:r>
        <w:rPr>
          <w:rFonts w:ascii="Times New Roman" w:eastAsia="Times New Roman" w:hAnsi="Times New Roman" w:cs="Times New Roman"/>
          <w:sz w:val="24"/>
          <w:szCs w:val="24"/>
        </w:rPr>
        <w:t xml:space="preserve">The charities were presented side-by-side, with a randomized left-right assignment. We also manipulated when participants received the efficiency information – before or after an initial commitment to donate (see below for more procedure details). </w:t>
      </w:r>
    </w:p>
    <w:p w14:paraId="6892A3FA" w14:textId="7FBAB83B" w:rsidR="00841F8A" w:rsidRDefault="00F37D5F" w:rsidP="00245F00">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Study 5 we focused on information about outcome effectiveness</w:t>
      </w:r>
      <w:r>
        <w:rPr>
          <w:rFonts w:ascii="Times New Roman" w:eastAsia="Times New Roman" w:hAnsi="Times New Roman" w:cs="Times New Roman"/>
          <w:color w:val="000000"/>
          <w:sz w:val="24"/>
          <w:szCs w:val="24"/>
        </w:rPr>
        <w:t xml:space="preserve">, instead of (internal) charity efficiency. Participants either read a text about the effectiveness of the </w:t>
      </w:r>
      <w:r w:rsidR="000A481B">
        <w:rPr>
          <w:rFonts w:ascii="Times New Roman" w:eastAsia="Times New Roman" w:hAnsi="Times New Roman" w:cs="Times New Roman"/>
          <w:color w:val="000000"/>
          <w:sz w:val="24"/>
          <w:szCs w:val="24"/>
        </w:rPr>
        <w:t>Polio Eradication Initiative</w:t>
      </w:r>
      <w:r>
        <w:rPr>
          <w:rFonts w:ascii="Times New Roman" w:eastAsia="Times New Roman" w:hAnsi="Times New Roman" w:cs="Times New Roman"/>
          <w:color w:val="000000"/>
          <w:sz w:val="24"/>
          <w:szCs w:val="24"/>
        </w:rPr>
        <w:t xml:space="preserve">, including positive conclusions from an economic cost-benefit analysis (see Tebbens et al., 2010), or a control text describing the spread and detection of Polio (no mention of effectiveness). Here the image manipulation focused on a young girl paralyzed from Polio (see https://www.flickr.com/photos/91311153@N02/8290596191). </w:t>
      </w:r>
    </w:p>
    <w:p w14:paraId="5CA9A627" w14:textId="71E79768" w:rsidR="001854EB" w:rsidRDefault="00120687" w:rsidP="00FF32BA">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Study 6 focused on charity outcome effectiveness for helping blind individuals (similar to an example given by Singer, 2015)</w:t>
      </w:r>
      <w:r>
        <w:rPr>
          <w:rFonts w:ascii="Times New Roman" w:eastAsia="Times New Roman" w:hAnsi="Times New Roman" w:cs="Times New Roman"/>
          <w:color w:val="000000"/>
          <w:sz w:val="24"/>
          <w:szCs w:val="24"/>
        </w:rPr>
        <w:t xml:space="preserve">. Like study 4, it also involved a conjoint evaluation of two charities. </w:t>
      </w:r>
      <w:r w:rsidR="00D166BD">
        <w:rPr>
          <w:rFonts w:ascii="Times New Roman" w:eastAsia="Times New Roman" w:hAnsi="Times New Roman" w:cs="Times New Roman"/>
          <w:color w:val="000000"/>
          <w:sz w:val="24"/>
          <w:szCs w:val="24"/>
        </w:rPr>
        <w:t xml:space="preserve">The effectiveness information described </w:t>
      </w:r>
      <w:r w:rsidR="000A481B">
        <w:rPr>
          <w:rFonts w:ascii="Times New Roman" w:eastAsia="Times New Roman" w:hAnsi="Times New Roman" w:cs="Times New Roman"/>
          <w:color w:val="000000"/>
          <w:sz w:val="24"/>
          <w:szCs w:val="24"/>
        </w:rPr>
        <w:t>how</w:t>
      </w:r>
      <w:r w:rsidR="00D166BD">
        <w:rPr>
          <w:rFonts w:ascii="Times New Roman" w:eastAsia="Times New Roman" w:hAnsi="Times New Roman" w:cs="Times New Roman"/>
          <w:color w:val="000000"/>
          <w:sz w:val="24"/>
          <w:szCs w:val="24"/>
        </w:rPr>
        <w:t xml:space="preserve"> the lifetime cost for a guide dog is around £55,000</w:t>
      </w:r>
      <w:r w:rsidR="00993EAA">
        <w:rPr>
          <w:rFonts w:ascii="Times New Roman" w:eastAsia="Times New Roman" w:hAnsi="Times New Roman" w:cs="Times New Roman"/>
          <w:color w:val="000000"/>
          <w:sz w:val="24"/>
          <w:szCs w:val="24"/>
        </w:rPr>
        <w:t xml:space="preserve"> (cost-ineffective charity)</w:t>
      </w:r>
      <w:r w:rsidR="00D166BD">
        <w:rPr>
          <w:rFonts w:ascii="Times New Roman" w:eastAsia="Times New Roman" w:hAnsi="Times New Roman" w:cs="Times New Roman"/>
          <w:color w:val="000000"/>
          <w:sz w:val="24"/>
          <w:szCs w:val="24"/>
        </w:rPr>
        <w:t xml:space="preserve">, as compared to estimates of £75 to avert </w:t>
      </w:r>
      <w:r w:rsidR="00D166BD" w:rsidRPr="00D166BD">
        <w:rPr>
          <w:rFonts w:ascii="Times New Roman" w:eastAsia="Times New Roman" w:hAnsi="Times New Roman" w:cs="Times New Roman"/>
          <w:color w:val="000000"/>
          <w:sz w:val="24"/>
          <w:szCs w:val="24"/>
        </w:rPr>
        <w:t xml:space="preserve">10-50 years of serious debilitation </w:t>
      </w:r>
      <w:r w:rsidR="00D166BD">
        <w:rPr>
          <w:rFonts w:ascii="Times New Roman" w:eastAsia="Times New Roman" w:hAnsi="Times New Roman" w:cs="Times New Roman"/>
          <w:color w:val="000000"/>
          <w:sz w:val="24"/>
          <w:szCs w:val="24"/>
        </w:rPr>
        <w:t>from river blindness</w:t>
      </w:r>
      <w:r w:rsidR="00993EAA">
        <w:rPr>
          <w:rFonts w:ascii="Times New Roman" w:eastAsia="Times New Roman" w:hAnsi="Times New Roman" w:cs="Times New Roman"/>
          <w:color w:val="000000"/>
          <w:sz w:val="24"/>
          <w:szCs w:val="24"/>
        </w:rPr>
        <w:t xml:space="preserve"> (cost-effective charity)</w:t>
      </w:r>
      <w:r w:rsidR="00D166BD">
        <w:rPr>
          <w:rFonts w:ascii="Times New Roman" w:eastAsia="Times New Roman" w:hAnsi="Times New Roman" w:cs="Times New Roman"/>
          <w:color w:val="000000"/>
          <w:sz w:val="24"/>
          <w:szCs w:val="24"/>
        </w:rPr>
        <w:t>.</w:t>
      </w:r>
      <w:r w:rsidR="00FF32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image depicted a blind teenage girl (</w:t>
      </w:r>
      <w:r w:rsidR="00245F00" w:rsidRPr="00245F00">
        <w:rPr>
          <w:rFonts w:ascii="Times New Roman" w:eastAsia="Times New Roman" w:hAnsi="Times New Roman" w:cs="Times New Roman"/>
          <w:color w:val="000000"/>
          <w:sz w:val="24"/>
          <w:szCs w:val="24"/>
        </w:rPr>
        <w:t>https://www.flickr.com/photos/communityeyehealth/5492473278</w:t>
      </w:r>
      <w:r>
        <w:rPr>
          <w:rFonts w:ascii="Times New Roman" w:eastAsia="Times New Roman" w:hAnsi="Times New Roman" w:cs="Times New Roman"/>
          <w:color w:val="000000"/>
          <w:sz w:val="24"/>
          <w:szCs w:val="24"/>
        </w:rPr>
        <w:t xml:space="preserve">). </w:t>
      </w:r>
    </w:p>
    <w:p w14:paraId="73581B6E" w14:textId="418C4BC4"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all studies</w:t>
      </w:r>
      <w:ins w:id="67" w:author="Robin Bergh" w:date="2019-09-30T22:12:00Z">
        <w:r w:rsidR="00870D5B">
          <w:rPr>
            <w:rFonts w:ascii="Times New Roman" w:eastAsia="Times New Roman" w:hAnsi="Times New Roman" w:cs="Times New Roman"/>
            <w:sz w:val="24"/>
            <w:szCs w:val="24"/>
          </w:rPr>
          <w:t>,</w:t>
        </w:r>
      </w:ins>
      <w:r w:rsidR="00120687">
        <w:rPr>
          <w:rFonts w:ascii="Times New Roman" w:eastAsia="Times New Roman" w:hAnsi="Times New Roman" w:cs="Times New Roman"/>
          <w:sz w:val="24"/>
          <w:szCs w:val="24"/>
        </w:rPr>
        <w:t xml:space="preserve"> except the last one</w:t>
      </w:r>
      <w:r>
        <w:rPr>
          <w:rFonts w:ascii="Times New Roman" w:eastAsia="Times New Roman" w:hAnsi="Times New Roman" w:cs="Times New Roman"/>
          <w:sz w:val="24"/>
          <w:szCs w:val="24"/>
        </w:rPr>
        <w:t>, participants were asked if they would be willing to donate (yes/no) before being asked about actual donations</w:t>
      </w:r>
      <w:del w:id="68" w:author="Robin Bergh" w:date="2019-09-30T22:12:00Z">
        <w:r>
          <w:rPr>
            <w:rFonts w:ascii="Times New Roman" w:eastAsia="Times New Roman" w:hAnsi="Times New Roman" w:cs="Times New Roman"/>
            <w:sz w:val="24"/>
            <w:szCs w:val="24"/>
          </w:rPr>
          <w:delText>.</w:delText>
        </w:r>
      </w:del>
      <w:ins w:id="69" w:author="Robin Bergh" w:date="2019-09-30T22:12:00Z">
        <w:r w:rsidR="00870D5B">
          <w:rPr>
            <w:rFonts w:ascii="Times New Roman" w:eastAsia="Times New Roman" w:hAnsi="Times New Roman" w:cs="Times New Roman"/>
            <w:sz w:val="24"/>
            <w:szCs w:val="24"/>
          </w:rPr>
          <w:t xml:space="preserve"> (in study 6, participants chose one charity, if any, instead of the yes/no question about donating at all)</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r w:rsidR="00302F29">
        <w:rPr>
          <w:rFonts w:ascii="Times New Roman" w:eastAsia="Times New Roman" w:hAnsi="Times New Roman" w:cs="Times New Roman"/>
          <w:sz w:val="24"/>
          <w:szCs w:val="24"/>
        </w:rPr>
        <w:t xml:space="preserve">We varied the </w:t>
      </w:r>
      <w:r>
        <w:rPr>
          <w:rFonts w:ascii="Times New Roman" w:eastAsia="Times New Roman" w:hAnsi="Times New Roman" w:cs="Times New Roman"/>
          <w:sz w:val="24"/>
          <w:szCs w:val="24"/>
        </w:rPr>
        <w:t xml:space="preserve">timing of the commitment question, </w:t>
      </w:r>
      <w:del w:id="70" w:author="Robin Bergh" w:date="2019-09-30T22:12:00Z">
        <w:r w:rsidR="00302F29">
          <w:rPr>
            <w:rFonts w:ascii="Times New Roman" w:eastAsia="Times New Roman" w:hAnsi="Times New Roman" w:cs="Times New Roman"/>
            <w:sz w:val="24"/>
            <w:szCs w:val="24"/>
          </w:rPr>
          <w:delText>i.e.,</w:delText>
        </w:r>
      </w:del>
      <w:ins w:id="71" w:author="Robin Bergh" w:date="2019-09-30T22:12:00Z">
        <w:r w:rsidR="00870D5B">
          <w:rPr>
            <w:rFonts w:ascii="Times New Roman" w:eastAsia="Times New Roman" w:hAnsi="Times New Roman" w:cs="Times New Roman"/>
            <w:sz w:val="24"/>
            <w:szCs w:val="24"/>
          </w:rPr>
          <w:t>that is,</w:t>
        </w:r>
      </w:ins>
      <w:r w:rsidR="00302F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information seen before</w:t>
      </w:r>
      <w:r w:rsidR="00302F29">
        <w:rPr>
          <w:rFonts w:ascii="Times New Roman" w:eastAsia="Times New Roman" w:hAnsi="Times New Roman" w:cs="Times New Roman"/>
          <w:sz w:val="24"/>
          <w:szCs w:val="24"/>
        </w:rPr>
        <w:t>/</w:t>
      </w:r>
      <w:r>
        <w:rPr>
          <w:rFonts w:ascii="Times New Roman" w:eastAsia="Times New Roman" w:hAnsi="Times New Roman" w:cs="Times New Roman"/>
          <w:sz w:val="24"/>
          <w:szCs w:val="24"/>
        </w:rPr>
        <w:t>after it (but before actual donation</w:t>
      </w:r>
      <w:r w:rsidR="00302F29">
        <w:rPr>
          <w:rFonts w:ascii="Times New Roman" w:eastAsia="Times New Roman" w:hAnsi="Times New Roman" w:cs="Times New Roman"/>
          <w:sz w:val="24"/>
          <w:szCs w:val="24"/>
        </w:rPr>
        <w:t xml:space="preserve"> choices</w:t>
      </w:r>
      <w:r>
        <w:rPr>
          <w:rFonts w:ascii="Times New Roman" w:eastAsia="Times New Roman" w:hAnsi="Times New Roman" w:cs="Times New Roman"/>
          <w:sz w:val="24"/>
          <w:szCs w:val="24"/>
        </w:rPr>
        <w:t xml:space="preserve">) across the studies to test different hypotheses about how images interact with efficiency information at different stages of the </w:t>
      </w:r>
      <w:r w:rsidR="0062160C">
        <w:rPr>
          <w:rFonts w:ascii="Times New Roman" w:eastAsia="Times New Roman" w:hAnsi="Times New Roman" w:cs="Times New Roman"/>
          <w:sz w:val="24"/>
          <w:szCs w:val="24"/>
        </w:rPr>
        <w:t xml:space="preserve">donation </w:t>
      </w:r>
      <w:r>
        <w:rPr>
          <w:rFonts w:ascii="Times New Roman" w:eastAsia="Times New Roman" w:hAnsi="Times New Roman" w:cs="Times New Roman"/>
          <w:sz w:val="24"/>
          <w:szCs w:val="24"/>
        </w:rPr>
        <w:t xml:space="preserve">decision-making process </w:t>
      </w:r>
      <w:r w:rsidR="00993EAA" w:rsidRPr="00245F00">
        <w:rPr>
          <w:rFonts w:ascii="Times New Roman" w:eastAsia="Times New Roman" w:hAnsi="Times New Roman" w:cs="Times New Roman"/>
          <w:sz w:val="24"/>
          <w:szCs w:val="24"/>
        </w:rPr>
        <w:t xml:space="preserve">(see </w:t>
      </w:r>
      <w:r w:rsidR="003A4D89">
        <w:rPr>
          <w:rFonts w:ascii="Times New Roman" w:eastAsia="Times New Roman" w:hAnsi="Times New Roman" w:cs="Times New Roman"/>
          <w:sz w:val="24"/>
          <w:szCs w:val="24"/>
        </w:rPr>
        <w:t xml:space="preserve">also </w:t>
      </w:r>
      <w:r w:rsidR="00325E18" w:rsidRPr="00245F00">
        <w:rPr>
          <w:rFonts w:ascii="Times New Roman" w:eastAsia="Times New Roman" w:hAnsi="Times New Roman" w:cs="Times New Roman"/>
          <w:sz w:val="24"/>
          <w:szCs w:val="24"/>
        </w:rPr>
        <w:t>supplementary</w:t>
      </w:r>
      <w:r w:rsidR="00993EAA" w:rsidRPr="00245F00">
        <w:rPr>
          <w:rFonts w:ascii="Times New Roman" w:eastAsia="Times New Roman" w:hAnsi="Times New Roman" w:cs="Times New Roman"/>
          <w:sz w:val="24"/>
          <w:szCs w:val="24"/>
        </w:rPr>
        <w:t xml:space="preserve"> materials)</w:t>
      </w:r>
      <w:r w:rsidRPr="00245F00">
        <w:rPr>
          <w:rFonts w:ascii="Times New Roman" w:eastAsia="Times New Roman" w:hAnsi="Times New Roman" w:cs="Times New Roman"/>
          <w:sz w:val="24"/>
          <w:szCs w:val="24"/>
        </w:rPr>
        <w:t>. More syste</w:t>
      </w:r>
      <w:r>
        <w:rPr>
          <w:rFonts w:ascii="Times New Roman" w:eastAsia="Times New Roman" w:hAnsi="Times New Roman" w:cs="Times New Roman"/>
          <w:sz w:val="24"/>
          <w:szCs w:val="24"/>
        </w:rPr>
        <w:t xml:space="preserve">matic follow-up studies on the order effects (not reported here, due to different focus) showed no systematic </w:t>
      </w:r>
      <w:r w:rsidR="00245F00">
        <w:rPr>
          <w:rFonts w:ascii="Times New Roman" w:eastAsia="Times New Roman" w:hAnsi="Times New Roman" w:cs="Times New Roman"/>
          <w:sz w:val="24"/>
          <w:szCs w:val="24"/>
        </w:rPr>
        <w:t>order effects</w:t>
      </w:r>
      <w:r>
        <w:rPr>
          <w:rFonts w:ascii="Times New Roman" w:eastAsia="Times New Roman" w:hAnsi="Times New Roman" w:cs="Times New Roman"/>
          <w:sz w:val="24"/>
          <w:szCs w:val="24"/>
        </w:rPr>
        <w:t>.</w:t>
      </w:r>
    </w:p>
    <w:p w14:paraId="16212F11" w14:textId="3E436D7A" w:rsidR="00D90B59" w:rsidRDefault="00F37D5F" w:rsidP="00F208E9">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primary outcome of interest was how much participants decided to donate. Answers were given on a slider scale, and these had 1c increments for the $3 and $5 bonuses</w:t>
      </w:r>
      <w:r w:rsidR="002F31A6">
        <w:rPr>
          <w:rFonts w:ascii="Times New Roman" w:eastAsia="Times New Roman" w:hAnsi="Times New Roman" w:cs="Times New Roman"/>
          <w:sz w:val="24"/>
          <w:szCs w:val="24"/>
        </w:rPr>
        <w:t xml:space="preserve">, and $1 increments for the $50/£50 raffles </w:t>
      </w:r>
      <w:r>
        <w:rPr>
          <w:rFonts w:ascii="Times New Roman" w:eastAsia="Times New Roman" w:hAnsi="Times New Roman" w:cs="Times New Roman"/>
          <w:sz w:val="24"/>
          <w:szCs w:val="24"/>
        </w:rPr>
        <w:t xml:space="preserve">(see </w:t>
      </w:r>
      <w:r>
        <w:rPr>
          <w:rFonts w:ascii="Times New Roman" w:eastAsia="Times New Roman" w:hAnsi="Times New Roman" w:cs="Times New Roman"/>
          <w:i/>
          <w:sz w:val="24"/>
          <w:szCs w:val="24"/>
        </w:rPr>
        <w:t>Participants</w:t>
      </w:r>
      <w:r>
        <w:rPr>
          <w:rFonts w:ascii="Times New Roman" w:eastAsia="Times New Roman" w:hAnsi="Times New Roman" w:cs="Times New Roman"/>
          <w:sz w:val="24"/>
          <w:szCs w:val="24"/>
        </w:rPr>
        <w:t xml:space="preserve"> for details about the payments). Decisions were consequential</w:t>
      </w:r>
      <w:r w:rsidR="005021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0212B">
        <w:rPr>
          <w:rFonts w:ascii="Times New Roman" w:eastAsia="Times New Roman" w:hAnsi="Times New Roman" w:cs="Times New Roman"/>
          <w:sz w:val="24"/>
          <w:szCs w:val="24"/>
        </w:rPr>
        <w:t>P</w:t>
      </w:r>
      <w:r>
        <w:rPr>
          <w:rFonts w:ascii="Times New Roman" w:eastAsia="Times New Roman" w:hAnsi="Times New Roman" w:cs="Times New Roman"/>
          <w:sz w:val="24"/>
          <w:szCs w:val="24"/>
        </w:rPr>
        <w:t>articipants in Studies 1-3 were told that donations were going to the Syria Fund of Save the Children (and the efficiency information also specified the charity name). The two charities in Study 4 were not named, and participants in the efficiency comparison conditions chose one of them</w:t>
      </w:r>
      <w:r w:rsidR="00FC53AE">
        <w:rPr>
          <w:rFonts w:ascii="Times New Roman" w:eastAsia="Times New Roman" w:hAnsi="Times New Roman" w:cs="Times New Roman"/>
          <w:sz w:val="24"/>
          <w:szCs w:val="24"/>
        </w:rPr>
        <w:t xml:space="preserve"> based on a </w:t>
      </w:r>
      <w:r>
        <w:rPr>
          <w:rFonts w:ascii="Times New Roman" w:eastAsia="Times New Roman" w:hAnsi="Times New Roman" w:cs="Times New Roman"/>
          <w:sz w:val="24"/>
          <w:szCs w:val="24"/>
        </w:rPr>
        <w:t xml:space="preserve">display of their Charity Navigator ratings. Participants in Study 5 learned that </w:t>
      </w:r>
      <w:r w:rsidR="00F208E9">
        <w:rPr>
          <w:rFonts w:ascii="Times New Roman" w:eastAsia="Times New Roman" w:hAnsi="Times New Roman" w:cs="Times New Roman"/>
          <w:sz w:val="24"/>
          <w:szCs w:val="24"/>
        </w:rPr>
        <w:t xml:space="preserve">donations </w:t>
      </w:r>
      <w:r>
        <w:rPr>
          <w:rFonts w:ascii="Times New Roman" w:eastAsia="Times New Roman" w:hAnsi="Times New Roman" w:cs="Times New Roman"/>
          <w:sz w:val="24"/>
          <w:szCs w:val="24"/>
        </w:rPr>
        <w:t xml:space="preserve">would go to the </w:t>
      </w:r>
      <w:r>
        <w:rPr>
          <w:rFonts w:ascii="Times New Roman" w:eastAsia="Times New Roman" w:hAnsi="Times New Roman" w:cs="Times New Roman"/>
          <w:color w:val="000000"/>
          <w:sz w:val="24"/>
          <w:szCs w:val="24"/>
        </w:rPr>
        <w:t xml:space="preserve">Polio Eradication Initiative. </w:t>
      </w:r>
      <w:r w:rsidR="001E681B">
        <w:rPr>
          <w:rFonts w:ascii="Times New Roman" w:eastAsia="Times New Roman" w:hAnsi="Times New Roman" w:cs="Times New Roman"/>
          <w:color w:val="000000"/>
          <w:sz w:val="24"/>
          <w:szCs w:val="24"/>
        </w:rPr>
        <w:t xml:space="preserve">In study 6, participants first chose </w:t>
      </w:r>
      <w:r w:rsidR="00993EAA">
        <w:rPr>
          <w:rFonts w:ascii="Times New Roman" w:eastAsia="Times New Roman" w:hAnsi="Times New Roman" w:cs="Times New Roman"/>
          <w:color w:val="000000"/>
          <w:sz w:val="24"/>
          <w:szCs w:val="24"/>
        </w:rPr>
        <w:t xml:space="preserve">between supporting </w:t>
      </w:r>
      <w:r w:rsidR="00F208E9">
        <w:rPr>
          <w:rFonts w:ascii="Times New Roman" w:eastAsia="Times New Roman" w:hAnsi="Times New Roman" w:cs="Times New Roman"/>
          <w:color w:val="000000"/>
          <w:sz w:val="24"/>
          <w:szCs w:val="24"/>
        </w:rPr>
        <w:t xml:space="preserve">Guide Dogs </w:t>
      </w:r>
      <w:r w:rsidR="00DB4305">
        <w:rPr>
          <w:rFonts w:ascii="Times New Roman" w:eastAsia="Times New Roman" w:hAnsi="Times New Roman" w:cs="Times New Roman"/>
          <w:color w:val="000000"/>
          <w:sz w:val="24"/>
          <w:szCs w:val="24"/>
        </w:rPr>
        <w:t xml:space="preserve">UK </w:t>
      </w:r>
      <w:r w:rsidR="00F208E9">
        <w:rPr>
          <w:rFonts w:ascii="Times New Roman" w:eastAsia="Times New Roman" w:hAnsi="Times New Roman" w:cs="Times New Roman"/>
          <w:color w:val="000000"/>
          <w:sz w:val="24"/>
          <w:szCs w:val="24"/>
        </w:rPr>
        <w:t xml:space="preserve">or  the </w:t>
      </w:r>
      <w:r w:rsidR="00DB4305">
        <w:rPr>
          <w:rFonts w:ascii="Times New Roman" w:eastAsia="Times New Roman" w:hAnsi="Times New Roman" w:cs="Times New Roman"/>
          <w:color w:val="000000"/>
          <w:sz w:val="24"/>
          <w:szCs w:val="24"/>
        </w:rPr>
        <w:t xml:space="preserve">river-blindness program of the </w:t>
      </w:r>
      <w:r w:rsidR="00F208E9">
        <w:rPr>
          <w:rFonts w:ascii="Times New Roman" w:eastAsia="Times New Roman" w:hAnsi="Times New Roman" w:cs="Times New Roman"/>
          <w:color w:val="000000"/>
          <w:sz w:val="24"/>
          <w:szCs w:val="24"/>
        </w:rPr>
        <w:t>Carter Center</w:t>
      </w:r>
      <w:del w:id="72" w:author="Robin Bergh" w:date="2019-09-30T22:12:00Z">
        <w:r w:rsidR="00F208E9">
          <w:rPr>
            <w:rFonts w:ascii="Times New Roman" w:eastAsia="Times New Roman" w:hAnsi="Times New Roman" w:cs="Times New Roman"/>
            <w:color w:val="000000"/>
            <w:sz w:val="24"/>
            <w:szCs w:val="24"/>
          </w:rPr>
          <w:delText xml:space="preserve"> (,</w:delText>
        </w:r>
      </w:del>
      <w:ins w:id="73" w:author="Robin Bergh" w:date="2019-09-30T22:12:00Z">
        <w:r w:rsidR="00F208E9">
          <w:rPr>
            <w:rFonts w:ascii="Times New Roman" w:eastAsia="Times New Roman" w:hAnsi="Times New Roman" w:cs="Times New Roman"/>
            <w:color w:val="000000"/>
            <w:sz w:val="24"/>
            <w:szCs w:val="24"/>
          </w:rPr>
          <w:t>,</w:t>
        </w:r>
      </w:ins>
      <w:r w:rsidR="00F208E9">
        <w:rPr>
          <w:rFonts w:ascii="Times New Roman" w:eastAsia="Times New Roman" w:hAnsi="Times New Roman" w:cs="Times New Roman"/>
          <w:color w:val="000000"/>
          <w:sz w:val="24"/>
          <w:szCs w:val="24"/>
        </w:rPr>
        <w:t xml:space="preserve"> or neither, and then on an amount to give (if any). </w:t>
      </w:r>
    </w:p>
    <w:p w14:paraId="12176C6E" w14:textId="4174A6E5" w:rsidR="00841F8A" w:rsidRDefault="00993EAA">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00F37D5F">
        <w:rPr>
          <w:rFonts w:ascii="Times New Roman" w:eastAsia="Times New Roman" w:hAnsi="Times New Roman" w:cs="Times New Roman"/>
          <w:color w:val="000000"/>
          <w:sz w:val="24"/>
          <w:szCs w:val="24"/>
        </w:rPr>
        <w:t xml:space="preserve">tudies ended with a brief personality and value survey, followed by demographics and debriefing. The survey included measures of, for instance, </w:t>
      </w:r>
      <w:r w:rsidR="00F37D5F">
        <w:rPr>
          <w:rFonts w:ascii="Times New Roman" w:eastAsia="Times New Roman" w:hAnsi="Times New Roman" w:cs="Times New Roman"/>
          <w:sz w:val="24"/>
          <w:szCs w:val="24"/>
        </w:rPr>
        <w:t xml:space="preserve">empathic concern (Davis, 1983), and intellect (DeYoung, Quilty, &amp; Peterson, 2007). These two variables were tested as moderators for the experimental effects. However, we found no reliable moderation effects and we report no results for these variables (analytic scripts and results are open to request). </w:t>
      </w:r>
      <w:r>
        <w:rPr>
          <w:rFonts w:ascii="Times New Roman" w:eastAsia="Times New Roman" w:hAnsi="Times New Roman" w:cs="Times New Roman"/>
          <w:sz w:val="24"/>
          <w:szCs w:val="24"/>
        </w:rPr>
        <w:t xml:space="preserve">The experimental manipulations in Study 6 </w:t>
      </w:r>
      <w:r w:rsidR="00DE749E">
        <w:rPr>
          <w:rFonts w:ascii="Times New Roman" w:eastAsia="Times New Roman" w:hAnsi="Times New Roman" w:cs="Times New Roman"/>
          <w:sz w:val="24"/>
          <w:szCs w:val="24"/>
        </w:rPr>
        <w:t xml:space="preserve">occurred at the end </w:t>
      </w:r>
      <w:r>
        <w:rPr>
          <w:rFonts w:ascii="Times New Roman" w:eastAsia="Times New Roman" w:hAnsi="Times New Roman" w:cs="Times New Roman"/>
          <w:sz w:val="24"/>
          <w:szCs w:val="24"/>
        </w:rPr>
        <w:t xml:space="preserve">a larger survey, </w:t>
      </w:r>
      <w:r w:rsidR="00633D78">
        <w:rPr>
          <w:rFonts w:ascii="Times New Roman" w:eastAsia="Times New Roman" w:hAnsi="Times New Roman" w:cs="Times New Roman"/>
          <w:sz w:val="24"/>
          <w:szCs w:val="24"/>
        </w:rPr>
        <w:t xml:space="preserve">collecting a </w:t>
      </w:r>
      <w:r w:rsidR="00DE749E">
        <w:rPr>
          <w:rFonts w:ascii="Times New Roman" w:eastAsia="Times New Roman" w:hAnsi="Times New Roman" w:cs="Times New Roman"/>
          <w:sz w:val="24"/>
          <w:szCs w:val="24"/>
        </w:rPr>
        <w:t xml:space="preserve">wide </w:t>
      </w:r>
      <w:r w:rsidR="00633D78">
        <w:rPr>
          <w:rFonts w:ascii="Times New Roman" w:eastAsia="Times New Roman" w:hAnsi="Times New Roman" w:cs="Times New Roman"/>
          <w:sz w:val="24"/>
          <w:szCs w:val="24"/>
        </w:rPr>
        <w:t>range of demographic and attitudinal measure</w:t>
      </w:r>
      <w:r w:rsidR="00616D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16DAB">
        <w:rPr>
          <w:rFonts w:ascii="Times New Roman" w:eastAsia="Times New Roman" w:hAnsi="Times New Roman" w:cs="Times New Roman"/>
          <w:sz w:val="24"/>
          <w:szCs w:val="24"/>
        </w:rPr>
        <w:t xml:space="preserve">(see </w:t>
      </w:r>
      <w:r w:rsidR="00DB4305">
        <w:rPr>
          <w:rFonts w:ascii="Times New Roman" w:eastAsia="Times New Roman" w:hAnsi="Times New Roman" w:cs="Times New Roman"/>
          <w:sz w:val="24"/>
          <w:szCs w:val="24"/>
        </w:rPr>
        <w:t>s</w:t>
      </w:r>
      <w:r w:rsidR="00616DAB">
        <w:rPr>
          <w:rFonts w:ascii="Times New Roman" w:eastAsia="Times New Roman" w:hAnsi="Times New Roman" w:cs="Times New Roman"/>
          <w:sz w:val="24"/>
          <w:szCs w:val="24"/>
        </w:rPr>
        <w:t>upplementa</w:t>
      </w:r>
      <w:r w:rsidR="00DB4305">
        <w:rPr>
          <w:rFonts w:ascii="Times New Roman" w:eastAsia="Times New Roman" w:hAnsi="Times New Roman" w:cs="Times New Roman"/>
          <w:sz w:val="24"/>
          <w:szCs w:val="24"/>
        </w:rPr>
        <w:t>ry</w:t>
      </w:r>
      <w:r w:rsidR="00616DAB">
        <w:rPr>
          <w:rFonts w:ascii="Times New Roman" w:eastAsia="Times New Roman" w:hAnsi="Times New Roman" w:cs="Times New Roman"/>
          <w:sz w:val="24"/>
          <w:szCs w:val="24"/>
        </w:rPr>
        <w:t xml:space="preserve"> materials).  </w:t>
      </w:r>
    </w:p>
    <w:p w14:paraId="27A775DB"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B65169D" w14:textId="601EB2B7" w:rsidR="00841F8A" w:rsidRDefault="001A19F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first examined</w:t>
      </w:r>
      <w:r w:rsidR="00F37D5F">
        <w:rPr>
          <w:rFonts w:ascii="Times New Roman" w:eastAsia="Times New Roman" w:hAnsi="Times New Roman" w:cs="Times New Roman"/>
          <w:sz w:val="24"/>
          <w:szCs w:val="24"/>
        </w:rPr>
        <w:t xml:space="preserve"> the experimental effects in ANOVAs, including null-donations. </w:t>
      </w:r>
      <w:r w:rsidR="00F37D5F" w:rsidRPr="00DF1E80">
        <w:rPr>
          <w:rFonts w:ascii="Times New Roman" w:eastAsia="Times New Roman" w:hAnsi="Times New Roman" w:cs="Times New Roman"/>
          <w:sz w:val="24"/>
          <w:szCs w:val="24"/>
        </w:rPr>
        <w:t xml:space="preserve">There was a significant main effect of the image manipulation in </w:t>
      </w:r>
      <w:r w:rsidR="00496F1F">
        <w:rPr>
          <w:rFonts w:ascii="Times New Roman" w:eastAsia="Times New Roman" w:hAnsi="Times New Roman" w:cs="Times New Roman"/>
          <w:sz w:val="24"/>
          <w:szCs w:val="24"/>
        </w:rPr>
        <w:t>4 of 6 studies</w:t>
      </w:r>
      <w:r w:rsidR="00F37D5F">
        <w:rPr>
          <w:rFonts w:ascii="Times New Roman" w:eastAsia="Times New Roman" w:hAnsi="Times New Roman" w:cs="Times New Roman"/>
          <w:sz w:val="24"/>
          <w:szCs w:val="24"/>
        </w:rPr>
        <w:t xml:space="preserve">. There were no main effects of efficiency or effectiveness manipulations, and no significant interactions (see Table 1). </w:t>
      </w:r>
    </w:p>
    <w:p w14:paraId="4F74D477" w14:textId="3BCBC1E7" w:rsidR="00C05FF4" w:rsidRDefault="00F37D5F" w:rsidP="00423B84">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conducted a mini meta-analysis (Goh et al., 2016) for the image and efficiency/effectiveness effects, and their interactions. Here we used a regression framework, and point-biserial correlations as effect sizes, as in the main analyses. Given the experimental design, and matching the ANOVAs, we used effect coding </w:t>
      </w:r>
      <w:del w:id="74" w:author="Robin Bergh" w:date="2019-09-30T22:12:00Z">
        <w:r>
          <w:rPr>
            <w:rFonts w:ascii="Times New Roman" w:eastAsia="Times New Roman" w:hAnsi="Times New Roman" w:cs="Times New Roman"/>
            <w:sz w:val="24"/>
            <w:szCs w:val="24"/>
          </w:rPr>
          <w:delText>(+/-.</w:delText>
        </w:r>
      </w:del>
      <w:ins w:id="75" w:author="Robin Bergh" w:date="2019-09-30T22:12:00Z">
        <w:r>
          <w:rPr>
            <w:rFonts w:ascii="Times New Roman" w:eastAsia="Times New Roman" w:hAnsi="Times New Roman" w:cs="Times New Roman"/>
            <w:sz w:val="24"/>
            <w:szCs w:val="24"/>
          </w:rPr>
          <w:t>(+/-</w:t>
        </w:r>
        <w:r w:rsidR="00B74226">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5). The meta-analysis include</w:t>
      </w:r>
      <w:r w:rsidR="00775BF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positive efficiency/effectiveness only (as we only had negative information in two studies), and in study 4 we used the average effect of early and late presentation. This analysis indicated a robust effect of the image manipulation, </w:t>
      </w:r>
      <w:r w:rsidR="00206A44">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 reliable influence of efficiency/effectiveness, and </w:t>
      </w:r>
      <w:r w:rsidR="00206A44">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significant interaction between these factors (see </w:t>
      </w:r>
      <w:r w:rsidR="001A19F9" w:rsidRPr="001A19F9">
        <w:rPr>
          <w:rFonts w:ascii="Times New Roman" w:eastAsia="Times New Roman" w:hAnsi="Times New Roman" w:cs="Times New Roman"/>
          <w:sz w:val="24"/>
          <w:szCs w:val="24"/>
        </w:rPr>
        <w:t xml:space="preserve">Figure 1 and </w:t>
      </w:r>
      <w:r>
        <w:rPr>
          <w:rFonts w:ascii="Times New Roman" w:eastAsia="Times New Roman" w:hAnsi="Times New Roman" w:cs="Times New Roman"/>
          <w:sz w:val="24"/>
          <w:szCs w:val="24"/>
        </w:rPr>
        <w:t xml:space="preserve">right-hand column in Table 1). </w:t>
      </w:r>
    </w:p>
    <w:p w14:paraId="65B857AD" w14:textId="77777777" w:rsidR="00E50FDA" w:rsidRDefault="00E50FDA" w:rsidP="00423B84">
      <w:pPr>
        <w:spacing w:after="0" w:line="480" w:lineRule="auto"/>
        <w:ind w:firstLine="709"/>
        <w:rPr>
          <w:rFonts w:ascii="Times New Roman" w:eastAsia="Times New Roman" w:hAnsi="Times New Roman" w:cs="Times New Roman"/>
          <w:sz w:val="24"/>
          <w:szCs w:val="24"/>
        </w:rPr>
      </w:pPr>
    </w:p>
    <w:p w14:paraId="6C087BE9" w14:textId="77777777" w:rsidR="00E50FDA" w:rsidRDefault="00E50FDA" w:rsidP="00423B84">
      <w:pPr>
        <w:spacing w:after="0" w:line="480" w:lineRule="auto"/>
        <w:ind w:firstLine="709"/>
        <w:rPr>
          <w:rFonts w:ascii="Times New Roman" w:eastAsia="Times New Roman" w:hAnsi="Times New Roman" w:cs="Times New Roman"/>
          <w:sz w:val="24"/>
          <w:szCs w:val="24"/>
        </w:rPr>
      </w:pPr>
    </w:p>
    <w:tbl>
      <w:tblPr>
        <w:tblStyle w:val="2"/>
        <w:tblW w:w="94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25"/>
        <w:gridCol w:w="1105"/>
        <w:gridCol w:w="1114"/>
        <w:gridCol w:w="1114"/>
        <w:gridCol w:w="1113"/>
        <w:gridCol w:w="1114"/>
        <w:gridCol w:w="810"/>
        <w:gridCol w:w="1418"/>
      </w:tblGrid>
      <w:tr w:rsidR="00E1778A" w14:paraId="7A2C06D7" w14:textId="77777777" w:rsidTr="003F7235">
        <w:tc>
          <w:tcPr>
            <w:tcW w:w="9413" w:type="dxa"/>
            <w:gridSpan w:val="8"/>
            <w:tcBorders>
              <w:bottom w:val="single" w:sz="4" w:space="0" w:color="000000"/>
            </w:tcBorders>
            <w:tcMar>
              <w:left w:w="57" w:type="dxa"/>
              <w:right w:w="57" w:type="dxa"/>
            </w:tcMar>
          </w:tcPr>
          <w:p w14:paraId="77EBEA09" w14:textId="77777777" w:rsidR="00E1778A" w:rsidRDefault="00E1778A" w:rsidP="00520D5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1. </w:t>
            </w:r>
            <w:r>
              <w:rPr>
                <w:rFonts w:ascii="Times New Roman" w:eastAsia="Times New Roman" w:hAnsi="Times New Roman" w:cs="Times New Roman"/>
                <w:i/>
                <w:sz w:val="24"/>
                <w:szCs w:val="24"/>
              </w:rPr>
              <w:t>Analysis of Variance Results for Experimental Effects of Empathy-Inducing Imagery and Efficiency/ Effectiveness Information on Donations (including zeros).</w:t>
            </w:r>
          </w:p>
          <w:p w14:paraId="307E5913" w14:textId="77777777" w:rsidR="00E1778A" w:rsidRDefault="00E1778A" w:rsidP="00520D55">
            <w:pPr>
              <w:rPr>
                <w:rFonts w:ascii="Times New Roman" w:eastAsia="Times New Roman" w:hAnsi="Times New Roman" w:cs="Times New Roman"/>
                <w:sz w:val="24"/>
                <w:szCs w:val="24"/>
              </w:rPr>
            </w:pPr>
          </w:p>
        </w:tc>
      </w:tr>
      <w:tr w:rsidR="00E1778A" w14:paraId="4926CE2B" w14:textId="77777777" w:rsidTr="008D7607">
        <w:tc>
          <w:tcPr>
            <w:tcW w:w="1625" w:type="dxa"/>
            <w:tcBorders>
              <w:top w:val="single" w:sz="4" w:space="0" w:color="000000"/>
            </w:tcBorders>
            <w:tcMar>
              <w:left w:w="57" w:type="dxa"/>
              <w:right w:w="57" w:type="dxa"/>
            </w:tcMar>
          </w:tcPr>
          <w:p w14:paraId="060F5740" w14:textId="77777777" w:rsidR="00E1778A" w:rsidRDefault="00E1778A" w:rsidP="00520D55">
            <w:pPr>
              <w:rPr>
                <w:rFonts w:ascii="Times New Roman" w:eastAsia="Times New Roman" w:hAnsi="Times New Roman" w:cs="Times New Roman"/>
                <w:sz w:val="20"/>
                <w:szCs w:val="20"/>
              </w:rPr>
            </w:pPr>
          </w:p>
        </w:tc>
        <w:tc>
          <w:tcPr>
            <w:tcW w:w="6370" w:type="dxa"/>
            <w:gridSpan w:val="6"/>
            <w:tcBorders>
              <w:top w:val="single" w:sz="4" w:space="0" w:color="000000"/>
              <w:bottom w:val="single" w:sz="4" w:space="0" w:color="000000"/>
            </w:tcBorders>
            <w:tcMar>
              <w:left w:w="57" w:type="dxa"/>
              <w:right w:w="57" w:type="dxa"/>
            </w:tcMar>
          </w:tcPr>
          <w:p w14:paraId="1592F0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Study</w:t>
            </w:r>
          </w:p>
        </w:tc>
        <w:tc>
          <w:tcPr>
            <w:tcW w:w="1418" w:type="dxa"/>
            <w:tcBorders>
              <w:top w:val="single" w:sz="4" w:space="0" w:color="000000"/>
              <w:bottom w:val="single" w:sz="4" w:space="0" w:color="000000"/>
            </w:tcBorders>
            <w:tcMar>
              <w:left w:w="57" w:type="dxa"/>
              <w:right w:w="57" w:type="dxa"/>
            </w:tcMar>
          </w:tcPr>
          <w:p w14:paraId="4121CF9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effect</w:t>
            </w:r>
          </w:p>
        </w:tc>
      </w:tr>
      <w:tr w:rsidR="00E1778A" w14:paraId="68BE0346" w14:textId="77777777" w:rsidTr="008D7607">
        <w:tc>
          <w:tcPr>
            <w:tcW w:w="1625" w:type="dxa"/>
            <w:tcBorders>
              <w:bottom w:val="single" w:sz="4" w:space="0" w:color="000000"/>
            </w:tcBorders>
            <w:tcMar>
              <w:left w:w="57" w:type="dxa"/>
              <w:right w:w="57" w:type="dxa"/>
            </w:tcMar>
          </w:tcPr>
          <w:p w14:paraId="70C0256E" w14:textId="77777777" w:rsidR="00E1778A" w:rsidRDefault="00E1778A" w:rsidP="00520D55">
            <w:pPr>
              <w:rPr>
                <w:rFonts w:ascii="Times New Roman" w:eastAsia="Times New Roman" w:hAnsi="Times New Roman" w:cs="Times New Roman"/>
                <w:sz w:val="20"/>
                <w:szCs w:val="20"/>
              </w:rPr>
            </w:pPr>
          </w:p>
        </w:tc>
        <w:tc>
          <w:tcPr>
            <w:tcW w:w="1105" w:type="dxa"/>
            <w:tcBorders>
              <w:top w:val="single" w:sz="4" w:space="0" w:color="000000"/>
              <w:bottom w:val="single" w:sz="4" w:space="0" w:color="000000"/>
            </w:tcBorders>
            <w:tcMar>
              <w:left w:w="57" w:type="dxa"/>
              <w:right w:w="57" w:type="dxa"/>
            </w:tcMar>
          </w:tcPr>
          <w:p w14:paraId="1668D6B0"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4" w:type="dxa"/>
            <w:tcBorders>
              <w:top w:val="single" w:sz="4" w:space="0" w:color="000000"/>
              <w:bottom w:val="single" w:sz="4" w:space="0" w:color="000000"/>
            </w:tcBorders>
            <w:tcMar>
              <w:left w:w="57" w:type="dxa"/>
              <w:right w:w="57" w:type="dxa"/>
            </w:tcMar>
          </w:tcPr>
          <w:p w14:paraId="4F00DCCD"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14" w:type="dxa"/>
            <w:tcBorders>
              <w:top w:val="single" w:sz="4" w:space="0" w:color="000000"/>
              <w:bottom w:val="single" w:sz="4" w:space="0" w:color="000000"/>
            </w:tcBorders>
            <w:tcMar>
              <w:left w:w="57" w:type="dxa"/>
              <w:right w:w="57" w:type="dxa"/>
            </w:tcMar>
          </w:tcPr>
          <w:p w14:paraId="6F238D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13" w:type="dxa"/>
            <w:tcBorders>
              <w:top w:val="single" w:sz="4" w:space="0" w:color="000000"/>
              <w:bottom w:val="single" w:sz="4" w:space="0" w:color="000000"/>
            </w:tcBorders>
            <w:tcMar>
              <w:left w:w="57" w:type="dxa"/>
              <w:right w:w="57" w:type="dxa"/>
            </w:tcMar>
          </w:tcPr>
          <w:p w14:paraId="41F91A7B"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14" w:type="dxa"/>
            <w:tcBorders>
              <w:top w:val="single" w:sz="4" w:space="0" w:color="000000"/>
              <w:bottom w:val="single" w:sz="4" w:space="0" w:color="000000"/>
            </w:tcBorders>
            <w:tcMar>
              <w:left w:w="57" w:type="dxa"/>
              <w:right w:w="57" w:type="dxa"/>
            </w:tcMar>
          </w:tcPr>
          <w:p w14:paraId="0C79C192"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10" w:type="dxa"/>
            <w:tcBorders>
              <w:top w:val="single" w:sz="4" w:space="0" w:color="000000"/>
              <w:bottom w:val="single" w:sz="4" w:space="0" w:color="000000"/>
            </w:tcBorders>
            <w:tcMar>
              <w:left w:w="57" w:type="dxa"/>
              <w:right w:w="57" w:type="dxa"/>
            </w:tcMar>
          </w:tcPr>
          <w:p w14:paraId="3603AC32" w14:textId="77777777" w:rsidR="00E1778A" w:rsidRPr="00E1778A" w:rsidRDefault="00E1778A" w:rsidP="00520D55">
            <w:pPr>
              <w:jc w:val="center"/>
              <w:rPr>
                <w:rFonts w:ascii="Times New Roman" w:eastAsia="Times New Roman" w:hAnsi="Times New Roman" w:cs="Times New Roman"/>
                <w:sz w:val="20"/>
                <w:szCs w:val="20"/>
              </w:rPr>
            </w:pPr>
            <w:r w:rsidRPr="00E1778A">
              <w:rPr>
                <w:rFonts w:ascii="Times New Roman" w:eastAsia="Times New Roman" w:hAnsi="Times New Roman" w:cs="Times New Roman"/>
                <w:sz w:val="20"/>
                <w:szCs w:val="20"/>
              </w:rPr>
              <w:t>6</w:t>
            </w:r>
          </w:p>
        </w:tc>
        <w:tc>
          <w:tcPr>
            <w:tcW w:w="1418" w:type="dxa"/>
            <w:tcBorders>
              <w:top w:val="single" w:sz="4" w:space="0" w:color="000000"/>
              <w:bottom w:val="single" w:sz="4" w:space="0" w:color="000000"/>
            </w:tcBorders>
            <w:tcMar>
              <w:left w:w="57" w:type="dxa"/>
              <w:right w:w="57" w:type="dxa"/>
            </w:tcMar>
          </w:tcPr>
          <w:p w14:paraId="45F1CFC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 xml:space="preserve">pb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w:t>
            </w:r>
            <w:r>
              <w:rPr>
                <w:rFonts w:ascii="Times New Roman" w:eastAsia="Times New Roman" w:hAnsi="Times New Roman" w:cs="Times New Roman"/>
                <w:sz w:val="20"/>
                <w:szCs w:val="20"/>
              </w:rPr>
              <w:t>]</w:t>
            </w:r>
          </w:p>
        </w:tc>
      </w:tr>
      <w:tr w:rsidR="00E1778A" w14:paraId="33C9ADA7" w14:textId="77777777" w:rsidTr="008D7607">
        <w:tc>
          <w:tcPr>
            <w:tcW w:w="1625" w:type="dxa"/>
            <w:tcBorders>
              <w:top w:val="single" w:sz="4" w:space="0" w:color="000000"/>
            </w:tcBorders>
            <w:tcMar>
              <w:left w:w="57" w:type="dxa"/>
              <w:right w:w="57" w:type="dxa"/>
            </w:tcMar>
          </w:tcPr>
          <w:p w14:paraId="5C9094C8"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Empathy-inducing  </w:t>
            </w:r>
          </w:p>
          <w:p w14:paraId="31A89C4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w:t>
            </w:r>
          </w:p>
        </w:tc>
        <w:tc>
          <w:tcPr>
            <w:tcW w:w="1105" w:type="dxa"/>
            <w:tcBorders>
              <w:top w:val="single" w:sz="4" w:space="0" w:color="000000"/>
            </w:tcBorders>
            <w:tcMar>
              <w:left w:w="57" w:type="dxa"/>
              <w:right w:w="57" w:type="dxa"/>
            </w:tcMar>
          </w:tcPr>
          <w:p w14:paraId="2C7FADDA"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393D532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00AC83B3"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Borders>
              <w:top w:val="single" w:sz="4" w:space="0" w:color="000000"/>
            </w:tcBorders>
            <w:tcMar>
              <w:left w:w="57" w:type="dxa"/>
              <w:right w:w="57" w:type="dxa"/>
            </w:tcMar>
          </w:tcPr>
          <w:p w14:paraId="75450CCB"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7508AC60"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Borders>
              <w:top w:val="single" w:sz="4" w:space="0" w:color="000000"/>
            </w:tcBorders>
            <w:tcMar>
              <w:left w:w="57" w:type="dxa"/>
              <w:right w:w="57" w:type="dxa"/>
            </w:tcMar>
          </w:tcPr>
          <w:p w14:paraId="68C9C227"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Borders>
              <w:top w:val="single" w:sz="4" w:space="0" w:color="000000"/>
            </w:tcBorders>
            <w:tcMar>
              <w:left w:w="57" w:type="dxa"/>
              <w:right w:w="57" w:type="dxa"/>
            </w:tcMar>
          </w:tcPr>
          <w:p w14:paraId="1F2A45EF" w14:textId="77777777" w:rsidR="00E1778A" w:rsidRPr="00345F6C" w:rsidRDefault="00E1778A" w:rsidP="00520D55">
            <w:pPr>
              <w:jc w:val="center"/>
              <w:rPr>
                <w:rFonts w:ascii="Times New Roman" w:eastAsia="Times New Roman" w:hAnsi="Times New Roman" w:cs="Times New Roman"/>
                <w:sz w:val="20"/>
                <w:szCs w:val="20"/>
              </w:rPr>
            </w:pPr>
          </w:p>
        </w:tc>
      </w:tr>
      <w:tr w:rsidR="00206E02" w14:paraId="3A97D9FC" w14:textId="77777777" w:rsidTr="008D7607">
        <w:tc>
          <w:tcPr>
            <w:tcW w:w="1625" w:type="dxa"/>
            <w:tcMar>
              <w:left w:w="57" w:type="dxa"/>
              <w:right w:w="57" w:type="dxa"/>
            </w:tcMar>
          </w:tcPr>
          <w:p w14:paraId="5B17B29D" w14:textId="77777777" w:rsidR="00206E02" w:rsidRPr="00345F6C" w:rsidRDefault="00206E02" w:rsidP="00520D55">
            <w:pPr>
              <w:rPr>
                <w:rFonts w:ascii="Times New Roman" w:eastAsia="Times New Roman" w:hAnsi="Times New Roman" w:cs="Times New Roman"/>
                <w:i/>
                <w:sz w:val="20"/>
                <w:szCs w:val="20"/>
              </w:rPr>
            </w:pPr>
          </w:p>
        </w:tc>
        <w:tc>
          <w:tcPr>
            <w:tcW w:w="1105" w:type="dxa"/>
            <w:tcMar>
              <w:left w:w="57" w:type="dxa"/>
              <w:right w:w="57" w:type="dxa"/>
            </w:tcMar>
          </w:tcPr>
          <w:p w14:paraId="372C0DCC" w14:textId="77777777" w:rsidR="00206E02" w:rsidRPr="005F2943" w:rsidRDefault="00206E02"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01A2001"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754A987B" w14:textId="77777777" w:rsidR="00206E02" w:rsidRPr="005F2943" w:rsidRDefault="00206E02"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49C8A9E2"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322A1F0A" w14:textId="77777777" w:rsidR="00206E02" w:rsidRPr="005F2943" w:rsidRDefault="00206E02"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4F5979B" w14:textId="77777777" w:rsidR="00206E02" w:rsidRPr="00345F6C" w:rsidRDefault="00206E02" w:rsidP="00520D55">
            <w:pPr>
              <w:jc w:val="center"/>
              <w:rPr>
                <w:rFonts w:ascii="Times New Roman" w:eastAsia="Times New Roman" w:hAnsi="Times New Roman" w:cs="Times New Roman"/>
                <w:b/>
                <w:color w:val="FF0000"/>
                <w:sz w:val="20"/>
                <w:szCs w:val="20"/>
              </w:rPr>
            </w:pPr>
          </w:p>
        </w:tc>
        <w:tc>
          <w:tcPr>
            <w:tcW w:w="1418" w:type="dxa"/>
            <w:tcMar>
              <w:left w:w="57" w:type="dxa"/>
              <w:right w:w="57" w:type="dxa"/>
            </w:tcMar>
          </w:tcPr>
          <w:p w14:paraId="2CC5C809" w14:textId="77777777" w:rsidR="00206E02" w:rsidRPr="005F2943" w:rsidRDefault="00206E02" w:rsidP="00520D55">
            <w:pPr>
              <w:jc w:val="center"/>
              <w:rPr>
                <w:rFonts w:ascii="Times New Roman" w:eastAsia="Times New Roman" w:hAnsi="Times New Roman" w:cs="Times New Roman"/>
                <w:color w:val="FF0000"/>
                <w:sz w:val="20"/>
                <w:szCs w:val="20"/>
              </w:rPr>
            </w:pPr>
          </w:p>
        </w:tc>
      </w:tr>
      <w:tr w:rsidR="00E51FAD" w14:paraId="4BD97686" w14:textId="77777777" w:rsidTr="008D7607">
        <w:tc>
          <w:tcPr>
            <w:tcW w:w="1625" w:type="dxa"/>
            <w:tcMar>
              <w:left w:w="57" w:type="dxa"/>
              <w:right w:w="57" w:type="dxa"/>
            </w:tcMar>
          </w:tcPr>
          <w:p w14:paraId="6E9274C8"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3970D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8.56 </w:t>
            </w:r>
          </w:p>
        </w:tc>
        <w:tc>
          <w:tcPr>
            <w:tcW w:w="1114" w:type="dxa"/>
            <w:tcMar>
              <w:left w:w="57" w:type="dxa"/>
              <w:right w:w="57" w:type="dxa"/>
            </w:tcMar>
          </w:tcPr>
          <w:p w14:paraId="54EDB04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2.46 </w:t>
            </w:r>
          </w:p>
        </w:tc>
        <w:tc>
          <w:tcPr>
            <w:tcW w:w="1114" w:type="dxa"/>
            <w:tcMar>
              <w:left w:w="57" w:type="dxa"/>
              <w:right w:w="57" w:type="dxa"/>
            </w:tcMar>
          </w:tcPr>
          <w:p w14:paraId="3D8F95C4"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7.62</w:t>
            </w:r>
            <w:r w:rsidRPr="005F2943">
              <w:rPr>
                <w:rFonts w:ascii="Times New Roman" w:eastAsia="Times New Roman" w:hAnsi="Times New Roman" w:cs="Times New Roman"/>
                <w:color w:val="010205"/>
                <w:sz w:val="20"/>
                <w:szCs w:val="20"/>
              </w:rPr>
              <w:t xml:space="preserve"> </w:t>
            </w:r>
          </w:p>
        </w:tc>
        <w:tc>
          <w:tcPr>
            <w:tcW w:w="1113" w:type="dxa"/>
            <w:tcMar>
              <w:left w:w="57" w:type="dxa"/>
              <w:right w:w="57" w:type="dxa"/>
            </w:tcMar>
          </w:tcPr>
          <w:p w14:paraId="4871461C"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11.70 </w:t>
            </w:r>
          </w:p>
        </w:tc>
        <w:tc>
          <w:tcPr>
            <w:tcW w:w="1114" w:type="dxa"/>
            <w:tcMar>
              <w:left w:w="57" w:type="dxa"/>
              <w:right w:w="57" w:type="dxa"/>
            </w:tcMar>
          </w:tcPr>
          <w:p w14:paraId="3C9B8C12"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5.95 </w:t>
            </w:r>
          </w:p>
        </w:tc>
        <w:tc>
          <w:tcPr>
            <w:tcW w:w="810" w:type="dxa"/>
            <w:tcMar>
              <w:left w:w="57" w:type="dxa"/>
              <w:right w:w="57" w:type="dxa"/>
            </w:tcMar>
          </w:tcPr>
          <w:p w14:paraId="36595798" w14:textId="77777777" w:rsidR="00E51FAD" w:rsidRPr="00345F6C" w:rsidRDefault="00C73874" w:rsidP="00520D55">
            <w:pPr>
              <w:jc w:val="center"/>
              <w:rPr>
                <w:rFonts w:ascii="Times New Roman" w:eastAsia="Times New Roman" w:hAnsi="Times New Roman" w:cs="Times New Roman"/>
                <w:sz w:val="20"/>
                <w:szCs w:val="20"/>
                <w:highlight w:val="green"/>
              </w:rPr>
            </w:pPr>
            <w:r w:rsidRPr="00345F6C">
              <w:rPr>
                <w:rFonts w:ascii="Times New Roman" w:eastAsia="Times New Roman" w:hAnsi="Times New Roman" w:cs="Times New Roman"/>
                <w:sz w:val="20"/>
                <w:szCs w:val="20"/>
              </w:rPr>
              <w:t>1.28</w:t>
            </w:r>
            <w:r w:rsidR="00E51FAD" w:rsidRPr="00345F6C">
              <w:rPr>
                <w:rFonts w:ascii="Times New Roman" w:eastAsia="Times New Roman" w:hAnsi="Times New Roman" w:cs="Times New Roman"/>
                <w:sz w:val="20"/>
                <w:szCs w:val="20"/>
              </w:rPr>
              <w:t xml:space="preserve"> </w:t>
            </w:r>
          </w:p>
        </w:tc>
        <w:tc>
          <w:tcPr>
            <w:tcW w:w="1418" w:type="dxa"/>
            <w:tcMar>
              <w:left w:w="57" w:type="dxa"/>
              <w:right w:w="57" w:type="dxa"/>
            </w:tcMar>
          </w:tcPr>
          <w:p w14:paraId="1C823FE2"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.09 [.06,.13]</w:t>
            </w:r>
          </w:p>
        </w:tc>
      </w:tr>
      <w:tr w:rsidR="00E51FAD" w14:paraId="31140A97" w14:textId="77777777" w:rsidTr="008D7607">
        <w:trPr>
          <w:trHeight w:val="260"/>
        </w:trPr>
        <w:tc>
          <w:tcPr>
            <w:tcW w:w="1625" w:type="dxa"/>
            <w:tcMar>
              <w:left w:w="57" w:type="dxa"/>
              <w:right w:w="57" w:type="dxa"/>
            </w:tcMar>
          </w:tcPr>
          <w:p w14:paraId="70A4E013" w14:textId="77777777" w:rsidR="00E51FAD" w:rsidRPr="00345F6C" w:rsidRDefault="00E51FAD"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00351A3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103C47D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.117</w:t>
            </w:r>
          </w:p>
        </w:tc>
        <w:tc>
          <w:tcPr>
            <w:tcW w:w="1114" w:type="dxa"/>
            <w:tcMar>
              <w:left w:w="57" w:type="dxa"/>
              <w:right w:w="57" w:type="dxa"/>
            </w:tcMar>
          </w:tcPr>
          <w:p w14:paraId="739CC6F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.006</w:t>
            </w:r>
          </w:p>
        </w:tc>
        <w:tc>
          <w:tcPr>
            <w:tcW w:w="1113" w:type="dxa"/>
            <w:tcMar>
              <w:left w:w="57" w:type="dxa"/>
              <w:right w:w="57" w:type="dxa"/>
            </w:tcMar>
          </w:tcPr>
          <w:p w14:paraId="608AD5D8"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.001</w:t>
            </w:r>
          </w:p>
        </w:tc>
        <w:tc>
          <w:tcPr>
            <w:tcW w:w="1114" w:type="dxa"/>
            <w:tcMar>
              <w:left w:w="57" w:type="dxa"/>
              <w:right w:w="57" w:type="dxa"/>
            </w:tcMar>
          </w:tcPr>
          <w:p w14:paraId="493AAE23"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.015</w:t>
            </w:r>
          </w:p>
        </w:tc>
        <w:tc>
          <w:tcPr>
            <w:tcW w:w="810" w:type="dxa"/>
            <w:tcMar>
              <w:left w:w="57" w:type="dxa"/>
              <w:right w:w="57" w:type="dxa"/>
            </w:tcMar>
          </w:tcPr>
          <w:p w14:paraId="6B37596B"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.259</w:t>
            </w:r>
          </w:p>
        </w:tc>
        <w:tc>
          <w:tcPr>
            <w:tcW w:w="1418" w:type="dxa"/>
            <w:tcMar>
              <w:left w:w="57" w:type="dxa"/>
              <w:right w:w="57" w:type="dxa"/>
            </w:tcMar>
          </w:tcPr>
          <w:p w14:paraId="456E3C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&lt;.001</w:t>
            </w:r>
          </w:p>
        </w:tc>
      </w:tr>
      <w:tr w:rsidR="00E51FAD" w14:paraId="4C46EE65" w14:textId="77777777" w:rsidTr="008D7607">
        <w:trPr>
          <w:trHeight w:val="260"/>
        </w:trPr>
        <w:tc>
          <w:tcPr>
            <w:tcW w:w="1625" w:type="dxa"/>
            <w:tcMar>
              <w:left w:w="57" w:type="dxa"/>
              <w:right w:w="57" w:type="dxa"/>
            </w:tcMar>
          </w:tcPr>
          <w:p w14:paraId="68E701A5"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0136F90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.021</w:t>
            </w:r>
          </w:p>
        </w:tc>
        <w:tc>
          <w:tcPr>
            <w:tcW w:w="1114" w:type="dxa"/>
            <w:tcMar>
              <w:left w:w="57" w:type="dxa"/>
              <w:right w:w="57" w:type="dxa"/>
            </w:tcMar>
          </w:tcPr>
          <w:p w14:paraId="34FC2C1A"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4934C1E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.012</w:t>
            </w:r>
          </w:p>
        </w:tc>
        <w:tc>
          <w:tcPr>
            <w:tcW w:w="1113" w:type="dxa"/>
            <w:tcMar>
              <w:left w:w="57" w:type="dxa"/>
              <w:right w:w="57" w:type="dxa"/>
            </w:tcMar>
          </w:tcPr>
          <w:p w14:paraId="07FEB15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.019</w:t>
            </w:r>
          </w:p>
        </w:tc>
        <w:tc>
          <w:tcPr>
            <w:tcW w:w="1114" w:type="dxa"/>
            <w:tcMar>
              <w:left w:w="57" w:type="dxa"/>
              <w:right w:w="57" w:type="dxa"/>
            </w:tcMar>
          </w:tcPr>
          <w:p w14:paraId="50E520AE"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.014</w:t>
            </w:r>
          </w:p>
        </w:tc>
        <w:tc>
          <w:tcPr>
            <w:tcW w:w="810" w:type="dxa"/>
            <w:tcMar>
              <w:left w:w="57" w:type="dxa"/>
              <w:right w:w="57" w:type="dxa"/>
            </w:tcMar>
          </w:tcPr>
          <w:p w14:paraId="01238C28"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.004</w:t>
            </w:r>
          </w:p>
        </w:tc>
        <w:tc>
          <w:tcPr>
            <w:tcW w:w="1418" w:type="dxa"/>
            <w:tcMar>
              <w:left w:w="57" w:type="dxa"/>
              <w:right w:w="57" w:type="dxa"/>
            </w:tcMar>
          </w:tcPr>
          <w:p w14:paraId="4BC47EF2"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114923FC" w14:textId="77777777" w:rsidTr="008D7607">
        <w:tc>
          <w:tcPr>
            <w:tcW w:w="1625" w:type="dxa"/>
            <w:tcMar>
              <w:left w:w="57" w:type="dxa"/>
              <w:right w:w="57" w:type="dxa"/>
            </w:tcMar>
          </w:tcPr>
          <w:p w14:paraId="58346DE2"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bscript"/>
              </w:rPr>
              <w:t xml:space="preserve">  </w:t>
            </w:r>
            <w:r w:rsidR="00FF32BA" w:rsidRPr="00FF32BA">
              <w:rPr>
                <w:rFonts w:ascii="Times New Roman" w:eastAsia="Times New Roman" w:hAnsi="Times New Roman" w:cs="Times New Roman"/>
                <w:sz w:val="20"/>
                <w:szCs w:val="20"/>
                <w:vertAlign w:val="superscript"/>
              </w:rPr>
              <w:t>a</w:t>
            </w:r>
          </w:p>
        </w:tc>
        <w:tc>
          <w:tcPr>
            <w:tcW w:w="1105" w:type="dxa"/>
            <w:tcMar>
              <w:left w:w="57" w:type="dxa"/>
              <w:right w:w="57" w:type="dxa"/>
            </w:tcMar>
          </w:tcPr>
          <w:p w14:paraId="6E686518" w14:textId="77777777" w:rsidR="00E51FAD" w:rsidRPr="005F2943" w:rsidRDefault="005E4505"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6.39</w:t>
            </w:r>
          </w:p>
        </w:tc>
        <w:tc>
          <w:tcPr>
            <w:tcW w:w="1114" w:type="dxa"/>
            <w:tcMar>
              <w:left w:w="57" w:type="dxa"/>
              <w:right w:w="57" w:type="dxa"/>
            </w:tcMar>
          </w:tcPr>
          <w:p w14:paraId="35FB3C6F" w14:textId="77777777" w:rsidR="00E51FAD" w:rsidRPr="005F2943"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0.30</w:t>
            </w:r>
          </w:p>
        </w:tc>
        <w:tc>
          <w:tcPr>
            <w:tcW w:w="1114" w:type="dxa"/>
            <w:tcMar>
              <w:left w:w="57" w:type="dxa"/>
              <w:right w:w="57" w:type="dxa"/>
            </w:tcMar>
          </w:tcPr>
          <w:p w14:paraId="024A4BC4"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13.91</w:t>
            </w:r>
          </w:p>
        </w:tc>
        <w:tc>
          <w:tcPr>
            <w:tcW w:w="1113" w:type="dxa"/>
            <w:tcMar>
              <w:left w:w="57" w:type="dxa"/>
              <w:right w:w="57" w:type="dxa"/>
            </w:tcMar>
          </w:tcPr>
          <w:p w14:paraId="77493EB8"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23.67</w:t>
            </w:r>
          </w:p>
        </w:tc>
        <w:tc>
          <w:tcPr>
            <w:tcW w:w="1114" w:type="dxa"/>
            <w:tcMar>
              <w:left w:w="57" w:type="dxa"/>
              <w:right w:w="57" w:type="dxa"/>
            </w:tcMar>
          </w:tcPr>
          <w:p w14:paraId="4FF8129B"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1.86</w:t>
            </w:r>
          </w:p>
        </w:tc>
        <w:tc>
          <w:tcPr>
            <w:tcW w:w="810" w:type="dxa"/>
            <w:tcMar>
              <w:left w:w="57" w:type="dxa"/>
              <w:right w:w="57" w:type="dxa"/>
            </w:tcMar>
          </w:tcPr>
          <w:p w14:paraId="7AEE9527" w14:textId="77777777" w:rsidR="00E51FAD" w:rsidRPr="00345F6C" w:rsidRDefault="0096043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0.23</w:t>
            </w:r>
            <w:r w:rsidR="00FF32BA">
              <w:rPr>
                <w:rFonts w:ascii="Times New Roman" w:eastAsia="Times New Roman" w:hAnsi="Times New Roman" w:cs="Times New Roman"/>
                <w:sz w:val="20"/>
                <w:szCs w:val="20"/>
                <w:vertAlign w:val="superscript"/>
              </w:rPr>
              <w:t>c</w:t>
            </w:r>
          </w:p>
        </w:tc>
        <w:tc>
          <w:tcPr>
            <w:tcW w:w="1418" w:type="dxa"/>
            <w:tcMar>
              <w:left w:w="57" w:type="dxa"/>
              <w:right w:w="57" w:type="dxa"/>
            </w:tcMar>
          </w:tcPr>
          <w:p w14:paraId="2DDCF8FF"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6A199BB8" w14:textId="77777777" w:rsidTr="008D7607">
        <w:tc>
          <w:tcPr>
            <w:tcW w:w="1625" w:type="dxa"/>
            <w:tcMar>
              <w:left w:w="57" w:type="dxa"/>
              <w:right w:w="57" w:type="dxa"/>
            </w:tcMar>
          </w:tcPr>
          <w:p w14:paraId="3DF629C1" w14:textId="77777777" w:rsidR="00E51FAD" w:rsidRPr="00345F6C" w:rsidRDefault="00E51FAD" w:rsidP="00520D55">
            <w:pPr>
              <w:rPr>
                <w:rFonts w:ascii="Times New Roman" w:eastAsia="Times New Roman" w:hAnsi="Times New Roman" w:cs="Times New Roman"/>
                <w:sz w:val="20"/>
                <w:szCs w:val="20"/>
              </w:rPr>
            </w:pPr>
          </w:p>
        </w:tc>
        <w:tc>
          <w:tcPr>
            <w:tcW w:w="1105" w:type="dxa"/>
            <w:tcMar>
              <w:left w:w="57" w:type="dxa"/>
              <w:right w:w="57" w:type="dxa"/>
            </w:tcMar>
          </w:tcPr>
          <w:p w14:paraId="27AC953A"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2E589D2"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AE4F629" w14:textId="77777777" w:rsidR="00E51FAD" w:rsidRPr="005F2943" w:rsidRDefault="00E51FAD"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1CC45791"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36012E5" w14:textId="77777777" w:rsidR="00E51FAD" w:rsidRPr="005F2943" w:rsidRDefault="00E51FAD"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07C19E08" w14:textId="77777777" w:rsidR="00E51FAD" w:rsidRPr="00345F6C" w:rsidRDefault="00E51FAD"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29D84D48" w14:textId="77777777" w:rsidR="00E51FAD" w:rsidRPr="00345F6C" w:rsidRDefault="00E51FAD" w:rsidP="00520D55">
            <w:pPr>
              <w:jc w:val="center"/>
              <w:rPr>
                <w:rFonts w:ascii="Times New Roman" w:eastAsia="Times New Roman" w:hAnsi="Times New Roman" w:cs="Times New Roman"/>
                <w:sz w:val="20"/>
                <w:szCs w:val="20"/>
                <w:highlight w:val="green"/>
              </w:rPr>
            </w:pPr>
          </w:p>
        </w:tc>
      </w:tr>
      <w:tr w:rsidR="00E1778A" w14:paraId="05703D37" w14:textId="77777777" w:rsidTr="008D7607">
        <w:tc>
          <w:tcPr>
            <w:tcW w:w="1625" w:type="dxa"/>
            <w:tcMar>
              <w:left w:w="57" w:type="dxa"/>
              <w:right w:w="57" w:type="dxa"/>
            </w:tcMar>
          </w:tcPr>
          <w:p w14:paraId="7377D681"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Efficiency</w:t>
            </w:r>
          </w:p>
          <w:p w14:paraId="576D0BF2" w14:textId="77777777" w:rsidR="00E1778A" w:rsidRPr="00345F6C" w:rsidRDefault="00345F6C"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1778A"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0D703123"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419C69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0BE51FAC"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6FFCCA85"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FF243A1"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C19664F" w14:textId="77777777" w:rsidR="00E1778A" w:rsidRPr="00345F6C" w:rsidRDefault="00E1778A"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1576B0FB" w14:textId="77777777" w:rsidR="00E1778A" w:rsidRPr="00345F6C" w:rsidRDefault="00E1778A" w:rsidP="00520D55">
            <w:pPr>
              <w:jc w:val="center"/>
              <w:rPr>
                <w:rFonts w:ascii="Times New Roman" w:eastAsia="Times New Roman" w:hAnsi="Times New Roman" w:cs="Times New Roman"/>
                <w:sz w:val="20"/>
                <w:szCs w:val="20"/>
                <w:highlight w:val="green"/>
              </w:rPr>
            </w:pPr>
          </w:p>
        </w:tc>
      </w:tr>
      <w:tr w:rsidR="00435621" w14:paraId="71D68153" w14:textId="77777777" w:rsidTr="008D7607">
        <w:trPr>
          <w:trHeight w:val="274"/>
        </w:trPr>
        <w:tc>
          <w:tcPr>
            <w:tcW w:w="1625" w:type="dxa"/>
            <w:tcMar>
              <w:left w:w="57" w:type="dxa"/>
              <w:right w:w="57" w:type="dxa"/>
            </w:tcMar>
          </w:tcPr>
          <w:p w14:paraId="3DE92B04"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w:t>
            </w:r>
            <w:r w:rsidR="00435621" w:rsidRPr="00345F6C">
              <w:rPr>
                <w:rFonts w:ascii="Times New Roman" w:eastAsia="Times New Roman" w:hAnsi="Times New Roman" w:cs="Times New Roman"/>
                <w:i/>
                <w:sz w:val="20"/>
                <w:szCs w:val="20"/>
              </w:rPr>
              <w:t>F</w:t>
            </w:r>
          </w:p>
        </w:tc>
        <w:tc>
          <w:tcPr>
            <w:tcW w:w="1105" w:type="dxa"/>
            <w:tcMar>
              <w:left w:w="57" w:type="dxa"/>
              <w:right w:w="57" w:type="dxa"/>
            </w:tcMar>
          </w:tcPr>
          <w:p w14:paraId="35240F99"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0.02 </w:t>
            </w:r>
          </w:p>
        </w:tc>
        <w:tc>
          <w:tcPr>
            <w:tcW w:w="1114" w:type="dxa"/>
            <w:tcMar>
              <w:left w:w="57" w:type="dxa"/>
              <w:right w:w="57" w:type="dxa"/>
            </w:tcMar>
          </w:tcPr>
          <w:p w14:paraId="43771D93"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0.54</w:t>
            </w:r>
          </w:p>
        </w:tc>
        <w:tc>
          <w:tcPr>
            <w:tcW w:w="1114" w:type="dxa"/>
            <w:tcMar>
              <w:left w:w="57" w:type="dxa"/>
              <w:right w:w="57" w:type="dxa"/>
            </w:tcMar>
          </w:tcPr>
          <w:p w14:paraId="4BB664B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0.11</w:t>
            </w:r>
          </w:p>
        </w:tc>
        <w:tc>
          <w:tcPr>
            <w:tcW w:w="1113" w:type="dxa"/>
            <w:tcMar>
              <w:left w:w="57" w:type="dxa"/>
              <w:right w:w="57" w:type="dxa"/>
            </w:tcMar>
          </w:tcPr>
          <w:p w14:paraId="2F41E7C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2.08</w:t>
            </w:r>
          </w:p>
        </w:tc>
        <w:tc>
          <w:tcPr>
            <w:tcW w:w="1114" w:type="dxa"/>
            <w:tcMar>
              <w:left w:w="57" w:type="dxa"/>
              <w:right w:w="57" w:type="dxa"/>
            </w:tcMar>
          </w:tcPr>
          <w:p w14:paraId="0E6521A6"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0.01</w:t>
            </w:r>
          </w:p>
        </w:tc>
        <w:tc>
          <w:tcPr>
            <w:tcW w:w="810" w:type="dxa"/>
            <w:tcMar>
              <w:left w:w="57" w:type="dxa"/>
              <w:right w:w="57" w:type="dxa"/>
            </w:tcMar>
          </w:tcPr>
          <w:p w14:paraId="58C88FCE" w14:textId="77777777" w:rsidR="00435621"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0.79</w:t>
            </w:r>
          </w:p>
        </w:tc>
        <w:tc>
          <w:tcPr>
            <w:tcW w:w="1418" w:type="dxa"/>
            <w:tcMar>
              <w:left w:w="57" w:type="dxa"/>
              <w:right w:w="57" w:type="dxa"/>
            </w:tcMar>
          </w:tcPr>
          <w:p w14:paraId="2141BC03"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-.03 [-.06,.01]</w:t>
            </w:r>
          </w:p>
        </w:tc>
      </w:tr>
      <w:tr w:rsidR="00435621" w14:paraId="1D096422" w14:textId="77777777" w:rsidTr="008D7607">
        <w:tc>
          <w:tcPr>
            <w:tcW w:w="1625" w:type="dxa"/>
            <w:tcMar>
              <w:left w:w="57" w:type="dxa"/>
              <w:right w:w="57" w:type="dxa"/>
            </w:tcMar>
          </w:tcPr>
          <w:p w14:paraId="4D2C3CDF" w14:textId="77777777" w:rsidR="00435621" w:rsidRPr="00345F6C" w:rsidRDefault="00435621"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35280A4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.878</w:t>
            </w:r>
          </w:p>
        </w:tc>
        <w:tc>
          <w:tcPr>
            <w:tcW w:w="1114" w:type="dxa"/>
            <w:tcMar>
              <w:left w:w="57" w:type="dxa"/>
              <w:right w:w="57" w:type="dxa"/>
            </w:tcMar>
          </w:tcPr>
          <w:p w14:paraId="5C1E583F"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.583</w:t>
            </w:r>
          </w:p>
        </w:tc>
        <w:tc>
          <w:tcPr>
            <w:tcW w:w="1114" w:type="dxa"/>
            <w:tcMar>
              <w:left w:w="57" w:type="dxa"/>
              <w:right w:w="57" w:type="dxa"/>
            </w:tcMar>
          </w:tcPr>
          <w:p w14:paraId="132C53A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.893</w:t>
            </w:r>
          </w:p>
        </w:tc>
        <w:tc>
          <w:tcPr>
            <w:tcW w:w="1113" w:type="dxa"/>
            <w:tcMar>
              <w:left w:w="57" w:type="dxa"/>
              <w:right w:w="57" w:type="dxa"/>
            </w:tcMar>
          </w:tcPr>
          <w:p w14:paraId="26924E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.126</w:t>
            </w:r>
          </w:p>
        </w:tc>
        <w:tc>
          <w:tcPr>
            <w:tcW w:w="1114" w:type="dxa"/>
            <w:tcMar>
              <w:left w:w="57" w:type="dxa"/>
              <w:right w:w="57" w:type="dxa"/>
            </w:tcMar>
          </w:tcPr>
          <w:p w14:paraId="55C7BE3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.945</w:t>
            </w:r>
          </w:p>
        </w:tc>
        <w:tc>
          <w:tcPr>
            <w:tcW w:w="810" w:type="dxa"/>
            <w:tcMar>
              <w:left w:w="57" w:type="dxa"/>
              <w:right w:w="57" w:type="dxa"/>
            </w:tcMar>
          </w:tcPr>
          <w:p w14:paraId="6AD8A70E"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372</w:t>
            </w:r>
          </w:p>
        </w:tc>
        <w:tc>
          <w:tcPr>
            <w:tcW w:w="1418" w:type="dxa"/>
            <w:tcMar>
              <w:left w:w="57" w:type="dxa"/>
              <w:right w:w="57" w:type="dxa"/>
            </w:tcMar>
          </w:tcPr>
          <w:p w14:paraId="148DBFF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16</w:t>
            </w:r>
            <w:r w:rsidR="001A41D8" w:rsidRPr="00345F6C">
              <w:rPr>
                <w:rFonts w:ascii="Times New Roman" w:eastAsia="Times New Roman" w:hAnsi="Times New Roman" w:cs="Times New Roman"/>
                <w:sz w:val="20"/>
                <w:szCs w:val="20"/>
              </w:rPr>
              <w:t>9</w:t>
            </w:r>
          </w:p>
        </w:tc>
      </w:tr>
      <w:tr w:rsidR="00435621" w14:paraId="21113333" w14:textId="77777777" w:rsidTr="008D7607">
        <w:tc>
          <w:tcPr>
            <w:tcW w:w="1625" w:type="dxa"/>
            <w:tcMar>
              <w:left w:w="57" w:type="dxa"/>
              <w:right w:w="57" w:type="dxa"/>
            </w:tcMar>
          </w:tcPr>
          <w:p w14:paraId="0C532F31" w14:textId="77777777" w:rsidR="00435621" w:rsidRPr="00345F6C" w:rsidRDefault="00435621"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6E461F2C"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w:t>
            </w:r>
            <w:r w:rsidR="00435621" w:rsidRPr="00345F6C">
              <w:rPr>
                <w:rFonts w:ascii="Times New Roman" w:eastAsia="Times New Roman" w:hAnsi="Times New Roman" w:cs="Times New Roman"/>
                <w:sz w:val="20"/>
                <w:szCs w:val="20"/>
              </w:rPr>
              <w:t>.001</w:t>
            </w:r>
          </w:p>
        </w:tc>
        <w:tc>
          <w:tcPr>
            <w:tcW w:w="1114" w:type="dxa"/>
            <w:tcMar>
              <w:left w:w="57" w:type="dxa"/>
              <w:right w:w="57" w:type="dxa"/>
            </w:tcMar>
          </w:tcPr>
          <w:p w14:paraId="1326D9E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.002</w:t>
            </w:r>
          </w:p>
        </w:tc>
        <w:tc>
          <w:tcPr>
            <w:tcW w:w="1114" w:type="dxa"/>
            <w:tcMar>
              <w:left w:w="57" w:type="dxa"/>
              <w:right w:w="57" w:type="dxa"/>
            </w:tcMar>
          </w:tcPr>
          <w:p w14:paraId="5482B475"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Mar>
              <w:left w:w="57" w:type="dxa"/>
              <w:right w:w="57" w:type="dxa"/>
            </w:tcMar>
          </w:tcPr>
          <w:p w14:paraId="3551CD2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.007</w:t>
            </w:r>
          </w:p>
        </w:tc>
        <w:tc>
          <w:tcPr>
            <w:tcW w:w="1114" w:type="dxa"/>
            <w:tcMar>
              <w:left w:w="57" w:type="dxa"/>
              <w:right w:w="57" w:type="dxa"/>
            </w:tcMar>
          </w:tcPr>
          <w:p w14:paraId="1E3883E0"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Mar>
              <w:left w:w="57" w:type="dxa"/>
              <w:right w:w="57" w:type="dxa"/>
            </w:tcMar>
          </w:tcPr>
          <w:p w14:paraId="7927E4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03</w:t>
            </w:r>
          </w:p>
        </w:tc>
        <w:tc>
          <w:tcPr>
            <w:tcW w:w="1418" w:type="dxa"/>
            <w:tcMar>
              <w:left w:w="57" w:type="dxa"/>
              <w:right w:w="57" w:type="dxa"/>
            </w:tcMar>
          </w:tcPr>
          <w:p w14:paraId="0A635DC6"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683B8B27" w14:textId="77777777" w:rsidTr="008D7607">
        <w:tc>
          <w:tcPr>
            <w:tcW w:w="1625" w:type="dxa"/>
            <w:tcMar>
              <w:left w:w="57" w:type="dxa"/>
              <w:right w:w="57" w:type="dxa"/>
            </w:tcMar>
          </w:tcPr>
          <w:p w14:paraId="2BE5DCD5"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w:t>
            </w:r>
            <w:r w:rsidR="00435621" w:rsidRPr="00345F6C">
              <w:rPr>
                <w:rFonts w:ascii="Times New Roman" w:eastAsia="Times New Roman" w:hAnsi="Times New Roman" w:cs="Times New Roman"/>
                <w:sz w:val="20"/>
                <w:szCs w:val="20"/>
              </w:rPr>
              <w:t>factor</w:t>
            </w:r>
            <w:r w:rsidR="00960438" w:rsidRPr="00345F6C">
              <w:rPr>
                <w:rFonts w:ascii="Times New Roman" w:eastAsia="Times New Roman" w:hAnsi="Times New Roman" w:cs="Times New Roman"/>
                <w:sz w:val="20"/>
                <w:szCs w:val="20"/>
                <w:vertAlign w:val="subscript"/>
              </w:rPr>
              <w:t>10</w:t>
            </w:r>
          </w:p>
        </w:tc>
        <w:tc>
          <w:tcPr>
            <w:tcW w:w="1105" w:type="dxa"/>
            <w:tcMar>
              <w:left w:w="57" w:type="dxa"/>
              <w:right w:w="57" w:type="dxa"/>
            </w:tcMar>
          </w:tcPr>
          <w:p w14:paraId="2C559EC9" w14:textId="77777777" w:rsidR="00435621" w:rsidRPr="00345F6C" w:rsidRDefault="005E4505"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E77431">
              <w:rPr>
                <w:rFonts w:ascii="Times New Roman" w:eastAsia="Times New Roman" w:hAnsi="Times New Roman" w:cs="Times New Roman"/>
                <w:sz w:val="20"/>
                <w:szCs w:val="20"/>
              </w:rPr>
              <w:t>11</w:t>
            </w:r>
          </w:p>
        </w:tc>
        <w:tc>
          <w:tcPr>
            <w:tcW w:w="1114" w:type="dxa"/>
            <w:tcMar>
              <w:left w:w="57" w:type="dxa"/>
              <w:right w:w="57" w:type="dxa"/>
            </w:tcMar>
          </w:tcPr>
          <w:p w14:paraId="6BB962D4"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0.03</w:t>
            </w:r>
          </w:p>
        </w:tc>
        <w:tc>
          <w:tcPr>
            <w:tcW w:w="1114" w:type="dxa"/>
            <w:tcMar>
              <w:left w:w="57" w:type="dxa"/>
              <w:right w:w="57" w:type="dxa"/>
            </w:tcMar>
          </w:tcPr>
          <w:p w14:paraId="421148BD"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3" w:type="dxa"/>
            <w:tcMar>
              <w:left w:w="57" w:type="dxa"/>
              <w:right w:w="57" w:type="dxa"/>
            </w:tcMar>
          </w:tcPr>
          <w:p w14:paraId="2C205FE4"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114" w:type="dxa"/>
            <w:tcMar>
              <w:left w:w="57" w:type="dxa"/>
              <w:right w:w="57" w:type="dxa"/>
            </w:tcMar>
          </w:tcPr>
          <w:p w14:paraId="710B7083"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w:t>
            </w:r>
          </w:p>
        </w:tc>
        <w:tc>
          <w:tcPr>
            <w:tcW w:w="810" w:type="dxa"/>
            <w:tcMar>
              <w:left w:w="57" w:type="dxa"/>
              <w:right w:w="57" w:type="dxa"/>
            </w:tcMar>
          </w:tcPr>
          <w:p w14:paraId="5EE844C1" w14:textId="77777777" w:rsidR="00435621" w:rsidRPr="00345F6C" w:rsidRDefault="001A41D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0.18</w:t>
            </w:r>
          </w:p>
        </w:tc>
        <w:tc>
          <w:tcPr>
            <w:tcW w:w="1418" w:type="dxa"/>
            <w:tcMar>
              <w:left w:w="57" w:type="dxa"/>
              <w:right w:w="57" w:type="dxa"/>
            </w:tcMar>
          </w:tcPr>
          <w:p w14:paraId="0FA2810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39C49A7E" w14:textId="77777777" w:rsidTr="008D7607">
        <w:tc>
          <w:tcPr>
            <w:tcW w:w="1625" w:type="dxa"/>
            <w:tcMar>
              <w:left w:w="57" w:type="dxa"/>
              <w:right w:w="57" w:type="dxa"/>
            </w:tcMar>
          </w:tcPr>
          <w:p w14:paraId="4F56532C" w14:textId="77777777" w:rsidR="00435621" w:rsidRPr="00345F6C" w:rsidRDefault="00435621" w:rsidP="00520D55">
            <w:pPr>
              <w:rPr>
                <w:rFonts w:ascii="Times New Roman" w:eastAsia="Times New Roman" w:hAnsi="Times New Roman" w:cs="Times New Roman"/>
                <w:sz w:val="20"/>
                <w:szCs w:val="20"/>
              </w:rPr>
            </w:pPr>
          </w:p>
        </w:tc>
        <w:tc>
          <w:tcPr>
            <w:tcW w:w="1105" w:type="dxa"/>
            <w:tcMar>
              <w:left w:w="57" w:type="dxa"/>
              <w:right w:w="57" w:type="dxa"/>
            </w:tcMar>
          </w:tcPr>
          <w:p w14:paraId="3DC1B06D"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A9A1F96"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15BA9D1B" w14:textId="77777777" w:rsidR="00435621" w:rsidRPr="00345F6C" w:rsidRDefault="00435621"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3329BF98"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63A7F931" w14:textId="77777777" w:rsidR="00435621" w:rsidRPr="00345F6C" w:rsidRDefault="00435621"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3E0FB7E0" w14:textId="77777777" w:rsidR="00435621" w:rsidRPr="00345F6C" w:rsidRDefault="00435621"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7C0DD58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E1778A" w14:paraId="5247F506" w14:textId="77777777" w:rsidTr="008D7607">
        <w:tc>
          <w:tcPr>
            <w:tcW w:w="1625" w:type="dxa"/>
            <w:tcMar>
              <w:left w:w="57" w:type="dxa"/>
              <w:right w:w="57" w:type="dxa"/>
            </w:tcMar>
          </w:tcPr>
          <w:p w14:paraId="4667AB8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 × efficiency</w:t>
            </w:r>
          </w:p>
          <w:p w14:paraId="122BB555"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31D83135"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DE481FD"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25BA88A" w14:textId="77777777" w:rsidR="00E1778A" w:rsidRPr="00345F6C"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215DA9F9"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14E8841" w14:textId="77777777" w:rsidR="00E1778A" w:rsidRPr="00345F6C"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5CCDF470"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Mar>
              <w:left w:w="57" w:type="dxa"/>
              <w:right w:w="57" w:type="dxa"/>
            </w:tcMar>
          </w:tcPr>
          <w:p w14:paraId="642749D2" w14:textId="77777777" w:rsidR="00E1778A" w:rsidRPr="00345F6C" w:rsidRDefault="00E1778A" w:rsidP="00520D55">
            <w:pPr>
              <w:jc w:val="center"/>
              <w:rPr>
                <w:rFonts w:ascii="Times New Roman" w:eastAsia="Times New Roman" w:hAnsi="Times New Roman" w:cs="Times New Roman"/>
                <w:color w:val="FF0000"/>
                <w:sz w:val="20"/>
                <w:szCs w:val="20"/>
              </w:rPr>
            </w:pPr>
          </w:p>
        </w:tc>
      </w:tr>
      <w:tr w:rsidR="00E51FAD" w14:paraId="18FA97AD" w14:textId="77777777" w:rsidTr="008D7607">
        <w:tc>
          <w:tcPr>
            <w:tcW w:w="1625" w:type="dxa"/>
            <w:tcMar>
              <w:left w:w="57" w:type="dxa"/>
              <w:right w:w="57" w:type="dxa"/>
            </w:tcMar>
          </w:tcPr>
          <w:p w14:paraId="2D8FCB10"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06DDD2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1.15</w:t>
            </w:r>
          </w:p>
        </w:tc>
        <w:tc>
          <w:tcPr>
            <w:tcW w:w="1114" w:type="dxa"/>
            <w:tcMar>
              <w:left w:w="57" w:type="dxa"/>
              <w:right w:w="57" w:type="dxa"/>
            </w:tcMar>
          </w:tcPr>
          <w:p w14:paraId="11CA3827"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2.02</w:t>
            </w:r>
          </w:p>
        </w:tc>
        <w:tc>
          <w:tcPr>
            <w:tcW w:w="1114" w:type="dxa"/>
            <w:tcMar>
              <w:left w:w="57" w:type="dxa"/>
              <w:right w:w="57" w:type="dxa"/>
            </w:tcMar>
          </w:tcPr>
          <w:p w14:paraId="15D8E3DF"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 xml:space="preserve">0.10 </w:t>
            </w:r>
          </w:p>
        </w:tc>
        <w:tc>
          <w:tcPr>
            <w:tcW w:w="1113" w:type="dxa"/>
            <w:tcMar>
              <w:left w:w="57" w:type="dxa"/>
              <w:right w:w="57" w:type="dxa"/>
            </w:tcMar>
          </w:tcPr>
          <w:p w14:paraId="3CAAADB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0.76</w:t>
            </w:r>
          </w:p>
        </w:tc>
        <w:tc>
          <w:tcPr>
            <w:tcW w:w="1114" w:type="dxa"/>
            <w:tcMar>
              <w:left w:w="57" w:type="dxa"/>
              <w:right w:w="57" w:type="dxa"/>
            </w:tcMar>
          </w:tcPr>
          <w:p w14:paraId="7AD7943E"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810" w:type="dxa"/>
            <w:tcMar>
              <w:left w:w="57" w:type="dxa"/>
              <w:right w:w="57" w:type="dxa"/>
            </w:tcMar>
          </w:tcPr>
          <w:p w14:paraId="3B5F049C"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1.77</w:t>
            </w:r>
          </w:p>
        </w:tc>
        <w:tc>
          <w:tcPr>
            <w:tcW w:w="1418" w:type="dxa"/>
            <w:tcMar>
              <w:left w:w="57" w:type="dxa"/>
              <w:right w:w="57" w:type="dxa"/>
            </w:tcMar>
          </w:tcPr>
          <w:p w14:paraId="4740B8B3" w14:textId="77777777" w:rsidR="00E51FAD" w:rsidRPr="00345F6C" w:rsidRDefault="00345F6C"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-.03 [-.06,.01]</w:t>
            </w:r>
          </w:p>
        </w:tc>
      </w:tr>
      <w:tr w:rsidR="00B55490" w14:paraId="5A46C34F" w14:textId="77777777" w:rsidTr="008D7607">
        <w:tc>
          <w:tcPr>
            <w:tcW w:w="1625" w:type="dxa"/>
            <w:tcMar>
              <w:left w:w="57" w:type="dxa"/>
              <w:right w:w="57" w:type="dxa"/>
            </w:tcMar>
          </w:tcPr>
          <w:p w14:paraId="609989DC" w14:textId="77777777" w:rsidR="00B55490" w:rsidRPr="00345F6C" w:rsidRDefault="00B55490"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7D4A97B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.283</w:t>
            </w:r>
          </w:p>
        </w:tc>
        <w:tc>
          <w:tcPr>
            <w:tcW w:w="1114" w:type="dxa"/>
            <w:tcMar>
              <w:left w:w="57" w:type="dxa"/>
              <w:right w:w="57" w:type="dxa"/>
            </w:tcMar>
          </w:tcPr>
          <w:p w14:paraId="31ABE6D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.133</w:t>
            </w:r>
          </w:p>
        </w:tc>
        <w:tc>
          <w:tcPr>
            <w:tcW w:w="1114" w:type="dxa"/>
            <w:tcMar>
              <w:left w:w="57" w:type="dxa"/>
              <w:right w:w="57" w:type="dxa"/>
            </w:tcMar>
          </w:tcPr>
          <w:p w14:paraId="2AC343A2"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.905</w:t>
            </w:r>
          </w:p>
        </w:tc>
        <w:tc>
          <w:tcPr>
            <w:tcW w:w="1113" w:type="dxa"/>
            <w:tcMar>
              <w:left w:w="57" w:type="dxa"/>
              <w:right w:w="57" w:type="dxa"/>
            </w:tcMar>
          </w:tcPr>
          <w:p w14:paraId="200677E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.469</w:t>
            </w:r>
          </w:p>
        </w:tc>
        <w:tc>
          <w:tcPr>
            <w:tcW w:w="1114" w:type="dxa"/>
            <w:tcMar>
              <w:left w:w="57" w:type="dxa"/>
              <w:right w:w="57" w:type="dxa"/>
            </w:tcMar>
          </w:tcPr>
          <w:p w14:paraId="33333296"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.792</w:t>
            </w:r>
          </w:p>
        </w:tc>
        <w:tc>
          <w:tcPr>
            <w:tcW w:w="810" w:type="dxa"/>
            <w:tcMar>
              <w:left w:w="57" w:type="dxa"/>
              <w:right w:w="57" w:type="dxa"/>
            </w:tcMar>
          </w:tcPr>
          <w:p w14:paraId="4E28718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1A41D8" w:rsidRPr="00345F6C">
              <w:rPr>
                <w:rFonts w:ascii="Times New Roman" w:eastAsia="Times New Roman" w:hAnsi="Times New Roman" w:cs="Times New Roman"/>
                <w:sz w:val="20"/>
                <w:szCs w:val="20"/>
              </w:rPr>
              <w:t>184</w:t>
            </w:r>
          </w:p>
        </w:tc>
        <w:tc>
          <w:tcPr>
            <w:tcW w:w="1418" w:type="dxa"/>
            <w:tcMar>
              <w:left w:w="57" w:type="dxa"/>
              <w:right w:w="57" w:type="dxa"/>
            </w:tcMar>
          </w:tcPr>
          <w:p w14:paraId="0097CAAB" w14:textId="77777777" w:rsidR="00B55490" w:rsidRPr="00345F6C" w:rsidRDefault="003F7235"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.170</w:t>
            </w:r>
          </w:p>
        </w:tc>
      </w:tr>
      <w:tr w:rsidR="00E51FAD" w14:paraId="4E485C9E" w14:textId="77777777" w:rsidTr="008D7607">
        <w:tc>
          <w:tcPr>
            <w:tcW w:w="1625" w:type="dxa"/>
            <w:tcBorders>
              <w:bottom w:val="nil"/>
            </w:tcBorders>
            <w:tcMar>
              <w:left w:w="57" w:type="dxa"/>
              <w:right w:w="57" w:type="dxa"/>
            </w:tcMar>
          </w:tcPr>
          <w:p w14:paraId="67BF8896"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Borders>
              <w:bottom w:val="nil"/>
            </w:tcBorders>
            <w:tcMar>
              <w:left w:w="57" w:type="dxa"/>
              <w:right w:w="57" w:type="dxa"/>
            </w:tcMar>
          </w:tcPr>
          <w:p w14:paraId="39E7D47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.003</w:t>
            </w:r>
          </w:p>
        </w:tc>
        <w:tc>
          <w:tcPr>
            <w:tcW w:w="1114" w:type="dxa"/>
            <w:tcBorders>
              <w:bottom w:val="nil"/>
            </w:tcBorders>
            <w:tcMar>
              <w:left w:w="57" w:type="dxa"/>
              <w:right w:w="57" w:type="dxa"/>
            </w:tcMar>
          </w:tcPr>
          <w:p w14:paraId="0DCE70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4" w:type="dxa"/>
            <w:tcBorders>
              <w:bottom w:val="nil"/>
            </w:tcBorders>
            <w:tcMar>
              <w:left w:w="57" w:type="dxa"/>
              <w:right w:w="57" w:type="dxa"/>
            </w:tcMar>
          </w:tcPr>
          <w:p w14:paraId="43CE5D68"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Borders>
              <w:bottom w:val="nil"/>
            </w:tcBorders>
            <w:tcMar>
              <w:left w:w="57" w:type="dxa"/>
              <w:right w:w="57" w:type="dxa"/>
            </w:tcMar>
          </w:tcPr>
          <w:p w14:paraId="5EE2328D"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.003</w:t>
            </w:r>
          </w:p>
        </w:tc>
        <w:tc>
          <w:tcPr>
            <w:tcW w:w="1114" w:type="dxa"/>
            <w:tcBorders>
              <w:bottom w:val="nil"/>
            </w:tcBorders>
            <w:tcMar>
              <w:left w:w="57" w:type="dxa"/>
              <w:right w:w="57" w:type="dxa"/>
            </w:tcMar>
          </w:tcPr>
          <w:p w14:paraId="26BA27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Borders>
              <w:bottom w:val="nil"/>
            </w:tcBorders>
            <w:tcMar>
              <w:left w:w="57" w:type="dxa"/>
              <w:right w:w="57" w:type="dxa"/>
            </w:tcMar>
          </w:tcPr>
          <w:p w14:paraId="4E99E392"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06</w:t>
            </w:r>
          </w:p>
        </w:tc>
        <w:tc>
          <w:tcPr>
            <w:tcW w:w="1418" w:type="dxa"/>
            <w:tcBorders>
              <w:bottom w:val="nil"/>
            </w:tcBorders>
            <w:tcMar>
              <w:left w:w="57" w:type="dxa"/>
              <w:right w:w="57" w:type="dxa"/>
            </w:tcMar>
          </w:tcPr>
          <w:p w14:paraId="00BC2E49" w14:textId="77777777" w:rsidR="00E51FAD" w:rsidRPr="00345F6C" w:rsidRDefault="00E51FAD" w:rsidP="00520D55">
            <w:pPr>
              <w:jc w:val="center"/>
              <w:rPr>
                <w:rFonts w:ascii="Times New Roman" w:eastAsia="Times New Roman" w:hAnsi="Times New Roman" w:cs="Times New Roman"/>
                <w:sz w:val="20"/>
                <w:szCs w:val="20"/>
              </w:rPr>
            </w:pPr>
          </w:p>
        </w:tc>
      </w:tr>
      <w:tr w:rsidR="00E51FAD" w14:paraId="4B22D36E" w14:textId="77777777" w:rsidTr="008D7607">
        <w:tc>
          <w:tcPr>
            <w:tcW w:w="1625" w:type="dxa"/>
            <w:tcBorders>
              <w:top w:val="nil"/>
              <w:bottom w:val="single" w:sz="4" w:space="0" w:color="000000"/>
            </w:tcBorders>
            <w:tcMar>
              <w:left w:w="57" w:type="dxa"/>
              <w:right w:w="57" w:type="dxa"/>
            </w:tcMar>
          </w:tcPr>
          <w:p w14:paraId="4915F8C8" w14:textId="77777777" w:rsidR="00E51FAD" w:rsidRPr="00345F6C" w:rsidRDefault="00E51FAD" w:rsidP="00520D55">
            <w:pPr>
              <w:rPr>
                <w:rFonts w:ascii="Times New Roman" w:eastAsia="Times New Roman" w:hAnsi="Times New Roman" w:cs="Times New Roman"/>
                <w:sz w:val="20"/>
                <w:szCs w:val="20"/>
                <w:vertAlign w:val="superscript"/>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perscript"/>
              </w:rPr>
              <w:t xml:space="preserve"> b</w:t>
            </w:r>
          </w:p>
        </w:tc>
        <w:tc>
          <w:tcPr>
            <w:tcW w:w="1105" w:type="dxa"/>
            <w:tcBorders>
              <w:top w:val="nil"/>
              <w:bottom w:val="single" w:sz="4" w:space="0" w:color="000000"/>
            </w:tcBorders>
            <w:tcMar>
              <w:left w:w="57" w:type="dxa"/>
              <w:right w:w="57" w:type="dxa"/>
            </w:tcMar>
          </w:tcPr>
          <w:p w14:paraId="6AF5FEB9" w14:textId="77777777" w:rsidR="00E51FAD" w:rsidRPr="00345F6C" w:rsidRDefault="00E77431"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114" w:type="dxa"/>
            <w:tcBorders>
              <w:top w:val="nil"/>
              <w:bottom w:val="single" w:sz="4" w:space="0" w:color="000000"/>
            </w:tcBorders>
            <w:tcMar>
              <w:left w:w="57" w:type="dxa"/>
              <w:right w:w="57" w:type="dxa"/>
            </w:tcMar>
          </w:tcPr>
          <w:p w14:paraId="7A39F8E3"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0.22</w:t>
            </w:r>
          </w:p>
        </w:tc>
        <w:tc>
          <w:tcPr>
            <w:tcW w:w="1114" w:type="dxa"/>
            <w:tcBorders>
              <w:top w:val="nil"/>
              <w:bottom w:val="single" w:sz="4" w:space="0" w:color="000000"/>
            </w:tcBorders>
            <w:tcMar>
              <w:left w:w="57" w:type="dxa"/>
              <w:right w:w="57" w:type="dxa"/>
            </w:tcMar>
          </w:tcPr>
          <w:p w14:paraId="1D0E1C12" w14:textId="77777777" w:rsidR="00E51FAD" w:rsidRPr="00345F6C" w:rsidRDefault="00345F6C" w:rsidP="00520D55">
            <w:pPr>
              <w:jc w:val="center"/>
              <w:rPr>
                <w:rFonts w:ascii="Times New Roman" w:eastAsia="Times New Roman" w:hAnsi="Times New Roman" w:cs="Times New Roman"/>
                <w:color w:val="010205"/>
                <w:sz w:val="20"/>
                <w:szCs w:val="20"/>
              </w:rPr>
            </w:pPr>
            <w:r w:rsidRPr="00345F6C">
              <w:rPr>
                <w:rFonts w:ascii="Times New Roman" w:eastAsia="Times New Roman" w:hAnsi="Times New Roman" w:cs="Times New Roman"/>
                <w:color w:val="010205"/>
                <w:sz w:val="20"/>
                <w:szCs w:val="20"/>
              </w:rPr>
              <w:t>0.04</w:t>
            </w:r>
          </w:p>
        </w:tc>
        <w:tc>
          <w:tcPr>
            <w:tcW w:w="1113" w:type="dxa"/>
            <w:tcBorders>
              <w:top w:val="nil"/>
              <w:bottom w:val="single" w:sz="4" w:space="0" w:color="000000"/>
            </w:tcBorders>
            <w:tcMar>
              <w:left w:w="57" w:type="dxa"/>
              <w:right w:w="57" w:type="dxa"/>
            </w:tcMar>
          </w:tcPr>
          <w:p w14:paraId="41579EE7" w14:textId="77777777" w:rsidR="00E51FAD" w:rsidRPr="00345F6C" w:rsidRDefault="00345F6C" w:rsidP="00520D55">
            <w:pPr>
              <w:jc w:val="center"/>
              <w:rPr>
                <w:rFonts w:ascii="Times New Roman" w:eastAsia="Times New Roman" w:hAnsi="Times New Roman" w:cs="Times New Roman"/>
                <w:color w:val="010205"/>
                <w:sz w:val="20"/>
                <w:szCs w:val="20"/>
              </w:rPr>
            </w:pPr>
            <w:r>
              <w:rPr>
                <w:rFonts w:ascii="Times New Roman" w:eastAsia="Times New Roman" w:hAnsi="Times New Roman" w:cs="Times New Roman"/>
                <w:color w:val="010205"/>
                <w:sz w:val="20"/>
                <w:szCs w:val="20"/>
              </w:rPr>
              <w:t>0.07</w:t>
            </w:r>
          </w:p>
        </w:tc>
        <w:tc>
          <w:tcPr>
            <w:tcW w:w="1114" w:type="dxa"/>
            <w:tcBorders>
              <w:top w:val="nil"/>
              <w:bottom w:val="single" w:sz="4" w:space="0" w:color="000000"/>
            </w:tcBorders>
            <w:tcMar>
              <w:left w:w="57" w:type="dxa"/>
              <w:right w:w="57" w:type="dxa"/>
            </w:tcMar>
          </w:tcPr>
          <w:p w14:paraId="5977DEE1" w14:textId="77777777" w:rsidR="00E51FAD" w:rsidRPr="00345F6C" w:rsidRDefault="00182B09"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810" w:type="dxa"/>
            <w:tcBorders>
              <w:top w:val="nil"/>
              <w:bottom w:val="single" w:sz="4" w:space="0" w:color="000000"/>
            </w:tcBorders>
            <w:tcMar>
              <w:left w:w="57" w:type="dxa"/>
              <w:right w:w="57" w:type="dxa"/>
            </w:tcMar>
          </w:tcPr>
          <w:p w14:paraId="66AE4B3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1A41D8" w:rsidRPr="00345F6C">
              <w:rPr>
                <w:rFonts w:ascii="Times New Roman" w:eastAsia="Times New Roman" w:hAnsi="Times New Roman" w:cs="Times New Roman"/>
                <w:sz w:val="20"/>
                <w:szCs w:val="20"/>
              </w:rPr>
              <w:t>38</w:t>
            </w:r>
          </w:p>
        </w:tc>
        <w:tc>
          <w:tcPr>
            <w:tcW w:w="1418" w:type="dxa"/>
            <w:tcBorders>
              <w:top w:val="nil"/>
              <w:bottom w:val="single" w:sz="4" w:space="0" w:color="000000"/>
            </w:tcBorders>
            <w:tcMar>
              <w:left w:w="57" w:type="dxa"/>
              <w:right w:w="57" w:type="dxa"/>
            </w:tcMar>
          </w:tcPr>
          <w:p w14:paraId="4788188E" w14:textId="77777777" w:rsidR="00E51FAD" w:rsidRPr="00345F6C" w:rsidRDefault="00E51FAD" w:rsidP="00520D55">
            <w:pPr>
              <w:jc w:val="center"/>
              <w:rPr>
                <w:rFonts w:ascii="Times New Roman" w:eastAsia="Times New Roman" w:hAnsi="Times New Roman" w:cs="Times New Roman"/>
                <w:sz w:val="20"/>
                <w:szCs w:val="20"/>
              </w:rPr>
            </w:pPr>
          </w:p>
        </w:tc>
      </w:tr>
      <w:tr w:rsidR="00101D6D" w14:paraId="596C6266" w14:textId="77777777" w:rsidTr="003F7235">
        <w:tc>
          <w:tcPr>
            <w:tcW w:w="9413" w:type="dxa"/>
            <w:gridSpan w:val="8"/>
            <w:tcBorders>
              <w:top w:val="single" w:sz="4" w:space="0" w:color="000000"/>
              <w:bottom w:val="nil"/>
            </w:tcBorders>
            <w:tcMar>
              <w:left w:w="57" w:type="dxa"/>
              <w:right w:w="57" w:type="dxa"/>
            </w:tcMar>
          </w:tcPr>
          <w:p w14:paraId="1216069E" w14:textId="77777777" w:rsidR="00101D6D" w:rsidRDefault="00101D6D" w:rsidP="00520D55">
            <w:pPr>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r>
              <w:rPr>
                <w:rFonts w:ascii="Times New Roman" w:eastAsia="Times New Roman" w:hAnsi="Times New Roman" w:cs="Times New Roman"/>
                <w:i/>
                <w:sz w:val="20"/>
                <w:szCs w:val="20"/>
              </w:rPr>
              <w:t xml:space="preserve"> = </w:t>
            </w:r>
            <w:r>
              <w:rPr>
                <w:rFonts w:ascii="Times New Roman" w:eastAsia="Times New Roman" w:hAnsi="Times New Roman" w:cs="Times New Roman"/>
                <w:sz w:val="20"/>
                <w:szCs w:val="20"/>
              </w:rPr>
              <w:t>point-biserial correlation.</w:t>
            </w:r>
          </w:p>
          <w:p w14:paraId="7208A533" w14:textId="0C767DCB" w:rsidR="00FF32BA" w:rsidRDefault="00FF32BA" w:rsidP="00520D55">
            <w:pPr>
              <w:rPr>
                <w:rFonts w:ascii="Times New Roman" w:eastAsia="Times New Roman" w:hAnsi="Times New Roman" w:cs="Times New Roman"/>
                <w:sz w:val="20"/>
                <w:szCs w:val="20"/>
              </w:rPr>
            </w:pPr>
            <w:r w:rsidRPr="00FF32BA">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r w:rsidR="009E6AD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stimated in JASP using a non-informative prior (default). </w:t>
            </w:r>
          </w:p>
          <w:p w14:paraId="50B69282" w14:textId="77777777" w:rsidR="00C27D8C"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345F6C">
              <w:rPr>
                <w:rFonts w:ascii="Times New Roman" w:eastAsia="Times New Roman" w:hAnsi="Times New Roman" w:cs="Times New Roman"/>
                <w:sz w:val="20"/>
                <w:szCs w:val="20"/>
              </w:rPr>
              <w:t xml:space="preserve"> Comparing interaction + main effects to main effects only.</w:t>
            </w:r>
          </w:p>
          <w:p w14:paraId="071F5E2C" w14:textId="77777777" w:rsidR="00A863F1"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c</w:t>
            </w:r>
            <w:r w:rsidR="00A863F1">
              <w:rPr>
                <w:rFonts w:ascii="Times New Roman" w:eastAsia="Times New Roman" w:hAnsi="Times New Roman" w:cs="Times New Roman"/>
                <w:sz w:val="20"/>
                <w:szCs w:val="20"/>
              </w:rPr>
              <w:t xml:space="preserve"> Effect in unanticipated direction.</w:t>
            </w:r>
          </w:p>
        </w:tc>
      </w:tr>
    </w:tbl>
    <w:p w14:paraId="2E07C789" w14:textId="77777777" w:rsidR="00703FCC" w:rsidRDefault="00703FCC" w:rsidP="00520D55">
      <w:pPr>
        <w:spacing w:after="0" w:line="480" w:lineRule="auto"/>
        <w:rPr>
          <w:rFonts w:ascii="Times New Roman" w:hAnsi="Times New Roman" w:cs="Times New Roman"/>
          <w:sz w:val="24"/>
          <w:szCs w:val="24"/>
        </w:rPr>
      </w:pPr>
    </w:p>
    <w:p w14:paraId="7B7E9C7F" w14:textId="77777777" w:rsidR="00345F6C" w:rsidRDefault="00345F6C" w:rsidP="00520D55">
      <w:pPr>
        <w:spacing w:after="0" w:line="480" w:lineRule="auto"/>
        <w:rPr>
          <w:rFonts w:ascii="Times New Roman" w:hAnsi="Times New Roman" w:cs="Times New Roman"/>
          <w:sz w:val="24"/>
          <w:szCs w:val="24"/>
        </w:rPr>
      </w:pPr>
    </w:p>
    <w:p w14:paraId="4346AA26" w14:textId="77777777" w:rsidR="00A76FF9" w:rsidRDefault="00A76FF9" w:rsidP="00520D55">
      <w:pPr>
        <w:spacing w:after="0" w:line="480" w:lineRule="auto"/>
        <w:rPr>
          <w:rFonts w:ascii="Times New Roman" w:hAnsi="Times New Roman" w:cs="Times New Roman"/>
          <w:sz w:val="24"/>
          <w:szCs w:val="24"/>
        </w:rPr>
      </w:pPr>
    </w:p>
    <w:p w14:paraId="08FA50F2" w14:textId="77777777" w:rsidR="001A19F9" w:rsidRDefault="001A19F9" w:rsidP="00520D55">
      <w:pPr>
        <w:spacing w:after="0" w:line="480" w:lineRule="auto"/>
        <w:rPr>
          <w:rFonts w:ascii="Times New Roman" w:eastAsia="Times New Roman" w:hAnsi="Times New Roman" w:cs="Times New Roman"/>
          <w:i/>
          <w:sz w:val="24"/>
          <w:szCs w:val="24"/>
        </w:rPr>
      </w:pPr>
    </w:p>
    <w:p w14:paraId="05FFFEED" w14:textId="0A82EF32" w:rsidR="00520D55" w:rsidRDefault="007B6FE5">
      <w:pPr>
        <w:spacing w:after="0" w:line="480" w:lineRule="auto"/>
        <w:rPr>
          <w:rFonts w:ascii="Times New Roman" w:eastAsia="Times New Roman" w:hAnsi="Times New Roman" w:cs="Times New Roman"/>
          <w:i/>
          <w:sz w:val="24"/>
          <w:szCs w:val="24"/>
        </w:rPr>
      </w:pPr>
      <w:r w:rsidRPr="00DB4305">
        <w:rPr>
          <w:rFonts w:ascii="Times New Roman" w:eastAsia="Times New Roman" w:hAnsi="Times New Roman" w:cs="Times New Roman"/>
          <w:i/>
          <w:noProof/>
          <w:sz w:val="24"/>
          <w:szCs w:val="24"/>
        </w:rPr>
        <w:drawing>
          <wp:inline distT="0" distB="0" distL="0" distR="0" wp14:anchorId="5C1EF893" wp14:editId="60AFAD3E">
            <wp:extent cx="5972810" cy="622109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6221095"/>
                    </a:xfrm>
                    <a:prstGeom prst="rect">
                      <a:avLst/>
                    </a:prstGeom>
                  </pic:spPr>
                </pic:pic>
              </a:graphicData>
            </a:graphic>
          </wp:inline>
        </w:drawing>
      </w:r>
    </w:p>
    <w:p w14:paraId="48E3879D" w14:textId="4A4C5805" w:rsidR="009425F6" w:rsidRDefault="00A76F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Graphs </w:t>
      </w:r>
      <w:r w:rsidR="00496F1F">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average donations (/prospective donations from raffle winnings) in each study as a function of efficiency/effectiveness and an image of an identified victim. Error bars represent 95% CIs.</w:t>
      </w:r>
    </w:p>
    <w:p w14:paraId="5BD670BE" w14:textId="77777777" w:rsidR="00846908" w:rsidRDefault="00846908">
      <w:pPr>
        <w:spacing w:after="0" w:line="480" w:lineRule="auto"/>
        <w:rPr>
          <w:rFonts w:ascii="Times New Roman" w:eastAsia="Times New Roman" w:hAnsi="Times New Roman" w:cs="Times New Roman"/>
          <w:sz w:val="24"/>
          <w:szCs w:val="24"/>
        </w:rPr>
      </w:pPr>
    </w:p>
    <w:p w14:paraId="5E3FBDBF" w14:textId="1D045B44" w:rsidR="000A33D1" w:rsidRDefault="001A19F9" w:rsidP="00DB430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Predicting Donation Incidence and Amounts</w:t>
      </w:r>
      <w:r w:rsidR="00606D3D">
        <w:rPr>
          <w:rFonts w:ascii="Times New Roman" w:eastAsia="Times New Roman" w:hAnsi="Times New Roman" w:cs="Times New Roman"/>
          <w:b/>
          <w:sz w:val="24"/>
          <w:szCs w:val="24"/>
        </w:rPr>
        <w:t xml:space="preserve"> Given</w:t>
      </w:r>
      <w:r w:rsidR="001A756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37D5F">
        <w:rPr>
          <w:rFonts w:ascii="Times New Roman" w:eastAsia="Times New Roman" w:hAnsi="Times New Roman" w:cs="Times New Roman"/>
          <w:sz w:val="24"/>
          <w:szCs w:val="24"/>
        </w:rPr>
        <w:t>To test if images impact the decision whether to donate</w:t>
      </w:r>
      <w:r w:rsidR="00773B29">
        <w:rPr>
          <w:rFonts w:ascii="Times New Roman" w:eastAsia="Times New Roman" w:hAnsi="Times New Roman" w:cs="Times New Roman"/>
          <w:sz w:val="24"/>
          <w:szCs w:val="24"/>
        </w:rPr>
        <w:t xml:space="preserve"> or not,</w:t>
      </w:r>
      <w:r w:rsidR="00F37D5F">
        <w:rPr>
          <w:rFonts w:ascii="Times New Roman" w:eastAsia="Times New Roman" w:hAnsi="Times New Roman" w:cs="Times New Roman"/>
          <w:sz w:val="24"/>
          <w:szCs w:val="24"/>
        </w:rPr>
        <w:t xml:space="preserve"> while efficiency information impacts the amount given, we conducted logistic regression analyses for the first decision (no [0], yes [1]), followed by regressions on the non-zero amounts. </w:t>
      </w:r>
    </w:p>
    <w:p w14:paraId="6CECFD32" w14:textId="11C7A6B6" w:rsidR="005F3452" w:rsidRDefault="000A33D1"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We also ran linear regressions on mid-range donations, setting aside a spike of maximum donation responses (12-17% in each study</w:t>
      </w:r>
      <w:r w:rsidR="00B02A51">
        <w:rPr>
          <w:rFonts w:ascii="Times New Roman" w:eastAsia="Times New Roman" w:hAnsi="Times New Roman" w:cs="Times New Roman"/>
          <w:sz w:val="24"/>
          <w:szCs w:val="24"/>
        </w:rPr>
        <w:t>.</w:t>
      </w:r>
      <w:r w:rsidR="009B6AE1">
        <w:rPr>
          <w:rFonts w:ascii="Times New Roman" w:eastAsia="Times New Roman" w:hAnsi="Times New Roman" w:cs="Times New Roman"/>
          <w:sz w:val="24"/>
          <w:szCs w:val="24"/>
        </w:rPr>
        <w:t xml:space="preserve"> </w:t>
      </w:r>
      <w:r w:rsidR="00B02A51">
        <w:rPr>
          <w:rFonts w:ascii="Times New Roman" w:eastAsia="Times New Roman" w:hAnsi="Times New Roman" w:cs="Times New Roman"/>
          <w:sz w:val="24"/>
          <w:szCs w:val="24"/>
        </w:rPr>
        <w:t xml:space="preserve">Our </w:t>
      </w:r>
      <w:r w:rsidR="00F37D5F">
        <w:rPr>
          <w:rFonts w:ascii="Times New Roman" w:eastAsia="Times New Roman" w:hAnsi="Times New Roman" w:cs="Times New Roman"/>
          <w:sz w:val="24"/>
          <w:szCs w:val="24"/>
        </w:rPr>
        <w:t>rationale</w:t>
      </w:r>
      <w:r w:rsidR="006205F5">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donating everything may seem like a heuristic, emotional decision, whereas mid-range donations may have been most influenced by deliberation (about efficiency/ effectiveness).</w:t>
      </w:r>
    </w:p>
    <w:p w14:paraId="65A4B427" w14:textId="1E641315" w:rsidR="00841F8A" w:rsidRDefault="005F3452"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recognize that such “conditional on positive” estimates are imperfect</w:t>
      </w:r>
      <w:r w:rsidR="00933245">
        <w:rPr>
          <w:rFonts w:ascii="Times New Roman" w:eastAsia="Times New Roman" w:hAnsi="Times New Roman" w:cs="Times New Roman"/>
          <w:sz w:val="24"/>
          <w:szCs w:val="24"/>
        </w:rPr>
        <w:t xml:space="preserve"> (Lee, 2009)</w:t>
      </w:r>
      <w:r>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w:t>
      </w:r>
      <w:r w:rsidR="0042174F">
        <w:rPr>
          <w:rFonts w:ascii="Times New Roman" w:eastAsia="Times New Roman" w:hAnsi="Times New Roman" w:cs="Times New Roman"/>
          <w:sz w:val="24"/>
          <w:szCs w:val="24"/>
        </w:rPr>
        <w:t>if a manipulation impacts donation incidence then its effect</w:t>
      </w:r>
      <w:r w:rsidR="004A7414">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 on non-zero amounts</w:t>
      </w:r>
      <w:r w:rsidR="004A7414">
        <w:rPr>
          <w:rFonts w:ascii="Times New Roman" w:eastAsia="Times New Roman" w:hAnsi="Times New Roman" w:cs="Times New Roman"/>
          <w:sz w:val="24"/>
          <w:szCs w:val="24"/>
        </w:rPr>
        <w:t xml:space="preserve"> becomes </w:t>
      </w:r>
      <w:r w:rsidR="0042174F">
        <w:rPr>
          <w:rFonts w:ascii="Times New Roman" w:eastAsia="Times New Roman" w:hAnsi="Times New Roman" w:cs="Times New Roman"/>
          <w:sz w:val="24"/>
          <w:szCs w:val="24"/>
        </w:rPr>
        <w:t xml:space="preserve">difficult to interpret (see </w:t>
      </w:r>
      <w:r w:rsidR="00DB4305">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upplementary materials for </w:t>
      </w:r>
      <w:r w:rsidR="004A7414">
        <w:rPr>
          <w:rFonts w:ascii="Times New Roman" w:eastAsia="Times New Roman" w:hAnsi="Times New Roman" w:cs="Times New Roman"/>
          <w:sz w:val="24"/>
          <w:szCs w:val="24"/>
        </w:rPr>
        <w:t>alternative analyses addressing this issue).</w:t>
      </w:r>
      <w:r w:rsidRPr="005F3452">
        <w:rPr>
          <w:rStyle w:val="Fotnotsreferens"/>
          <w:rFonts w:ascii="Times New Roman" w:eastAsia="Times New Roman" w:hAnsi="Times New Roman" w:cs="Times New Roman"/>
          <w:sz w:val="24"/>
          <w:szCs w:val="24"/>
        </w:rPr>
        <w:t xml:space="preserve"> </w:t>
      </w:r>
      <w:r w:rsidR="006205F5">
        <w:rPr>
          <w:rFonts w:ascii="Times New Roman" w:eastAsia="Times New Roman" w:hAnsi="Times New Roman" w:cs="Times New Roman"/>
          <w:sz w:val="24"/>
          <w:szCs w:val="24"/>
        </w:rPr>
        <w:t>Still</w:t>
      </w:r>
      <w:r w:rsidR="004A7414">
        <w:rPr>
          <w:rFonts w:ascii="Times New Roman" w:eastAsia="Times New Roman" w:hAnsi="Times New Roman" w:cs="Times New Roman"/>
          <w:sz w:val="24"/>
          <w:szCs w:val="24"/>
        </w:rPr>
        <w:t xml:space="preserve">, we included separate analysis of </w:t>
      </w:r>
      <w:r w:rsidR="00D90B59">
        <w:rPr>
          <w:rFonts w:ascii="Times New Roman" w:eastAsia="Times New Roman" w:hAnsi="Times New Roman" w:cs="Times New Roman"/>
          <w:sz w:val="24"/>
          <w:szCs w:val="24"/>
        </w:rPr>
        <w:t xml:space="preserve">non-zero and mid-range amounts </w:t>
      </w:r>
      <w:r w:rsidR="004A7414">
        <w:rPr>
          <w:rFonts w:ascii="Times New Roman" w:eastAsia="Times New Roman" w:hAnsi="Times New Roman" w:cs="Times New Roman"/>
          <w:sz w:val="24"/>
          <w:szCs w:val="24"/>
        </w:rPr>
        <w:t xml:space="preserve">because they </w:t>
      </w:r>
      <w:r w:rsidR="002237FB">
        <w:rPr>
          <w:rFonts w:ascii="Times New Roman" w:eastAsia="Times New Roman" w:hAnsi="Times New Roman" w:cs="Times New Roman"/>
          <w:sz w:val="24"/>
          <w:szCs w:val="24"/>
        </w:rPr>
        <w:t xml:space="preserve">can </w:t>
      </w:r>
      <w:r w:rsidR="004A7414">
        <w:rPr>
          <w:rFonts w:ascii="Times New Roman" w:eastAsia="Times New Roman" w:hAnsi="Times New Roman" w:cs="Times New Roman"/>
          <w:sz w:val="24"/>
          <w:szCs w:val="24"/>
        </w:rPr>
        <w:t xml:space="preserve">be synthesized in meta-analysis, based on the same regression framework </w:t>
      </w:r>
      <w:r w:rsidR="00626E61">
        <w:rPr>
          <w:rFonts w:ascii="Times New Roman" w:eastAsia="Times New Roman" w:hAnsi="Times New Roman" w:cs="Times New Roman"/>
          <w:sz w:val="24"/>
          <w:szCs w:val="24"/>
        </w:rPr>
        <w:t xml:space="preserve">used for the initial ANOVA results. </w:t>
      </w:r>
      <w:r w:rsidR="00F37D5F">
        <w:rPr>
          <w:rFonts w:ascii="Times New Roman" w:eastAsia="Times New Roman" w:hAnsi="Times New Roman" w:cs="Times New Roman"/>
          <w:sz w:val="24"/>
          <w:szCs w:val="24"/>
        </w:rPr>
        <w:t xml:space="preserve">All </w:t>
      </w:r>
      <w:r w:rsidR="00626E61">
        <w:rPr>
          <w:rFonts w:ascii="Times New Roman" w:eastAsia="Times New Roman" w:hAnsi="Times New Roman" w:cs="Times New Roman"/>
          <w:sz w:val="24"/>
          <w:szCs w:val="24"/>
        </w:rPr>
        <w:t xml:space="preserve">effects on donation incidence and given amounts </w:t>
      </w:r>
      <w:r w:rsidR="00F37D5F">
        <w:rPr>
          <w:rFonts w:ascii="Times New Roman" w:eastAsia="Times New Roman" w:hAnsi="Times New Roman" w:cs="Times New Roman"/>
          <w:sz w:val="24"/>
          <w:szCs w:val="24"/>
        </w:rPr>
        <w:t>are presented in Table 2</w:t>
      </w:r>
      <w:r w:rsidR="00626E61">
        <w:rPr>
          <w:rFonts w:ascii="Times New Roman" w:eastAsia="Times New Roman" w:hAnsi="Times New Roman" w:cs="Times New Roman"/>
          <w:sz w:val="24"/>
          <w:szCs w:val="24"/>
        </w:rPr>
        <w:t>, along with meta-analytic estimates</w:t>
      </w:r>
      <w:r w:rsidR="00F37D5F">
        <w:rPr>
          <w:rFonts w:ascii="Times New Roman" w:eastAsia="Times New Roman" w:hAnsi="Times New Roman" w:cs="Times New Roman"/>
          <w:sz w:val="24"/>
          <w:szCs w:val="24"/>
        </w:rPr>
        <w:t>.</w:t>
      </w:r>
    </w:p>
    <w:p w14:paraId="040A1B74" w14:textId="003CC102" w:rsidR="00C05FF4"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varying in terms of significance, the</w:t>
      </w:r>
      <w:r w:rsidR="00822141">
        <w:rPr>
          <w:rFonts w:ascii="Times New Roman" w:eastAsia="Times New Roman" w:hAnsi="Times New Roman" w:cs="Times New Roman"/>
          <w:sz w:val="24"/>
          <w:szCs w:val="24"/>
        </w:rPr>
        <w:t xml:space="preserve"> overall evidence suggests </w:t>
      </w:r>
      <w:r>
        <w:rPr>
          <w:rFonts w:ascii="Times New Roman" w:eastAsia="Times New Roman" w:hAnsi="Times New Roman" w:cs="Times New Roman"/>
          <w:sz w:val="24"/>
          <w:szCs w:val="24"/>
        </w:rPr>
        <w:t xml:space="preserve">that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images influenced the decision </w:t>
      </w:r>
      <w:r w:rsidR="00A430C7">
        <w:rPr>
          <w:rFonts w:ascii="Times New Roman" w:eastAsia="Times New Roman" w:hAnsi="Times New Roman" w:cs="Times New Roman"/>
          <w:sz w:val="24"/>
          <w:szCs w:val="24"/>
        </w:rPr>
        <w:t xml:space="preserve">whether </w:t>
      </w:r>
      <w:r>
        <w:rPr>
          <w:rFonts w:ascii="Times New Roman" w:eastAsia="Times New Roman" w:hAnsi="Times New Roman" w:cs="Times New Roman"/>
          <w:sz w:val="24"/>
          <w:szCs w:val="24"/>
        </w:rPr>
        <w:t>to donate, as well as amounts given (see</w:t>
      </w:r>
      <w:r w:rsidR="001E5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meta-analytic effects</w:t>
      </w:r>
      <w:r w:rsidR="00CB3F27">
        <w:rPr>
          <w:rFonts w:ascii="Times New Roman" w:eastAsia="Times New Roman" w:hAnsi="Times New Roman" w:cs="Times New Roman"/>
          <w:sz w:val="24"/>
          <w:szCs w:val="24"/>
        </w:rPr>
        <w:t>, as well as Lee-bounded estimates in the supplementary materials</w:t>
      </w:r>
      <w:r>
        <w:rPr>
          <w:rFonts w:ascii="Times New Roman" w:eastAsia="Times New Roman" w:hAnsi="Times New Roman" w:cs="Times New Roman"/>
          <w:sz w:val="24"/>
          <w:szCs w:val="24"/>
        </w:rPr>
        <w:t xml:space="preserve">). However, there were no significant image effects on mid-range amounts. </w:t>
      </w:r>
    </w:p>
    <w:p w14:paraId="7AA02F8E" w14:textId="674FFF39" w:rsidR="00A76FF9"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effectiveness did not have a statistically significant influence on any of the outcomes (although confidence intervals were rather wide)</w:t>
      </w:r>
      <w:r w:rsidR="00F50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w:t>
      </w:r>
      <w:r w:rsidR="005E17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study 2</w:t>
      </w:r>
      <w:ins w:id="76" w:author="Robin Bergh" w:date="2019-09-30T22:12:00Z">
        <w:r w:rsidR="00B7422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r w:rsidR="00DB4305">
        <w:rPr>
          <w:rFonts w:ascii="Times New Roman" w:eastAsia="Times New Roman" w:hAnsi="Times New Roman" w:cs="Times New Roman"/>
          <w:sz w:val="24"/>
          <w:szCs w:val="24"/>
        </w:rPr>
        <w:t xml:space="preserve">efficiency </w:t>
      </w:r>
      <w:r>
        <w:rPr>
          <w:rFonts w:ascii="Times New Roman" w:eastAsia="Times New Roman" w:hAnsi="Times New Roman" w:cs="Times New Roman"/>
          <w:sz w:val="24"/>
          <w:szCs w:val="24"/>
        </w:rPr>
        <w:t xml:space="preserve">interacted with </w:t>
      </w:r>
      <w:ins w:id="77" w:author="Robin Bergh" w:date="2019-09-30T22:12:00Z">
        <w:r w:rsidR="00B74226">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image</w:t>
      </w:r>
      <w:del w:id="78" w:author="Robin Bergh" w:date="2019-09-30T22:12:00Z">
        <w:r>
          <w:rPr>
            <w:rFonts w:ascii="Times New Roman" w:eastAsia="Times New Roman" w:hAnsi="Times New Roman" w:cs="Times New Roman"/>
            <w:sz w:val="24"/>
            <w:szCs w:val="24"/>
          </w:rPr>
          <w:delText xml:space="preserve"> manipulation </w:delText>
        </w:r>
      </w:del>
      <w:r>
        <w:rPr>
          <w:rFonts w:ascii="Times New Roman" w:eastAsia="Times New Roman" w:hAnsi="Times New Roman" w:cs="Times New Roman"/>
          <w:sz w:val="24"/>
          <w:szCs w:val="24"/>
        </w:rPr>
        <w:t xml:space="preserve"> </w:t>
      </w:r>
      <w:r w:rsidR="00DB4305">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donated amounts, including mid-range donations. In particular, information about efficiency/effecti</w:t>
      </w:r>
      <w:r w:rsidR="00B74226">
        <w:rPr>
          <w:rFonts w:ascii="Times New Roman" w:eastAsia="Times New Roman" w:hAnsi="Times New Roman" w:cs="Times New Roman"/>
          <w:sz w:val="24"/>
          <w:szCs w:val="24"/>
        </w:rPr>
        <w:t>veness suppressed amounts given</w:t>
      </w:r>
      <w:del w:id="79" w:author="Robin Bergh" w:date="2019-09-30T22:12: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compared to the image alone</w:t>
      </w:r>
      <w:r w:rsidR="00773B29">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here were similar </w:t>
      </w:r>
      <w:r w:rsidR="00287D13">
        <w:rPr>
          <w:rFonts w:ascii="Times New Roman" w:eastAsia="Times New Roman" w:hAnsi="Times New Roman" w:cs="Times New Roman"/>
          <w:sz w:val="24"/>
          <w:szCs w:val="24"/>
        </w:rPr>
        <w:t xml:space="preserve">but insignificant </w:t>
      </w:r>
      <w:r w:rsidR="002237FB">
        <w:rPr>
          <w:rFonts w:ascii="Times New Roman" w:eastAsia="Times New Roman" w:hAnsi="Times New Roman" w:cs="Times New Roman"/>
          <w:sz w:val="24"/>
          <w:szCs w:val="24"/>
        </w:rPr>
        <w:t xml:space="preserve">effects </w:t>
      </w:r>
      <w:r>
        <w:rPr>
          <w:rFonts w:ascii="Times New Roman" w:eastAsia="Times New Roman" w:hAnsi="Times New Roman" w:cs="Times New Roman"/>
          <w:sz w:val="24"/>
          <w:szCs w:val="24"/>
        </w:rPr>
        <w:t>in Study 1 and 4 (see Figure 1)</w:t>
      </w:r>
      <w:r w:rsidR="00287D13">
        <w:rPr>
          <w:rFonts w:ascii="Times New Roman" w:eastAsia="Times New Roman" w:hAnsi="Times New Roman" w:cs="Times New Roman"/>
          <w:sz w:val="24"/>
          <w:szCs w:val="24"/>
        </w:rPr>
        <w:t xml:space="preserve"> and </w:t>
      </w:r>
      <w:r w:rsidR="002237FB">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interaction </w:t>
      </w:r>
      <w:r w:rsidR="00287D13">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significant in the meta-analysis</w:t>
      </w:r>
      <w:r w:rsidR="00DB4305">
        <w:rPr>
          <w:rFonts w:ascii="Times New Roman" w:eastAsia="Times New Roman" w:hAnsi="Times New Roman" w:cs="Times New Roman"/>
          <w:sz w:val="24"/>
          <w:szCs w:val="24"/>
        </w:rPr>
        <w:t xml:space="preserve"> </w:t>
      </w:r>
      <w:r w:rsidR="00287D13">
        <w:rPr>
          <w:rFonts w:ascii="Times New Roman" w:eastAsia="Times New Roman" w:hAnsi="Times New Roman" w:cs="Times New Roman"/>
          <w:sz w:val="24"/>
          <w:szCs w:val="24"/>
        </w:rPr>
        <w:t xml:space="preserve">(although </w:t>
      </w:r>
      <w:r w:rsidR="00C05FF4">
        <w:rPr>
          <w:rFonts w:ascii="Times New Roman" w:eastAsia="Times New Roman" w:hAnsi="Times New Roman" w:cs="Times New Roman"/>
          <w:sz w:val="24"/>
          <w:szCs w:val="24"/>
        </w:rPr>
        <w:t>this</w:t>
      </w:r>
      <w:r w:rsidR="00287D13">
        <w:rPr>
          <w:rFonts w:ascii="Times New Roman" w:eastAsia="Times New Roman" w:hAnsi="Times New Roman" w:cs="Times New Roman"/>
          <w:sz w:val="24"/>
          <w:szCs w:val="24"/>
        </w:rPr>
        <w:t xml:space="preserve"> should be interpreted with caution, see discussion)</w:t>
      </w:r>
      <w:r>
        <w:rPr>
          <w:rFonts w:ascii="Times New Roman" w:eastAsia="Times New Roman" w:hAnsi="Times New Roman" w:cs="Times New Roman"/>
          <w:sz w:val="24"/>
          <w:szCs w:val="24"/>
        </w:rPr>
        <w:t>.</w:t>
      </w:r>
      <w:r w:rsidR="001A756C" w:rsidDel="001A756C">
        <w:rPr>
          <w:rFonts w:ascii="Times New Roman" w:eastAsia="Times New Roman" w:hAnsi="Times New Roman" w:cs="Times New Roman"/>
          <w:sz w:val="24"/>
          <w:szCs w:val="24"/>
        </w:rPr>
        <w:t xml:space="preserve"> </w:t>
      </w:r>
    </w:p>
    <w:tbl>
      <w:tblPr>
        <w:tblW w:w="9445" w:type="dxa"/>
        <w:tblInd w:w="93" w:type="dxa"/>
        <w:tblLayout w:type="fixed"/>
        <w:tblCellMar>
          <w:left w:w="28" w:type="dxa"/>
          <w:right w:w="28" w:type="dxa"/>
        </w:tblCellMar>
        <w:tblLook w:val="04A0" w:firstRow="1" w:lastRow="0" w:firstColumn="1" w:lastColumn="0" w:noHBand="0" w:noVBand="1"/>
      </w:tblPr>
      <w:tblGrid>
        <w:gridCol w:w="1636"/>
        <w:gridCol w:w="1466"/>
        <w:gridCol w:w="519"/>
        <w:gridCol w:w="503"/>
        <w:gridCol w:w="142"/>
        <w:gridCol w:w="1545"/>
        <w:gridCol w:w="439"/>
        <w:gridCol w:w="502"/>
        <w:gridCol w:w="141"/>
        <w:gridCol w:w="1701"/>
        <w:gridCol w:w="431"/>
        <w:gridCol w:w="420"/>
      </w:tblGrid>
      <w:tr w:rsidR="00520D55" w:rsidRPr="00354EB6" w14:paraId="6CCEEEBA" w14:textId="77777777" w:rsidTr="00287D13">
        <w:trPr>
          <w:trHeight w:val="861"/>
        </w:trPr>
        <w:tc>
          <w:tcPr>
            <w:tcW w:w="9445" w:type="dxa"/>
            <w:gridSpan w:val="12"/>
            <w:tcBorders>
              <w:left w:val="nil"/>
              <w:bottom w:val="single" w:sz="4" w:space="0" w:color="auto"/>
              <w:right w:val="nil"/>
            </w:tcBorders>
            <w:shd w:val="clear" w:color="auto" w:fill="auto"/>
            <w:noWrap/>
            <w:vAlign w:val="center"/>
          </w:tcPr>
          <w:p w14:paraId="6E4D504C" w14:textId="77777777" w:rsidR="00520D55" w:rsidRPr="00354EB6" w:rsidRDefault="00520D55" w:rsidP="00A41E52">
            <w:pPr>
              <w:spacing w:after="0" w:line="240" w:lineRule="auto"/>
              <w:contextualSpacing/>
              <w:rPr>
                <w:rFonts w:ascii="Times New Roman" w:hAnsi="Times New Roman" w:cs="Times New Roman"/>
                <w:i/>
                <w:sz w:val="24"/>
                <w:szCs w:val="24"/>
              </w:rPr>
            </w:pPr>
            <w:r w:rsidRPr="00354EB6">
              <w:rPr>
                <w:rFonts w:ascii="Times New Roman" w:hAnsi="Times New Roman" w:cs="Times New Roman"/>
                <w:sz w:val="24"/>
                <w:szCs w:val="24"/>
              </w:rPr>
              <w:t>Table 2.</w:t>
            </w:r>
            <w:r w:rsidRPr="00354EB6">
              <w:rPr>
                <w:rFonts w:ascii="Times New Roman" w:hAnsi="Times New Roman" w:cs="Times New Roman"/>
                <w:i/>
                <w:sz w:val="24"/>
                <w:szCs w:val="24"/>
              </w:rPr>
              <w:t xml:space="preserve"> Logistic and Linear Regression Analyses for Effects of Victim Imagery and Efficiency/Effectiveness Information on Decisions to Donate (No/Yes) and Amounts Given.</w:t>
            </w:r>
          </w:p>
          <w:p w14:paraId="270E5B3D" w14:textId="77777777" w:rsidR="00520D55" w:rsidRPr="00354EB6" w:rsidRDefault="00520D55" w:rsidP="00A41E52">
            <w:pPr>
              <w:spacing w:after="0" w:line="240" w:lineRule="auto"/>
              <w:contextualSpacing/>
              <w:rPr>
                <w:rFonts w:ascii="Times New Roman" w:hAnsi="Times New Roman" w:cs="Times New Roman"/>
                <w:i/>
                <w:sz w:val="24"/>
                <w:szCs w:val="24"/>
              </w:rPr>
            </w:pPr>
          </w:p>
        </w:tc>
      </w:tr>
      <w:tr w:rsidR="00520D55" w:rsidRPr="00354EB6" w14:paraId="17C8CB6A" w14:textId="77777777" w:rsidTr="00A41E52">
        <w:trPr>
          <w:trHeight w:val="300"/>
        </w:trPr>
        <w:tc>
          <w:tcPr>
            <w:tcW w:w="1636" w:type="dxa"/>
            <w:tcBorders>
              <w:top w:val="single" w:sz="4" w:space="0" w:color="auto"/>
              <w:left w:val="nil"/>
              <w:right w:val="nil"/>
            </w:tcBorders>
            <w:shd w:val="clear" w:color="auto" w:fill="auto"/>
            <w:noWrap/>
            <w:vAlign w:val="center"/>
          </w:tcPr>
          <w:p w14:paraId="59A93EEB"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2488" w:type="dxa"/>
            <w:gridSpan w:val="3"/>
            <w:tcBorders>
              <w:top w:val="single" w:sz="4" w:space="0" w:color="auto"/>
              <w:left w:val="nil"/>
              <w:bottom w:val="single" w:sz="4" w:space="0" w:color="auto"/>
              <w:right w:val="nil"/>
            </w:tcBorders>
            <w:shd w:val="clear" w:color="auto" w:fill="auto"/>
            <w:noWrap/>
            <w:vAlign w:val="bottom"/>
          </w:tcPr>
          <w:p w14:paraId="4CDFA632"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r w:rsidRPr="00354EB6">
              <w:rPr>
                <w:rFonts w:ascii="Times New Roman" w:hAnsi="Times New Roman" w:cs="Times New Roman"/>
                <w:sz w:val="18"/>
                <w:szCs w:val="18"/>
              </w:rPr>
              <w:t>Donation: Yes/No</w:t>
            </w:r>
          </w:p>
        </w:tc>
        <w:tc>
          <w:tcPr>
            <w:tcW w:w="142" w:type="dxa"/>
            <w:tcBorders>
              <w:top w:val="single" w:sz="4" w:space="0" w:color="auto"/>
              <w:left w:val="nil"/>
              <w:right w:val="nil"/>
            </w:tcBorders>
            <w:shd w:val="clear" w:color="auto" w:fill="auto"/>
            <w:noWrap/>
            <w:vAlign w:val="bottom"/>
          </w:tcPr>
          <w:p w14:paraId="3AF7A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2486" w:type="dxa"/>
            <w:gridSpan w:val="3"/>
            <w:tcBorders>
              <w:top w:val="single" w:sz="4" w:space="0" w:color="auto"/>
              <w:left w:val="nil"/>
              <w:bottom w:val="single" w:sz="4" w:space="0" w:color="auto"/>
              <w:right w:val="nil"/>
            </w:tcBorders>
            <w:shd w:val="clear" w:color="auto" w:fill="auto"/>
            <w:noWrap/>
            <w:vAlign w:val="bottom"/>
          </w:tcPr>
          <w:p w14:paraId="4A51DE68" w14:textId="2FFDC244"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r w:rsidR="00A72422">
              <w:rPr>
                <w:rFonts w:ascii="Times New Roman" w:hAnsi="Times New Roman" w:cs="Times New Roman"/>
                <w:sz w:val="18"/>
                <w:szCs w:val="18"/>
              </w:rPr>
              <w:t xml:space="preserve"> (positive donations only)</w:t>
            </w:r>
          </w:p>
        </w:tc>
        <w:tc>
          <w:tcPr>
            <w:tcW w:w="141" w:type="dxa"/>
            <w:tcBorders>
              <w:top w:val="single" w:sz="4" w:space="0" w:color="auto"/>
              <w:left w:val="nil"/>
              <w:bottom w:val="single" w:sz="4" w:space="0" w:color="auto"/>
              <w:right w:val="nil"/>
            </w:tcBorders>
          </w:tcPr>
          <w:p w14:paraId="41CE083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2552" w:type="dxa"/>
            <w:gridSpan w:val="3"/>
            <w:tcBorders>
              <w:top w:val="single" w:sz="4" w:space="0" w:color="auto"/>
              <w:left w:val="nil"/>
              <w:bottom w:val="single" w:sz="4" w:space="0" w:color="auto"/>
              <w:right w:val="nil"/>
            </w:tcBorders>
            <w:vAlign w:val="bottom"/>
          </w:tcPr>
          <w:p w14:paraId="181DBD96"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p>
          <w:p w14:paraId="47FEDF49"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(Mid-range)</w:t>
            </w:r>
          </w:p>
        </w:tc>
      </w:tr>
      <w:tr w:rsidR="00520D55" w:rsidRPr="00354EB6" w14:paraId="08C28590" w14:textId="77777777" w:rsidTr="00287D13">
        <w:trPr>
          <w:trHeight w:val="300"/>
        </w:trPr>
        <w:tc>
          <w:tcPr>
            <w:tcW w:w="1636" w:type="dxa"/>
            <w:tcBorders>
              <w:top w:val="nil"/>
              <w:left w:val="nil"/>
              <w:bottom w:val="single" w:sz="4" w:space="0" w:color="auto"/>
              <w:right w:val="nil"/>
            </w:tcBorders>
            <w:shd w:val="clear" w:color="auto" w:fill="auto"/>
            <w:noWrap/>
            <w:vAlign w:val="center"/>
          </w:tcPr>
          <w:p w14:paraId="0D305776"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single" w:sz="4" w:space="0" w:color="auto"/>
              <w:left w:val="nil"/>
              <w:bottom w:val="single" w:sz="4" w:space="0" w:color="auto"/>
              <w:right w:val="nil"/>
            </w:tcBorders>
            <w:shd w:val="clear" w:color="auto" w:fill="auto"/>
            <w:noWrap/>
            <w:vAlign w:val="bottom"/>
          </w:tcPr>
          <w:p w14:paraId="1297F4F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519" w:type="dxa"/>
            <w:tcBorders>
              <w:top w:val="single" w:sz="4" w:space="0" w:color="auto"/>
              <w:left w:val="nil"/>
              <w:bottom w:val="single" w:sz="4" w:space="0" w:color="auto"/>
              <w:right w:val="nil"/>
            </w:tcBorders>
            <w:shd w:val="clear" w:color="auto" w:fill="auto"/>
            <w:noWrap/>
            <w:vAlign w:val="bottom"/>
          </w:tcPr>
          <w:p w14:paraId="6A9CF91F" w14:textId="77777777" w:rsidR="00520D55" w:rsidRPr="00354EB6" w:rsidRDefault="00520D55" w:rsidP="00A41E52">
            <w:pPr>
              <w:spacing w:after="0" w:line="240" w:lineRule="auto"/>
              <w:contextualSpacing/>
              <w:jc w:val="center"/>
              <w:rPr>
                <w:rFonts w:ascii="Times New Roman" w:eastAsia="Times New Roman" w:hAnsi="Times New Roman" w:cs="Times New Roman"/>
                <w:i/>
                <w:sz w:val="18"/>
                <w:szCs w:val="18"/>
              </w:rPr>
            </w:pPr>
            <w:r w:rsidRPr="00354EB6">
              <w:rPr>
                <w:rFonts w:ascii="Times New Roman" w:hAnsi="Times New Roman" w:cs="Times New Roman"/>
                <w:i/>
                <w:sz w:val="18"/>
                <w:szCs w:val="18"/>
              </w:rPr>
              <w:t>OR</w:t>
            </w:r>
          </w:p>
        </w:tc>
        <w:tc>
          <w:tcPr>
            <w:tcW w:w="503" w:type="dxa"/>
            <w:tcBorders>
              <w:top w:val="single" w:sz="4" w:space="0" w:color="auto"/>
              <w:left w:val="nil"/>
              <w:bottom w:val="single" w:sz="4" w:space="0" w:color="auto"/>
              <w:right w:val="nil"/>
            </w:tcBorders>
            <w:shd w:val="clear" w:color="auto" w:fill="auto"/>
            <w:noWrap/>
            <w:vAlign w:val="bottom"/>
          </w:tcPr>
          <w:p w14:paraId="230E1B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2" w:type="dxa"/>
            <w:tcBorders>
              <w:top w:val="nil"/>
              <w:left w:val="nil"/>
              <w:bottom w:val="single" w:sz="4" w:space="0" w:color="auto"/>
              <w:right w:val="nil"/>
            </w:tcBorders>
            <w:shd w:val="clear" w:color="auto" w:fill="auto"/>
            <w:noWrap/>
            <w:vAlign w:val="bottom"/>
          </w:tcPr>
          <w:p w14:paraId="6F36D7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single" w:sz="4" w:space="0" w:color="auto"/>
              <w:left w:val="nil"/>
              <w:bottom w:val="single" w:sz="4" w:space="0" w:color="auto"/>
              <w:right w:val="nil"/>
            </w:tcBorders>
            <w:shd w:val="clear" w:color="auto" w:fill="auto"/>
            <w:noWrap/>
            <w:vAlign w:val="bottom"/>
          </w:tcPr>
          <w:p w14:paraId="25FA52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9" w:type="dxa"/>
            <w:tcBorders>
              <w:top w:val="single" w:sz="4" w:space="0" w:color="auto"/>
              <w:left w:val="nil"/>
              <w:bottom w:val="single" w:sz="4" w:space="0" w:color="auto"/>
              <w:right w:val="nil"/>
            </w:tcBorders>
            <w:shd w:val="clear" w:color="auto" w:fill="auto"/>
            <w:noWrap/>
            <w:vAlign w:val="bottom"/>
          </w:tcPr>
          <w:p w14:paraId="0F30DA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502" w:type="dxa"/>
            <w:tcBorders>
              <w:top w:val="single" w:sz="4" w:space="0" w:color="auto"/>
              <w:left w:val="nil"/>
              <w:bottom w:val="single" w:sz="4" w:space="0" w:color="auto"/>
              <w:right w:val="nil"/>
            </w:tcBorders>
            <w:shd w:val="clear" w:color="auto" w:fill="auto"/>
            <w:noWrap/>
            <w:vAlign w:val="bottom"/>
          </w:tcPr>
          <w:p w14:paraId="602914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1" w:type="dxa"/>
            <w:tcBorders>
              <w:top w:val="single" w:sz="4" w:space="0" w:color="auto"/>
              <w:left w:val="nil"/>
              <w:bottom w:val="single" w:sz="4" w:space="0" w:color="auto"/>
              <w:right w:val="nil"/>
            </w:tcBorders>
          </w:tcPr>
          <w:p w14:paraId="2300E021"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p>
        </w:tc>
        <w:tc>
          <w:tcPr>
            <w:tcW w:w="1701" w:type="dxa"/>
            <w:tcBorders>
              <w:top w:val="single" w:sz="4" w:space="0" w:color="auto"/>
              <w:left w:val="nil"/>
              <w:bottom w:val="single" w:sz="4" w:space="0" w:color="auto"/>
              <w:right w:val="nil"/>
            </w:tcBorders>
            <w:vAlign w:val="bottom"/>
          </w:tcPr>
          <w:p w14:paraId="73A31F9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1" w:type="dxa"/>
            <w:tcBorders>
              <w:top w:val="single" w:sz="4" w:space="0" w:color="auto"/>
              <w:left w:val="nil"/>
              <w:bottom w:val="single" w:sz="4" w:space="0" w:color="auto"/>
              <w:right w:val="nil"/>
            </w:tcBorders>
            <w:vAlign w:val="bottom"/>
          </w:tcPr>
          <w:p w14:paraId="5400AA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420" w:type="dxa"/>
            <w:tcBorders>
              <w:top w:val="single" w:sz="4" w:space="0" w:color="auto"/>
              <w:left w:val="nil"/>
              <w:bottom w:val="single" w:sz="4" w:space="0" w:color="auto"/>
              <w:right w:val="nil"/>
            </w:tcBorders>
            <w:vAlign w:val="bottom"/>
          </w:tcPr>
          <w:p w14:paraId="38A40E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r>
      <w:tr w:rsidR="00520D55" w:rsidRPr="00354EB6" w14:paraId="219C4C16" w14:textId="77777777" w:rsidTr="00287D13">
        <w:trPr>
          <w:trHeight w:val="300"/>
        </w:trPr>
        <w:tc>
          <w:tcPr>
            <w:tcW w:w="1636" w:type="dxa"/>
            <w:tcBorders>
              <w:top w:val="single" w:sz="4" w:space="0" w:color="auto"/>
              <w:left w:val="nil"/>
              <w:bottom w:val="nil"/>
              <w:right w:val="nil"/>
            </w:tcBorders>
            <w:shd w:val="clear" w:color="auto" w:fill="auto"/>
            <w:noWrap/>
          </w:tcPr>
          <w:p w14:paraId="298AAB8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1</w:t>
            </w:r>
          </w:p>
        </w:tc>
        <w:tc>
          <w:tcPr>
            <w:tcW w:w="1466" w:type="dxa"/>
            <w:tcBorders>
              <w:top w:val="single" w:sz="4" w:space="0" w:color="auto"/>
              <w:left w:val="nil"/>
              <w:bottom w:val="nil"/>
              <w:right w:val="nil"/>
            </w:tcBorders>
            <w:shd w:val="clear" w:color="auto" w:fill="auto"/>
            <w:noWrap/>
            <w:vAlign w:val="center"/>
          </w:tcPr>
          <w:p w14:paraId="47E2EEB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single" w:sz="4" w:space="0" w:color="auto"/>
              <w:left w:val="nil"/>
              <w:bottom w:val="nil"/>
              <w:right w:val="nil"/>
            </w:tcBorders>
            <w:shd w:val="clear" w:color="auto" w:fill="auto"/>
            <w:noWrap/>
            <w:vAlign w:val="center"/>
          </w:tcPr>
          <w:p w14:paraId="67ED0E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single" w:sz="4" w:space="0" w:color="auto"/>
              <w:left w:val="nil"/>
              <w:bottom w:val="nil"/>
              <w:right w:val="nil"/>
            </w:tcBorders>
            <w:shd w:val="clear" w:color="auto" w:fill="auto"/>
            <w:noWrap/>
            <w:vAlign w:val="center"/>
          </w:tcPr>
          <w:p w14:paraId="0C445A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single" w:sz="4" w:space="0" w:color="auto"/>
              <w:left w:val="nil"/>
              <w:bottom w:val="nil"/>
              <w:right w:val="nil"/>
            </w:tcBorders>
            <w:shd w:val="clear" w:color="auto" w:fill="auto"/>
            <w:noWrap/>
            <w:vAlign w:val="center"/>
          </w:tcPr>
          <w:p w14:paraId="3546A3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single" w:sz="4" w:space="0" w:color="auto"/>
              <w:left w:val="nil"/>
              <w:bottom w:val="nil"/>
              <w:right w:val="nil"/>
            </w:tcBorders>
            <w:shd w:val="clear" w:color="auto" w:fill="auto"/>
            <w:noWrap/>
            <w:vAlign w:val="center"/>
          </w:tcPr>
          <w:p w14:paraId="720916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single" w:sz="4" w:space="0" w:color="auto"/>
              <w:left w:val="nil"/>
              <w:bottom w:val="nil"/>
              <w:right w:val="nil"/>
            </w:tcBorders>
            <w:shd w:val="clear" w:color="auto" w:fill="auto"/>
            <w:noWrap/>
            <w:vAlign w:val="center"/>
          </w:tcPr>
          <w:p w14:paraId="61B5B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single" w:sz="4" w:space="0" w:color="auto"/>
              <w:left w:val="nil"/>
              <w:bottom w:val="nil"/>
              <w:right w:val="nil"/>
            </w:tcBorders>
            <w:shd w:val="clear" w:color="auto" w:fill="auto"/>
            <w:noWrap/>
            <w:vAlign w:val="center"/>
          </w:tcPr>
          <w:p w14:paraId="13C3EA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single" w:sz="4" w:space="0" w:color="auto"/>
              <w:left w:val="nil"/>
              <w:bottom w:val="nil"/>
              <w:right w:val="nil"/>
            </w:tcBorders>
            <w:vAlign w:val="center"/>
          </w:tcPr>
          <w:p w14:paraId="5E1494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single" w:sz="4" w:space="0" w:color="auto"/>
              <w:left w:val="nil"/>
              <w:bottom w:val="nil"/>
              <w:right w:val="nil"/>
            </w:tcBorders>
            <w:vAlign w:val="center"/>
          </w:tcPr>
          <w:p w14:paraId="569CF8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single" w:sz="4" w:space="0" w:color="auto"/>
              <w:left w:val="nil"/>
              <w:bottom w:val="nil"/>
              <w:right w:val="nil"/>
            </w:tcBorders>
            <w:vAlign w:val="center"/>
          </w:tcPr>
          <w:p w14:paraId="5EE4EF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single" w:sz="4" w:space="0" w:color="auto"/>
              <w:left w:val="nil"/>
              <w:bottom w:val="nil"/>
              <w:right w:val="nil"/>
            </w:tcBorders>
            <w:vAlign w:val="center"/>
          </w:tcPr>
          <w:p w14:paraId="0FC2073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25023E8" w14:textId="77777777" w:rsidTr="00287D13">
        <w:trPr>
          <w:trHeight w:val="300"/>
        </w:trPr>
        <w:tc>
          <w:tcPr>
            <w:tcW w:w="1636" w:type="dxa"/>
            <w:tcBorders>
              <w:top w:val="nil"/>
              <w:left w:val="nil"/>
              <w:bottom w:val="nil"/>
              <w:right w:val="nil"/>
            </w:tcBorders>
            <w:shd w:val="clear" w:color="auto" w:fill="auto"/>
            <w:noWrap/>
          </w:tcPr>
          <w:p w14:paraId="041F9F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w:t>
            </w:r>
          </w:p>
          <w:p w14:paraId="4C42D4C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E933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[0.02, 0.87]</w:t>
            </w:r>
          </w:p>
        </w:tc>
        <w:tc>
          <w:tcPr>
            <w:tcW w:w="519" w:type="dxa"/>
            <w:tcBorders>
              <w:top w:val="nil"/>
              <w:left w:val="nil"/>
              <w:bottom w:val="nil"/>
              <w:right w:val="nil"/>
            </w:tcBorders>
            <w:shd w:val="clear" w:color="auto" w:fill="auto"/>
            <w:noWrap/>
            <w:vAlign w:val="center"/>
          </w:tcPr>
          <w:p w14:paraId="1F7330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1.54</w:t>
            </w:r>
          </w:p>
        </w:tc>
        <w:tc>
          <w:tcPr>
            <w:tcW w:w="503" w:type="dxa"/>
            <w:tcBorders>
              <w:top w:val="nil"/>
              <w:left w:val="nil"/>
              <w:bottom w:val="nil"/>
              <w:right w:val="nil"/>
            </w:tcBorders>
            <w:shd w:val="clear" w:color="auto" w:fill="auto"/>
            <w:noWrap/>
            <w:vAlign w:val="center"/>
          </w:tcPr>
          <w:p w14:paraId="21204F1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2" w:type="dxa"/>
            <w:tcBorders>
              <w:top w:val="nil"/>
              <w:left w:val="nil"/>
              <w:bottom w:val="nil"/>
              <w:right w:val="nil"/>
            </w:tcBorders>
            <w:shd w:val="clear" w:color="auto" w:fill="auto"/>
            <w:noWrap/>
            <w:vAlign w:val="center"/>
          </w:tcPr>
          <w:p w14:paraId="6F862BAB"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9463FE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[0.01, 0.49]</w:t>
            </w:r>
          </w:p>
        </w:tc>
        <w:tc>
          <w:tcPr>
            <w:tcW w:w="439" w:type="dxa"/>
            <w:tcBorders>
              <w:top w:val="nil"/>
              <w:left w:val="nil"/>
              <w:bottom w:val="nil"/>
              <w:right w:val="nil"/>
            </w:tcBorders>
            <w:shd w:val="clear" w:color="auto" w:fill="auto"/>
            <w:noWrap/>
            <w:vAlign w:val="center"/>
          </w:tcPr>
          <w:p w14:paraId="670F23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502" w:type="dxa"/>
            <w:tcBorders>
              <w:top w:val="nil"/>
              <w:left w:val="nil"/>
              <w:bottom w:val="nil"/>
              <w:right w:val="nil"/>
            </w:tcBorders>
            <w:shd w:val="clear" w:color="auto" w:fill="auto"/>
            <w:noWrap/>
            <w:vAlign w:val="center"/>
          </w:tcPr>
          <w:p w14:paraId="4ADFBB0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1" w:type="dxa"/>
            <w:tcBorders>
              <w:top w:val="nil"/>
              <w:left w:val="nil"/>
              <w:bottom w:val="nil"/>
              <w:right w:val="nil"/>
            </w:tcBorders>
            <w:vAlign w:val="center"/>
          </w:tcPr>
          <w:p w14:paraId="04173BB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A5B719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[-0.08, 0.27]</w:t>
            </w:r>
          </w:p>
        </w:tc>
        <w:tc>
          <w:tcPr>
            <w:tcW w:w="431" w:type="dxa"/>
            <w:tcBorders>
              <w:top w:val="nil"/>
              <w:left w:val="nil"/>
              <w:bottom w:val="nil"/>
              <w:right w:val="nil"/>
            </w:tcBorders>
            <w:vAlign w:val="center"/>
          </w:tcPr>
          <w:p w14:paraId="712277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bottom w:val="nil"/>
              <w:right w:val="nil"/>
            </w:tcBorders>
            <w:vAlign w:val="center"/>
          </w:tcPr>
          <w:p w14:paraId="524DEB7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.33</w:t>
            </w:r>
          </w:p>
        </w:tc>
      </w:tr>
      <w:tr w:rsidR="00520D55" w:rsidRPr="00354EB6" w14:paraId="6BFF29B9" w14:textId="77777777" w:rsidTr="00287D13">
        <w:trPr>
          <w:trHeight w:val="300"/>
        </w:trPr>
        <w:tc>
          <w:tcPr>
            <w:tcW w:w="1636" w:type="dxa"/>
            <w:tcBorders>
              <w:top w:val="nil"/>
              <w:left w:val="nil"/>
              <w:bottom w:val="nil"/>
              <w:right w:val="nil"/>
            </w:tcBorders>
            <w:shd w:val="clear" w:color="auto" w:fill="auto"/>
            <w:noWrap/>
            <w:hideMark/>
          </w:tcPr>
          <w:p w14:paraId="277E3AA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309DA59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AE641D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-0.19 [-0.61, 0.22]</w:t>
            </w:r>
          </w:p>
        </w:tc>
        <w:tc>
          <w:tcPr>
            <w:tcW w:w="519" w:type="dxa"/>
            <w:tcBorders>
              <w:top w:val="nil"/>
              <w:left w:val="nil"/>
              <w:bottom w:val="nil"/>
              <w:right w:val="nil"/>
            </w:tcBorders>
            <w:shd w:val="clear" w:color="auto" w:fill="auto"/>
            <w:noWrap/>
            <w:vAlign w:val="center"/>
          </w:tcPr>
          <w:p w14:paraId="5E7785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0.83</w:t>
            </w:r>
          </w:p>
        </w:tc>
        <w:tc>
          <w:tcPr>
            <w:tcW w:w="503" w:type="dxa"/>
            <w:tcBorders>
              <w:top w:val="nil"/>
              <w:left w:val="nil"/>
              <w:bottom w:val="nil"/>
              <w:right w:val="nil"/>
            </w:tcBorders>
            <w:shd w:val="clear" w:color="auto" w:fill="auto"/>
            <w:noWrap/>
            <w:vAlign w:val="center"/>
          </w:tcPr>
          <w:p w14:paraId="2A4E4CC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.38</w:t>
            </w:r>
          </w:p>
        </w:tc>
        <w:tc>
          <w:tcPr>
            <w:tcW w:w="142" w:type="dxa"/>
            <w:tcBorders>
              <w:top w:val="nil"/>
              <w:left w:val="nil"/>
              <w:bottom w:val="nil"/>
              <w:right w:val="nil"/>
            </w:tcBorders>
            <w:shd w:val="clear" w:color="auto" w:fill="auto"/>
            <w:noWrap/>
            <w:vAlign w:val="center"/>
          </w:tcPr>
          <w:p w14:paraId="18E344B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1D091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[-0.15, 0.32]</w:t>
            </w:r>
          </w:p>
        </w:tc>
        <w:tc>
          <w:tcPr>
            <w:tcW w:w="439" w:type="dxa"/>
            <w:tcBorders>
              <w:top w:val="nil"/>
              <w:left w:val="nil"/>
              <w:bottom w:val="nil"/>
              <w:right w:val="nil"/>
            </w:tcBorders>
            <w:shd w:val="clear" w:color="auto" w:fill="auto"/>
            <w:noWrap/>
            <w:vAlign w:val="center"/>
          </w:tcPr>
          <w:p w14:paraId="197448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1CFE96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.46</w:t>
            </w:r>
          </w:p>
        </w:tc>
        <w:tc>
          <w:tcPr>
            <w:tcW w:w="141" w:type="dxa"/>
            <w:tcBorders>
              <w:top w:val="nil"/>
              <w:left w:val="nil"/>
              <w:bottom w:val="nil"/>
              <w:right w:val="nil"/>
            </w:tcBorders>
            <w:vAlign w:val="center"/>
          </w:tcPr>
          <w:p w14:paraId="6DD858F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FDAE66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[-0.07, 0.28]</w:t>
            </w:r>
          </w:p>
        </w:tc>
        <w:tc>
          <w:tcPr>
            <w:tcW w:w="431" w:type="dxa"/>
            <w:tcBorders>
              <w:top w:val="nil"/>
              <w:left w:val="nil"/>
              <w:bottom w:val="nil"/>
              <w:right w:val="nil"/>
            </w:tcBorders>
            <w:vAlign w:val="center"/>
          </w:tcPr>
          <w:p w14:paraId="2BC51C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420" w:type="dxa"/>
            <w:tcBorders>
              <w:top w:val="nil"/>
              <w:left w:val="nil"/>
              <w:bottom w:val="nil"/>
              <w:right w:val="nil"/>
            </w:tcBorders>
            <w:vAlign w:val="center"/>
          </w:tcPr>
          <w:p w14:paraId="43F012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w:t>
            </w:r>
          </w:p>
        </w:tc>
      </w:tr>
      <w:tr w:rsidR="00520D55" w:rsidRPr="00354EB6" w14:paraId="06793DFF" w14:textId="77777777" w:rsidTr="00287D13">
        <w:trPr>
          <w:trHeight w:val="300"/>
        </w:trPr>
        <w:tc>
          <w:tcPr>
            <w:tcW w:w="1636" w:type="dxa"/>
            <w:tcBorders>
              <w:top w:val="nil"/>
              <w:left w:val="nil"/>
              <w:bottom w:val="nil"/>
              <w:right w:val="nil"/>
            </w:tcBorders>
            <w:shd w:val="clear" w:color="auto" w:fill="auto"/>
            <w:noWrap/>
            <w:hideMark/>
          </w:tcPr>
          <w:p w14:paraId="36F087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44877B85"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C9A75E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-0.21 [-1.08, 0.65]</w:t>
            </w:r>
          </w:p>
        </w:tc>
        <w:tc>
          <w:tcPr>
            <w:tcW w:w="519" w:type="dxa"/>
            <w:tcBorders>
              <w:top w:val="nil"/>
              <w:left w:val="nil"/>
              <w:bottom w:val="nil"/>
              <w:right w:val="nil"/>
            </w:tcBorders>
            <w:shd w:val="clear" w:color="auto" w:fill="auto"/>
            <w:noWrap/>
            <w:vAlign w:val="center"/>
          </w:tcPr>
          <w:p w14:paraId="6CA92D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0.81</w:t>
            </w:r>
          </w:p>
        </w:tc>
        <w:tc>
          <w:tcPr>
            <w:tcW w:w="503" w:type="dxa"/>
            <w:tcBorders>
              <w:top w:val="nil"/>
              <w:left w:val="nil"/>
              <w:bottom w:val="nil"/>
              <w:right w:val="nil"/>
            </w:tcBorders>
            <w:shd w:val="clear" w:color="auto" w:fill="auto"/>
            <w:noWrap/>
            <w:vAlign w:val="center"/>
          </w:tcPr>
          <w:p w14:paraId="313F9B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c>
          <w:tcPr>
            <w:tcW w:w="142" w:type="dxa"/>
            <w:tcBorders>
              <w:top w:val="nil"/>
              <w:left w:val="nil"/>
              <w:bottom w:val="nil"/>
              <w:right w:val="nil"/>
            </w:tcBorders>
            <w:shd w:val="clear" w:color="auto" w:fill="auto"/>
            <w:noWrap/>
            <w:vAlign w:val="center"/>
          </w:tcPr>
          <w:p w14:paraId="702F7BE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8B2611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[-0.73, 0.23]</w:t>
            </w:r>
          </w:p>
        </w:tc>
        <w:tc>
          <w:tcPr>
            <w:tcW w:w="439" w:type="dxa"/>
            <w:tcBorders>
              <w:top w:val="nil"/>
              <w:left w:val="nil"/>
              <w:bottom w:val="nil"/>
              <w:right w:val="nil"/>
            </w:tcBorders>
            <w:shd w:val="clear" w:color="auto" w:fill="auto"/>
            <w:noWrap/>
            <w:vAlign w:val="center"/>
          </w:tcPr>
          <w:p w14:paraId="1E433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502" w:type="dxa"/>
            <w:tcBorders>
              <w:top w:val="nil"/>
              <w:left w:val="nil"/>
              <w:bottom w:val="nil"/>
              <w:right w:val="nil"/>
            </w:tcBorders>
            <w:shd w:val="clear" w:color="auto" w:fill="auto"/>
            <w:noWrap/>
            <w:vAlign w:val="center"/>
          </w:tcPr>
          <w:p w14:paraId="132628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.29</w:t>
            </w:r>
          </w:p>
        </w:tc>
        <w:tc>
          <w:tcPr>
            <w:tcW w:w="141" w:type="dxa"/>
            <w:tcBorders>
              <w:top w:val="nil"/>
              <w:left w:val="nil"/>
              <w:bottom w:val="nil"/>
              <w:right w:val="nil"/>
            </w:tcBorders>
            <w:vAlign w:val="center"/>
          </w:tcPr>
          <w:p w14:paraId="39E3A3C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D0ED2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[-0.47, 0.24]</w:t>
            </w:r>
          </w:p>
        </w:tc>
        <w:tc>
          <w:tcPr>
            <w:tcW w:w="431" w:type="dxa"/>
            <w:tcBorders>
              <w:top w:val="nil"/>
              <w:left w:val="nil"/>
              <w:bottom w:val="nil"/>
              <w:right w:val="nil"/>
            </w:tcBorders>
            <w:vAlign w:val="center"/>
          </w:tcPr>
          <w:p w14:paraId="6CAB5D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053CBF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r>
      <w:tr w:rsidR="00520D55" w:rsidRPr="00354EB6" w14:paraId="5E08B7BB" w14:textId="77777777" w:rsidTr="00287D13">
        <w:trPr>
          <w:trHeight w:val="300"/>
        </w:trPr>
        <w:tc>
          <w:tcPr>
            <w:tcW w:w="1636" w:type="dxa"/>
            <w:tcBorders>
              <w:top w:val="nil"/>
              <w:left w:val="nil"/>
              <w:bottom w:val="nil"/>
              <w:right w:val="nil"/>
            </w:tcBorders>
            <w:shd w:val="clear" w:color="auto" w:fill="auto"/>
            <w:noWrap/>
            <w:vAlign w:val="bottom"/>
            <w:hideMark/>
          </w:tcPr>
          <w:p w14:paraId="744C19EE"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268BA57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6569B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53A2A5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1B38CD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2F0B8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7DA9B8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88C6C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0E32BFC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4BF525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16A09D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B788D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F90F208" w14:textId="77777777" w:rsidTr="00287D13">
        <w:trPr>
          <w:trHeight w:val="300"/>
        </w:trPr>
        <w:tc>
          <w:tcPr>
            <w:tcW w:w="1636" w:type="dxa"/>
            <w:tcBorders>
              <w:top w:val="nil"/>
              <w:left w:val="nil"/>
              <w:bottom w:val="nil"/>
              <w:right w:val="nil"/>
            </w:tcBorders>
            <w:shd w:val="clear" w:color="auto" w:fill="auto"/>
            <w:noWrap/>
            <w:hideMark/>
          </w:tcPr>
          <w:p w14:paraId="0F7D59C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2</w:t>
            </w:r>
          </w:p>
        </w:tc>
        <w:tc>
          <w:tcPr>
            <w:tcW w:w="1466" w:type="dxa"/>
            <w:tcBorders>
              <w:top w:val="nil"/>
              <w:left w:val="nil"/>
              <w:bottom w:val="nil"/>
              <w:right w:val="nil"/>
            </w:tcBorders>
            <w:shd w:val="clear" w:color="auto" w:fill="auto"/>
            <w:noWrap/>
            <w:vAlign w:val="center"/>
          </w:tcPr>
          <w:p w14:paraId="56EAD1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096B9FC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0DC9E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AC624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E75008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9A20F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9292DC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BCEBD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25555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56C04B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0C29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4EF96F63" w14:textId="77777777" w:rsidTr="00287D13">
        <w:trPr>
          <w:trHeight w:val="300"/>
        </w:trPr>
        <w:tc>
          <w:tcPr>
            <w:tcW w:w="1636" w:type="dxa"/>
            <w:tcBorders>
              <w:top w:val="nil"/>
              <w:left w:val="nil"/>
              <w:bottom w:val="nil"/>
              <w:right w:val="nil"/>
            </w:tcBorders>
            <w:shd w:val="clear" w:color="auto" w:fill="auto"/>
            <w:noWrap/>
            <w:hideMark/>
          </w:tcPr>
          <w:p w14:paraId="66A1E9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6C95654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5C26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[-0.23, 0.45]</w:t>
            </w:r>
          </w:p>
        </w:tc>
        <w:tc>
          <w:tcPr>
            <w:tcW w:w="519" w:type="dxa"/>
            <w:tcBorders>
              <w:top w:val="nil"/>
              <w:left w:val="nil"/>
              <w:bottom w:val="nil"/>
              <w:right w:val="nil"/>
            </w:tcBorders>
            <w:shd w:val="clear" w:color="auto" w:fill="auto"/>
            <w:noWrap/>
            <w:vAlign w:val="center"/>
          </w:tcPr>
          <w:p w14:paraId="7C4362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1.11</w:t>
            </w:r>
          </w:p>
        </w:tc>
        <w:tc>
          <w:tcPr>
            <w:tcW w:w="503" w:type="dxa"/>
            <w:tcBorders>
              <w:top w:val="nil"/>
              <w:left w:val="nil"/>
              <w:bottom w:val="nil"/>
              <w:right w:val="nil"/>
            </w:tcBorders>
            <w:shd w:val="clear" w:color="auto" w:fill="auto"/>
            <w:noWrap/>
            <w:vAlign w:val="center"/>
          </w:tcPr>
          <w:p w14:paraId="4027C60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c>
          <w:tcPr>
            <w:tcW w:w="142" w:type="dxa"/>
            <w:tcBorders>
              <w:top w:val="nil"/>
              <w:left w:val="nil"/>
              <w:bottom w:val="nil"/>
              <w:right w:val="nil"/>
            </w:tcBorders>
            <w:shd w:val="clear" w:color="auto" w:fill="auto"/>
            <w:noWrap/>
            <w:vAlign w:val="center"/>
          </w:tcPr>
          <w:p w14:paraId="50E51DD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B586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[-0.05, 0.31]</w:t>
            </w:r>
          </w:p>
        </w:tc>
        <w:tc>
          <w:tcPr>
            <w:tcW w:w="439" w:type="dxa"/>
            <w:tcBorders>
              <w:top w:val="nil"/>
              <w:left w:val="nil"/>
              <w:bottom w:val="nil"/>
              <w:right w:val="nil"/>
            </w:tcBorders>
            <w:shd w:val="clear" w:color="auto" w:fill="auto"/>
            <w:noWrap/>
            <w:vAlign w:val="center"/>
          </w:tcPr>
          <w:p w14:paraId="4EF704A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757AF8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1" w:type="dxa"/>
            <w:tcBorders>
              <w:top w:val="nil"/>
              <w:left w:val="nil"/>
              <w:bottom w:val="nil"/>
              <w:right w:val="nil"/>
            </w:tcBorders>
            <w:vAlign w:val="center"/>
          </w:tcPr>
          <w:p w14:paraId="0991A1C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8784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0.04 [-0.09, 0.18]</w:t>
            </w:r>
          </w:p>
        </w:tc>
        <w:tc>
          <w:tcPr>
            <w:tcW w:w="431" w:type="dxa"/>
            <w:tcBorders>
              <w:top w:val="nil"/>
              <w:left w:val="nil"/>
              <w:bottom w:val="nil"/>
              <w:right w:val="nil"/>
            </w:tcBorders>
            <w:vAlign w:val="center"/>
          </w:tcPr>
          <w:p w14:paraId="012A46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DDDBF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.53</w:t>
            </w:r>
          </w:p>
        </w:tc>
      </w:tr>
      <w:tr w:rsidR="00520D55" w:rsidRPr="00354EB6" w14:paraId="29C06ED3" w14:textId="77777777" w:rsidTr="00287D13">
        <w:trPr>
          <w:trHeight w:val="300"/>
        </w:trPr>
        <w:tc>
          <w:tcPr>
            <w:tcW w:w="1636" w:type="dxa"/>
            <w:tcBorders>
              <w:top w:val="nil"/>
              <w:left w:val="nil"/>
              <w:bottom w:val="nil"/>
              <w:right w:val="nil"/>
            </w:tcBorders>
            <w:shd w:val="clear" w:color="auto" w:fill="auto"/>
            <w:noWrap/>
            <w:hideMark/>
          </w:tcPr>
          <w:p w14:paraId="5233029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09F6C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BD298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-0.17 [-0.65, 0.32]</w:t>
            </w:r>
          </w:p>
        </w:tc>
        <w:tc>
          <w:tcPr>
            <w:tcW w:w="519" w:type="dxa"/>
            <w:tcBorders>
              <w:top w:val="nil"/>
              <w:left w:val="nil"/>
              <w:bottom w:val="nil"/>
              <w:right w:val="nil"/>
            </w:tcBorders>
            <w:shd w:val="clear" w:color="auto" w:fill="auto"/>
            <w:noWrap/>
            <w:vAlign w:val="center"/>
          </w:tcPr>
          <w:p w14:paraId="394249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0.85</w:t>
            </w:r>
          </w:p>
        </w:tc>
        <w:tc>
          <w:tcPr>
            <w:tcW w:w="503" w:type="dxa"/>
            <w:tcBorders>
              <w:top w:val="nil"/>
              <w:left w:val="nil"/>
              <w:bottom w:val="nil"/>
              <w:right w:val="nil"/>
            </w:tcBorders>
            <w:shd w:val="clear" w:color="auto" w:fill="auto"/>
            <w:noWrap/>
            <w:vAlign w:val="center"/>
          </w:tcPr>
          <w:p w14:paraId="3EF7F4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.48</w:t>
            </w:r>
          </w:p>
        </w:tc>
        <w:tc>
          <w:tcPr>
            <w:tcW w:w="142" w:type="dxa"/>
            <w:tcBorders>
              <w:top w:val="nil"/>
              <w:left w:val="nil"/>
              <w:bottom w:val="nil"/>
              <w:right w:val="nil"/>
            </w:tcBorders>
            <w:shd w:val="clear" w:color="auto" w:fill="auto"/>
            <w:noWrap/>
            <w:vAlign w:val="center"/>
          </w:tcPr>
          <w:p w14:paraId="49760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0DD6D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0.02 [-0.24, 0.28]</w:t>
            </w:r>
          </w:p>
        </w:tc>
        <w:tc>
          <w:tcPr>
            <w:tcW w:w="439" w:type="dxa"/>
            <w:tcBorders>
              <w:top w:val="nil"/>
              <w:left w:val="nil"/>
              <w:bottom w:val="nil"/>
              <w:right w:val="nil"/>
            </w:tcBorders>
            <w:shd w:val="clear" w:color="auto" w:fill="auto"/>
            <w:noWrap/>
            <w:vAlign w:val="center"/>
          </w:tcPr>
          <w:p w14:paraId="59CDF38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4D04A6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.86</w:t>
            </w:r>
          </w:p>
        </w:tc>
        <w:tc>
          <w:tcPr>
            <w:tcW w:w="141" w:type="dxa"/>
            <w:tcBorders>
              <w:top w:val="nil"/>
              <w:left w:val="nil"/>
              <w:bottom w:val="nil"/>
              <w:right w:val="nil"/>
            </w:tcBorders>
            <w:vAlign w:val="center"/>
          </w:tcPr>
          <w:p w14:paraId="46779DD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5EEF0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[-0.15, 0.24]</w:t>
            </w:r>
          </w:p>
        </w:tc>
        <w:tc>
          <w:tcPr>
            <w:tcW w:w="431" w:type="dxa"/>
            <w:tcBorders>
              <w:top w:val="nil"/>
              <w:left w:val="nil"/>
              <w:bottom w:val="nil"/>
              <w:right w:val="nil"/>
            </w:tcBorders>
            <w:vAlign w:val="center"/>
          </w:tcPr>
          <w:p w14:paraId="6A85F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420" w:type="dxa"/>
            <w:tcBorders>
              <w:top w:val="nil"/>
              <w:left w:val="nil"/>
              <w:bottom w:val="nil"/>
              <w:right w:val="nil"/>
            </w:tcBorders>
            <w:vAlign w:val="center"/>
          </w:tcPr>
          <w:p w14:paraId="2F820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29B3C54F" w14:textId="77777777" w:rsidTr="00287D13">
        <w:trPr>
          <w:trHeight w:val="300"/>
        </w:trPr>
        <w:tc>
          <w:tcPr>
            <w:tcW w:w="1636" w:type="dxa"/>
            <w:tcBorders>
              <w:top w:val="nil"/>
              <w:left w:val="nil"/>
              <w:bottom w:val="nil"/>
              <w:right w:val="nil"/>
            </w:tcBorders>
            <w:shd w:val="clear" w:color="auto" w:fill="auto"/>
            <w:noWrap/>
          </w:tcPr>
          <w:p w14:paraId="5668653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7DFF397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34D095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[-0.73, 0.23]</w:t>
            </w:r>
          </w:p>
        </w:tc>
        <w:tc>
          <w:tcPr>
            <w:tcW w:w="519" w:type="dxa"/>
            <w:tcBorders>
              <w:top w:val="nil"/>
              <w:left w:val="nil"/>
              <w:bottom w:val="nil"/>
              <w:right w:val="nil"/>
            </w:tcBorders>
            <w:shd w:val="clear" w:color="auto" w:fill="auto"/>
            <w:noWrap/>
            <w:vAlign w:val="center"/>
          </w:tcPr>
          <w:p w14:paraId="7D6CFAF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0.78</w:t>
            </w:r>
          </w:p>
        </w:tc>
        <w:tc>
          <w:tcPr>
            <w:tcW w:w="503" w:type="dxa"/>
            <w:tcBorders>
              <w:top w:val="nil"/>
              <w:left w:val="nil"/>
              <w:bottom w:val="nil"/>
              <w:right w:val="nil"/>
            </w:tcBorders>
            <w:shd w:val="clear" w:color="auto" w:fill="auto"/>
            <w:noWrap/>
            <w:vAlign w:val="center"/>
          </w:tcPr>
          <w:p w14:paraId="58E5C3A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2" w:type="dxa"/>
            <w:tcBorders>
              <w:top w:val="nil"/>
              <w:left w:val="nil"/>
              <w:bottom w:val="nil"/>
              <w:right w:val="nil"/>
            </w:tcBorders>
            <w:shd w:val="clear" w:color="auto" w:fill="auto"/>
            <w:noWrap/>
            <w:vAlign w:val="center"/>
          </w:tcPr>
          <w:p w14:paraId="0190C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A816F9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0.01 [-0.26, 0.28]</w:t>
            </w:r>
          </w:p>
        </w:tc>
        <w:tc>
          <w:tcPr>
            <w:tcW w:w="439" w:type="dxa"/>
            <w:tcBorders>
              <w:top w:val="nil"/>
              <w:left w:val="nil"/>
              <w:bottom w:val="nil"/>
              <w:right w:val="nil"/>
            </w:tcBorders>
            <w:shd w:val="clear" w:color="auto" w:fill="auto"/>
            <w:noWrap/>
            <w:vAlign w:val="center"/>
          </w:tcPr>
          <w:p w14:paraId="42A334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0A2791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.94</w:t>
            </w:r>
          </w:p>
        </w:tc>
        <w:tc>
          <w:tcPr>
            <w:tcW w:w="141" w:type="dxa"/>
            <w:tcBorders>
              <w:top w:val="nil"/>
              <w:left w:val="nil"/>
              <w:bottom w:val="nil"/>
              <w:right w:val="nil"/>
            </w:tcBorders>
            <w:vAlign w:val="center"/>
          </w:tcPr>
          <w:p w14:paraId="2AF8098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891D4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[-0.32, 0.06]</w:t>
            </w:r>
          </w:p>
        </w:tc>
        <w:tc>
          <w:tcPr>
            <w:tcW w:w="431" w:type="dxa"/>
            <w:tcBorders>
              <w:top w:val="nil"/>
              <w:left w:val="nil"/>
              <w:bottom w:val="nil"/>
              <w:right w:val="nil"/>
            </w:tcBorders>
            <w:vAlign w:val="center"/>
          </w:tcPr>
          <w:p w14:paraId="5DA3AA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6AC52F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.18</w:t>
            </w:r>
          </w:p>
        </w:tc>
      </w:tr>
      <w:tr w:rsidR="00520D55" w:rsidRPr="00354EB6" w14:paraId="589A464B" w14:textId="77777777" w:rsidTr="00287D13">
        <w:trPr>
          <w:trHeight w:val="300"/>
        </w:trPr>
        <w:tc>
          <w:tcPr>
            <w:tcW w:w="1636" w:type="dxa"/>
            <w:tcBorders>
              <w:top w:val="nil"/>
              <w:left w:val="nil"/>
              <w:bottom w:val="nil"/>
              <w:right w:val="nil"/>
            </w:tcBorders>
            <w:shd w:val="clear" w:color="auto" w:fill="auto"/>
            <w:noWrap/>
            <w:hideMark/>
          </w:tcPr>
          <w:p w14:paraId="70A52DC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0BD93EF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850B1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[-0.83, 1.04]</w:t>
            </w:r>
          </w:p>
        </w:tc>
        <w:tc>
          <w:tcPr>
            <w:tcW w:w="519" w:type="dxa"/>
            <w:tcBorders>
              <w:top w:val="nil"/>
              <w:left w:val="nil"/>
              <w:bottom w:val="nil"/>
              <w:right w:val="nil"/>
            </w:tcBorders>
            <w:shd w:val="clear" w:color="auto" w:fill="auto"/>
            <w:noWrap/>
            <w:vAlign w:val="center"/>
          </w:tcPr>
          <w:p w14:paraId="3AAC5D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1.09</w:t>
            </w:r>
          </w:p>
        </w:tc>
        <w:tc>
          <w:tcPr>
            <w:tcW w:w="503" w:type="dxa"/>
            <w:tcBorders>
              <w:top w:val="nil"/>
              <w:left w:val="nil"/>
              <w:bottom w:val="nil"/>
              <w:right w:val="nil"/>
            </w:tcBorders>
            <w:shd w:val="clear" w:color="auto" w:fill="auto"/>
            <w:noWrap/>
            <w:vAlign w:val="center"/>
          </w:tcPr>
          <w:p w14:paraId="018C10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c>
          <w:tcPr>
            <w:tcW w:w="142" w:type="dxa"/>
            <w:tcBorders>
              <w:top w:val="nil"/>
              <w:left w:val="nil"/>
              <w:bottom w:val="nil"/>
              <w:right w:val="nil"/>
            </w:tcBorders>
            <w:shd w:val="clear" w:color="auto" w:fill="auto"/>
            <w:noWrap/>
            <w:vAlign w:val="center"/>
          </w:tcPr>
          <w:p w14:paraId="756A9A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5C414B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 [-1.11, -0.06]</w:t>
            </w:r>
          </w:p>
        </w:tc>
        <w:tc>
          <w:tcPr>
            <w:tcW w:w="439" w:type="dxa"/>
            <w:tcBorders>
              <w:top w:val="nil"/>
              <w:left w:val="nil"/>
              <w:bottom w:val="nil"/>
              <w:right w:val="nil"/>
            </w:tcBorders>
            <w:shd w:val="clear" w:color="auto" w:fill="auto"/>
            <w:noWrap/>
            <w:vAlign w:val="center"/>
          </w:tcPr>
          <w:p w14:paraId="1E5A617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c>
          <w:tcPr>
            <w:tcW w:w="502" w:type="dxa"/>
            <w:tcBorders>
              <w:top w:val="nil"/>
              <w:left w:val="nil"/>
              <w:bottom w:val="nil"/>
              <w:right w:val="nil"/>
            </w:tcBorders>
            <w:shd w:val="clear" w:color="auto" w:fill="auto"/>
            <w:noWrap/>
            <w:vAlign w:val="center"/>
          </w:tcPr>
          <w:p w14:paraId="0C597D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141" w:type="dxa"/>
            <w:tcBorders>
              <w:top w:val="nil"/>
              <w:left w:val="nil"/>
              <w:bottom w:val="nil"/>
              <w:right w:val="nil"/>
            </w:tcBorders>
            <w:vAlign w:val="center"/>
          </w:tcPr>
          <w:p w14:paraId="603DDE7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08BBB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[-0.83,-0.05]</w:t>
            </w:r>
          </w:p>
        </w:tc>
        <w:tc>
          <w:tcPr>
            <w:tcW w:w="431" w:type="dxa"/>
            <w:tcBorders>
              <w:top w:val="nil"/>
              <w:left w:val="nil"/>
              <w:bottom w:val="nil"/>
              <w:right w:val="nil"/>
            </w:tcBorders>
            <w:vAlign w:val="center"/>
          </w:tcPr>
          <w:p w14:paraId="4BB20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420" w:type="dxa"/>
            <w:tcBorders>
              <w:top w:val="nil"/>
              <w:left w:val="nil"/>
              <w:bottom w:val="nil"/>
              <w:right w:val="nil"/>
            </w:tcBorders>
            <w:vAlign w:val="center"/>
          </w:tcPr>
          <w:p w14:paraId="08C3BF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r>
      <w:tr w:rsidR="00520D55" w:rsidRPr="00354EB6" w14:paraId="2B6F5657" w14:textId="77777777" w:rsidTr="00287D13">
        <w:trPr>
          <w:trHeight w:val="300"/>
        </w:trPr>
        <w:tc>
          <w:tcPr>
            <w:tcW w:w="1636" w:type="dxa"/>
            <w:tcBorders>
              <w:top w:val="nil"/>
              <w:left w:val="nil"/>
              <w:bottom w:val="nil"/>
              <w:right w:val="nil"/>
            </w:tcBorders>
            <w:shd w:val="clear" w:color="auto" w:fill="auto"/>
            <w:noWrap/>
          </w:tcPr>
          <w:p w14:paraId="318792C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39177700"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43CFB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0.29 [-0.68, 1.27]</w:t>
            </w:r>
          </w:p>
        </w:tc>
        <w:tc>
          <w:tcPr>
            <w:tcW w:w="519" w:type="dxa"/>
            <w:tcBorders>
              <w:top w:val="nil"/>
              <w:left w:val="nil"/>
              <w:bottom w:val="nil"/>
              <w:right w:val="nil"/>
            </w:tcBorders>
            <w:shd w:val="clear" w:color="auto" w:fill="auto"/>
            <w:noWrap/>
            <w:vAlign w:val="center"/>
          </w:tcPr>
          <w:p w14:paraId="427B5A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1.33</w:t>
            </w:r>
          </w:p>
        </w:tc>
        <w:tc>
          <w:tcPr>
            <w:tcW w:w="503" w:type="dxa"/>
            <w:tcBorders>
              <w:top w:val="nil"/>
              <w:left w:val="nil"/>
              <w:bottom w:val="nil"/>
              <w:right w:val="nil"/>
            </w:tcBorders>
            <w:shd w:val="clear" w:color="auto" w:fill="auto"/>
            <w:noWrap/>
            <w:vAlign w:val="center"/>
          </w:tcPr>
          <w:p w14:paraId="113DC43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.55</w:t>
            </w:r>
          </w:p>
        </w:tc>
        <w:tc>
          <w:tcPr>
            <w:tcW w:w="142" w:type="dxa"/>
            <w:tcBorders>
              <w:top w:val="nil"/>
              <w:left w:val="nil"/>
              <w:bottom w:val="nil"/>
              <w:right w:val="nil"/>
            </w:tcBorders>
            <w:shd w:val="clear" w:color="auto" w:fill="auto"/>
            <w:noWrap/>
            <w:vAlign w:val="center"/>
          </w:tcPr>
          <w:p w14:paraId="099C264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67443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[-0.84, 0.24]</w:t>
            </w:r>
          </w:p>
        </w:tc>
        <w:tc>
          <w:tcPr>
            <w:tcW w:w="439" w:type="dxa"/>
            <w:tcBorders>
              <w:top w:val="nil"/>
              <w:left w:val="nil"/>
              <w:bottom w:val="nil"/>
              <w:right w:val="nil"/>
            </w:tcBorders>
            <w:shd w:val="clear" w:color="auto" w:fill="auto"/>
            <w:noWrap/>
            <w:vAlign w:val="center"/>
          </w:tcPr>
          <w:p w14:paraId="75547F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459E4C4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.25</w:t>
            </w:r>
          </w:p>
        </w:tc>
        <w:tc>
          <w:tcPr>
            <w:tcW w:w="141" w:type="dxa"/>
            <w:tcBorders>
              <w:top w:val="nil"/>
              <w:left w:val="nil"/>
              <w:bottom w:val="nil"/>
              <w:right w:val="nil"/>
            </w:tcBorders>
            <w:vAlign w:val="center"/>
          </w:tcPr>
          <w:p w14:paraId="64E08B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55722B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-0.06 [-0.46, 0.33]</w:t>
            </w:r>
          </w:p>
        </w:tc>
        <w:tc>
          <w:tcPr>
            <w:tcW w:w="431" w:type="dxa"/>
            <w:tcBorders>
              <w:top w:val="nil"/>
              <w:left w:val="nil"/>
              <w:bottom w:val="nil"/>
              <w:right w:val="nil"/>
            </w:tcBorders>
            <w:vAlign w:val="center"/>
          </w:tcPr>
          <w:p w14:paraId="4ADC06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420" w:type="dxa"/>
            <w:tcBorders>
              <w:top w:val="nil"/>
              <w:left w:val="nil"/>
              <w:bottom w:val="nil"/>
              <w:right w:val="nil"/>
            </w:tcBorders>
            <w:vAlign w:val="center"/>
          </w:tcPr>
          <w:p w14:paraId="75ED4B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.76</w:t>
            </w:r>
          </w:p>
        </w:tc>
      </w:tr>
      <w:tr w:rsidR="00520D55" w:rsidRPr="00354EB6" w14:paraId="04E15C7A" w14:textId="77777777" w:rsidTr="00287D13">
        <w:trPr>
          <w:trHeight w:val="300"/>
        </w:trPr>
        <w:tc>
          <w:tcPr>
            <w:tcW w:w="1636" w:type="dxa"/>
            <w:tcBorders>
              <w:top w:val="nil"/>
              <w:left w:val="nil"/>
              <w:bottom w:val="nil"/>
              <w:right w:val="nil"/>
            </w:tcBorders>
            <w:shd w:val="clear" w:color="auto" w:fill="auto"/>
            <w:noWrap/>
          </w:tcPr>
          <w:p w14:paraId="6950217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421FE4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7DF96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67D4F2D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6F747AC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296A38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480CEC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32DAD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0D6D0E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C18F9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531E7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68484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8E12CA9" w14:textId="77777777" w:rsidTr="00287D13">
        <w:trPr>
          <w:trHeight w:val="300"/>
        </w:trPr>
        <w:tc>
          <w:tcPr>
            <w:tcW w:w="1636" w:type="dxa"/>
            <w:tcBorders>
              <w:top w:val="nil"/>
              <w:left w:val="nil"/>
              <w:bottom w:val="nil"/>
              <w:right w:val="nil"/>
            </w:tcBorders>
            <w:shd w:val="clear" w:color="auto" w:fill="auto"/>
            <w:noWrap/>
          </w:tcPr>
          <w:p w14:paraId="54A5601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3 ($50 raffle)</w:t>
            </w:r>
          </w:p>
        </w:tc>
        <w:tc>
          <w:tcPr>
            <w:tcW w:w="1466" w:type="dxa"/>
            <w:tcBorders>
              <w:top w:val="nil"/>
              <w:left w:val="nil"/>
              <w:bottom w:val="nil"/>
              <w:right w:val="nil"/>
            </w:tcBorders>
            <w:shd w:val="clear" w:color="auto" w:fill="auto"/>
            <w:noWrap/>
            <w:vAlign w:val="center"/>
          </w:tcPr>
          <w:p w14:paraId="6763BC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8340D4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FEF5D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1CEA79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A3CD1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A3BE5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26CDCC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01DDE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54DEF8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8F3B4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08712D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AE90419" w14:textId="77777777" w:rsidTr="00287D13">
        <w:trPr>
          <w:trHeight w:val="300"/>
        </w:trPr>
        <w:tc>
          <w:tcPr>
            <w:tcW w:w="1636" w:type="dxa"/>
            <w:tcBorders>
              <w:top w:val="nil"/>
              <w:left w:val="nil"/>
              <w:bottom w:val="nil"/>
              <w:right w:val="nil"/>
            </w:tcBorders>
            <w:shd w:val="clear" w:color="auto" w:fill="auto"/>
            <w:noWrap/>
          </w:tcPr>
          <w:p w14:paraId="717B55B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239527B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2C21CB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0.32 [-0.07, 0.76]</w:t>
            </w:r>
          </w:p>
        </w:tc>
        <w:tc>
          <w:tcPr>
            <w:tcW w:w="519" w:type="dxa"/>
            <w:tcBorders>
              <w:top w:val="nil"/>
              <w:left w:val="nil"/>
              <w:bottom w:val="nil"/>
              <w:right w:val="nil"/>
            </w:tcBorders>
            <w:shd w:val="clear" w:color="auto" w:fill="auto"/>
            <w:noWrap/>
            <w:vAlign w:val="center"/>
          </w:tcPr>
          <w:p w14:paraId="279B4BF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w:t>
            </w:r>
          </w:p>
        </w:tc>
        <w:tc>
          <w:tcPr>
            <w:tcW w:w="503" w:type="dxa"/>
            <w:tcBorders>
              <w:top w:val="nil"/>
              <w:left w:val="nil"/>
              <w:bottom w:val="nil"/>
              <w:right w:val="nil"/>
            </w:tcBorders>
            <w:shd w:val="clear" w:color="auto" w:fill="auto"/>
            <w:noWrap/>
            <w:vAlign w:val="center"/>
          </w:tcPr>
          <w:p w14:paraId="0BBE8F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w:t>
            </w:r>
          </w:p>
        </w:tc>
        <w:tc>
          <w:tcPr>
            <w:tcW w:w="142" w:type="dxa"/>
            <w:tcBorders>
              <w:top w:val="nil"/>
              <w:left w:val="nil"/>
              <w:bottom w:val="nil"/>
              <w:right w:val="nil"/>
            </w:tcBorders>
            <w:shd w:val="clear" w:color="auto" w:fill="auto"/>
            <w:noWrap/>
            <w:vAlign w:val="center"/>
          </w:tcPr>
          <w:p w14:paraId="28A5978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3B3C52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3.11 [0.30, 5.82]</w:t>
            </w:r>
          </w:p>
        </w:tc>
        <w:tc>
          <w:tcPr>
            <w:tcW w:w="439" w:type="dxa"/>
            <w:tcBorders>
              <w:top w:val="nil"/>
              <w:left w:val="nil"/>
              <w:bottom w:val="nil"/>
              <w:right w:val="nil"/>
            </w:tcBorders>
            <w:shd w:val="clear" w:color="auto" w:fill="auto"/>
            <w:noWrap/>
            <w:vAlign w:val="center"/>
          </w:tcPr>
          <w:p w14:paraId="529E52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bottom w:val="nil"/>
              <w:right w:val="nil"/>
            </w:tcBorders>
            <w:shd w:val="clear" w:color="auto" w:fill="auto"/>
            <w:noWrap/>
            <w:vAlign w:val="center"/>
          </w:tcPr>
          <w:p w14:paraId="1ED7F4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141" w:type="dxa"/>
            <w:tcBorders>
              <w:top w:val="nil"/>
              <w:left w:val="nil"/>
              <w:bottom w:val="nil"/>
              <w:right w:val="nil"/>
            </w:tcBorders>
            <w:vAlign w:val="center"/>
          </w:tcPr>
          <w:p w14:paraId="5DBE1C1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148605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1.18 [-1.03, 3.26]</w:t>
            </w:r>
          </w:p>
        </w:tc>
        <w:tc>
          <w:tcPr>
            <w:tcW w:w="431" w:type="dxa"/>
            <w:tcBorders>
              <w:top w:val="nil"/>
              <w:left w:val="nil"/>
              <w:bottom w:val="nil"/>
              <w:right w:val="nil"/>
            </w:tcBorders>
            <w:vAlign w:val="center"/>
          </w:tcPr>
          <w:p w14:paraId="30A5D0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644E4C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.28</w:t>
            </w:r>
          </w:p>
        </w:tc>
      </w:tr>
      <w:tr w:rsidR="00520D55" w:rsidRPr="00354EB6" w14:paraId="19BE09D6" w14:textId="77777777" w:rsidTr="00287D13">
        <w:trPr>
          <w:trHeight w:val="300"/>
        </w:trPr>
        <w:tc>
          <w:tcPr>
            <w:tcW w:w="1636" w:type="dxa"/>
            <w:tcBorders>
              <w:top w:val="nil"/>
              <w:left w:val="nil"/>
              <w:bottom w:val="nil"/>
              <w:right w:val="nil"/>
            </w:tcBorders>
            <w:shd w:val="clear" w:color="auto" w:fill="auto"/>
            <w:noWrap/>
          </w:tcPr>
          <w:p w14:paraId="484F062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1AACD70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73C2B40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[-0.81, 0.33]</w:t>
            </w:r>
          </w:p>
        </w:tc>
        <w:tc>
          <w:tcPr>
            <w:tcW w:w="519" w:type="dxa"/>
            <w:tcBorders>
              <w:top w:val="nil"/>
              <w:left w:val="nil"/>
              <w:bottom w:val="nil"/>
              <w:right w:val="nil"/>
            </w:tcBorders>
            <w:shd w:val="clear" w:color="auto" w:fill="auto"/>
            <w:noWrap/>
            <w:vAlign w:val="center"/>
          </w:tcPr>
          <w:p w14:paraId="0F80A9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0.77</w:t>
            </w:r>
          </w:p>
        </w:tc>
        <w:tc>
          <w:tcPr>
            <w:tcW w:w="503" w:type="dxa"/>
            <w:tcBorders>
              <w:top w:val="nil"/>
              <w:left w:val="nil"/>
              <w:bottom w:val="nil"/>
              <w:right w:val="nil"/>
            </w:tcBorders>
            <w:shd w:val="clear" w:color="auto" w:fill="auto"/>
            <w:noWrap/>
            <w:vAlign w:val="center"/>
          </w:tcPr>
          <w:p w14:paraId="560518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.37</w:t>
            </w:r>
          </w:p>
        </w:tc>
        <w:tc>
          <w:tcPr>
            <w:tcW w:w="142" w:type="dxa"/>
            <w:tcBorders>
              <w:top w:val="nil"/>
              <w:left w:val="nil"/>
              <w:bottom w:val="nil"/>
              <w:right w:val="nil"/>
            </w:tcBorders>
            <w:shd w:val="clear" w:color="auto" w:fill="auto"/>
            <w:noWrap/>
            <w:vAlign w:val="center"/>
          </w:tcPr>
          <w:p w14:paraId="1C8275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E85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2.00 [-1.92, 6.02]</w:t>
            </w:r>
          </w:p>
        </w:tc>
        <w:tc>
          <w:tcPr>
            <w:tcW w:w="439" w:type="dxa"/>
            <w:tcBorders>
              <w:top w:val="nil"/>
              <w:left w:val="nil"/>
              <w:bottom w:val="nil"/>
              <w:right w:val="nil"/>
            </w:tcBorders>
            <w:shd w:val="clear" w:color="auto" w:fill="auto"/>
            <w:noWrap/>
            <w:vAlign w:val="center"/>
          </w:tcPr>
          <w:p w14:paraId="127EE6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94DE9C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1" w:type="dxa"/>
            <w:tcBorders>
              <w:top w:val="nil"/>
              <w:left w:val="nil"/>
              <w:bottom w:val="nil"/>
              <w:right w:val="nil"/>
            </w:tcBorders>
            <w:vAlign w:val="center"/>
          </w:tcPr>
          <w:p w14:paraId="2D0E66F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C8FD16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-0.36 [-3.74, 2.86]</w:t>
            </w:r>
          </w:p>
        </w:tc>
        <w:tc>
          <w:tcPr>
            <w:tcW w:w="431" w:type="dxa"/>
            <w:tcBorders>
              <w:top w:val="nil"/>
              <w:left w:val="nil"/>
              <w:bottom w:val="nil"/>
              <w:right w:val="nil"/>
            </w:tcBorders>
            <w:vAlign w:val="center"/>
          </w:tcPr>
          <w:p w14:paraId="5460B8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420" w:type="dxa"/>
            <w:tcBorders>
              <w:top w:val="nil"/>
              <w:left w:val="nil"/>
              <w:bottom w:val="nil"/>
              <w:right w:val="nil"/>
            </w:tcBorders>
            <w:vAlign w:val="center"/>
          </w:tcPr>
          <w:p w14:paraId="1D9C8C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.82</w:t>
            </w:r>
          </w:p>
        </w:tc>
      </w:tr>
      <w:tr w:rsidR="00520D55" w:rsidRPr="00354EB6" w14:paraId="75F84D7F" w14:textId="77777777" w:rsidTr="00287D13">
        <w:trPr>
          <w:trHeight w:val="300"/>
        </w:trPr>
        <w:tc>
          <w:tcPr>
            <w:tcW w:w="1636" w:type="dxa"/>
            <w:tcBorders>
              <w:top w:val="nil"/>
              <w:left w:val="nil"/>
              <w:bottom w:val="nil"/>
              <w:right w:val="nil"/>
            </w:tcBorders>
            <w:shd w:val="clear" w:color="auto" w:fill="auto"/>
            <w:noWrap/>
          </w:tcPr>
          <w:p w14:paraId="2A8C174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5B65018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F7E3D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[-0.46, 0.73]</w:t>
            </w:r>
          </w:p>
        </w:tc>
        <w:tc>
          <w:tcPr>
            <w:tcW w:w="519" w:type="dxa"/>
            <w:tcBorders>
              <w:top w:val="nil"/>
              <w:left w:val="nil"/>
              <w:bottom w:val="nil"/>
              <w:right w:val="nil"/>
            </w:tcBorders>
            <w:shd w:val="clear" w:color="auto" w:fill="auto"/>
            <w:noWrap/>
            <w:vAlign w:val="center"/>
          </w:tcPr>
          <w:p w14:paraId="5CEBB1F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1.12</w:t>
            </w:r>
          </w:p>
        </w:tc>
        <w:tc>
          <w:tcPr>
            <w:tcW w:w="503" w:type="dxa"/>
            <w:tcBorders>
              <w:top w:val="nil"/>
              <w:left w:val="nil"/>
              <w:bottom w:val="nil"/>
              <w:right w:val="nil"/>
            </w:tcBorders>
            <w:shd w:val="clear" w:color="auto" w:fill="auto"/>
            <w:noWrap/>
            <w:vAlign w:val="center"/>
          </w:tcPr>
          <w:p w14:paraId="591790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.69</w:t>
            </w:r>
          </w:p>
        </w:tc>
        <w:tc>
          <w:tcPr>
            <w:tcW w:w="142" w:type="dxa"/>
            <w:tcBorders>
              <w:top w:val="nil"/>
              <w:left w:val="nil"/>
              <w:bottom w:val="nil"/>
              <w:right w:val="nil"/>
            </w:tcBorders>
            <w:shd w:val="clear" w:color="auto" w:fill="auto"/>
            <w:noWrap/>
            <w:vAlign w:val="center"/>
          </w:tcPr>
          <w:p w14:paraId="781404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300229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-1.58 [-5.21, 2.07]</w:t>
            </w:r>
          </w:p>
        </w:tc>
        <w:tc>
          <w:tcPr>
            <w:tcW w:w="439" w:type="dxa"/>
            <w:tcBorders>
              <w:top w:val="nil"/>
              <w:left w:val="nil"/>
              <w:bottom w:val="nil"/>
              <w:right w:val="nil"/>
            </w:tcBorders>
            <w:shd w:val="clear" w:color="auto" w:fill="auto"/>
            <w:noWrap/>
            <w:vAlign w:val="center"/>
          </w:tcPr>
          <w:p w14:paraId="273BD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3D5B82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.42</w:t>
            </w:r>
          </w:p>
        </w:tc>
        <w:tc>
          <w:tcPr>
            <w:tcW w:w="141" w:type="dxa"/>
            <w:tcBorders>
              <w:top w:val="nil"/>
              <w:left w:val="nil"/>
              <w:bottom w:val="nil"/>
              <w:right w:val="nil"/>
            </w:tcBorders>
            <w:vAlign w:val="center"/>
          </w:tcPr>
          <w:p w14:paraId="7AA3F6A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3973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-0.56 [-3.33, 2.41]</w:t>
            </w:r>
          </w:p>
        </w:tc>
        <w:tc>
          <w:tcPr>
            <w:tcW w:w="431" w:type="dxa"/>
            <w:tcBorders>
              <w:top w:val="nil"/>
              <w:left w:val="nil"/>
              <w:bottom w:val="nil"/>
              <w:right w:val="nil"/>
            </w:tcBorders>
            <w:vAlign w:val="center"/>
          </w:tcPr>
          <w:p w14:paraId="5A0092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2E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.71</w:t>
            </w:r>
          </w:p>
        </w:tc>
      </w:tr>
      <w:tr w:rsidR="00520D55" w:rsidRPr="00354EB6" w14:paraId="43F34438" w14:textId="77777777" w:rsidTr="00287D13">
        <w:trPr>
          <w:trHeight w:val="300"/>
        </w:trPr>
        <w:tc>
          <w:tcPr>
            <w:tcW w:w="1636" w:type="dxa"/>
            <w:tcBorders>
              <w:top w:val="nil"/>
              <w:left w:val="nil"/>
              <w:bottom w:val="nil"/>
              <w:right w:val="nil"/>
            </w:tcBorders>
            <w:shd w:val="clear" w:color="auto" w:fill="auto"/>
            <w:noWrap/>
          </w:tcPr>
          <w:p w14:paraId="51C1F7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195008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E6896D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[-1.19, 1.09]</w:t>
            </w:r>
          </w:p>
        </w:tc>
        <w:tc>
          <w:tcPr>
            <w:tcW w:w="519" w:type="dxa"/>
            <w:tcBorders>
              <w:top w:val="nil"/>
              <w:left w:val="nil"/>
              <w:bottom w:val="nil"/>
              <w:right w:val="nil"/>
            </w:tcBorders>
            <w:shd w:val="clear" w:color="auto" w:fill="auto"/>
            <w:noWrap/>
            <w:vAlign w:val="center"/>
          </w:tcPr>
          <w:p w14:paraId="7D6F2A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0.95</w:t>
            </w:r>
          </w:p>
        </w:tc>
        <w:tc>
          <w:tcPr>
            <w:tcW w:w="503" w:type="dxa"/>
            <w:tcBorders>
              <w:top w:val="nil"/>
              <w:left w:val="nil"/>
              <w:bottom w:val="nil"/>
              <w:right w:val="nil"/>
            </w:tcBorders>
            <w:shd w:val="clear" w:color="auto" w:fill="auto"/>
            <w:noWrap/>
            <w:vAlign w:val="center"/>
          </w:tcPr>
          <w:p w14:paraId="2CC3B77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.93</w:t>
            </w:r>
          </w:p>
        </w:tc>
        <w:tc>
          <w:tcPr>
            <w:tcW w:w="142" w:type="dxa"/>
            <w:tcBorders>
              <w:top w:val="nil"/>
              <w:left w:val="nil"/>
              <w:bottom w:val="nil"/>
              <w:right w:val="nil"/>
            </w:tcBorders>
            <w:shd w:val="clear" w:color="auto" w:fill="auto"/>
            <w:noWrap/>
            <w:vAlign w:val="center"/>
          </w:tcPr>
          <w:p w14:paraId="6B60FFD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34448E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-1.02 [-9.03, 6.82]</w:t>
            </w:r>
          </w:p>
        </w:tc>
        <w:tc>
          <w:tcPr>
            <w:tcW w:w="439" w:type="dxa"/>
            <w:tcBorders>
              <w:top w:val="nil"/>
              <w:left w:val="nil"/>
              <w:bottom w:val="nil"/>
              <w:right w:val="nil"/>
            </w:tcBorders>
            <w:shd w:val="clear" w:color="auto" w:fill="auto"/>
            <w:noWrap/>
            <w:vAlign w:val="center"/>
          </w:tcPr>
          <w:p w14:paraId="6DAE9A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502" w:type="dxa"/>
            <w:tcBorders>
              <w:top w:val="nil"/>
              <w:left w:val="nil"/>
              <w:bottom w:val="nil"/>
              <w:right w:val="nil"/>
            </w:tcBorders>
            <w:shd w:val="clear" w:color="auto" w:fill="auto"/>
            <w:noWrap/>
            <w:vAlign w:val="center"/>
          </w:tcPr>
          <w:p w14:paraId="5E62F6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c>
          <w:tcPr>
            <w:tcW w:w="141" w:type="dxa"/>
            <w:tcBorders>
              <w:top w:val="nil"/>
              <w:left w:val="nil"/>
              <w:bottom w:val="nil"/>
              <w:right w:val="nil"/>
            </w:tcBorders>
            <w:vAlign w:val="center"/>
          </w:tcPr>
          <w:p w14:paraId="159E7F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C93E8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-1.35 [-7.80, 4.89]</w:t>
            </w:r>
          </w:p>
        </w:tc>
        <w:tc>
          <w:tcPr>
            <w:tcW w:w="431" w:type="dxa"/>
            <w:tcBorders>
              <w:top w:val="nil"/>
              <w:left w:val="nil"/>
              <w:bottom w:val="nil"/>
              <w:right w:val="nil"/>
            </w:tcBorders>
            <w:vAlign w:val="center"/>
          </w:tcPr>
          <w:p w14:paraId="514F72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FE1C9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.67</w:t>
            </w:r>
          </w:p>
        </w:tc>
      </w:tr>
      <w:tr w:rsidR="00520D55" w:rsidRPr="00354EB6" w14:paraId="2B2C3C68" w14:textId="77777777" w:rsidTr="00287D13">
        <w:trPr>
          <w:trHeight w:val="300"/>
        </w:trPr>
        <w:tc>
          <w:tcPr>
            <w:tcW w:w="1636" w:type="dxa"/>
            <w:tcBorders>
              <w:top w:val="nil"/>
              <w:left w:val="nil"/>
              <w:bottom w:val="nil"/>
              <w:right w:val="nil"/>
            </w:tcBorders>
            <w:shd w:val="clear" w:color="auto" w:fill="auto"/>
            <w:noWrap/>
          </w:tcPr>
          <w:p w14:paraId="668CDE6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453CE8E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BF33A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0.55 [-0.61, 1.73]</w:t>
            </w:r>
          </w:p>
        </w:tc>
        <w:tc>
          <w:tcPr>
            <w:tcW w:w="519" w:type="dxa"/>
            <w:tcBorders>
              <w:top w:val="nil"/>
              <w:left w:val="nil"/>
              <w:bottom w:val="nil"/>
              <w:right w:val="nil"/>
            </w:tcBorders>
            <w:shd w:val="clear" w:color="auto" w:fill="auto"/>
            <w:noWrap/>
            <w:vAlign w:val="center"/>
          </w:tcPr>
          <w:p w14:paraId="5E2CF8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1.72</w:t>
            </w:r>
          </w:p>
        </w:tc>
        <w:tc>
          <w:tcPr>
            <w:tcW w:w="503" w:type="dxa"/>
            <w:tcBorders>
              <w:top w:val="nil"/>
              <w:left w:val="nil"/>
              <w:bottom w:val="nil"/>
              <w:right w:val="nil"/>
            </w:tcBorders>
            <w:shd w:val="clear" w:color="auto" w:fill="auto"/>
            <w:noWrap/>
            <w:vAlign w:val="center"/>
          </w:tcPr>
          <w:p w14:paraId="7E58D6A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.35</w:t>
            </w:r>
          </w:p>
        </w:tc>
        <w:tc>
          <w:tcPr>
            <w:tcW w:w="142" w:type="dxa"/>
            <w:tcBorders>
              <w:top w:val="nil"/>
              <w:left w:val="nil"/>
              <w:bottom w:val="nil"/>
              <w:right w:val="nil"/>
            </w:tcBorders>
            <w:shd w:val="clear" w:color="auto" w:fill="auto"/>
            <w:noWrap/>
            <w:vAlign w:val="center"/>
          </w:tcPr>
          <w:p w14:paraId="312FAF3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D61B6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-0.10 [-7.54, 7.25]</w:t>
            </w:r>
          </w:p>
        </w:tc>
        <w:tc>
          <w:tcPr>
            <w:tcW w:w="439" w:type="dxa"/>
            <w:tcBorders>
              <w:top w:val="nil"/>
              <w:left w:val="nil"/>
              <w:bottom w:val="nil"/>
              <w:right w:val="nil"/>
            </w:tcBorders>
            <w:shd w:val="clear" w:color="auto" w:fill="auto"/>
            <w:noWrap/>
            <w:vAlign w:val="center"/>
          </w:tcPr>
          <w:p w14:paraId="7897F8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791D952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.98</w:t>
            </w:r>
          </w:p>
        </w:tc>
        <w:tc>
          <w:tcPr>
            <w:tcW w:w="141" w:type="dxa"/>
            <w:tcBorders>
              <w:top w:val="nil"/>
              <w:left w:val="nil"/>
              <w:bottom w:val="nil"/>
              <w:right w:val="nil"/>
            </w:tcBorders>
            <w:vAlign w:val="center"/>
          </w:tcPr>
          <w:p w14:paraId="7EEF40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B8E02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[-5.51, 5.64]</w:t>
            </w:r>
          </w:p>
        </w:tc>
        <w:tc>
          <w:tcPr>
            <w:tcW w:w="431" w:type="dxa"/>
            <w:tcBorders>
              <w:top w:val="nil"/>
              <w:left w:val="nil"/>
              <w:bottom w:val="nil"/>
              <w:right w:val="nil"/>
            </w:tcBorders>
            <w:vAlign w:val="center"/>
          </w:tcPr>
          <w:p w14:paraId="51F655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420" w:type="dxa"/>
            <w:tcBorders>
              <w:top w:val="nil"/>
              <w:left w:val="nil"/>
              <w:bottom w:val="nil"/>
              <w:right w:val="nil"/>
            </w:tcBorders>
            <w:vAlign w:val="center"/>
          </w:tcPr>
          <w:p w14:paraId="722908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.96</w:t>
            </w:r>
          </w:p>
        </w:tc>
      </w:tr>
      <w:tr w:rsidR="00520D55" w:rsidRPr="00354EB6" w14:paraId="22CA30A4" w14:textId="77777777" w:rsidTr="00287D13">
        <w:trPr>
          <w:trHeight w:val="300"/>
        </w:trPr>
        <w:tc>
          <w:tcPr>
            <w:tcW w:w="1636" w:type="dxa"/>
            <w:tcBorders>
              <w:top w:val="nil"/>
              <w:left w:val="nil"/>
              <w:bottom w:val="nil"/>
              <w:right w:val="nil"/>
            </w:tcBorders>
            <w:shd w:val="clear" w:color="auto" w:fill="auto"/>
            <w:noWrap/>
          </w:tcPr>
          <w:p w14:paraId="5B163E5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7F618F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D5A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AF8E51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9791DA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673BD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14260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A7E4B0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2A11FF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F725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109DD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277A3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69529A78" w14:textId="77777777" w:rsidTr="00287D13">
        <w:trPr>
          <w:trHeight w:val="300"/>
        </w:trPr>
        <w:tc>
          <w:tcPr>
            <w:tcW w:w="1636" w:type="dxa"/>
            <w:tcBorders>
              <w:top w:val="nil"/>
              <w:left w:val="nil"/>
              <w:bottom w:val="nil"/>
              <w:right w:val="nil"/>
            </w:tcBorders>
            <w:shd w:val="clear" w:color="auto" w:fill="auto"/>
            <w:noWrap/>
          </w:tcPr>
          <w:p w14:paraId="41B8C3F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4 ($50 raffle)</w:t>
            </w:r>
          </w:p>
        </w:tc>
        <w:tc>
          <w:tcPr>
            <w:tcW w:w="1466" w:type="dxa"/>
            <w:tcBorders>
              <w:top w:val="nil"/>
              <w:left w:val="nil"/>
              <w:bottom w:val="nil"/>
              <w:right w:val="nil"/>
            </w:tcBorders>
            <w:shd w:val="clear" w:color="auto" w:fill="auto"/>
            <w:noWrap/>
            <w:vAlign w:val="center"/>
          </w:tcPr>
          <w:p w14:paraId="6841CF8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3FC2C20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2D9BA1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46991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A04A8D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FCF632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721CB2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1F4F9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3E0DD2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344C6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708CEC5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0946239B" w14:textId="77777777" w:rsidTr="00287D13">
        <w:trPr>
          <w:trHeight w:val="300"/>
        </w:trPr>
        <w:tc>
          <w:tcPr>
            <w:tcW w:w="1636" w:type="dxa"/>
            <w:tcBorders>
              <w:top w:val="nil"/>
              <w:left w:val="nil"/>
              <w:bottom w:val="nil"/>
              <w:right w:val="nil"/>
            </w:tcBorders>
            <w:shd w:val="clear" w:color="auto" w:fill="auto"/>
            <w:noWrap/>
          </w:tcPr>
          <w:p w14:paraId="20FCC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1D3F363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1D0F3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[-0.10, 0.75]</w:t>
            </w:r>
          </w:p>
        </w:tc>
        <w:tc>
          <w:tcPr>
            <w:tcW w:w="519" w:type="dxa"/>
            <w:tcBorders>
              <w:top w:val="nil"/>
              <w:left w:val="nil"/>
              <w:bottom w:val="nil"/>
              <w:right w:val="nil"/>
            </w:tcBorders>
            <w:shd w:val="clear" w:color="auto" w:fill="auto"/>
            <w:noWrap/>
            <w:vAlign w:val="center"/>
          </w:tcPr>
          <w:p w14:paraId="6BAE268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1.37</w:t>
            </w:r>
          </w:p>
        </w:tc>
        <w:tc>
          <w:tcPr>
            <w:tcW w:w="503" w:type="dxa"/>
            <w:tcBorders>
              <w:top w:val="nil"/>
              <w:left w:val="nil"/>
              <w:bottom w:val="nil"/>
              <w:right w:val="nil"/>
            </w:tcBorders>
            <w:shd w:val="clear" w:color="auto" w:fill="auto"/>
            <w:noWrap/>
            <w:vAlign w:val="center"/>
          </w:tcPr>
          <w:p w14:paraId="1309F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142" w:type="dxa"/>
            <w:tcBorders>
              <w:top w:val="nil"/>
              <w:left w:val="nil"/>
              <w:bottom w:val="nil"/>
              <w:right w:val="nil"/>
            </w:tcBorders>
            <w:shd w:val="clear" w:color="auto" w:fill="auto"/>
            <w:noWrap/>
            <w:vAlign w:val="center"/>
          </w:tcPr>
          <w:p w14:paraId="0171E07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8BD9C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4.31 [1.74, 6.86]</w:t>
            </w:r>
          </w:p>
        </w:tc>
        <w:tc>
          <w:tcPr>
            <w:tcW w:w="439" w:type="dxa"/>
            <w:tcBorders>
              <w:top w:val="nil"/>
              <w:left w:val="nil"/>
              <w:bottom w:val="nil"/>
              <w:right w:val="nil"/>
            </w:tcBorders>
            <w:shd w:val="clear" w:color="auto" w:fill="auto"/>
            <w:noWrap/>
            <w:vAlign w:val="center"/>
          </w:tcPr>
          <w:p w14:paraId="6D282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37DA3F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141" w:type="dxa"/>
            <w:tcBorders>
              <w:top w:val="nil"/>
              <w:left w:val="nil"/>
              <w:bottom w:val="nil"/>
              <w:right w:val="nil"/>
            </w:tcBorders>
            <w:vAlign w:val="center"/>
          </w:tcPr>
          <w:p w14:paraId="4AB701C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9CB49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 [-0.60, 3.34]</w:t>
            </w:r>
          </w:p>
        </w:tc>
        <w:tc>
          <w:tcPr>
            <w:tcW w:w="431" w:type="dxa"/>
            <w:tcBorders>
              <w:top w:val="nil"/>
              <w:left w:val="nil"/>
              <w:bottom w:val="nil"/>
              <w:right w:val="nil"/>
            </w:tcBorders>
            <w:vAlign w:val="center"/>
          </w:tcPr>
          <w:p w14:paraId="36DC99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47EDCF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r>
      <w:tr w:rsidR="00520D55" w:rsidRPr="00354EB6" w14:paraId="2559E640" w14:textId="77777777" w:rsidTr="00287D13">
        <w:trPr>
          <w:trHeight w:val="300"/>
        </w:trPr>
        <w:tc>
          <w:tcPr>
            <w:tcW w:w="1636" w:type="dxa"/>
            <w:tcBorders>
              <w:top w:val="nil"/>
              <w:left w:val="nil"/>
              <w:bottom w:val="nil"/>
              <w:right w:val="nil"/>
            </w:tcBorders>
            <w:shd w:val="clear" w:color="auto" w:fill="auto"/>
            <w:noWrap/>
          </w:tcPr>
          <w:p w14:paraId="62D0A4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Early efficiency </w:t>
            </w:r>
          </w:p>
          <w:p w14:paraId="7940255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2CE542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0.24 [-0.35, 0.91]</w:t>
            </w:r>
          </w:p>
        </w:tc>
        <w:tc>
          <w:tcPr>
            <w:tcW w:w="519" w:type="dxa"/>
            <w:tcBorders>
              <w:top w:val="nil"/>
              <w:left w:val="nil"/>
              <w:bottom w:val="nil"/>
              <w:right w:val="nil"/>
            </w:tcBorders>
            <w:shd w:val="clear" w:color="auto" w:fill="auto"/>
            <w:noWrap/>
            <w:vAlign w:val="center"/>
          </w:tcPr>
          <w:p w14:paraId="722AEA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1.27</w:t>
            </w:r>
          </w:p>
        </w:tc>
        <w:tc>
          <w:tcPr>
            <w:tcW w:w="503" w:type="dxa"/>
            <w:tcBorders>
              <w:top w:val="nil"/>
              <w:left w:val="nil"/>
              <w:bottom w:val="nil"/>
              <w:right w:val="nil"/>
            </w:tcBorders>
            <w:shd w:val="clear" w:color="auto" w:fill="auto"/>
            <w:noWrap/>
            <w:vAlign w:val="center"/>
          </w:tcPr>
          <w:p w14:paraId="737380F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w:t>
            </w:r>
          </w:p>
        </w:tc>
        <w:tc>
          <w:tcPr>
            <w:tcW w:w="142" w:type="dxa"/>
            <w:tcBorders>
              <w:top w:val="nil"/>
              <w:left w:val="nil"/>
              <w:bottom w:val="nil"/>
              <w:right w:val="nil"/>
            </w:tcBorders>
            <w:shd w:val="clear" w:color="auto" w:fill="auto"/>
            <w:noWrap/>
            <w:vAlign w:val="center"/>
          </w:tcPr>
          <w:p w14:paraId="3126D0B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9216E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-2.72 [-6.26, 0.96]</w:t>
            </w:r>
          </w:p>
        </w:tc>
        <w:tc>
          <w:tcPr>
            <w:tcW w:w="439" w:type="dxa"/>
            <w:tcBorders>
              <w:top w:val="nil"/>
              <w:left w:val="nil"/>
              <w:bottom w:val="nil"/>
              <w:right w:val="nil"/>
            </w:tcBorders>
            <w:shd w:val="clear" w:color="auto" w:fill="auto"/>
            <w:noWrap/>
            <w:vAlign w:val="center"/>
          </w:tcPr>
          <w:p w14:paraId="52A90B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3A3B8C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1" w:type="dxa"/>
            <w:tcBorders>
              <w:top w:val="nil"/>
              <w:left w:val="nil"/>
              <w:bottom w:val="nil"/>
              <w:right w:val="nil"/>
            </w:tcBorders>
            <w:vAlign w:val="center"/>
          </w:tcPr>
          <w:p w14:paraId="197C236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A664C6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-0.68 [-3.32, 1.92]</w:t>
            </w:r>
          </w:p>
        </w:tc>
        <w:tc>
          <w:tcPr>
            <w:tcW w:w="431" w:type="dxa"/>
            <w:tcBorders>
              <w:top w:val="nil"/>
              <w:left w:val="nil"/>
              <w:bottom w:val="nil"/>
              <w:right w:val="nil"/>
            </w:tcBorders>
            <w:vAlign w:val="center"/>
          </w:tcPr>
          <w:p w14:paraId="518EEC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7301C1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306ED111" w14:textId="77777777" w:rsidTr="00287D13">
        <w:trPr>
          <w:trHeight w:val="300"/>
        </w:trPr>
        <w:tc>
          <w:tcPr>
            <w:tcW w:w="1636" w:type="dxa"/>
            <w:tcBorders>
              <w:top w:val="nil"/>
              <w:left w:val="nil"/>
              <w:bottom w:val="nil"/>
              <w:right w:val="nil"/>
            </w:tcBorders>
            <w:shd w:val="clear" w:color="auto" w:fill="auto"/>
            <w:noWrap/>
          </w:tcPr>
          <w:p w14:paraId="04E2FCF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Later efficiency </w:t>
            </w:r>
          </w:p>
          <w:p w14:paraId="13106A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77D83BF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[-1.11, 0.01]</w:t>
            </w:r>
          </w:p>
        </w:tc>
        <w:tc>
          <w:tcPr>
            <w:tcW w:w="519" w:type="dxa"/>
            <w:tcBorders>
              <w:top w:val="nil"/>
              <w:left w:val="nil"/>
              <w:bottom w:val="nil"/>
              <w:right w:val="nil"/>
            </w:tcBorders>
            <w:shd w:val="clear" w:color="auto" w:fill="auto"/>
            <w:noWrap/>
            <w:vAlign w:val="center"/>
          </w:tcPr>
          <w:p w14:paraId="3D8269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w:t>
            </w:r>
          </w:p>
        </w:tc>
        <w:tc>
          <w:tcPr>
            <w:tcW w:w="503" w:type="dxa"/>
            <w:tcBorders>
              <w:top w:val="nil"/>
              <w:left w:val="nil"/>
              <w:bottom w:val="nil"/>
              <w:right w:val="nil"/>
            </w:tcBorders>
            <w:shd w:val="clear" w:color="auto" w:fill="auto"/>
            <w:noWrap/>
            <w:vAlign w:val="center"/>
          </w:tcPr>
          <w:p w14:paraId="4F1143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142" w:type="dxa"/>
            <w:tcBorders>
              <w:top w:val="nil"/>
              <w:left w:val="nil"/>
              <w:bottom w:val="nil"/>
              <w:right w:val="nil"/>
            </w:tcBorders>
            <w:shd w:val="clear" w:color="auto" w:fill="auto"/>
            <w:noWrap/>
            <w:vAlign w:val="center"/>
          </w:tcPr>
          <w:p w14:paraId="6449AFE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9EE9D2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-0.23 [-4.16, 3.56]</w:t>
            </w:r>
          </w:p>
        </w:tc>
        <w:tc>
          <w:tcPr>
            <w:tcW w:w="439" w:type="dxa"/>
            <w:tcBorders>
              <w:top w:val="nil"/>
              <w:left w:val="nil"/>
              <w:bottom w:val="nil"/>
              <w:right w:val="nil"/>
            </w:tcBorders>
            <w:shd w:val="clear" w:color="auto" w:fill="auto"/>
            <w:noWrap/>
            <w:vAlign w:val="center"/>
          </w:tcPr>
          <w:p w14:paraId="521049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502" w:type="dxa"/>
            <w:tcBorders>
              <w:top w:val="nil"/>
              <w:left w:val="nil"/>
              <w:bottom w:val="nil"/>
              <w:right w:val="nil"/>
            </w:tcBorders>
            <w:shd w:val="clear" w:color="auto" w:fill="auto"/>
            <w:noWrap/>
            <w:vAlign w:val="center"/>
          </w:tcPr>
          <w:p w14:paraId="55DE7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.90</w:t>
            </w:r>
          </w:p>
        </w:tc>
        <w:tc>
          <w:tcPr>
            <w:tcW w:w="141" w:type="dxa"/>
            <w:tcBorders>
              <w:top w:val="nil"/>
              <w:left w:val="nil"/>
              <w:bottom w:val="nil"/>
              <w:right w:val="nil"/>
            </w:tcBorders>
            <w:vAlign w:val="center"/>
          </w:tcPr>
          <w:p w14:paraId="529D2D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2EB04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-0.37 [-3.29, 2.45]</w:t>
            </w:r>
          </w:p>
        </w:tc>
        <w:tc>
          <w:tcPr>
            <w:tcW w:w="431" w:type="dxa"/>
            <w:tcBorders>
              <w:top w:val="nil"/>
              <w:left w:val="nil"/>
              <w:bottom w:val="nil"/>
              <w:right w:val="nil"/>
            </w:tcBorders>
            <w:vAlign w:val="center"/>
          </w:tcPr>
          <w:p w14:paraId="3D0911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1FFC630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r>
      <w:tr w:rsidR="00520D55" w:rsidRPr="00354EB6" w14:paraId="2F5257BF" w14:textId="77777777" w:rsidTr="00287D13">
        <w:trPr>
          <w:trHeight w:val="300"/>
        </w:trPr>
        <w:tc>
          <w:tcPr>
            <w:tcW w:w="1636" w:type="dxa"/>
            <w:tcBorders>
              <w:top w:val="nil"/>
              <w:left w:val="nil"/>
              <w:bottom w:val="nil"/>
              <w:right w:val="nil"/>
            </w:tcBorders>
            <w:shd w:val="clear" w:color="auto" w:fill="auto"/>
            <w:noWrap/>
          </w:tcPr>
          <w:p w14:paraId="2657396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Early </w:t>
            </w:r>
          </w:p>
          <w:p w14:paraId="7B417E5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A9938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0.86 [-0.28, 2.23]</w:t>
            </w:r>
          </w:p>
        </w:tc>
        <w:tc>
          <w:tcPr>
            <w:tcW w:w="519" w:type="dxa"/>
            <w:tcBorders>
              <w:top w:val="nil"/>
              <w:left w:val="nil"/>
              <w:bottom w:val="nil"/>
              <w:right w:val="nil"/>
            </w:tcBorders>
            <w:shd w:val="clear" w:color="auto" w:fill="auto"/>
            <w:noWrap/>
            <w:vAlign w:val="center"/>
          </w:tcPr>
          <w:p w14:paraId="0315D5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2.37</w:t>
            </w:r>
          </w:p>
        </w:tc>
        <w:tc>
          <w:tcPr>
            <w:tcW w:w="503" w:type="dxa"/>
            <w:tcBorders>
              <w:top w:val="nil"/>
              <w:left w:val="nil"/>
              <w:bottom w:val="nil"/>
              <w:right w:val="nil"/>
            </w:tcBorders>
            <w:shd w:val="clear" w:color="auto" w:fill="auto"/>
            <w:noWrap/>
            <w:vAlign w:val="center"/>
          </w:tcPr>
          <w:p w14:paraId="77A8D8A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2" w:type="dxa"/>
            <w:tcBorders>
              <w:top w:val="nil"/>
              <w:left w:val="nil"/>
              <w:bottom w:val="nil"/>
              <w:right w:val="nil"/>
            </w:tcBorders>
            <w:shd w:val="clear" w:color="auto" w:fill="auto"/>
            <w:noWrap/>
            <w:vAlign w:val="center"/>
          </w:tcPr>
          <w:p w14:paraId="238BC79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47516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-6.35 [-13.53, 0.63]</w:t>
            </w:r>
          </w:p>
        </w:tc>
        <w:tc>
          <w:tcPr>
            <w:tcW w:w="439" w:type="dxa"/>
            <w:tcBorders>
              <w:top w:val="nil"/>
              <w:left w:val="nil"/>
              <w:bottom w:val="nil"/>
              <w:right w:val="nil"/>
            </w:tcBorders>
            <w:shd w:val="clear" w:color="auto" w:fill="auto"/>
            <w:noWrap/>
            <w:vAlign w:val="center"/>
          </w:tcPr>
          <w:p w14:paraId="5ADA8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0C219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141" w:type="dxa"/>
            <w:tcBorders>
              <w:top w:val="nil"/>
              <w:left w:val="nil"/>
              <w:bottom w:val="nil"/>
              <w:right w:val="nil"/>
            </w:tcBorders>
            <w:vAlign w:val="center"/>
          </w:tcPr>
          <w:p w14:paraId="002E017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FA2E9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-4.14 [-9.43, 1.22]</w:t>
            </w:r>
          </w:p>
        </w:tc>
        <w:tc>
          <w:tcPr>
            <w:tcW w:w="431" w:type="dxa"/>
            <w:tcBorders>
              <w:top w:val="nil"/>
              <w:left w:val="nil"/>
              <w:bottom w:val="nil"/>
              <w:right w:val="nil"/>
            </w:tcBorders>
            <w:vAlign w:val="center"/>
          </w:tcPr>
          <w:p w14:paraId="3BD9DE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bottom w:val="nil"/>
              <w:right w:val="nil"/>
            </w:tcBorders>
            <w:vAlign w:val="center"/>
          </w:tcPr>
          <w:p w14:paraId="3039AA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r>
      <w:tr w:rsidR="00520D55" w:rsidRPr="00354EB6" w14:paraId="324FC902" w14:textId="77777777" w:rsidTr="00287D13">
        <w:trPr>
          <w:trHeight w:val="300"/>
        </w:trPr>
        <w:tc>
          <w:tcPr>
            <w:tcW w:w="1636" w:type="dxa"/>
            <w:tcBorders>
              <w:top w:val="nil"/>
              <w:left w:val="nil"/>
              <w:bottom w:val="nil"/>
              <w:right w:val="nil"/>
            </w:tcBorders>
            <w:shd w:val="clear" w:color="auto" w:fill="auto"/>
            <w:noWrap/>
          </w:tcPr>
          <w:p w14:paraId="04FCFB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Later </w:t>
            </w:r>
          </w:p>
          <w:p w14:paraId="784EF12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0786944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-0.79 [-1.97, 0.34]</w:t>
            </w:r>
          </w:p>
        </w:tc>
        <w:tc>
          <w:tcPr>
            <w:tcW w:w="519" w:type="dxa"/>
            <w:tcBorders>
              <w:top w:val="nil"/>
              <w:left w:val="nil"/>
              <w:bottom w:val="nil"/>
              <w:right w:val="nil"/>
            </w:tcBorders>
            <w:shd w:val="clear" w:color="auto" w:fill="auto"/>
            <w:noWrap/>
            <w:vAlign w:val="center"/>
          </w:tcPr>
          <w:p w14:paraId="50F32E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0.45</w:t>
            </w:r>
          </w:p>
        </w:tc>
        <w:tc>
          <w:tcPr>
            <w:tcW w:w="503" w:type="dxa"/>
            <w:tcBorders>
              <w:top w:val="nil"/>
              <w:left w:val="nil"/>
              <w:bottom w:val="nil"/>
              <w:right w:val="nil"/>
            </w:tcBorders>
            <w:shd w:val="clear" w:color="auto" w:fill="auto"/>
            <w:noWrap/>
            <w:vAlign w:val="center"/>
          </w:tcPr>
          <w:p w14:paraId="1C4416E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2" w:type="dxa"/>
            <w:tcBorders>
              <w:top w:val="nil"/>
              <w:left w:val="nil"/>
              <w:bottom w:val="nil"/>
              <w:right w:val="nil"/>
            </w:tcBorders>
            <w:shd w:val="clear" w:color="auto" w:fill="auto"/>
            <w:noWrap/>
            <w:vAlign w:val="center"/>
          </w:tcPr>
          <w:p w14:paraId="7B2EF74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D13F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0.99 [-6.65, 8.46]</w:t>
            </w:r>
          </w:p>
        </w:tc>
        <w:tc>
          <w:tcPr>
            <w:tcW w:w="439" w:type="dxa"/>
            <w:tcBorders>
              <w:top w:val="nil"/>
              <w:left w:val="nil"/>
              <w:bottom w:val="nil"/>
              <w:right w:val="nil"/>
            </w:tcBorders>
            <w:shd w:val="clear" w:color="auto" w:fill="auto"/>
            <w:noWrap/>
            <w:vAlign w:val="center"/>
          </w:tcPr>
          <w:p w14:paraId="1D7C04E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39D501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.79</w:t>
            </w:r>
          </w:p>
        </w:tc>
        <w:tc>
          <w:tcPr>
            <w:tcW w:w="141" w:type="dxa"/>
            <w:tcBorders>
              <w:top w:val="nil"/>
              <w:left w:val="nil"/>
              <w:bottom w:val="nil"/>
              <w:right w:val="nil"/>
            </w:tcBorders>
            <w:vAlign w:val="center"/>
          </w:tcPr>
          <w:p w14:paraId="3BB53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1E7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[-5.31, 6.19]</w:t>
            </w:r>
          </w:p>
        </w:tc>
        <w:tc>
          <w:tcPr>
            <w:tcW w:w="431" w:type="dxa"/>
            <w:tcBorders>
              <w:top w:val="nil"/>
              <w:left w:val="nil"/>
              <w:bottom w:val="nil"/>
              <w:right w:val="nil"/>
            </w:tcBorders>
            <w:vAlign w:val="center"/>
          </w:tcPr>
          <w:p w14:paraId="055BD2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2E9C03F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r>
      <w:tr w:rsidR="00520D55" w:rsidRPr="00354EB6" w14:paraId="4AAE1ECA" w14:textId="77777777" w:rsidTr="00287D13">
        <w:trPr>
          <w:trHeight w:val="300"/>
        </w:trPr>
        <w:tc>
          <w:tcPr>
            <w:tcW w:w="1636" w:type="dxa"/>
            <w:tcBorders>
              <w:top w:val="nil"/>
              <w:left w:val="nil"/>
              <w:bottom w:val="nil"/>
              <w:right w:val="nil"/>
            </w:tcBorders>
            <w:shd w:val="clear" w:color="auto" w:fill="auto"/>
            <w:noWrap/>
          </w:tcPr>
          <w:p w14:paraId="39DF1BC2"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3F38A6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B5D87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4E2F42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61CB44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63D80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508522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E9148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69FF2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12C6D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206130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4B81B9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4F0845B" w14:textId="77777777" w:rsidTr="00287D13">
        <w:trPr>
          <w:trHeight w:val="300"/>
        </w:trPr>
        <w:tc>
          <w:tcPr>
            <w:tcW w:w="1636" w:type="dxa"/>
            <w:tcBorders>
              <w:top w:val="nil"/>
              <w:left w:val="nil"/>
              <w:bottom w:val="nil"/>
              <w:right w:val="nil"/>
            </w:tcBorders>
            <w:shd w:val="clear" w:color="auto" w:fill="auto"/>
            <w:noWrap/>
          </w:tcPr>
          <w:p w14:paraId="14E017E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5</w:t>
            </w:r>
          </w:p>
        </w:tc>
        <w:tc>
          <w:tcPr>
            <w:tcW w:w="1466" w:type="dxa"/>
            <w:tcBorders>
              <w:top w:val="nil"/>
              <w:left w:val="nil"/>
              <w:bottom w:val="nil"/>
              <w:right w:val="nil"/>
            </w:tcBorders>
            <w:shd w:val="clear" w:color="auto" w:fill="auto"/>
            <w:noWrap/>
            <w:vAlign w:val="center"/>
          </w:tcPr>
          <w:p w14:paraId="7400ED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6297BA6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1D6E05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5B69BB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2588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A5C21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5B7AE6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4E7E6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F75433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70A0F8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A7711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596B388B" w14:textId="77777777" w:rsidTr="00287D13">
        <w:trPr>
          <w:trHeight w:val="300"/>
        </w:trPr>
        <w:tc>
          <w:tcPr>
            <w:tcW w:w="1636" w:type="dxa"/>
            <w:tcBorders>
              <w:top w:val="nil"/>
              <w:left w:val="nil"/>
              <w:bottom w:val="nil"/>
              <w:right w:val="nil"/>
            </w:tcBorders>
            <w:shd w:val="clear" w:color="auto" w:fill="auto"/>
            <w:noWrap/>
          </w:tcPr>
          <w:p w14:paraId="4A128B3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4472EBF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07D3EE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[0.16, 0.94]</w:t>
            </w:r>
          </w:p>
        </w:tc>
        <w:tc>
          <w:tcPr>
            <w:tcW w:w="519" w:type="dxa"/>
            <w:tcBorders>
              <w:top w:val="nil"/>
              <w:left w:val="nil"/>
              <w:bottom w:val="nil"/>
              <w:right w:val="nil"/>
            </w:tcBorders>
            <w:shd w:val="clear" w:color="auto" w:fill="auto"/>
            <w:noWrap/>
            <w:vAlign w:val="center"/>
          </w:tcPr>
          <w:p w14:paraId="687DEB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1.71</w:t>
            </w:r>
          </w:p>
        </w:tc>
        <w:tc>
          <w:tcPr>
            <w:tcW w:w="503" w:type="dxa"/>
            <w:tcBorders>
              <w:top w:val="nil"/>
              <w:left w:val="nil"/>
              <w:bottom w:val="nil"/>
              <w:right w:val="nil"/>
            </w:tcBorders>
            <w:shd w:val="clear" w:color="auto" w:fill="auto"/>
            <w:noWrap/>
            <w:vAlign w:val="center"/>
          </w:tcPr>
          <w:p w14:paraId="41AEEF6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142" w:type="dxa"/>
            <w:tcBorders>
              <w:top w:val="nil"/>
              <w:left w:val="nil"/>
              <w:bottom w:val="nil"/>
              <w:right w:val="nil"/>
            </w:tcBorders>
            <w:shd w:val="clear" w:color="auto" w:fill="auto"/>
            <w:noWrap/>
            <w:vAlign w:val="center"/>
          </w:tcPr>
          <w:p w14:paraId="6F22CCD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518E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[-0.28, 0.48]</w:t>
            </w:r>
          </w:p>
        </w:tc>
        <w:tc>
          <w:tcPr>
            <w:tcW w:w="439" w:type="dxa"/>
            <w:tcBorders>
              <w:top w:val="nil"/>
              <w:left w:val="nil"/>
              <w:bottom w:val="nil"/>
              <w:right w:val="nil"/>
            </w:tcBorders>
            <w:shd w:val="clear" w:color="auto" w:fill="auto"/>
            <w:noWrap/>
            <w:vAlign w:val="center"/>
          </w:tcPr>
          <w:p w14:paraId="47F202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A6001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.60</w:t>
            </w:r>
          </w:p>
        </w:tc>
        <w:tc>
          <w:tcPr>
            <w:tcW w:w="141" w:type="dxa"/>
            <w:tcBorders>
              <w:top w:val="nil"/>
              <w:left w:val="nil"/>
              <w:bottom w:val="nil"/>
              <w:right w:val="nil"/>
            </w:tcBorders>
            <w:vAlign w:val="center"/>
          </w:tcPr>
          <w:p w14:paraId="402DFF3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FA52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[-0.39, 0.24]</w:t>
            </w:r>
          </w:p>
        </w:tc>
        <w:tc>
          <w:tcPr>
            <w:tcW w:w="431" w:type="dxa"/>
            <w:tcBorders>
              <w:top w:val="nil"/>
              <w:left w:val="nil"/>
              <w:bottom w:val="nil"/>
              <w:right w:val="nil"/>
            </w:tcBorders>
            <w:vAlign w:val="center"/>
          </w:tcPr>
          <w:p w14:paraId="3ED675B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46E60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.65</w:t>
            </w:r>
          </w:p>
        </w:tc>
      </w:tr>
      <w:tr w:rsidR="00520D55" w:rsidRPr="00354EB6" w14:paraId="2493ECB1" w14:textId="77777777" w:rsidTr="00287D13">
        <w:trPr>
          <w:trHeight w:val="300"/>
        </w:trPr>
        <w:tc>
          <w:tcPr>
            <w:tcW w:w="1636" w:type="dxa"/>
            <w:tcBorders>
              <w:top w:val="nil"/>
              <w:left w:val="nil"/>
              <w:right w:val="nil"/>
            </w:tcBorders>
            <w:shd w:val="clear" w:color="auto" w:fill="auto"/>
            <w:noWrap/>
          </w:tcPr>
          <w:p w14:paraId="016502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1B29C8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[-0.46, 0.31]</w:t>
            </w:r>
          </w:p>
        </w:tc>
        <w:tc>
          <w:tcPr>
            <w:tcW w:w="519" w:type="dxa"/>
            <w:tcBorders>
              <w:top w:val="nil"/>
              <w:left w:val="nil"/>
              <w:right w:val="nil"/>
            </w:tcBorders>
            <w:shd w:val="clear" w:color="auto" w:fill="auto"/>
            <w:noWrap/>
            <w:vAlign w:val="center"/>
          </w:tcPr>
          <w:p w14:paraId="2D1093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0.94</w:t>
            </w:r>
          </w:p>
        </w:tc>
        <w:tc>
          <w:tcPr>
            <w:tcW w:w="503" w:type="dxa"/>
            <w:tcBorders>
              <w:top w:val="nil"/>
              <w:left w:val="nil"/>
              <w:right w:val="nil"/>
            </w:tcBorders>
            <w:shd w:val="clear" w:color="auto" w:fill="auto"/>
            <w:noWrap/>
            <w:vAlign w:val="center"/>
          </w:tcPr>
          <w:p w14:paraId="6FF8DD4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.74</w:t>
            </w:r>
          </w:p>
        </w:tc>
        <w:tc>
          <w:tcPr>
            <w:tcW w:w="142" w:type="dxa"/>
            <w:tcBorders>
              <w:top w:val="nil"/>
              <w:left w:val="nil"/>
              <w:right w:val="nil"/>
            </w:tcBorders>
            <w:shd w:val="clear" w:color="auto" w:fill="auto"/>
            <w:noWrap/>
            <w:vAlign w:val="center"/>
          </w:tcPr>
          <w:p w14:paraId="394CC6B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517030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[-0.25, 0.53]</w:t>
            </w:r>
          </w:p>
        </w:tc>
        <w:tc>
          <w:tcPr>
            <w:tcW w:w="439" w:type="dxa"/>
            <w:tcBorders>
              <w:top w:val="nil"/>
              <w:left w:val="nil"/>
              <w:right w:val="nil"/>
            </w:tcBorders>
            <w:shd w:val="clear" w:color="auto" w:fill="auto"/>
            <w:noWrap/>
            <w:vAlign w:val="center"/>
          </w:tcPr>
          <w:p w14:paraId="57F8C6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right w:val="nil"/>
            </w:tcBorders>
            <w:shd w:val="clear" w:color="auto" w:fill="auto"/>
            <w:noWrap/>
            <w:vAlign w:val="center"/>
          </w:tcPr>
          <w:p w14:paraId="7DE1D5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.51</w:t>
            </w:r>
          </w:p>
        </w:tc>
        <w:tc>
          <w:tcPr>
            <w:tcW w:w="141" w:type="dxa"/>
            <w:tcBorders>
              <w:top w:val="nil"/>
              <w:left w:val="nil"/>
              <w:right w:val="nil"/>
            </w:tcBorders>
            <w:vAlign w:val="center"/>
          </w:tcPr>
          <w:p w14:paraId="5BBB664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3F4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[-0.47, 0.14]</w:t>
            </w:r>
          </w:p>
        </w:tc>
        <w:tc>
          <w:tcPr>
            <w:tcW w:w="431" w:type="dxa"/>
            <w:tcBorders>
              <w:top w:val="nil"/>
              <w:left w:val="nil"/>
              <w:right w:val="nil"/>
            </w:tcBorders>
            <w:vAlign w:val="center"/>
          </w:tcPr>
          <w:p w14:paraId="44D83F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right w:val="nil"/>
            </w:tcBorders>
            <w:vAlign w:val="center"/>
          </w:tcPr>
          <w:p w14:paraId="37110F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.32</w:t>
            </w:r>
          </w:p>
        </w:tc>
      </w:tr>
      <w:tr w:rsidR="00520D55" w:rsidRPr="00354EB6" w14:paraId="4657DB6D" w14:textId="77777777" w:rsidTr="00287D13">
        <w:trPr>
          <w:trHeight w:val="300"/>
        </w:trPr>
        <w:tc>
          <w:tcPr>
            <w:tcW w:w="1636" w:type="dxa"/>
            <w:tcBorders>
              <w:top w:val="nil"/>
              <w:left w:val="nil"/>
              <w:right w:val="nil"/>
            </w:tcBorders>
            <w:shd w:val="clear" w:color="auto" w:fill="auto"/>
            <w:noWrap/>
          </w:tcPr>
          <w:p w14:paraId="59EC11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506DF4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255750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0.41 [-0.35, 1.19]</w:t>
            </w:r>
          </w:p>
        </w:tc>
        <w:tc>
          <w:tcPr>
            <w:tcW w:w="519" w:type="dxa"/>
            <w:tcBorders>
              <w:top w:val="nil"/>
              <w:left w:val="nil"/>
              <w:right w:val="nil"/>
            </w:tcBorders>
            <w:shd w:val="clear" w:color="auto" w:fill="auto"/>
            <w:noWrap/>
            <w:vAlign w:val="center"/>
          </w:tcPr>
          <w:p w14:paraId="21B60B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1.50</w:t>
            </w:r>
          </w:p>
        </w:tc>
        <w:tc>
          <w:tcPr>
            <w:tcW w:w="503" w:type="dxa"/>
            <w:tcBorders>
              <w:top w:val="nil"/>
              <w:left w:val="nil"/>
              <w:right w:val="nil"/>
            </w:tcBorders>
            <w:shd w:val="clear" w:color="auto" w:fill="auto"/>
            <w:noWrap/>
            <w:vAlign w:val="center"/>
          </w:tcPr>
          <w:p w14:paraId="5FF3FC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.30</w:t>
            </w:r>
          </w:p>
        </w:tc>
        <w:tc>
          <w:tcPr>
            <w:tcW w:w="142" w:type="dxa"/>
            <w:tcBorders>
              <w:top w:val="nil"/>
              <w:left w:val="nil"/>
              <w:right w:val="nil"/>
            </w:tcBorders>
            <w:shd w:val="clear" w:color="auto" w:fill="auto"/>
            <w:noWrap/>
            <w:vAlign w:val="center"/>
          </w:tcPr>
          <w:p w14:paraId="2E27DB6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4A19F2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-0.66 [-1.45, 0.12]</w:t>
            </w:r>
          </w:p>
        </w:tc>
        <w:tc>
          <w:tcPr>
            <w:tcW w:w="439" w:type="dxa"/>
            <w:tcBorders>
              <w:top w:val="nil"/>
              <w:left w:val="nil"/>
              <w:right w:val="nil"/>
            </w:tcBorders>
            <w:shd w:val="clear" w:color="auto" w:fill="auto"/>
            <w:noWrap/>
            <w:vAlign w:val="center"/>
          </w:tcPr>
          <w:p w14:paraId="606B071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right w:val="nil"/>
            </w:tcBorders>
            <w:shd w:val="clear" w:color="auto" w:fill="auto"/>
            <w:noWrap/>
            <w:vAlign w:val="center"/>
          </w:tcPr>
          <w:p w14:paraId="04FD2B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141" w:type="dxa"/>
            <w:tcBorders>
              <w:top w:val="nil"/>
              <w:left w:val="nil"/>
              <w:right w:val="nil"/>
            </w:tcBorders>
            <w:vAlign w:val="center"/>
          </w:tcPr>
          <w:p w14:paraId="7F759FB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5E7C5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-0.30 [-0.92, 0.34]</w:t>
            </w:r>
          </w:p>
        </w:tc>
        <w:tc>
          <w:tcPr>
            <w:tcW w:w="431" w:type="dxa"/>
            <w:tcBorders>
              <w:top w:val="nil"/>
              <w:left w:val="nil"/>
              <w:right w:val="nil"/>
            </w:tcBorders>
            <w:vAlign w:val="center"/>
          </w:tcPr>
          <w:p w14:paraId="62CBD8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right w:val="nil"/>
            </w:tcBorders>
            <w:vAlign w:val="center"/>
          </w:tcPr>
          <w:p w14:paraId="41326B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.36</w:t>
            </w:r>
          </w:p>
        </w:tc>
      </w:tr>
      <w:tr w:rsidR="00520D55" w:rsidRPr="00354EB6" w14:paraId="024C725C" w14:textId="77777777" w:rsidTr="00287D13">
        <w:trPr>
          <w:trHeight w:val="300"/>
        </w:trPr>
        <w:tc>
          <w:tcPr>
            <w:tcW w:w="1636" w:type="dxa"/>
            <w:tcBorders>
              <w:top w:val="nil"/>
              <w:left w:val="nil"/>
              <w:right w:val="nil"/>
            </w:tcBorders>
            <w:shd w:val="clear" w:color="auto" w:fill="auto"/>
            <w:noWrap/>
          </w:tcPr>
          <w:p w14:paraId="3389B99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45A0C8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4442DF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549516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6912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39E485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0EECD7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F09547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13FA19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CC036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4FDF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4DA306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9762352" w14:textId="77777777" w:rsidTr="00287D13">
        <w:trPr>
          <w:trHeight w:val="300"/>
        </w:trPr>
        <w:tc>
          <w:tcPr>
            <w:tcW w:w="1636" w:type="dxa"/>
            <w:tcBorders>
              <w:top w:val="nil"/>
              <w:left w:val="nil"/>
              <w:right w:val="nil"/>
            </w:tcBorders>
            <w:shd w:val="clear" w:color="auto" w:fill="auto"/>
            <w:noWrap/>
          </w:tcPr>
          <w:p w14:paraId="49CBEDDE" w14:textId="77777777" w:rsidR="00520D55" w:rsidRPr="00354EB6" w:rsidRDefault="00520D55" w:rsidP="00A41E52">
            <w:pPr>
              <w:spacing w:after="0" w:line="240" w:lineRule="auto"/>
              <w:contextualSpacing/>
              <w:rPr>
                <w:rFonts w:ascii="Times New Roman" w:hAnsi="Times New Roman" w:cs="Times New Roman"/>
                <w:sz w:val="18"/>
                <w:szCs w:val="18"/>
              </w:rPr>
            </w:pPr>
            <w:r>
              <w:rPr>
                <w:rFonts w:ascii="Times New Roman" w:hAnsi="Times New Roman" w:cs="Times New Roman"/>
                <w:sz w:val="18"/>
                <w:szCs w:val="18"/>
              </w:rPr>
              <w:t>Experiment 6</w:t>
            </w:r>
          </w:p>
        </w:tc>
        <w:tc>
          <w:tcPr>
            <w:tcW w:w="1466" w:type="dxa"/>
            <w:tcBorders>
              <w:top w:val="nil"/>
              <w:left w:val="nil"/>
              <w:right w:val="nil"/>
            </w:tcBorders>
            <w:shd w:val="clear" w:color="auto" w:fill="auto"/>
            <w:noWrap/>
            <w:vAlign w:val="center"/>
          </w:tcPr>
          <w:p w14:paraId="2F712B3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2393344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614A093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051943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04B01C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418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3444E6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23DC9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276CA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0EDEBD3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20D0B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343D6663" w14:textId="77777777" w:rsidTr="00287D13">
        <w:trPr>
          <w:trHeight w:val="456"/>
        </w:trPr>
        <w:tc>
          <w:tcPr>
            <w:tcW w:w="1636" w:type="dxa"/>
            <w:tcBorders>
              <w:top w:val="nil"/>
              <w:left w:val="nil"/>
              <w:right w:val="nil"/>
            </w:tcBorders>
            <w:shd w:val="clear" w:color="auto" w:fill="auto"/>
            <w:noWrap/>
            <w:vAlign w:val="center"/>
          </w:tcPr>
          <w:p w14:paraId="6435BEA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Victim</w:t>
            </w:r>
          </w:p>
          <w:p w14:paraId="7CE0F465"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w:t>
            </w:r>
          </w:p>
        </w:tc>
        <w:tc>
          <w:tcPr>
            <w:tcW w:w="1466" w:type="dxa"/>
            <w:tcBorders>
              <w:top w:val="nil"/>
              <w:left w:val="nil"/>
              <w:right w:val="nil"/>
            </w:tcBorders>
            <w:shd w:val="clear" w:color="auto" w:fill="auto"/>
            <w:noWrap/>
            <w:vAlign w:val="center"/>
          </w:tcPr>
          <w:p w14:paraId="5D0CC911"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-0.09 [-0.54, 0.35]</w:t>
            </w:r>
          </w:p>
        </w:tc>
        <w:tc>
          <w:tcPr>
            <w:tcW w:w="519" w:type="dxa"/>
            <w:tcBorders>
              <w:top w:val="nil"/>
              <w:left w:val="nil"/>
              <w:right w:val="nil"/>
            </w:tcBorders>
            <w:shd w:val="clear" w:color="auto" w:fill="auto"/>
            <w:noWrap/>
            <w:vAlign w:val="center"/>
          </w:tcPr>
          <w:p w14:paraId="4E8A6D1D"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0.92</w:t>
            </w:r>
          </w:p>
        </w:tc>
        <w:tc>
          <w:tcPr>
            <w:tcW w:w="503" w:type="dxa"/>
            <w:tcBorders>
              <w:top w:val="nil"/>
              <w:left w:val="nil"/>
              <w:right w:val="nil"/>
            </w:tcBorders>
            <w:shd w:val="clear" w:color="auto" w:fill="auto"/>
            <w:noWrap/>
            <w:vAlign w:val="center"/>
          </w:tcPr>
          <w:p w14:paraId="2F88C68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.70</w:t>
            </w:r>
          </w:p>
        </w:tc>
        <w:tc>
          <w:tcPr>
            <w:tcW w:w="142" w:type="dxa"/>
            <w:tcBorders>
              <w:top w:val="nil"/>
              <w:left w:val="nil"/>
              <w:right w:val="nil"/>
            </w:tcBorders>
            <w:shd w:val="clear" w:color="auto" w:fill="auto"/>
            <w:noWrap/>
            <w:vAlign w:val="center"/>
          </w:tcPr>
          <w:p w14:paraId="2D341BF4"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4321385B"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-2.40</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[-6.58,</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1.85]</w:t>
            </w:r>
          </w:p>
        </w:tc>
        <w:tc>
          <w:tcPr>
            <w:tcW w:w="439" w:type="dxa"/>
            <w:tcBorders>
              <w:top w:val="nil"/>
              <w:left w:val="nil"/>
              <w:right w:val="nil"/>
            </w:tcBorders>
            <w:shd w:val="clear" w:color="auto" w:fill="auto"/>
            <w:noWrap/>
            <w:vAlign w:val="center"/>
          </w:tcPr>
          <w:p w14:paraId="6C7BD74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65FF4916"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A3C01D"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5E0DDA5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-2.52 [-5.43, 0.41]</w:t>
            </w:r>
          </w:p>
        </w:tc>
        <w:tc>
          <w:tcPr>
            <w:tcW w:w="431" w:type="dxa"/>
            <w:tcBorders>
              <w:top w:val="nil"/>
              <w:left w:val="nil"/>
              <w:right w:val="nil"/>
            </w:tcBorders>
            <w:vAlign w:val="center"/>
          </w:tcPr>
          <w:p w14:paraId="547D680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A0DF358"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r>
      <w:tr w:rsidR="00520D55" w:rsidRPr="00354EB6" w14:paraId="65862883" w14:textId="77777777" w:rsidTr="00287D13">
        <w:trPr>
          <w:trHeight w:val="300"/>
        </w:trPr>
        <w:tc>
          <w:tcPr>
            <w:tcW w:w="1636" w:type="dxa"/>
            <w:tcBorders>
              <w:top w:val="nil"/>
              <w:left w:val="nil"/>
              <w:right w:val="nil"/>
            </w:tcBorders>
            <w:shd w:val="clear" w:color="auto" w:fill="auto"/>
            <w:noWrap/>
            <w:vAlign w:val="center"/>
          </w:tcPr>
          <w:p w14:paraId="328DC1A0"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0349F2E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0.01 [-0.44, 0.45]</w:t>
            </w:r>
          </w:p>
        </w:tc>
        <w:tc>
          <w:tcPr>
            <w:tcW w:w="519" w:type="dxa"/>
            <w:tcBorders>
              <w:top w:val="nil"/>
              <w:left w:val="nil"/>
              <w:right w:val="nil"/>
            </w:tcBorders>
            <w:shd w:val="clear" w:color="auto" w:fill="auto"/>
            <w:noWrap/>
            <w:vAlign w:val="center"/>
          </w:tcPr>
          <w:p w14:paraId="46F8C20A"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1.01</w:t>
            </w:r>
          </w:p>
        </w:tc>
        <w:tc>
          <w:tcPr>
            <w:tcW w:w="503" w:type="dxa"/>
            <w:tcBorders>
              <w:top w:val="nil"/>
              <w:left w:val="nil"/>
              <w:right w:val="nil"/>
            </w:tcBorders>
            <w:shd w:val="clear" w:color="auto" w:fill="auto"/>
            <w:noWrap/>
            <w:vAlign w:val="center"/>
          </w:tcPr>
          <w:p w14:paraId="5038DAF7"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.98</w:t>
            </w:r>
          </w:p>
        </w:tc>
        <w:tc>
          <w:tcPr>
            <w:tcW w:w="142" w:type="dxa"/>
            <w:tcBorders>
              <w:top w:val="nil"/>
              <w:left w:val="nil"/>
              <w:right w:val="nil"/>
            </w:tcBorders>
            <w:shd w:val="clear" w:color="auto" w:fill="auto"/>
            <w:noWrap/>
            <w:vAlign w:val="center"/>
          </w:tcPr>
          <w:p w14:paraId="303524B3"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01CDC13F"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-2.41</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[-6.53,</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1.64]</w:t>
            </w:r>
          </w:p>
        </w:tc>
        <w:tc>
          <w:tcPr>
            <w:tcW w:w="439" w:type="dxa"/>
            <w:tcBorders>
              <w:top w:val="nil"/>
              <w:left w:val="nil"/>
              <w:right w:val="nil"/>
            </w:tcBorders>
            <w:shd w:val="clear" w:color="auto" w:fill="auto"/>
            <w:noWrap/>
            <w:vAlign w:val="center"/>
          </w:tcPr>
          <w:p w14:paraId="4D7B35A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0AC6F2A3"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5717F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613EC31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-2.61 [-5.54, 0.38]</w:t>
            </w:r>
          </w:p>
        </w:tc>
        <w:tc>
          <w:tcPr>
            <w:tcW w:w="431" w:type="dxa"/>
            <w:tcBorders>
              <w:top w:val="nil"/>
              <w:left w:val="nil"/>
              <w:right w:val="nil"/>
            </w:tcBorders>
            <w:vAlign w:val="center"/>
          </w:tcPr>
          <w:p w14:paraId="3FCED57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7CE12CF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r>
      <w:tr w:rsidR="00520D55" w:rsidRPr="00354EB6" w14:paraId="5B99D376" w14:textId="77777777" w:rsidTr="00287D13">
        <w:trPr>
          <w:trHeight w:val="300"/>
        </w:trPr>
        <w:tc>
          <w:tcPr>
            <w:tcW w:w="1636" w:type="dxa"/>
            <w:tcBorders>
              <w:top w:val="nil"/>
              <w:left w:val="nil"/>
              <w:right w:val="nil"/>
            </w:tcBorders>
            <w:shd w:val="clear" w:color="auto" w:fill="auto"/>
            <w:noWrap/>
            <w:vAlign w:val="center"/>
          </w:tcPr>
          <w:p w14:paraId="66CD194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 ×</w:t>
            </w:r>
          </w:p>
          <w:p w14:paraId="6550BED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65B73C5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0.16 [-0.77, 1.06]</w:t>
            </w:r>
          </w:p>
        </w:tc>
        <w:tc>
          <w:tcPr>
            <w:tcW w:w="519" w:type="dxa"/>
            <w:tcBorders>
              <w:top w:val="nil"/>
              <w:left w:val="nil"/>
              <w:right w:val="nil"/>
            </w:tcBorders>
            <w:shd w:val="clear" w:color="auto" w:fill="auto"/>
            <w:noWrap/>
            <w:vAlign w:val="center"/>
          </w:tcPr>
          <w:p w14:paraId="4191B7F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1.18</w:t>
            </w:r>
          </w:p>
        </w:tc>
        <w:tc>
          <w:tcPr>
            <w:tcW w:w="503" w:type="dxa"/>
            <w:tcBorders>
              <w:top w:val="nil"/>
              <w:left w:val="nil"/>
              <w:right w:val="nil"/>
            </w:tcBorders>
            <w:shd w:val="clear" w:color="auto" w:fill="auto"/>
            <w:noWrap/>
            <w:vAlign w:val="center"/>
          </w:tcPr>
          <w:p w14:paraId="0E4B054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.72</w:t>
            </w:r>
          </w:p>
        </w:tc>
        <w:tc>
          <w:tcPr>
            <w:tcW w:w="142" w:type="dxa"/>
            <w:tcBorders>
              <w:top w:val="nil"/>
              <w:left w:val="nil"/>
              <w:right w:val="nil"/>
            </w:tcBorders>
            <w:shd w:val="clear" w:color="auto" w:fill="auto"/>
            <w:noWrap/>
            <w:vAlign w:val="center"/>
          </w:tcPr>
          <w:p w14:paraId="6F153A8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1C72EB17"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5.97</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[-2.25,</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14.08]</w:t>
            </w:r>
          </w:p>
        </w:tc>
        <w:tc>
          <w:tcPr>
            <w:tcW w:w="439" w:type="dxa"/>
            <w:tcBorders>
              <w:top w:val="nil"/>
              <w:left w:val="nil"/>
              <w:right w:val="nil"/>
            </w:tcBorders>
            <w:shd w:val="clear" w:color="auto" w:fill="auto"/>
            <w:noWrap/>
            <w:vAlign w:val="center"/>
          </w:tcPr>
          <w:p w14:paraId="7FB1A50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c>
          <w:tcPr>
            <w:tcW w:w="502" w:type="dxa"/>
            <w:tcBorders>
              <w:top w:val="nil"/>
              <w:left w:val="nil"/>
              <w:right w:val="nil"/>
            </w:tcBorders>
            <w:shd w:val="clear" w:color="auto" w:fill="auto"/>
            <w:noWrap/>
            <w:vAlign w:val="center"/>
          </w:tcPr>
          <w:p w14:paraId="5D15B97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.16</w:t>
            </w:r>
          </w:p>
        </w:tc>
        <w:tc>
          <w:tcPr>
            <w:tcW w:w="141" w:type="dxa"/>
            <w:tcBorders>
              <w:top w:val="nil"/>
              <w:left w:val="nil"/>
              <w:right w:val="nil"/>
            </w:tcBorders>
            <w:vAlign w:val="center"/>
          </w:tcPr>
          <w:p w14:paraId="2577F619"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0628F2F4"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5.42 [-0.37, 11.26]</w:t>
            </w:r>
          </w:p>
        </w:tc>
        <w:tc>
          <w:tcPr>
            <w:tcW w:w="431" w:type="dxa"/>
            <w:tcBorders>
              <w:top w:val="nil"/>
              <w:left w:val="nil"/>
              <w:right w:val="nil"/>
            </w:tcBorders>
            <w:vAlign w:val="center"/>
          </w:tcPr>
          <w:p w14:paraId="6BFD344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BCABBF7"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.07</w:t>
            </w:r>
          </w:p>
        </w:tc>
      </w:tr>
      <w:tr w:rsidR="00520D55" w:rsidRPr="00354EB6" w14:paraId="0CF525FE" w14:textId="77777777" w:rsidTr="00287D13">
        <w:trPr>
          <w:trHeight w:val="344"/>
        </w:trPr>
        <w:tc>
          <w:tcPr>
            <w:tcW w:w="1636" w:type="dxa"/>
            <w:tcBorders>
              <w:top w:val="nil"/>
              <w:left w:val="nil"/>
              <w:right w:val="nil"/>
            </w:tcBorders>
            <w:shd w:val="clear" w:color="auto" w:fill="auto"/>
            <w:noWrap/>
          </w:tcPr>
          <w:p w14:paraId="375242E4"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69DCE3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5A0986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A8CC6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59672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37C3F3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65E8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793DE9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6ECE497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AE691C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A72AC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C5BE8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62544C1" w14:textId="77777777" w:rsidTr="00287D13">
        <w:trPr>
          <w:trHeight w:val="300"/>
        </w:trPr>
        <w:tc>
          <w:tcPr>
            <w:tcW w:w="3102" w:type="dxa"/>
            <w:gridSpan w:val="2"/>
            <w:tcBorders>
              <w:top w:val="nil"/>
              <w:left w:val="nil"/>
              <w:right w:val="nil"/>
            </w:tcBorders>
            <w:shd w:val="clear" w:color="auto" w:fill="auto"/>
            <w:noWrap/>
          </w:tcPr>
          <w:p w14:paraId="33BF40A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Meta-analytic effects </w:t>
            </w:r>
          </w:p>
        </w:tc>
        <w:tc>
          <w:tcPr>
            <w:tcW w:w="519" w:type="dxa"/>
            <w:tcBorders>
              <w:top w:val="nil"/>
              <w:left w:val="nil"/>
              <w:right w:val="nil"/>
            </w:tcBorders>
            <w:shd w:val="clear" w:color="auto" w:fill="auto"/>
            <w:noWrap/>
            <w:vAlign w:val="center"/>
          </w:tcPr>
          <w:p w14:paraId="4B2086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9E27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0C5139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638D63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422058E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6DFE8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8A327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063FAB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5393F5E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6E4CDF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BA39DB" w14:paraId="692C2642" w14:textId="77777777" w:rsidTr="00A41E52">
        <w:trPr>
          <w:trHeight w:val="300"/>
        </w:trPr>
        <w:tc>
          <w:tcPr>
            <w:tcW w:w="1636" w:type="dxa"/>
            <w:tcBorders>
              <w:top w:val="nil"/>
              <w:left w:val="nil"/>
              <w:right w:val="nil"/>
            </w:tcBorders>
            <w:shd w:val="clear" w:color="auto" w:fill="auto"/>
            <w:noWrap/>
          </w:tcPr>
          <w:p w14:paraId="2ECB4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image</w:t>
            </w:r>
          </w:p>
        </w:tc>
        <w:tc>
          <w:tcPr>
            <w:tcW w:w="1985" w:type="dxa"/>
            <w:gridSpan w:val="2"/>
            <w:tcBorders>
              <w:top w:val="nil"/>
              <w:left w:val="nil"/>
              <w:right w:val="nil"/>
            </w:tcBorders>
            <w:shd w:val="clear" w:color="auto" w:fill="auto"/>
            <w:noWrap/>
            <w:vAlign w:val="center"/>
          </w:tcPr>
          <w:p w14:paraId="48052887"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E23B7F">
              <w:rPr>
                <w:rFonts w:ascii="Times New Roman" w:eastAsia="Times New Roman" w:hAnsi="Times New Roman" w:cs="Times New Roman"/>
                <w:i/>
                <w:sz w:val="18"/>
                <w:szCs w:val="18"/>
              </w:rPr>
              <w:t>OR</w:t>
            </w:r>
            <w:r w:rsidRPr="00E23B7F">
              <w:rPr>
                <w:rFonts w:ascii="Times New Roman" w:eastAsia="Times New Roman" w:hAnsi="Times New Roman" w:cs="Times New Roman"/>
                <w:i/>
                <w:sz w:val="18"/>
                <w:szCs w:val="18"/>
                <w:vertAlign w:val="subscript"/>
              </w:rPr>
              <w:t>mean</w:t>
            </w:r>
            <w:r w:rsidRPr="00E23B7F">
              <w:rPr>
                <w:rFonts w:ascii="Times New Roman" w:eastAsia="Times New Roman" w:hAnsi="Times New Roman" w:cs="Times New Roman"/>
                <w:sz w:val="18"/>
                <w:szCs w:val="18"/>
              </w:rPr>
              <w:t xml:space="preserve"> = 1.28 [1.10, 1.50]</w:t>
            </w:r>
          </w:p>
        </w:tc>
        <w:tc>
          <w:tcPr>
            <w:tcW w:w="503" w:type="dxa"/>
            <w:tcBorders>
              <w:top w:val="nil"/>
              <w:left w:val="nil"/>
              <w:right w:val="nil"/>
            </w:tcBorders>
            <w:shd w:val="clear" w:color="auto" w:fill="auto"/>
            <w:noWrap/>
            <w:vAlign w:val="center"/>
          </w:tcPr>
          <w:p w14:paraId="08F0AE1F"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.002</w:t>
            </w:r>
          </w:p>
        </w:tc>
        <w:tc>
          <w:tcPr>
            <w:tcW w:w="142" w:type="dxa"/>
            <w:tcBorders>
              <w:top w:val="nil"/>
              <w:left w:val="nil"/>
              <w:right w:val="nil"/>
            </w:tcBorders>
            <w:shd w:val="clear" w:color="auto" w:fill="auto"/>
            <w:noWrap/>
            <w:vAlign w:val="center"/>
          </w:tcPr>
          <w:p w14:paraId="14547E08" w14:textId="77777777" w:rsidR="00520D55" w:rsidRPr="00E23B7F"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0873B72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bookmarkStart w:id="80" w:name="OLE_LINK1"/>
            <w:bookmarkStart w:id="81" w:name="OLE_LINK2"/>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bookmarkEnd w:id="80"/>
            <w:bookmarkEnd w:id="81"/>
            <w:r w:rsidRPr="00BA39DB">
              <w:rPr>
                <w:rFonts w:ascii="Times New Roman" w:eastAsia="Times New Roman" w:hAnsi="Times New Roman" w:cs="Times New Roman"/>
                <w:sz w:val="18"/>
                <w:szCs w:val="18"/>
              </w:rPr>
              <w:t xml:space="preserve"> = .09 [.04,.13]</w:t>
            </w:r>
          </w:p>
        </w:tc>
        <w:tc>
          <w:tcPr>
            <w:tcW w:w="502" w:type="dxa"/>
            <w:tcBorders>
              <w:top w:val="nil"/>
              <w:left w:val="nil"/>
              <w:right w:val="nil"/>
            </w:tcBorders>
            <w:shd w:val="clear" w:color="auto" w:fill="auto"/>
            <w:noWrap/>
            <w:vAlign w:val="center"/>
          </w:tcPr>
          <w:p w14:paraId="5A46EA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&lt;.001</w:t>
            </w:r>
          </w:p>
        </w:tc>
        <w:tc>
          <w:tcPr>
            <w:tcW w:w="141" w:type="dxa"/>
            <w:tcBorders>
              <w:top w:val="nil"/>
              <w:left w:val="nil"/>
              <w:right w:val="nil"/>
            </w:tcBorders>
            <w:vAlign w:val="center"/>
          </w:tcPr>
          <w:p w14:paraId="6DA4D012"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right w:val="nil"/>
            </w:tcBorders>
            <w:vAlign w:val="center"/>
          </w:tcPr>
          <w:p w14:paraId="66CF46B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267F16">
              <w:rPr>
                <w:rFonts w:ascii="Times New Roman" w:eastAsia="Times New Roman" w:hAnsi="Times New Roman" w:cs="Times New Roman"/>
                <w:i/>
                <w:sz w:val="18"/>
                <w:szCs w:val="18"/>
              </w:rPr>
              <w:t>r</w:t>
            </w:r>
            <w:r w:rsidRPr="00267F16">
              <w:rPr>
                <w:rFonts w:ascii="Times New Roman" w:eastAsia="Times New Roman" w:hAnsi="Times New Roman" w:cs="Times New Roman"/>
                <w:i/>
                <w:sz w:val="18"/>
                <w:szCs w:val="18"/>
                <w:vertAlign w:val="subscript"/>
              </w:rPr>
              <w:t>pb mean</w:t>
            </w:r>
            <w:r w:rsidRPr="00267F16">
              <w:rPr>
                <w:rFonts w:ascii="Times New Roman" w:eastAsia="Times New Roman" w:hAnsi="Times New Roman" w:cs="Times New Roman"/>
                <w:sz w:val="18"/>
                <w:szCs w:val="18"/>
              </w:rPr>
              <w:t xml:space="preserve"> = .02 [-.02,.07]</w:t>
            </w:r>
          </w:p>
        </w:tc>
        <w:tc>
          <w:tcPr>
            <w:tcW w:w="420" w:type="dxa"/>
            <w:tcBorders>
              <w:top w:val="nil"/>
              <w:left w:val="nil"/>
              <w:right w:val="nil"/>
            </w:tcBorders>
            <w:vAlign w:val="center"/>
          </w:tcPr>
          <w:p w14:paraId="38D89DD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2620453D" w14:textId="77777777" w:rsidTr="002237FB">
        <w:trPr>
          <w:trHeight w:val="455"/>
        </w:trPr>
        <w:tc>
          <w:tcPr>
            <w:tcW w:w="1636" w:type="dxa"/>
            <w:tcBorders>
              <w:top w:val="nil"/>
              <w:left w:val="nil"/>
              <w:right w:val="nil"/>
            </w:tcBorders>
            <w:shd w:val="clear" w:color="auto" w:fill="auto"/>
            <w:noWrap/>
          </w:tcPr>
          <w:p w14:paraId="5DC4940E"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p w14:paraId="5970D45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right w:val="nil"/>
            </w:tcBorders>
            <w:shd w:val="clear" w:color="auto" w:fill="auto"/>
            <w:noWrap/>
            <w:vAlign w:val="center"/>
          </w:tcPr>
          <w:p w14:paraId="589020F1"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BC6836">
              <w:rPr>
                <w:rFonts w:ascii="Times New Roman" w:eastAsia="Times New Roman" w:hAnsi="Times New Roman" w:cs="Times New Roman"/>
                <w:i/>
                <w:sz w:val="18"/>
                <w:szCs w:val="18"/>
              </w:rPr>
              <w:t>OR</w:t>
            </w:r>
            <w:r w:rsidRPr="00BC6836">
              <w:rPr>
                <w:rFonts w:ascii="Times New Roman" w:eastAsia="Times New Roman" w:hAnsi="Times New Roman" w:cs="Times New Roman"/>
                <w:i/>
                <w:sz w:val="18"/>
                <w:szCs w:val="18"/>
                <w:vertAlign w:val="subscript"/>
              </w:rPr>
              <w:t>mean</w:t>
            </w:r>
            <w:r w:rsidRPr="00BC6836">
              <w:rPr>
                <w:rFonts w:ascii="Times New Roman" w:eastAsia="Times New Roman" w:hAnsi="Times New Roman" w:cs="Times New Roman"/>
                <w:sz w:val="18"/>
                <w:szCs w:val="18"/>
              </w:rPr>
              <w:t xml:space="preserve"> = 0.86 [0.73, 1.03]</w:t>
            </w:r>
          </w:p>
        </w:tc>
        <w:tc>
          <w:tcPr>
            <w:tcW w:w="503" w:type="dxa"/>
            <w:tcBorders>
              <w:top w:val="nil"/>
              <w:left w:val="nil"/>
              <w:right w:val="nil"/>
            </w:tcBorders>
            <w:shd w:val="clear" w:color="auto" w:fill="auto"/>
            <w:noWrap/>
            <w:vAlign w:val="center"/>
          </w:tcPr>
          <w:p w14:paraId="2C4CB4F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.09</w:t>
            </w:r>
          </w:p>
        </w:tc>
        <w:tc>
          <w:tcPr>
            <w:tcW w:w="142" w:type="dxa"/>
            <w:tcBorders>
              <w:top w:val="nil"/>
              <w:left w:val="nil"/>
              <w:right w:val="nil"/>
            </w:tcBorders>
            <w:shd w:val="clear" w:color="auto" w:fill="auto"/>
            <w:noWrap/>
            <w:vAlign w:val="center"/>
          </w:tcPr>
          <w:p w14:paraId="15C815EB" w14:textId="77777777" w:rsidR="00520D55" w:rsidRPr="00BA39DB"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37FDA134"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.00 [-.04,.05]</w:t>
            </w:r>
          </w:p>
        </w:tc>
        <w:tc>
          <w:tcPr>
            <w:tcW w:w="502" w:type="dxa"/>
            <w:tcBorders>
              <w:top w:val="nil"/>
              <w:left w:val="nil"/>
              <w:right w:val="nil"/>
            </w:tcBorders>
            <w:shd w:val="clear" w:color="auto" w:fill="auto"/>
            <w:noWrap/>
            <w:vAlign w:val="center"/>
          </w:tcPr>
          <w:p w14:paraId="181E10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.85</w:t>
            </w:r>
          </w:p>
        </w:tc>
        <w:tc>
          <w:tcPr>
            <w:tcW w:w="141" w:type="dxa"/>
            <w:tcBorders>
              <w:top w:val="nil"/>
              <w:left w:val="nil"/>
              <w:right w:val="nil"/>
            </w:tcBorders>
            <w:vAlign w:val="center"/>
          </w:tcPr>
          <w:p w14:paraId="5471721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p>
        </w:tc>
        <w:tc>
          <w:tcPr>
            <w:tcW w:w="2132" w:type="dxa"/>
            <w:gridSpan w:val="2"/>
            <w:tcBorders>
              <w:top w:val="nil"/>
              <w:left w:val="nil"/>
              <w:right w:val="nil"/>
            </w:tcBorders>
            <w:vAlign w:val="center"/>
          </w:tcPr>
          <w:p w14:paraId="1F32C8A1"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-.02 [-.07,.02]</w:t>
            </w:r>
          </w:p>
        </w:tc>
        <w:tc>
          <w:tcPr>
            <w:tcW w:w="420" w:type="dxa"/>
            <w:tcBorders>
              <w:top w:val="nil"/>
              <w:left w:val="nil"/>
              <w:right w:val="nil"/>
            </w:tcBorders>
            <w:vAlign w:val="center"/>
          </w:tcPr>
          <w:p w14:paraId="7A478E0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61072FEF" w14:textId="77777777" w:rsidTr="00A41E52">
        <w:trPr>
          <w:trHeight w:val="300"/>
        </w:trPr>
        <w:tc>
          <w:tcPr>
            <w:tcW w:w="1636" w:type="dxa"/>
            <w:tcBorders>
              <w:top w:val="nil"/>
              <w:left w:val="nil"/>
              <w:bottom w:val="single" w:sz="4" w:space="0" w:color="auto"/>
              <w:right w:val="nil"/>
            </w:tcBorders>
            <w:shd w:val="clear" w:color="auto" w:fill="auto"/>
            <w:noWrap/>
          </w:tcPr>
          <w:p w14:paraId="3F0CE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6DDB0029"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bottom w:val="single" w:sz="4" w:space="0" w:color="auto"/>
              <w:right w:val="nil"/>
            </w:tcBorders>
            <w:shd w:val="clear" w:color="auto" w:fill="auto"/>
            <w:noWrap/>
            <w:vAlign w:val="center"/>
          </w:tcPr>
          <w:p w14:paraId="05A20E2C"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611D3A">
              <w:rPr>
                <w:rFonts w:ascii="Times New Roman" w:eastAsia="Times New Roman" w:hAnsi="Times New Roman" w:cs="Times New Roman"/>
                <w:i/>
                <w:sz w:val="18"/>
                <w:szCs w:val="18"/>
              </w:rPr>
              <w:t>OR</w:t>
            </w:r>
            <w:r w:rsidRPr="00611D3A">
              <w:rPr>
                <w:rFonts w:ascii="Times New Roman" w:eastAsia="Times New Roman" w:hAnsi="Times New Roman" w:cs="Times New Roman"/>
                <w:i/>
                <w:sz w:val="18"/>
                <w:szCs w:val="18"/>
                <w:vertAlign w:val="subscript"/>
              </w:rPr>
              <w:t>mean</w:t>
            </w:r>
            <w:r w:rsidRPr="00611D3A">
              <w:rPr>
                <w:rFonts w:ascii="Times New Roman" w:eastAsia="Times New Roman" w:hAnsi="Times New Roman" w:cs="Times New Roman"/>
                <w:sz w:val="18"/>
                <w:szCs w:val="18"/>
              </w:rPr>
              <w:t xml:space="preserve"> = 1.06 [0.88, 1.29]</w:t>
            </w:r>
          </w:p>
        </w:tc>
        <w:tc>
          <w:tcPr>
            <w:tcW w:w="503" w:type="dxa"/>
            <w:tcBorders>
              <w:top w:val="nil"/>
              <w:left w:val="nil"/>
              <w:bottom w:val="single" w:sz="4" w:space="0" w:color="auto"/>
              <w:right w:val="nil"/>
            </w:tcBorders>
            <w:shd w:val="clear" w:color="auto" w:fill="auto"/>
            <w:noWrap/>
            <w:vAlign w:val="center"/>
          </w:tcPr>
          <w:p w14:paraId="350669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.52</w:t>
            </w:r>
          </w:p>
        </w:tc>
        <w:tc>
          <w:tcPr>
            <w:tcW w:w="142" w:type="dxa"/>
            <w:tcBorders>
              <w:top w:val="nil"/>
              <w:left w:val="nil"/>
              <w:bottom w:val="single" w:sz="4" w:space="0" w:color="auto"/>
              <w:right w:val="nil"/>
            </w:tcBorders>
            <w:shd w:val="clear" w:color="auto" w:fill="auto"/>
            <w:noWrap/>
            <w:vAlign w:val="center"/>
          </w:tcPr>
          <w:p w14:paraId="52066FD4" w14:textId="77777777" w:rsidR="00520D55" w:rsidRPr="00C27D8C" w:rsidRDefault="00520D55" w:rsidP="00A41E52">
            <w:pPr>
              <w:spacing w:after="0" w:line="240" w:lineRule="auto"/>
              <w:contextualSpacing/>
              <w:jc w:val="center"/>
              <w:rPr>
                <w:rFonts w:ascii="Times New Roman" w:hAnsi="Times New Roman" w:cs="Times New Roman"/>
                <w:color w:val="FF0000"/>
                <w:sz w:val="18"/>
                <w:szCs w:val="18"/>
              </w:rPr>
            </w:pPr>
          </w:p>
        </w:tc>
        <w:tc>
          <w:tcPr>
            <w:tcW w:w="1984" w:type="dxa"/>
            <w:gridSpan w:val="2"/>
            <w:tcBorders>
              <w:top w:val="nil"/>
              <w:left w:val="nil"/>
              <w:bottom w:val="single" w:sz="4" w:space="0" w:color="auto"/>
              <w:right w:val="nil"/>
            </w:tcBorders>
            <w:shd w:val="clear" w:color="auto" w:fill="auto"/>
            <w:noWrap/>
            <w:vAlign w:val="center"/>
          </w:tcPr>
          <w:p w14:paraId="5BFD08EE"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-.07 [-.11,-.02]</w:t>
            </w:r>
          </w:p>
        </w:tc>
        <w:tc>
          <w:tcPr>
            <w:tcW w:w="502" w:type="dxa"/>
            <w:tcBorders>
              <w:top w:val="nil"/>
              <w:left w:val="nil"/>
              <w:bottom w:val="single" w:sz="4" w:space="0" w:color="auto"/>
              <w:right w:val="nil"/>
            </w:tcBorders>
            <w:shd w:val="clear" w:color="auto" w:fill="auto"/>
            <w:noWrap/>
            <w:vAlign w:val="center"/>
          </w:tcPr>
          <w:p w14:paraId="154C88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BA39DB">
              <w:rPr>
                <w:rFonts w:ascii="Times New Roman" w:eastAsia="Times New Roman" w:hAnsi="Times New Roman" w:cs="Times New Roman"/>
                <w:sz w:val="18"/>
                <w:szCs w:val="18"/>
              </w:rPr>
              <w:t>.003</w:t>
            </w:r>
          </w:p>
        </w:tc>
        <w:tc>
          <w:tcPr>
            <w:tcW w:w="141" w:type="dxa"/>
            <w:tcBorders>
              <w:top w:val="nil"/>
              <w:left w:val="nil"/>
              <w:bottom w:val="single" w:sz="4" w:space="0" w:color="auto"/>
              <w:right w:val="nil"/>
            </w:tcBorders>
            <w:vAlign w:val="center"/>
          </w:tcPr>
          <w:p w14:paraId="3419872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bottom w:val="single" w:sz="4" w:space="0" w:color="auto"/>
              <w:right w:val="nil"/>
            </w:tcBorders>
            <w:vAlign w:val="center"/>
          </w:tcPr>
          <w:p w14:paraId="52628B54"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-.05 [-.10,.00]</w:t>
            </w:r>
          </w:p>
        </w:tc>
        <w:tc>
          <w:tcPr>
            <w:tcW w:w="420" w:type="dxa"/>
            <w:tcBorders>
              <w:top w:val="nil"/>
              <w:left w:val="nil"/>
              <w:bottom w:val="single" w:sz="4" w:space="0" w:color="auto"/>
              <w:right w:val="nil"/>
            </w:tcBorders>
            <w:vAlign w:val="center"/>
          </w:tcPr>
          <w:p w14:paraId="2987FD2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.04</w:t>
            </w:r>
          </w:p>
        </w:tc>
      </w:tr>
      <w:tr w:rsidR="00520D55" w:rsidRPr="00354EB6" w14:paraId="1E1720E3" w14:textId="77777777" w:rsidTr="00A41E52">
        <w:trPr>
          <w:trHeight w:val="300"/>
        </w:trPr>
        <w:tc>
          <w:tcPr>
            <w:tcW w:w="9445" w:type="dxa"/>
            <w:gridSpan w:val="12"/>
            <w:tcBorders>
              <w:top w:val="single" w:sz="4" w:space="0" w:color="auto"/>
              <w:left w:val="nil"/>
              <w:right w:val="nil"/>
            </w:tcBorders>
            <w:shd w:val="clear" w:color="auto" w:fill="auto"/>
            <w:noWrap/>
          </w:tcPr>
          <w:p w14:paraId="6BC6C634" w14:textId="77777777" w:rsidR="00520D55" w:rsidRPr="00354EB6" w:rsidRDefault="00520D55" w:rsidP="00A41E52">
            <w:pPr>
              <w:spacing w:after="0" w:line="240" w:lineRule="auto"/>
              <w:contextualSpacing/>
              <w:rPr>
                <w:rFonts w:ascii="Times New Roman" w:eastAsia="Times New Roman" w:hAnsi="Times New Roman" w:cs="Times New Roman"/>
                <w:i/>
                <w:sz w:val="18"/>
                <w:szCs w:val="18"/>
              </w:rPr>
            </w:pPr>
          </w:p>
          <w:p w14:paraId="43AEA5B0" w14:textId="739B80F7" w:rsidR="00520D55" w:rsidRPr="00354EB6" w:rsidRDefault="00520D55" w:rsidP="002207E0">
            <w:pPr>
              <w:spacing w:after="0" w:line="240" w:lineRule="auto"/>
              <w:contextualSpacing/>
              <w:rPr>
                <w:rFonts w:ascii="Times New Roman" w:eastAsia="Times New Roman" w:hAnsi="Times New Roman" w:cs="Times New Roman"/>
              </w:rPr>
            </w:pPr>
            <w:r w:rsidRPr="00354EB6">
              <w:rPr>
                <w:rFonts w:ascii="Times New Roman" w:eastAsia="Times New Roman" w:hAnsi="Times New Roman" w:cs="Times New Roman"/>
                <w:i/>
              </w:rPr>
              <w:t xml:space="preserve">Note. </w:t>
            </w:r>
            <w:r w:rsidRPr="00F26F6B">
              <w:rPr>
                <w:rFonts w:ascii="Times New Roman" w:eastAsia="Times New Roman" w:hAnsi="Times New Roman" w:cs="Times New Roman"/>
              </w:rPr>
              <w:t xml:space="preserve">We used effect coding (+/- .5) to estimate the main effects of </w:t>
            </w:r>
            <w:r>
              <w:rPr>
                <w:rFonts w:ascii="Times New Roman" w:eastAsia="Times New Roman" w:hAnsi="Times New Roman" w:cs="Times New Roman"/>
              </w:rPr>
              <w:t xml:space="preserve">victim </w:t>
            </w:r>
            <w:r w:rsidRPr="00F26F6B">
              <w:rPr>
                <w:rFonts w:ascii="Times New Roman" w:eastAsia="Times New Roman" w:hAnsi="Times New Roman" w:cs="Times New Roman"/>
              </w:rPr>
              <w:t>images and efficiency/ effectiveness information. “No information” was the reference category in the studies with two efficiency manipulations (e.g., positive and negative), and we specified one image interaction for each efficiency variable.</w:t>
            </w:r>
            <w:r>
              <w:rPr>
                <w:rFonts w:ascii="Times New Roman" w:eastAsia="Times New Roman" w:hAnsi="Times New Roman" w:cs="Times New Roman"/>
                <w:i/>
              </w:rPr>
              <w:t xml:space="preserve"> </w:t>
            </w:r>
            <w:r w:rsidRPr="00354EB6">
              <w:rPr>
                <w:rFonts w:ascii="Times New Roman" w:eastAsia="Times New Roman" w:hAnsi="Times New Roman" w:cs="Times New Roman"/>
              </w:rPr>
              <w:t xml:space="preserve">Meta-analytic effects for efficiency/effectiveness </w:t>
            </w:r>
            <w:r w:rsidR="009B53AE">
              <w:rPr>
                <w:rFonts w:ascii="Times New Roman" w:eastAsia="Times New Roman" w:hAnsi="Times New Roman" w:cs="Times New Roman"/>
              </w:rPr>
              <w:t xml:space="preserve">are </w:t>
            </w:r>
            <w:r w:rsidRPr="00354EB6">
              <w:rPr>
                <w:rFonts w:ascii="Times New Roman" w:eastAsia="Times New Roman" w:hAnsi="Times New Roman" w:cs="Times New Roman"/>
              </w:rPr>
              <w:t xml:space="preserve">based on contrasts between positive versus no information only (negative information was examined in two studies only). Effects of early and late presentations of efficiency information were averaged in Study 4 in these those analyses. </w:t>
            </w:r>
            <w:r w:rsidR="00846908">
              <w:rPr>
                <w:rFonts w:ascii="Times New Roman" w:eastAsia="Times New Roman" w:hAnsi="Times New Roman" w:cs="Times New Roman"/>
              </w:rPr>
              <w:t>CIs in each study are based on bootstrapping with 5,000 samples.</w:t>
            </w:r>
          </w:p>
        </w:tc>
      </w:tr>
    </w:tbl>
    <w:p w14:paraId="78557708" w14:textId="77777777" w:rsidR="00520D55" w:rsidRDefault="00520D55" w:rsidP="00520D55">
      <w:pPr>
        <w:spacing w:after="0" w:line="480" w:lineRule="auto"/>
        <w:ind w:firstLine="709"/>
        <w:rPr>
          <w:rFonts w:ascii="Times New Roman" w:eastAsia="Times New Roman" w:hAnsi="Times New Roman" w:cs="Times New Roman"/>
          <w:sz w:val="24"/>
          <w:szCs w:val="24"/>
        </w:rPr>
      </w:pPr>
    </w:p>
    <w:p w14:paraId="01C4748E"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8B82ECB" w14:textId="5C45A2A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recent debates about empathy, efficiency, and effectiveness in charitable giving (e.g., Bloom, 2016; Gneezy et al., 2014; Singer, 2015), we examined how these factors relate to each other: Are donations triggered by a single victim innumerate in the sense that they are unaffected by how charities spend their money? Does the availability of efficiency/effectiveness information disrupt </w:t>
      </w:r>
      <w:r w:rsidR="00773B29">
        <w:rPr>
          <w:rFonts w:ascii="Times New Roman" w:eastAsia="Times New Roman" w:hAnsi="Times New Roman" w:cs="Times New Roman"/>
          <w:sz w:val="24"/>
          <w:szCs w:val="24"/>
        </w:rPr>
        <w:t xml:space="preserve">or facilitate </w:t>
      </w:r>
      <w:r>
        <w:rPr>
          <w:rFonts w:ascii="Times New Roman" w:eastAsia="Times New Roman" w:hAnsi="Times New Roman" w:cs="Times New Roman"/>
          <w:sz w:val="24"/>
          <w:szCs w:val="24"/>
        </w:rPr>
        <w:t xml:space="preserve">spontaneous giving due to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images? Is the decision </w:t>
      </w:r>
      <w:r w:rsidR="00B671AE" w:rsidRPr="00423B84">
        <w:rPr>
          <w:rFonts w:ascii="Times New Roman" w:eastAsia="Times New Roman" w:hAnsi="Times New Roman" w:cs="Times New Roman"/>
          <w:i/>
          <w:sz w:val="24"/>
          <w:szCs w:val="24"/>
        </w:rPr>
        <w:t>whether</w:t>
      </w:r>
      <w:r w:rsidR="00B67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donate spontaneous and emotionally driven</w:t>
      </w:r>
      <w:r w:rsidR="00B671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671AE">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oes efficiency and effectiveness play a greater role in deciding on an amount to give?</w:t>
      </w:r>
    </w:p>
    <w:p w14:paraId="7CE81F53" w14:textId="01C168ED" w:rsidR="00514C57" w:rsidRDefault="00B671AE" w:rsidP="00514C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Our results</w:t>
      </w:r>
      <w:r w:rsidR="00F37D5F">
        <w:rPr>
          <w:rFonts w:ascii="Times New Roman" w:eastAsia="Times New Roman" w:hAnsi="Times New Roman" w:cs="Times New Roman"/>
          <w:sz w:val="24"/>
          <w:szCs w:val="24"/>
        </w:rPr>
        <w:t xml:space="preserve"> suggest that donations based on images of particular victims are not up-regulated by information that the charity was efficient or effective. This finding aligns with arguments that empathic helping is innumerate (Bloom, 2016) and not underpinned by logical deliberation (see also Slovic, 2010</w:t>
      </w:r>
      <w:r w:rsidR="00514C57">
        <w:rPr>
          <w:rFonts w:ascii="Times New Roman" w:eastAsia="Times New Roman" w:hAnsi="Times New Roman" w:cs="Times New Roman"/>
          <w:sz w:val="24"/>
          <w:szCs w:val="24"/>
        </w:rPr>
        <w:t>), at least not in the same way as interpersonal helping behaviors. There is evidence that empathically</w:t>
      </w:r>
      <w:r>
        <w:rPr>
          <w:rFonts w:ascii="Times New Roman" w:eastAsia="Times New Roman" w:hAnsi="Times New Roman" w:cs="Times New Roman"/>
          <w:sz w:val="24"/>
          <w:szCs w:val="24"/>
        </w:rPr>
        <w:t>-</w:t>
      </w:r>
      <w:r w:rsidR="00514C57">
        <w:rPr>
          <w:rFonts w:ascii="Times New Roman" w:eastAsia="Times New Roman" w:hAnsi="Times New Roman" w:cs="Times New Roman"/>
          <w:sz w:val="24"/>
          <w:szCs w:val="24"/>
        </w:rPr>
        <w:t xml:space="preserve">moved people care about the impact of their aid to particular individuals (e.g., Sibicky et al., 1995), but that does not seem to translate into a concern for the effectiveness of charities. </w:t>
      </w:r>
      <w:r>
        <w:rPr>
          <w:rFonts w:ascii="Times New Roman" w:eastAsia="Times New Roman" w:hAnsi="Times New Roman" w:cs="Times New Roman"/>
          <w:sz w:val="24"/>
          <w:szCs w:val="24"/>
        </w:rPr>
        <w:t xml:space="preserve">In fact, some </w:t>
      </w:r>
      <w:r w:rsidR="00514C57">
        <w:rPr>
          <w:rFonts w:ascii="Times New Roman" w:eastAsia="Times New Roman" w:hAnsi="Times New Roman" w:cs="Times New Roman"/>
          <w:sz w:val="24"/>
          <w:szCs w:val="24"/>
        </w:rPr>
        <w:t xml:space="preserve">of our studies </w:t>
      </w:r>
      <w:r>
        <w:rPr>
          <w:rFonts w:ascii="Times New Roman" w:eastAsia="Times New Roman" w:hAnsi="Times New Roman" w:cs="Times New Roman"/>
          <w:sz w:val="24"/>
          <w:szCs w:val="24"/>
        </w:rPr>
        <w:t>suggested</w:t>
      </w:r>
      <w:r w:rsidR="00514C57">
        <w:rPr>
          <w:rFonts w:ascii="Times New Roman" w:eastAsia="Times New Roman" w:hAnsi="Times New Roman" w:cs="Times New Roman"/>
          <w:sz w:val="24"/>
          <w:szCs w:val="24"/>
        </w:rPr>
        <w:t xml:space="preserve"> a “deliberation backlash” on empathic giving</w:t>
      </w:r>
      <w:r w:rsidR="00F96349">
        <w:rPr>
          <w:rFonts w:ascii="Times New Roman" w:eastAsia="Times New Roman" w:hAnsi="Times New Roman" w:cs="Times New Roman"/>
          <w:sz w:val="24"/>
          <w:szCs w:val="24"/>
        </w:rPr>
        <w:t xml:space="preserve"> (see also Small et al., 2007)</w:t>
      </w:r>
      <w:r>
        <w:rPr>
          <w:rFonts w:ascii="Times New Roman" w:eastAsia="Times New Roman" w:hAnsi="Times New Roman" w:cs="Times New Roman"/>
          <w:sz w:val="24"/>
          <w:szCs w:val="24"/>
        </w:rPr>
        <w:t>. However, these</w:t>
      </w:r>
      <w:r w:rsidR="00514C57">
        <w:rPr>
          <w:rFonts w:ascii="Times New Roman" w:eastAsia="Times New Roman" w:hAnsi="Times New Roman" w:cs="Times New Roman"/>
          <w:sz w:val="24"/>
          <w:szCs w:val="24"/>
        </w:rPr>
        <w:t xml:space="preserve"> interactions should be interpreted with caution</w:t>
      </w:r>
      <w:r>
        <w:rPr>
          <w:rFonts w:ascii="Times New Roman" w:eastAsia="Times New Roman" w:hAnsi="Times New Roman" w:cs="Times New Roman"/>
          <w:sz w:val="24"/>
          <w:szCs w:val="24"/>
        </w:rPr>
        <w:t>, as our</w:t>
      </w:r>
      <w:r w:rsidR="00514C57">
        <w:rPr>
          <w:rFonts w:ascii="Times New Roman" w:eastAsia="Times New Roman" w:hAnsi="Times New Roman" w:cs="Times New Roman"/>
          <w:sz w:val="24"/>
          <w:szCs w:val="24"/>
        </w:rPr>
        <w:t xml:space="preserve"> </w:t>
      </w:r>
      <w:r w:rsidR="00F96349">
        <w:rPr>
          <w:rFonts w:ascii="Times New Roman" w:eastAsia="Times New Roman" w:hAnsi="Times New Roman" w:cs="Times New Roman"/>
          <w:sz w:val="24"/>
          <w:szCs w:val="24"/>
        </w:rPr>
        <w:t xml:space="preserve">mixed results and Bayesian analyses suggest </w:t>
      </w:r>
      <w:r>
        <w:rPr>
          <w:rFonts w:ascii="Times New Roman" w:eastAsia="Times New Roman" w:hAnsi="Times New Roman" w:cs="Times New Roman"/>
          <w:sz w:val="24"/>
          <w:szCs w:val="24"/>
        </w:rPr>
        <w:t>they</w:t>
      </w:r>
      <w:r w:rsidR="00F96349">
        <w:rPr>
          <w:rFonts w:ascii="Times New Roman" w:eastAsia="Times New Roman" w:hAnsi="Times New Roman" w:cs="Times New Roman"/>
          <w:sz w:val="24"/>
          <w:szCs w:val="24"/>
        </w:rPr>
        <w:t xml:space="preserve"> are highly compatible with the null hypothesis (no interaction effect). </w:t>
      </w:r>
    </w:p>
    <w:p w14:paraId="4C4699F1" w14:textId="1021516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images of identified victims increased the propensity to donate</w:t>
      </w:r>
      <w:ins w:id="82" w:author="Robin Bergh" w:date="2019-09-30T22:12:00Z">
        <w:r w:rsidR="00B74226">
          <w:rPr>
            <w:rFonts w:ascii="Times New Roman" w:eastAsia="Times New Roman" w:hAnsi="Times New Roman" w:cs="Times New Roman"/>
            <w:sz w:val="24"/>
            <w:szCs w:val="24"/>
          </w:rPr>
          <w:t xml:space="preserve"> to people sharing that person’s situation</w:t>
        </w:r>
      </w:ins>
      <w:r w:rsidR="00F96349">
        <w:rPr>
          <w:rFonts w:ascii="Times New Roman" w:eastAsia="Times New Roman" w:hAnsi="Times New Roman" w:cs="Times New Roman"/>
          <w:sz w:val="24"/>
          <w:szCs w:val="24"/>
        </w:rPr>
        <w:t xml:space="preserve">, independently of variations in </w:t>
      </w:r>
      <w:del w:id="83" w:author="Robin Bergh" w:date="2019-09-30T22:12:00Z">
        <w:r w:rsidR="00CC07AF">
          <w:rPr>
            <w:rFonts w:ascii="Times New Roman" w:eastAsia="Times New Roman" w:hAnsi="Times New Roman" w:cs="Times New Roman"/>
            <w:sz w:val="24"/>
            <w:szCs w:val="24"/>
          </w:rPr>
          <w:delText>(</w:delText>
        </w:r>
      </w:del>
      <w:r w:rsidR="00B74226">
        <w:rPr>
          <w:rFonts w:ascii="Times New Roman" w:eastAsia="Times New Roman" w:hAnsi="Times New Roman" w:cs="Times New Roman"/>
          <w:sz w:val="24"/>
          <w:szCs w:val="24"/>
        </w:rPr>
        <w:t>the presentation of</w:t>
      </w:r>
      <w:del w:id="84" w:author="Robin Bergh" w:date="2019-09-30T22:12:00Z">
        <w:r w:rsidR="00CC07AF">
          <w:rPr>
            <w:rFonts w:ascii="Times New Roman" w:eastAsia="Times New Roman" w:hAnsi="Times New Roman" w:cs="Times New Roman"/>
            <w:sz w:val="24"/>
            <w:szCs w:val="24"/>
          </w:rPr>
          <w:delText>)</w:delText>
        </w:r>
      </w:del>
      <w:r w:rsidR="00B74226">
        <w:rPr>
          <w:rFonts w:ascii="Times New Roman" w:eastAsia="Times New Roman" w:hAnsi="Times New Roman" w:cs="Times New Roman"/>
          <w:sz w:val="24"/>
          <w:szCs w:val="24"/>
        </w:rPr>
        <w:t xml:space="preserve"> </w:t>
      </w:r>
      <w:r w:rsidR="00F96349">
        <w:rPr>
          <w:rFonts w:ascii="Times New Roman" w:eastAsia="Times New Roman" w:hAnsi="Times New Roman" w:cs="Times New Roman"/>
          <w:sz w:val="24"/>
          <w:szCs w:val="24"/>
        </w:rPr>
        <w:t xml:space="preserve">charity </w:t>
      </w:r>
      <w:r w:rsidR="00CC07AF">
        <w:rPr>
          <w:rFonts w:ascii="Times New Roman" w:eastAsia="Times New Roman" w:hAnsi="Times New Roman" w:cs="Times New Roman"/>
          <w:sz w:val="24"/>
          <w:szCs w:val="24"/>
        </w:rPr>
        <w:t>efficiency/</w:t>
      </w:r>
      <w:r w:rsidR="00F96349">
        <w:rPr>
          <w:rFonts w:ascii="Times New Roman" w:eastAsia="Times New Roman" w:hAnsi="Times New Roman" w:cs="Times New Roman"/>
          <w:sz w:val="24"/>
          <w:szCs w:val="24"/>
        </w:rPr>
        <w:t>effectiveness</w:t>
      </w:r>
      <w:r>
        <w:rPr>
          <w:rFonts w:ascii="Times New Roman" w:eastAsia="Times New Roman" w:hAnsi="Times New Roman" w:cs="Times New Roman"/>
          <w:sz w:val="24"/>
          <w:szCs w:val="24"/>
        </w:rPr>
        <w:t xml:space="preserve">. </w:t>
      </w:r>
      <w:r w:rsidR="008C34C8">
        <w:rPr>
          <w:rFonts w:ascii="Times New Roman" w:eastAsia="Times New Roman" w:hAnsi="Times New Roman" w:cs="Times New Roman"/>
          <w:sz w:val="24"/>
          <w:szCs w:val="24"/>
        </w:rPr>
        <w:t xml:space="preserve">This suggests that the induced </w:t>
      </w:r>
      <w:r>
        <w:rPr>
          <w:rFonts w:ascii="Times New Roman" w:eastAsia="Times New Roman" w:hAnsi="Times New Roman" w:cs="Times New Roman"/>
          <w:sz w:val="24"/>
          <w:szCs w:val="24"/>
        </w:rPr>
        <w:t xml:space="preserve">empathy </w:t>
      </w:r>
      <w:r w:rsidR="008C34C8">
        <w:rPr>
          <w:rFonts w:ascii="Times New Roman" w:eastAsia="Times New Roman" w:hAnsi="Times New Roman" w:cs="Times New Roman"/>
          <w:sz w:val="24"/>
          <w:szCs w:val="24"/>
        </w:rPr>
        <w:t xml:space="preserve">acted as a </w:t>
      </w:r>
      <w:r w:rsidR="00CC07AF">
        <w:rPr>
          <w:rFonts w:ascii="Times New Roman" w:eastAsia="Times New Roman" w:hAnsi="Times New Roman" w:cs="Times New Roman"/>
          <w:sz w:val="24"/>
          <w:szCs w:val="24"/>
        </w:rPr>
        <w:t xml:space="preserve">wide-angle </w:t>
      </w:r>
      <w:r w:rsidR="002613CF">
        <w:rPr>
          <w:rFonts w:ascii="Times New Roman" w:eastAsia="Times New Roman" w:hAnsi="Times New Roman" w:cs="Times New Roman"/>
          <w:sz w:val="24"/>
          <w:szCs w:val="24"/>
        </w:rPr>
        <w:t xml:space="preserve">lamp </w:t>
      </w:r>
      <w:r w:rsidR="00CC07AF">
        <w:rPr>
          <w:rFonts w:ascii="Times New Roman" w:eastAsia="Times New Roman" w:hAnsi="Times New Roman" w:cs="Times New Roman"/>
          <w:sz w:val="24"/>
          <w:szCs w:val="24"/>
        </w:rPr>
        <w:t xml:space="preserve">and not </w:t>
      </w:r>
      <w:r w:rsidR="008C34C8">
        <w:rPr>
          <w:rFonts w:ascii="Times New Roman" w:eastAsia="Times New Roman" w:hAnsi="Times New Roman" w:cs="Times New Roman"/>
          <w:sz w:val="24"/>
          <w:szCs w:val="24"/>
        </w:rPr>
        <w:t xml:space="preserve">a narrow spotlight, </w:t>
      </w:r>
      <w:r w:rsidR="00CC07AF">
        <w:rPr>
          <w:rFonts w:ascii="Times New Roman" w:eastAsia="Times New Roman" w:hAnsi="Times New Roman" w:cs="Times New Roman"/>
          <w:sz w:val="24"/>
          <w:szCs w:val="24"/>
        </w:rPr>
        <w:t>benefitting not only</w:t>
      </w:r>
      <w:r>
        <w:rPr>
          <w:rFonts w:ascii="Times New Roman" w:eastAsia="Times New Roman" w:hAnsi="Times New Roman" w:cs="Times New Roman"/>
          <w:sz w:val="24"/>
          <w:szCs w:val="24"/>
        </w:rPr>
        <w:t xml:space="preserve"> </w:t>
      </w:r>
      <w:r w:rsidR="00CC07A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victim </w:t>
      </w:r>
      <w:r w:rsidR="00CC07AF">
        <w:rPr>
          <w:rFonts w:ascii="Times New Roman" w:eastAsia="Times New Roman" w:hAnsi="Times New Roman" w:cs="Times New Roman"/>
          <w:sz w:val="24"/>
          <w:szCs w:val="24"/>
        </w:rPr>
        <w:t xml:space="preserve">but also many </w:t>
      </w:r>
      <w:r>
        <w:rPr>
          <w:rFonts w:ascii="Times New Roman" w:eastAsia="Times New Roman" w:hAnsi="Times New Roman" w:cs="Times New Roman"/>
          <w:sz w:val="24"/>
          <w:szCs w:val="24"/>
        </w:rPr>
        <w:t>others in a similar situation. This is not a surprising finding (see also Slovic et al., 2017), but it is relevant for</w:t>
      </w:r>
      <w:r w:rsidR="002613CF">
        <w:rPr>
          <w:rFonts w:ascii="Times New Roman" w:eastAsia="Times New Roman" w:hAnsi="Times New Roman" w:cs="Times New Roman"/>
          <w:sz w:val="24"/>
          <w:szCs w:val="24"/>
        </w:rPr>
        <w:t xml:space="preserve"> the question of whether</w:t>
      </w:r>
      <w:r>
        <w:rPr>
          <w:rFonts w:ascii="Times New Roman" w:eastAsia="Times New Roman" w:hAnsi="Times New Roman" w:cs="Times New Roman"/>
          <w:sz w:val="24"/>
          <w:szCs w:val="24"/>
        </w:rPr>
        <w:t xml:space="preserve"> empathy is fundamentally parochial (Bloom, 2016). This further supports the idea that emotions operate in a heuristic manner (Slovic et al., 2007).  </w:t>
      </w:r>
      <w:r w:rsidR="00B750EE">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image of single victims might be thought of as the on/off switch, while lacking a function for tuning how much to give.</w:t>
      </w:r>
    </w:p>
    <w:p w14:paraId="4B8C8280" w14:textId="2CDD7226" w:rsidR="00F96349"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predicted that information about efficiency or effectiveness (on its own) would provide a tuning mechanism for amounts to give</w:t>
      </w:r>
      <w:r w:rsidR="00B750EE">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we found no positive effects at all of providing people with information about charity efficiency or effectiveness</w:t>
      </w:r>
      <w:r w:rsidR="00B750EE">
        <w:rPr>
          <w:rFonts w:ascii="Times New Roman" w:eastAsia="Times New Roman" w:hAnsi="Times New Roman" w:cs="Times New Roman"/>
          <w:sz w:val="24"/>
          <w:szCs w:val="24"/>
        </w:rPr>
        <w:t>, with reasonably tight confidence intervals on this null effect in</w:t>
      </w:r>
      <w:r w:rsidR="00122D09">
        <w:rPr>
          <w:rFonts w:ascii="Times New Roman" w:eastAsia="Times New Roman" w:hAnsi="Times New Roman" w:cs="Times New Roman"/>
          <w:sz w:val="24"/>
          <w:szCs w:val="24"/>
        </w:rPr>
        <w:t xml:space="preserve"> our meta-analyse</w:t>
      </w:r>
      <w:r w:rsidR="00B750EE">
        <w:rPr>
          <w:rFonts w:ascii="Times New Roman" w:eastAsia="Times New Roman" w:hAnsi="Times New Roman" w:cs="Times New Roman"/>
          <w:sz w:val="24"/>
          <w:szCs w:val="24"/>
        </w:rPr>
        <w:t>s</w:t>
      </w:r>
      <w:r w:rsidR="00DB4305">
        <w:rPr>
          <w:rFonts w:ascii="Times New Roman" w:eastAsia="Times New Roman" w:hAnsi="Times New Roman" w:cs="Times New Roman"/>
          <w:sz w:val="24"/>
          <w:szCs w:val="24"/>
        </w:rPr>
        <w:t xml:space="preserve"> (similar results were also obtained with other </w:t>
      </w:r>
      <w:del w:id="85" w:author="Robin Bergh" w:date="2019-09-30T22:12:00Z">
        <w:r w:rsidR="00DB4305">
          <w:rPr>
            <w:rFonts w:ascii="Times New Roman" w:eastAsia="Times New Roman" w:hAnsi="Times New Roman" w:cs="Times New Roman"/>
            <w:sz w:val="24"/>
            <w:szCs w:val="24"/>
          </w:rPr>
          <w:delText>analyses</w:delText>
        </w:r>
      </w:del>
      <w:ins w:id="86" w:author="Robin Bergh" w:date="2019-09-30T22:12:00Z">
        <w:r w:rsidR="00DB4305">
          <w:rPr>
            <w:rFonts w:ascii="Times New Roman" w:eastAsia="Times New Roman" w:hAnsi="Times New Roman" w:cs="Times New Roman"/>
            <w:sz w:val="24"/>
            <w:szCs w:val="24"/>
          </w:rPr>
          <w:t>analy</w:t>
        </w:r>
        <w:r w:rsidR="00B74226">
          <w:rPr>
            <w:rFonts w:ascii="Times New Roman" w:eastAsia="Times New Roman" w:hAnsi="Times New Roman" w:cs="Times New Roman"/>
            <w:sz w:val="24"/>
            <w:szCs w:val="24"/>
          </w:rPr>
          <w:t>tic strategies</w:t>
        </w:r>
      </w:ins>
      <w:r w:rsidR="00DB4305">
        <w:rPr>
          <w:rFonts w:ascii="Times New Roman" w:eastAsia="Times New Roman" w:hAnsi="Times New Roman" w:cs="Times New Roman"/>
          <w:sz w:val="24"/>
          <w:szCs w:val="24"/>
        </w:rPr>
        <w:t>, see supplementary materials)</w:t>
      </w:r>
      <w:r>
        <w:rPr>
          <w:rFonts w:ascii="Times New Roman" w:eastAsia="Times New Roman" w:hAnsi="Times New Roman" w:cs="Times New Roman"/>
          <w:sz w:val="24"/>
          <w:szCs w:val="24"/>
        </w:rPr>
        <w:t xml:space="preserve">. </w:t>
      </w:r>
      <w:r w:rsidR="006701AD">
        <w:rPr>
          <w:rFonts w:ascii="Times New Roman" w:eastAsia="Times New Roman" w:hAnsi="Times New Roman" w:cs="Times New Roman"/>
          <w:sz w:val="24"/>
          <w:szCs w:val="24"/>
        </w:rPr>
        <w:t>This clashes somewhat with previous work; others have</w:t>
      </w:r>
      <w:r>
        <w:rPr>
          <w:rFonts w:ascii="Times New Roman" w:eastAsia="Times New Roman" w:hAnsi="Times New Roman" w:cs="Times New Roman"/>
          <w:sz w:val="24"/>
          <w:szCs w:val="24"/>
        </w:rPr>
        <w:t xml:space="preserve"> manipulated </w:t>
      </w:r>
      <w:del w:id="87" w:author="Robin Bergh" w:date="2019-09-30T22:12:00Z">
        <w:r w:rsidR="006701AD">
          <w:rPr>
            <w:rFonts w:ascii="Times New Roman" w:eastAsia="Times New Roman" w:hAnsi="Times New Roman" w:cs="Times New Roman"/>
            <w:sz w:val="24"/>
            <w:szCs w:val="24"/>
          </w:rPr>
          <w:delText xml:space="preserve">arguably </w:delText>
        </w:r>
      </w:del>
      <w:r w:rsidR="006701AD">
        <w:rPr>
          <w:rFonts w:ascii="Times New Roman" w:eastAsia="Times New Roman" w:hAnsi="Times New Roman" w:cs="Times New Roman"/>
          <w:sz w:val="24"/>
          <w:szCs w:val="24"/>
        </w:rPr>
        <w:t xml:space="preserve">similar </w:t>
      </w:r>
      <w:r w:rsidR="00B74226">
        <w:rPr>
          <w:rFonts w:ascii="Times New Roman" w:eastAsia="Times New Roman" w:hAnsi="Times New Roman" w:cs="Times New Roman"/>
          <w:sz w:val="24"/>
          <w:szCs w:val="24"/>
        </w:rPr>
        <w:t>factors and found</w:t>
      </w:r>
      <w:r w:rsidR="006701AD">
        <w:rPr>
          <w:rFonts w:ascii="Times New Roman" w:eastAsia="Times New Roman" w:hAnsi="Times New Roman" w:cs="Times New Roman"/>
          <w:sz w:val="24"/>
          <w:szCs w:val="24"/>
        </w:rPr>
        <w:t xml:space="preserve"> </w:t>
      </w:r>
      <w:del w:id="88" w:author="Robin Bergh" w:date="2019-09-30T22:12:00Z">
        <w:r w:rsidR="006701AD">
          <w:rPr>
            <w:rFonts w:ascii="Times New Roman" w:eastAsia="Times New Roman" w:hAnsi="Times New Roman" w:cs="Times New Roman"/>
            <w:sz w:val="24"/>
            <w:szCs w:val="24"/>
          </w:rPr>
          <w:delText xml:space="preserve">substantial </w:delText>
        </w:r>
      </w:del>
      <w:r>
        <w:rPr>
          <w:rFonts w:ascii="Times New Roman" w:eastAsia="Times New Roman" w:hAnsi="Times New Roman" w:cs="Times New Roman"/>
          <w:sz w:val="24"/>
          <w:szCs w:val="24"/>
        </w:rPr>
        <w:t xml:space="preserve">effects. </w:t>
      </w:r>
      <w:r w:rsidR="006701A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previous studies with </w:t>
      </w:r>
      <w:r w:rsidR="006701AD">
        <w:rPr>
          <w:rFonts w:ascii="Times New Roman" w:eastAsia="Times New Roman" w:hAnsi="Times New Roman" w:cs="Times New Roman"/>
          <w:sz w:val="24"/>
          <w:szCs w:val="24"/>
        </w:rPr>
        <w:t>“</w:t>
      </w:r>
      <w:r>
        <w:rPr>
          <w:rFonts w:ascii="Times New Roman" w:eastAsia="Times New Roman" w:hAnsi="Times New Roman" w:cs="Times New Roman"/>
          <w:sz w:val="24"/>
          <w:szCs w:val="24"/>
        </w:rPr>
        <w:t>successful</w:t>
      </w:r>
      <w:r w:rsidR="006701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manipulations involved hypothetical donations, forced choices between charities, and/or fairly extreme contrasts in efficiency or effectiveness (see e.g., Caviola et al., 2014; Gneezy et al., 2014). We use</w:t>
      </w:r>
      <w:r w:rsidR="006701A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naturalistic stimuli, real charity evaluations, and actual donation decisions. In these regards, our experiments are closer to the field experiments on this topic, which have also failed to find any overall effects of providing information about charity efficiency (Parsons, 2007) or effectiveness (Karlan &amp; Wood, 2017). Taken together, this suggests that there </w:t>
      </w:r>
      <w:r w:rsidR="00F96349">
        <w:rPr>
          <w:rFonts w:ascii="Times New Roman" w:eastAsia="Times New Roman" w:hAnsi="Times New Roman" w:cs="Times New Roman"/>
          <w:sz w:val="24"/>
          <w:szCs w:val="24"/>
        </w:rPr>
        <w:t xml:space="preserve">might be </w:t>
      </w:r>
      <w:r>
        <w:rPr>
          <w:rFonts w:ascii="Times New Roman" w:eastAsia="Times New Roman" w:hAnsi="Times New Roman" w:cs="Times New Roman"/>
          <w:sz w:val="24"/>
          <w:szCs w:val="24"/>
        </w:rPr>
        <w:t xml:space="preserve">circumstances when some people make decisions based on efficiency or effectiveness, but that these may not be overly </w:t>
      </w:r>
      <w:r w:rsidR="00DB4305">
        <w:rPr>
          <w:rFonts w:ascii="Times New Roman" w:eastAsia="Times New Roman" w:hAnsi="Times New Roman" w:cs="Times New Roman"/>
          <w:sz w:val="24"/>
          <w:szCs w:val="24"/>
        </w:rPr>
        <w:t xml:space="preserve">common </w:t>
      </w:r>
      <w:r>
        <w:rPr>
          <w:rFonts w:ascii="Times New Roman" w:eastAsia="Times New Roman" w:hAnsi="Times New Roman" w:cs="Times New Roman"/>
          <w:sz w:val="24"/>
          <w:szCs w:val="24"/>
        </w:rPr>
        <w:t xml:space="preserve">in real life. </w:t>
      </w:r>
      <w:r w:rsidR="00F96349">
        <w:rPr>
          <w:rFonts w:ascii="Times New Roman" w:eastAsia="Times New Roman" w:hAnsi="Times New Roman" w:cs="Times New Roman"/>
          <w:sz w:val="24"/>
          <w:szCs w:val="24"/>
        </w:rPr>
        <w:t>In our data, the Bayesian analysis strongly favors that interpretation as well.</w:t>
      </w:r>
    </w:p>
    <w:p w14:paraId="68773B12" w14:textId="4670D773" w:rsidR="00841F8A" w:rsidRDefault="001418B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suggest that organizations</w:t>
      </w:r>
      <w:r w:rsidR="00B74226">
        <w:rPr>
          <w:rFonts w:ascii="Times New Roman" w:eastAsia="Times New Roman" w:hAnsi="Times New Roman" w:cs="Times New Roman"/>
          <w:sz w:val="24"/>
          <w:szCs w:val="24"/>
        </w:rPr>
        <w:t xml:space="preserve"> like GiveWell, ImpactMatters,</w:t>
      </w:r>
      <w:del w:id="89" w:author="Robin Bergh" w:date="2019-09-30T22:12:00Z">
        <w:r>
          <w:rPr>
            <w:rFonts w:ascii="Times New Roman" w:eastAsia="Times New Roman" w:hAnsi="Times New Roman" w:cs="Times New Roman"/>
            <w:sz w:val="24"/>
            <w:szCs w:val="24"/>
          </w:rPr>
          <w:delText xml:space="preserve"> </w:delText>
        </w:r>
      </w:del>
      <w:r w:rsidR="00B742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Life You Can</w:t>
      </w:r>
      <w:r w:rsidR="00F37D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Save </w:t>
      </w:r>
      <w:r w:rsidR="00F37D5F">
        <w:rPr>
          <w:rFonts w:ascii="Times New Roman" w:eastAsia="Times New Roman" w:hAnsi="Times New Roman" w:cs="Times New Roman"/>
          <w:sz w:val="24"/>
          <w:szCs w:val="24"/>
        </w:rPr>
        <w:t xml:space="preserve">– </w:t>
      </w:r>
      <w:r w:rsidR="002A10A2">
        <w:rPr>
          <w:rFonts w:ascii="Times New Roman" w:eastAsia="Times New Roman" w:hAnsi="Times New Roman" w:cs="Times New Roman"/>
          <w:sz w:val="24"/>
          <w:szCs w:val="24"/>
        </w:rPr>
        <w:t>w</w:t>
      </w:r>
      <w:r>
        <w:rPr>
          <w:rFonts w:ascii="Times New Roman" w:eastAsia="Times New Roman" w:hAnsi="Times New Roman" w:cs="Times New Roman"/>
          <w:sz w:val="24"/>
          <w:szCs w:val="24"/>
        </w:rPr>
        <w:t>hich aim</w:t>
      </w:r>
      <w:r w:rsidR="002A10A2">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 xml:space="preserve"> to maximize the impact of giving – </w:t>
      </w:r>
      <w:r>
        <w:rPr>
          <w:rFonts w:ascii="Times New Roman" w:eastAsia="Times New Roman" w:hAnsi="Times New Roman" w:cs="Times New Roman"/>
          <w:sz w:val="24"/>
          <w:szCs w:val="24"/>
        </w:rPr>
        <w:t xml:space="preserve">might struggle to market </w:t>
      </w:r>
      <w:r w:rsidR="00F37D5F">
        <w:rPr>
          <w:rFonts w:ascii="Times New Roman" w:eastAsia="Times New Roman" w:hAnsi="Times New Roman" w:cs="Times New Roman"/>
          <w:sz w:val="24"/>
          <w:szCs w:val="24"/>
        </w:rPr>
        <w:t>charit</w:t>
      </w:r>
      <w:r>
        <w:rPr>
          <w:rFonts w:ascii="Times New Roman" w:eastAsia="Times New Roman" w:hAnsi="Times New Roman" w:cs="Times New Roman"/>
          <w:sz w:val="24"/>
          <w:szCs w:val="24"/>
        </w:rPr>
        <w:t xml:space="preserve">y effectiveness/efficiency to a mass audience, and may have more appeal to small groups of </w:t>
      </w:r>
      <w:r w:rsidR="00613687">
        <w:rPr>
          <w:rFonts w:ascii="Times New Roman" w:eastAsia="Times New Roman" w:hAnsi="Times New Roman" w:cs="Times New Roman"/>
          <w:sz w:val="24"/>
          <w:szCs w:val="24"/>
        </w:rPr>
        <w:t xml:space="preserve">large donors </w:t>
      </w:r>
      <w:r w:rsidR="00F37D5F">
        <w:rPr>
          <w:rFonts w:ascii="Times New Roman" w:eastAsia="Times New Roman" w:hAnsi="Times New Roman" w:cs="Times New Roman"/>
          <w:sz w:val="24"/>
          <w:szCs w:val="24"/>
        </w:rPr>
        <w:t xml:space="preserve">(see also Karlan &amp; Wood, 2017). High capacity donors may be driven by other motives than modal donors (see Levin, Levitt, &amp; List, 2016), but more research is needed to determine if they care intrinsically more about effectiveness. Aside from facing greater compliance pressure, they may also consider effectiveness for reputational reasons: A person donating $5 to an ineffective charity is unlikely to pay a reputational cost, but a person donating $1,000,000 </w:t>
      </w:r>
      <w:r>
        <w:rPr>
          <w:rFonts w:ascii="Times New Roman" w:eastAsia="Times New Roman" w:hAnsi="Times New Roman" w:cs="Times New Roman"/>
          <w:sz w:val="24"/>
          <w:szCs w:val="24"/>
        </w:rPr>
        <w:t xml:space="preserve">may </w:t>
      </w:r>
      <w:r w:rsidR="00F37D5F">
        <w:rPr>
          <w:rFonts w:ascii="Times New Roman" w:eastAsia="Times New Roman" w:hAnsi="Times New Roman" w:cs="Times New Roman"/>
          <w:sz w:val="24"/>
          <w:szCs w:val="24"/>
        </w:rPr>
        <w:t xml:space="preserve">look thoughtless and careless. </w:t>
      </w:r>
    </w:p>
    <w:p w14:paraId="412201D2"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Future Work</w:t>
      </w:r>
    </w:p>
    <w:p w14:paraId="720620BB" w14:textId="77777777" w:rsidR="00E77098" w:rsidRDefault="004331E8">
      <w:pPr>
        <w:spacing w:after="0" w:line="480" w:lineRule="auto"/>
        <w:ind w:firstLine="709"/>
        <w:rPr>
          <w:del w:id="90" w:author="Robin Bergh" w:date="2019-09-30T22:1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w:t>
      </w:r>
      <w:r w:rsidR="00F37D5F">
        <w:rPr>
          <w:rFonts w:ascii="Times New Roman" w:eastAsia="Times New Roman" w:hAnsi="Times New Roman" w:cs="Times New Roman"/>
          <w:sz w:val="24"/>
          <w:szCs w:val="24"/>
        </w:rPr>
        <w:t xml:space="preserve">individual variation, all </w:t>
      </w:r>
      <w:r>
        <w:rPr>
          <w:rFonts w:ascii="Times New Roman" w:eastAsia="Times New Roman" w:hAnsi="Times New Roman" w:cs="Times New Roman"/>
          <w:sz w:val="24"/>
          <w:szCs w:val="24"/>
        </w:rPr>
        <w:t xml:space="preserve">of our </w:t>
      </w:r>
      <w:r w:rsidR="00F37D5F">
        <w:rPr>
          <w:rFonts w:ascii="Times New Roman" w:eastAsia="Times New Roman" w:hAnsi="Times New Roman" w:cs="Times New Roman"/>
          <w:sz w:val="24"/>
          <w:szCs w:val="24"/>
        </w:rPr>
        <w:t xml:space="preserve">effect sizes were small. More work could be done to map that variation, </w:t>
      </w:r>
      <w:r>
        <w:rPr>
          <w:rFonts w:ascii="Times New Roman" w:eastAsia="Times New Roman" w:hAnsi="Times New Roman" w:cs="Times New Roman"/>
          <w:sz w:val="24"/>
          <w:szCs w:val="24"/>
        </w:rPr>
        <w:t xml:space="preserve">and </w:t>
      </w:r>
      <w:r w:rsidR="00F37D5F">
        <w:rPr>
          <w:rFonts w:ascii="Times New Roman" w:eastAsia="Times New Roman" w:hAnsi="Times New Roman" w:cs="Times New Roman"/>
          <w:sz w:val="24"/>
          <w:szCs w:val="24"/>
        </w:rPr>
        <w:t xml:space="preserve">to identify who might respond more strongly to information about efficiency or effectiveness, and for what reasons. </w:t>
      </w:r>
    </w:p>
    <w:p w14:paraId="4631BD2B" w14:textId="179A740C" w:rsidR="00E77098" w:rsidRDefault="00F37D5F" w:rsidP="00B74226">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 variation aside, the identified victim images had a substantial effect on total donation amounts – money that was not earmarked for the identified victim. In fact, those who were exposed to an identified victim </w:t>
      </w:r>
      <w:r w:rsidR="008536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donated roughly 25% more than those who were not (see Figure 1). Thus, unless one can demonstrate alternative means to generate the same donation amounts, or show that donations </w:t>
      </w:r>
      <w:r w:rsidR="00853690">
        <w:rPr>
          <w:rFonts w:ascii="Times New Roman" w:eastAsia="Times New Roman" w:hAnsi="Times New Roman" w:cs="Times New Roman"/>
          <w:sz w:val="24"/>
          <w:szCs w:val="24"/>
        </w:rPr>
        <w:t xml:space="preserve">raised without emotional appeals </w:t>
      </w:r>
      <w:r>
        <w:rPr>
          <w:rFonts w:ascii="Times New Roman" w:eastAsia="Times New Roman" w:hAnsi="Times New Roman" w:cs="Times New Roman"/>
          <w:sz w:val="24"/>
          <w:szCs w:val="24"/>
        </w:rPr>
        <w:t xml:space="preserve">still do more good with a smaller revenue, it would seem counter-productive (not to say irrational) to discourage empathic giving (Bloom, 2016). It would seem more fruitful to harvest people’s empathic impulses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try to direct their efforts to more effective causes</w:t>
      </w:r>
      <w:r w:rsidR="00F96349">
        <w:rPr>
          <w:rFonts w:ascii="Times New Roman" w:eastAsia="Times New Roman" w:hAnsi="Times New Roman" w:cs="Times New Roman"/>
          <w:sz w:val="24"/>
          <w:szCs w:val="24"/>
        </w:rPr>
        <w:t xml:space="preserve">. </w:t>
      </w:r>
    </w:p>
    <w:p w14:paraId="0E201BA2" w14:textId="6A821768" w:rsidR="00841F8A" w:rsidRDefault="00F96349">
      <w:pPr>
        <w:spacing w:after="0" w:line="480" w:lineRule="auto"/>
        <w:ind w:firstLine="709"/>
        <w:rPr>
          <w:rFonts w:ascii="Times New Roman" w:eastAsia="Times New Roman" w:hAnsi="Times New Roman" w:cs="Times New Roman"/>
          <w:sz w:val="24"/>
          <w:szCs w:val="24"/>
        </w:rPr>
      </w:pPr>
      <w:del w:id="91" w:author="Robin Bergh" w:date="2019-09-30T22:12:00Z">
        <w:r>
          <w:rPr>
            <w:rFonts w:ascii="Times New Roman" w:eastAsia="Times New Roman" w:hAnsi="Times New Roman" w:cs="Times New Roman"/>
            <w:sz w:val="24"/>
            <w:szCs w:val="24"/>
          </w:rPr>
          <w:delText>Indeed, redirecting</w:delText>
        </w:r>
      </w:del>
      <w:ins w:id="92" w:author="Robin Bergh" w:date="2019-09-30T22:12:00Z">
        <w:r w:rsidR="00EF1935">
          <w:rPr>
            <w:rFonts w:ascii="Times New Roman" w:eastAsia="Times New Roman" w:hAnsi="Times New Roman" w:cs="Times New Roman"/>
            <w:sz w:val="24"/>
            <w:szCs w:val="24"/>
          </w:rPr>
          <w:t>R</w:t>
        </w:r>
        <w:r>
          <w:rPr>
            <w:rFonts w:ascii="Times New Roman" w:eastAsia="Times New Roman" w:hAnsi="Times New Roman" w:cs="Times New Roman"/>
            <w:sz w:val="24"/>
            <w:szCs w:val="24"/>
          </w:rPr>
          <w:t>edirecting</w:t>
        </w:r>
      </w:ins>
      <w:r>
        <w:rPr>
          <w:rFonts w:ascii="Times New Roman" w:eastAsia="Times New Roman" w:hAnsi="Times New Roman" w:cs="Times New Roman"/>
          <w:sz w:val="24"/>
          <w:szCs w:val="24"/>
        </w:rPr>
        <w:t xml:space="preserve"> amounts raised </w:t>
      </w:r>
      <w:r w:rsidR="00E77098">
        <w:rPr>
          <w:rFonts w:ascii="Times New Roman" w:eastAsia="Times New Roman" w:hAnsi="Times New Roman" w:cs="Times New Roman"/>
          <w:sz w:val="24"/>
          <w:szCs w:val="24"/>
        </w:rPr>
        <w:t xml:space="preserve">based on </w:t>
      </w:r>
      <w:r>
        <w:rPr>
          <w:rFonts w:ascii="Times New Roman" w:eastAsia="Times New Roman" w:hAnsi="Times New Roman" w:cs="Times New Roman"/>
          <w:sz w:val="24"/>
          <w:szCs w:val="24"/>
        </w:rPr>
        <w:t>empath</w:t>
      </w:r>
      <w:r w:rsidR="00E77098">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is </w:t>
      </w:r>
      <w:ins w:id="93" w:author="Robin Bergh" w:date="2019-09-30T22:12:00Z">
        <w:r w:rsidR="00EF1935">
          <w:rPr>
            <w:rFonts w:ascii="Times New Roman" w:eastAsia="Times New Roman" w:hAnsi="Times New Roman" w:cs="Times New Roman"/>
            <w:sz w:val="24"/>
            <w:szCs w:val="24"/>
          </w:rPr>
          <w:t xml:space="preserve">a </w:t>
        </w:r>
      </w:ins>
      <w:r w:rsidR="00E77098">
        <w:rPr>
          <w:rFonts w:ascii="Times New Roman" w:eastAsia="Times New Roman" w:hAnsi="Times New Roman" w:cs="Times New Roman"/>
          <w:sz w:val="24"/>
          <w:szCs w:val="24"/>
        </w:rPr>
        <w:t xml:space="preserve">distinct </w:t>
      </w:r>
      <w:del w:id="94" w:author="Robin Bergh" w:date="2019-09-30T22:12:00Z">
        <w:r w:rsidR="00E77098">
          <w:rPr>
            <w:rFonts w:ascii="Times New Roman" w:eastAsia="Times New Roman" w:hAnsi="Times New Roman" w:cs="Times New Roman"/>
            <w:sz w:val="24"/>
            <w:szCs w:val="24"/>
          </w:rPr>
          <w:delText>from</w:delText>
        </w:r>
      </w:del>
      <w:ins w:id="95" w:author="Robin Bergh" w:date="2019-09-30T22:12:00Z">
        <w:r w:rsidR="00EF1935">
          <w:rPr>
            <w:rFonts w:ascii="Times New Roman" w:eastAsia="Times New Roman" w:hAnsi="Times New Roman" w:cs="Times New Roman"/>
            <w:sz w:val="24"/>
            <w:szCs w:val="24"/>
          </w:rPr>
          <w:t>strategy compared</w:t>
        </w:r>
      </w:ins>
      <w:r>
        <w:rPr>
          <w:rFonts w:ascii="Times New Roman" w:eastAsia="Times New Roman" w:hAnsi="Times New Roman" w:cs="Times New Roman"/>
          <w:sz w:val="24"/>
          <w:szCs w:val="24"/>
        </w:rPr>
        <w:t xml:space="preserve"> to trying to </w:t>
      </w:r>
      <w:ins w:id="96" w:author="Robin Bergh" w:date="2019-09-30T22:12:00Z">
        <w:r w:rsidR="00EF1935">
          <w:rPr>
            <w:rFonts w:ascii="Times New Roman" w:eastAsia="Times New Roman" w:hAnsi="Times New Roman" w:cs="Times New Roman"/>
            <w:sz w:val="24"/>
            <w:szCs w:val="24"/>
          </w:rPr>
          <w:t xml:space="preserve">either </w:t>
        </w:r>
      </w:ins>
      <w:r>
        <w:rPr>
          <w:rFonts w:ascii="Times New Roman" w:eastAsia="Times New Roman" w:hAnsi="Times New Roman" w:cs="Times New Roman"/>
          <w:sz w:val="24"/>
          <w:szCs w:val="24"/>
        </w:rPr>
        <w:t>convinc</w:t>
      </w:r>
      <w:r w:rsidR="00EF1935">
        <w:rPr>
          <w:rFonts w:ascii="Times New Roman" w:eastAsia="Times New Roman" w:hAnsi="Times New Roman" w:cs="Times New Roman"/>
          <w:sz w:val="24"/>
          <w:szCs w:val="24"/>
        </w:rPr>
        <w:t>e people to give larger amounts</w:t>
      </w:r>
      <w:del w:id="97" w:author="Robin Bergh" w:date="2019-09-30T22:12: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or to give in “smarter” ways</w:t>
      </w:r>
      <w:r w:rsidR="00F37D5F">
        <w:rPr>
          <w:rFonts w:ascii="Times New Roman" w:eastAsia="Times New Roman" w:hAnsi="Times New Roman" w:cs="Times New Roman"/>
          <w:sz w:val="24"/>
          <w:szCs w:val="24"/>
        </w:rPr>
        <w:t xml:space="preserve">. </w:t>
      </w:r>
      <w:bookmarkStart w:id="98" w:name="_gjdgxs" w:colFirst="0" w:colLast="0"/>
      <w:bookmarkEnd w:id="98"/>
      <w:r w:rsidR="00F37D5F">
        <w:rPr>
          <w:rFonts w:ascii="Times New Roman" w:eastAsia="Times New Roman" w:hAnsi="Times New Roman" w:cs="Times New Roman"/>
          <w:sz w:val="24"/>
          <w:szCs w:val="24"/>
        </w:rPr>
        <w:t xml:space="preserve">More broadly, just because a behavior can be defined as </w:t>
      </w:r>
      <w:r w:rsidR="00E77098">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more rational</w:t>
      </w:r>
      <w:r w:rsidR="00E77098">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does not mean that deliberation is the key to encouraging it. Anti-smoking campaigns work to encourage a rational </w:t>
      </w:r>
      <w:r w:rsidR="00E77098">
        <w:rPr>
          <w:rFonts w:ascii="Times New Roman" w:eastAsia="Times New Roman" w:hAnsi="Times New Roman" w:cs="Times New Roman"/>
          <w:sz w:val="24"/>
          <w:szCs w:val="24"/>
        </w:rPr>
        <w:t>choice</w:t>
      </w:r>
      <w:r w:rsidR="00F37D5F">
        <w:rPr>
          <w:rFonts w:ascii="Times New Roman" w:eastAsia="Times New Roman" w:hAnsi="Times New Roman" w:cs="Times New Roman"/>
          <w:sz w:val="24"/>
          <w:szCs w:val="24"/>
        </w:rPr>
        <w:t xml:space="preserve">, but they are not solely based on numbers and philosophical argumentation.  In fact, these campaigns use a range of “dumbed down” strategies, including emotion-evoking imagery (e.g., Durkin, Brennan, &amp; Wakefield, 2012; Farrelly et al., 2012). Effective altruists could learn from such pragmatism, and research in social psychology and marketing could offer guidance about how to approach donors to maximize the impact of their charitable giving. </w:t>
      </w:r>
      <w:r w:rsidR="00EF1935">
        <w:rPr>
          <w:rFonts w:ascii="Times New Roman" w:eastAsia="Times New Roman" w:hAnsi="Times New Roman" w:cs="Times New Roman"/>
          <w:sz w:val="24"/>
          <w:szCs w:val="24"/>
        </w:rPr>
        <w:t>We hope that</w:t>
      </w:r>
      <w:del w:id="99" w:author="Robin Bergh" w:date="2019-09-30T22:12:00Z">
        <w:r w:rsidR="00E77098">
          <w:rPr>
            <w:rFonts w:ascii="Times New Roman" w:eastAsia="Times New Roman" w:hAnsi="Times New Roman" w:cs="Times New Roman"/>
            <w:sz w:val="24"/>
            <w:szCs w:val="24"/>
          </w:rPr>
          <w:delText xml:space="preserve"> </w:delText>
        </w:r>
      </w:del>
      <w:r w:rsidR="00EF1935">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 xml:space="preserve">the current research provides a step in </w:t>
      </w:r>
      <w:r w:rsidR="00E77098">
        <w:rPr>
          <w:rFonts w:ascii="Times New Roman" w:eastAsia="Times New Roman" w:hAnsi="Times New Roman" w:cs="Times New Roman"/>
          <w:sz w:val="24"/>
          <w:szCs w:val="24"/>
        </w:rPr>
        <w:t xml:space="preserve">this </w:t>
      </w:r>
      <w:r w:rsidR="00F37D5F">
        <w:rPr>
          <w:rFonts w:ascii="Times New Roman" w:eastAsia="Times New Roman" w:hAnsi="Times New Roman" w:cs="Times New Roman"/>
          <w:sz w:val="24"/>
          <w:szCs w:val="24"/>
        </w:rPr>
        <w:t xml:space="preserve">direction. </w:t>
      </w:r>
    </w:p>
    <w:p w14:paraId="00D0DDF0" w14:textId="77777777" w:rsidR="00841F8A" w:rsidRDefault="00F37D5F">
      <w:pPr>
        <w:spacing w:after="0" w:line="480" w:lineRule="auto"/>
        <w:rPr>
          <w:rFonts w:ascii="Times New Roman" w:eastAsia="Times New Roman" w:hAnsi="Times New Roman" w:cs="Times New Roman"/>
          <w:sz w:val="24"/>
          <w:szCs w:val="24"/>
        </w:rPr>
      </w:pPr>
      <w:r>
        <w:br w:type="page"/>
      </w:r>
    </w:p>
    <w:p w14:paraId="67DEE99F"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DB563C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Batson, C. D., Duncan, B. D., Ackerman, P., Buckley, T., &amp; Birch, K. (1981). Is empathic emotion a source of altruistic motivation?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290–302. DOI: 10.1037/0022-3514.40.2.290</w:t>
      </w:r>
    </w:p>
    <w:p w14:paraId="62C0FD7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Bekkers, R., &amp; Wiepking, P. (2011). A Literature Review of Empirical Studies of Philanthropy: Eight Mechanisms That Drive Charitable Giving.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924–973. DOI: 10.1177/0899764010380927</w:t>
      </w:r>
    </w:p>
    <w:p w14:paraId="20C89E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Berman, J. Z., Barasch, A., Levine, E. E., &amp; Small, D. A. (2018). Impediments to Effective Altruism: The Role of Subjective Preferences in Charitable Giving.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834–844. DOI: 10.1177/0956797617747648</w:t>
      </w:r>
    </w:p>
    <w:p w14:paraId="4B87305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(2016). </w:t>
      </w:r>
      <w:r>
        <w:rPr>
          <w:rFonts w:ascii="Times New Roman" w:eastAsia="Times New Roman" w:hAnsi="Times New Roman" w:cs="Times New Roman"/>
          <w:i/>
          <w:color w:val="000000"/>
          <w:sz w:val="24"/>
          <w:szCs w:val="24"/>
        </w:rPr>
        <w:t>Against empathy</w:t>
      </w:r>
      <w:r>
        <w:rPr>
          <w:rFonts w:ascii="Times New Roman" w:eastAsia="Times New Roman" w:hAnsi="Times New Roman" w:cs="Times New Roman"/>
          <w:color w:val="000000"/>
          <w:sz w:val="24"/>
          <w:szCs w:val="24"/>
        </w:rPr>
        <w:t>. New York, NY: Harper Collins.</w:t>
      </w:r>
    </w:p>
    <w:p w14:paraId="1C554AF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Bowman, W. (2006). Should Donors Care About Overhead Costs? Do They Care?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 288–310. DOI: 10.1177/0899764006287219</w:t>
      </w:r>
    </w:p>
    <w:p w14:paraId="0F29169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Caviola, L., Faulmüller, N., Everett, J. A. C., Savulescu, J., &amp; Kahane, G. (2014). The evaluability bias in charitable giving: Saving administration costs or saving lives?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xml:space="preserve">, 303–316. </w:t>
      </w:r>
    </w:p>
    <w:p w14:paraId="36551957" w14:textId="77777777" w:rsidR="00841F8A" w:rsidRPr="00F37D5F" w:rsidRDefault="00F37D5F">
      <w:pPr>
        <w:tabs>
          <w:tab w:val="left" w:pos="-2694"/>
        </w:tabs>
        <w:spacing w:after="0" w:line="480" w:lineRule="auto"/>
        <w:ind w:left="709" w:hanging="709"/>
        <w:rPr>
          <w:rFonts w:ascii="Times New Roman" w:eastAsia="Times New Roman" w:hAnsi="Times New Roman" w:cs="Times New Roman"/>
          <w:color w:val="000000"/>
          <w:sz w:val="24"/>
          <w:szCs w:val="24"/>
          <w:lang w:val="fr-FR"/>
        </w:rPr>
      </w:pPr>
      <w:r w:rsidRPr="00EB5CBF">
        <w:rPr>
          <w:rFonts w:ascii="Times New Roman" w:eastAsia="Times New Roman" w:hAnsi="Times New Roman" w:cs="Times New Roman"/>
          <w:color w:val="000000"/>
          <w:sz w:val="24"/>
          <w:szCs w:val="24"/>
        </w:rPr>
        <w:t xml:space="preserve">Cialdini, R. B., &amp; Goldstein, N. J. (2004). </w:t>
      </w:r>
      <w:r>
        <w:rPr>
          <w:rFonts w:ascii="Times New Roman" w:eastAsia="Times New Roman" w:hAnsi="Times New Roman" w:cs="Times New Roman"/>
          <w:color w:val="000000"/>
          <w:sz w:val="24"/>
          <w:szCs w:val="24"/>
        </w:rPr>
        <w:t xml:space="preserve">Social Influence: Compliance and Conformity. </w:t>
      </w:r>
      <w:r>
        <w:rPr>
          <w:rFonts w:ascii="Times New Roman" w:eastAsia="Times New Roman" w:hAnsi="Times New Roman" w:cs="Times New Roman"/>
          <w:i/>
          <w:color w:val="000000"/>
          <w:sz w:val="24"/>
          <w:szCs w:val="24"/>
        </w:rPr>
        <w:t>Annual Review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xml:space="preserve">, 591–621. </w:t>
      </w:r>
      <w:r w:rsidRPr="00F37D5F">
        <w:rPr>
          <w:rFonts w:ascii="Times New Roman" w:eastAsia="Times New Roman" w:hAnsi="Times New Roman" w:cs="Times New Roman"/>
          <w:color w:val="000000"/>
          <w:sz w:val="24"/>
          <w:szCs w:val="24"/>
          <w:lang w:val="fr-FR"/>
        </w:rPr>
        <w:t>DOI: 10.1146/annurev.psych.55.090902.142015</w:t>
      </w:r>
    </w:p>
    <w:p w14:paraId="79BA010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fr-FR"/>
        </w:rPr>
        <w:t xml:space="preserve">Cialdini, R. B., &amp; Griskevicius, V., (2010). Social influence. </w:t>
      </w:r>
      <w:r w:rsidRPr="00F37D5F">
        <w:rPr>
          <w:rFonts w:ascii="Times New Roman" w:eastAsia="Times New Roman" w:hAnsi="Times New Roman" w:cs="Times New Roman"/>
          <w:color w:val="000000"/>
          <w:sz w:val="24"/>
          <w:szCs w:val="24"/>
          <w:lang w:val="de-DE"/>
        </w:rPr>
        <w:t xml:space="preserve">In R. Baumeister, &amp; E. Finkel (Eds.). </w:t>
      </w:r>
      <w:r>
        <w:rPr>
          <w:rFonts w:ascii="Times New Roman" w:eastAsia="Times New Roman" w:hAnsi="Times New Roman" w:cs="Times New Roman"/>
          <w:i/>
          <w:color w:val="000000"/>
          <w:sz w:val="24"/>
          <w:szCs w:val="24"/>
        </w:rPr>
        <w:t>Advanced Social Psychology</w:t>
      </w:r>
      <w:r>
        <w:rPr>
          <w:rFonts w:ascii="Times New Roman" w:eastAsia="Times New Roman" w:hAnsi="Times New Roman" w:cs="Times New Roman"/>
          <w:color w:val="000000"/>
          <w:sz w:val="24"/>
          <w:szCs w:val="24"/>
        </w:rPr>
        <w:t xml:space="preserve"> (pp. 385-417). New York: Oxford Univ. Press. </w:t>
      </w:r>
    </w:p>
    <w:p w14:paraId="55F459E2" w14:textId="77777777" w:rsidR="004A46E7" w:rsidRP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853690">
        <w:rPr>
          <w:rFonts w:ascii="Times New Roman" w:eastAsia="Times New Roman" w:hAnsi="Times New Roman" w:cs="Times New Roman"/>
          <w:color w:val="000000"/>
          <w:sz w:val="24"/>
          <w:szCs w:val="24"/>
          <w:lang w:val="de-DE"/>
        </w:rPr>
        <w:t xml:space="preserve">Cryder, C. E., Loewenstein, G., &amp; Scheines, R. (2013). </w:t>
      </w:r>
      <w:r w:rsidRPr="004A46E7">
        <w:rPr>
          <w:rFonts w:ascii="Times New Roman" w:eastAsia="Times New Roman" w:hAnsi="Times New Roman" w:cs="Times New Roman"/>
          <w:color w:val="000000"/>
          <w:sz w:val="24"/>
          <w:szCs w:val="24"/>
        </w:rPr>
        <w:t xml:space="preserve">The donor is in the details. </w:t>
      </w:r>
      <w:r w:rsidRPr="004A46E7">
        <w:rPr>
          <w:rFonts w:ascii="Times New Roman" w:eastAsia="Times New Roman" w:hAnsi="Times New Roman" w:cs="Times New Roman"/>
          <w:i/>
          <w:color w:val="000000"/>
          <w:sz w:val="24"/>
          <w:szCs w:val="24"/>
        </w:rPr>
        <w:t>Organizational Behavior and Human Decision Processes, 120</w:t>
      </w:r>
      <w:r w:rsidRPr="004A46E7">
        <w:rPr>
          <w:rFonts w:ascii="Times New Roman" w:eastAsia="Times New Roman" w:hAnsi="Times New Roman" w:cs="Times New Roman"/>
          <w:color w:val="000000"/>
          <w:sz w:val="24"/>
          <w:szCs w:val="24"/>
        </w:rPr>
        <w:t xml:space="preserve">, 15–23.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10.1016/j.obhdp.2012.08.002</w:t>
      </w:r>
    </w:p>
    <w:p w14:paraId="1A290D18" w14:textId="77777777" w:rsid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AC153E">
        <w:rPr>
          <w:rFonts w:ascii="Times New Roman" w:eastAsia="Times New Roman" w:hAnsi="Times New Roman" w:cs="Times New Roman"/>
          <w:color w:val="000000"/>
          <w:sz w:val="24"/>
          <w:szCs w:val="24"/>
        </w:rPr>
        <w:t xml:space="preserve">Cryder, C. E., Loewenstein, G., &amp; Seltman, H. (2013). </w:t>
      </w:r>
      <w:r w:rsidRPr="004A46E7">
        <w:rPr>
          <w:rFonts w:ascii="Times New Roman" w:eastAsia="Times New Roman" w:hAnsi="Times New Roman" w:cs="Times New Roman"/>
          <w:color w:val="000000"/>
          <w:sz w:val="24"/>
          <w:szCs w:val="24"/>
        </w:rPr>
        <w:t xml:space="preserve">Goal gradient in helping behavior. </w:t>
      </w:r>
      <w:r w:rsidRPr="004A46E7">
        <w:rPr>
          <w:rFonts w:ascii="Times New Roman" w:eastAsia="Times New Roman" w:hAnsi="Times New Roman" w:cs="Times New Roman"/>
          <w:i/>
          <w:color w:val="000000"/>
          <w:sz w:val="24"/>
          <w:szCs w:val="24"/>
        </w:rPr>
        <w:t>Journal of Experimental Social Psychology, 49</w:t>
      </w:r>
      <w:r w:rsidRPr="004A46E7">
        <w:rPr>
          <w:rFonts w:ascii="Times New Roman" w:eastAsia="Times New Roman" w:hAnsi="Times New Roman" w:cs="Times New Roman"/>
          <w:color w:val="000000"/>
          <w:sz w:val="24"/>
          <w:szCs w:val="24"/>
        </w:rPr>
        <w:t xml:space="preserve">, 1078–1083.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10.1016/j.jesp.2013.07.003</w:t>
      </w:r>
    </w:p>
    <w:p w14:paraId="33E80A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Cunningham, E.,  DeYoung, K. &amp; Roth, A. (2016, September 20). U.N. suspends aid convoys in Syria after deadly attack on relief shipment. </w:t>
      </w:r>
      <w:r>
        <w:rPr>
          <w:rFonts w:ascii="Times New Roman" w:eastAsia="Times New Roman" w:hAnsi="Times New Roman" w:cs="Times New Roman"/>
          <w:i/>
          <w:color w:val="000000"/>
          <w:sz w:val="24"/>
          <w:szCs w:val="24"/>
        </w:rPr>
        <w:t>Washington Post</w:t>
      </w:r>
      <w:r>
        <w:rPr>
          <w:rFonts w:ascii="Times New Roman" w:eastAsia="Times New Roman" w:hAnsi="Times New Roman" w:cs="Times New Roman"/>
          <w:color w:val="000000"/>
          <w:sz w:val="24"/>
          <w:szCs w:val="24"/>
        </w:rPr>
        <w:t>. Retrieved from: ttps://www.washingtonpost.com/world/end-of-syria-cease-fire-marked-by-new-offensive-and-bombing-of-aid-convoy/2016/09/20/92aead0c-7eb7-11e6-ad0e-ab0d12c779b1_story.html?utm_term=.6674daee92a8</w:t>
      </w:r>
    </w:p>
    <w:p w14:paraId="67F976E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M. H. (1983). Measuring individual differences in empathy: Evidence for a multidimensional approach.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44</w:t>
      </w:r>
      <w:r>
        <w:rPr>
          <w:rFonts w:ascii="Times New Roman" w:eastAsia="Times New Roman" w:hAnsi="Times New Roman" w:cs="Times New Roman"/>
          <w:color w:val="000000"/>
          <w:sz w:val="24"/>
          <w:szCs w:val="24"/>
        </w:rPr>
        <w:t>, 113–126. DOI: 10.1037/0022-3514.44.1.113</w:t>
      </w:r>
    </w:p>
    <w:p w14:paraId="3BEE8531"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DeYoung, C. G., Quilty, L. C., &amp; Peterson, J. B. (2007). Between facets and domains: 10 aspects of the Big Five.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880–896. DOI: 10.1037/0022-3514.93.5.880</w:t>
      </w:r>
    </w:p>
    <w:p w14:paraId="487871E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Dickert, S., Sagara, N., &amp; Slovic, P. (2011). Affective motivations to help others: A two-stage model of donation decisions.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361–376. DOI: 10.1002/bdm.697</w:t>
      </w:r>
    </w:p>
    <w:p w14:paraId="4FB79C1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Dovidio, J. F., Pilliavin, J. A., Schroeder, D. A., &amp; Penner, L. (2006). </w:t>
      </w:r>
      <w:r>
        <w:rPr>
          <w:rFonts w:ascii="Times New Roman" w:eastAsia="Times New Roman" w:hAnsi="Times New Roman" w:cs="Times New Roman"/>
          <w:i/>
          <w:color w:val="000000"/>
          <w:sz w:val="24"/>
          <w:szCs w:val="24"/>
        </w:rPr>
        <w:t>The social psychology of prosocial behavior</w:t>
      </w:r>
      <w:r>
        <w:rPr>
          <w:rFonts w:ascii="Times New Roman" w:eastAsia="Times New Roman" w:hAnsi="Times New Roman" w:cs="Times New Roman"/>
          <w:color w:val="000000"/>
          <w:sz w:val="24"/>
          <w:szCs w:val="24"/>
        </w:rPr>
        <w:t>. Mahwah, NJ: Lawrence Erlbaum Associates.</w:t>
      </w:r>
    </w:p>
    <w:p w14:paraId="51EBF605" w14:textId="77777777" w:rsidR="004A46E7" w:rsidRDefault="004A46E7">
      <w:pPr>
        <w:spacing w:after="0" w:line="480" w:lineRule="auto"/>
        <w:ind w:left="708" w:hanging="708"/>
        <w:rPr>
          <w:rFonts w:ascii="Times New Roman" w:eastAsia="Times New Roman" w:hAnsi="Times New Roman" w:cs="Times New Roman"/>
          <w:color w:val="000000"/>
          <w:sz w:val="24"/>
          <w:szCs w:val="24"/>
        </w:rPr>
      </w:pPr>
      <w:r w:rsidRPr="004A46E7">
        <w:rPr>
          <w:rFonts w:ascii="Times New Roman" w:eastAsia="Times New Roman" w:hAnsi="Times New Roman" w:cs="Times New Roman"/>
          <w:color w:val="000000"/>
          <w:sz w:val="24"/>
          <w:szCs w:val="24"/>
        </w:rPr>
        <w:t xml:space="preserve">Duncan, B. (2004). A theory of impact philanthropy. </w:t>
      </w:r>
      <w:r w:rsidRPr="004A46E7">
        <w:rPr>
          <w:rFonts w:ascii="Times New Roman" w:eastAsia="Times New Roman" w:hAnsi="Times New Roman" w:cs="Times New Roman"/>
          <w:i/>
          <w:color w:val="000000"/>
          <w:sz w:val="24"/>
          <w:szCs w:val="24"/>
        </w:rPr>
        <w:t>Journal of Public Economics, 88</w:t>
      </w:r>
      <w:r w:rsidRPr="004A46E7">
        <w:rPr>
          <w:rFonts w:ascii="Times New Roman" w:eastAsia="Times New Roman" w:hAnsi="Times New Roman" w:cs="Times New Roman"/>
          <w:color w:val="000000"/>
          <w:sz w:val="24"/>
          <w:szCs w:val="24"/>
        </w:rPr>
        <w:t>, 2159–2180. https://doi.org/10.1016/S0047-2727(03)00037-9</w:t>
      </w:r>
    </w:p>
    <w:p w14:paraId="644A0B96"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Durkin, S., Brennan, E., &amp; Wakefield, M. (2012). Mass media campaigns to promote smoking cessation among adults: an integrative review. </w:t>
      </w:r>
      <w:r>
        <w:rPr>
          <w:rFonts w:ascii="Times New Roman" w:eastAsia="Times New Roman" w:hAnsi="Times New Roman" w:cs="Times New Roman"/>
          <w:i/>
          <w:color w:val="000000"/>
          <w:sz w:val="24"/>
          <w:szCs w:val="24"/>
        </w:rPr>
        <w:t>Tobacco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127–138. DOI: 10.1136/tobaccocontrol-2011-050345</w:t>
      </w:r>
    </w:p>
    <w:p w14:paraId="07AB574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Erlandsson, A., Björklund, F., &amp; Bäckström, M. (2015). Emotional reactions, perceived impact and perceived responsibility mediate the identifiable victim effect, proportion dominance effect and in-group effect respectively. </w:t>
      </w:r>
      <w:r>
        <w:rPr>
          <w:rFonts w:ascii="Times New Roman" w:eastAsia="Times New Roman" w:hAnsi="Times New Roman" w:cs="Times New Roman"/>
          <w:i/>
          <w:color w:val="000000"/>
          <w:sz w:val="24"/>
          <w:szCs w:val="24"/>
        </w:rPr>
        <w:t>Organizational Behavior and Human Decision Processes, 127</w:t>
      </w:r>
      <w:r>
        <w:rPr>
          <w:rFonts w:ascii="Times New Roman" w:eastAsia="Times New Roman" w:hAnsi="Times New Roman" w:cs="Times New Roman"/>
          <w:color w:val="000000"/>
          <w:sz w:val="24"/>
          <w:szCs w:val="24"/>
        </w:rPr>
        <w:t>, 1–14. DOI: 10.1016/j.obhdp.2014.11.003</w:t>
      </w:r>
    </w:p>
    <w:p w14:paraId="53410EB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Exley, C. L. (2015). </w:t>
      </w:r>
      <w:r>
        <w:rPr>
          <w:rFonts w:ascii="Times New Roman" w:eastAsia="Times New Roman" w:hAnsi="Times New Roman" w:cs="Times New Roman"/>
          <w:i/>
          <w:color w:val="000000"/>
          <w:sz w:val="24"/>
          <w:szCs w:val="24"/>
        </w:rPr>
        <w:t>Using Charity Performance Metrics as an Excuse Not To Give</w:t>
      </w:r>
      <w:r>
        <w:rPr>
          <w:rFonts w:ascii="Times New Roman" w:eastAsia="Times New Roman" w:hAnsi="Times New Roman" w:cs="Times New Roman"/>
          <w:color w:val="000000"/>
          <w:sz w:val="24"/>
          <w:szCs w:val="24"/>
        </w:rPr>
        <w:t xml:space="preserve">. Unpublished paper. </w:t>
      </w: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color w:val="000000"/>
          <w:sz w:val="24"/>
          <w:szCs w:val="24"/>
        </w:rPr>
        <w:t>https://pdfs.semanticscholar.org/12ee/2541017556ec78700430 c864ad40e77df8a0.pdf</w:t>
      </w:r>
    </w:p>
    <w:p w14:paraId="01DDA7D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Farrelly, M. C., Duke, J. C., Davis, K. C., Nonnemaker, J. M., Kamyab, K., Willett, J. G., &amp; Juster, H. R. (2012). </w:t>
      </w:r>
      <w:r>
        <w:rPr>
          <w:rFonts w:ascii="Times New Roman" w:eastAsia="Times New Roman" w:hAnsi="Times New Roman" w:cs="Times New Roman"/>
          <w:color w:val="000000"/>
          <w:sz w:val="24"/>
          <w:szCs w:val="24"/>
        </w:rPr>
        <w:t xml:space="preserve">Promotion of Smoking Cessation with Emotional and/or Graphic Antismoking Advertising. </w:t>
      </w:r>
      <w:r>
        <w:rPr>
          <w:rFonts w:ascii="Times New Roman" w:eastAsia="Times New Roman" w:hAnsi="Times New Roman" w:cs="Times New Roman"/>
          <w:i/>
          <w:color w:val="000000"/>
          <w:sz w:val="24"/>
          <w:szCs w:val="24"/>
        </w:rPr>
        <w:t>American Journal of Preventive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475–482. DOI: 10.1016/j.amepre.2012.07.023</w:t>
      </w:r>
    </w:p>
    <w:p w14:paraId="2F7BDF0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Faul, F., Erdfelder, E., Lang, A.-G., &amp; Buchner, A. (2007). A Flexible statistical power analysis program for the social, behavioral, and biomedical sciences. </w:t>
      </w:r>
      <w:r>
        <w:rPr>
          <w:rFonts w:ascii="Times New Roman" w:eastAsia="Times New Roman" w:hAnsi="Times New Roman" w:cs="Times New Roman"/>
          <w:i/>
          <w:sz w:val="24"/>
          <w:szCs w:val="24"/>
        </w:rPr>
        <w:t>Behavioral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 DOI: 10.3758/BF03193146</w:t>
      </w:r>
    </w:p>
    <w:p w14:paraId="3E2720A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Gneezy, U., Keenan, E. A., &amp; Gneezy, A. (2014). Avoiding overhead aversion in charity.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346</w:t>
      </w:r>
      <w:r>
        <w:rPr>
          <w:rFonts w:ascii="Times New Roman" w:eastAsia="Times New Roman" w:hAnsi="Times New Roman" w:cs="Times New Roman"/>
          <w:color w:val="000000"/>
          <w:sz w:val="24"/>
          <w:szCs w:val="24"/>
        </w:rPr>
        <w:t>, 632–635. DOI: 10.1126/science.1253932</w:t>
      </w:r>
    </w:p>
    <w:p w14:paraId="7E1C77BD"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Goh, J. X., Hall, J. A., &amp; Rosenthal, R. (2016). Mini Meta-Analysis of Your Own Studies: Some Arguments on Why and a Primer on How. </w:t>
      </w:r>
      <w:r>
        <w:rPr>
          <w:rFonts w:ascii="Times New Roman" w:eastAsia="Times New Roman" w:hAnsi="Times New Roman" w:cs="Times New Roman"/>
          <w:i/>
          <w:color w:val="000000"/>
          <w:sz w:val="24"/>
          <w:szCs w:val="24"/>
        </w:rPr>
        <w:t>Social and Personality Psychology Compass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535–549. DOI: 10.1111/spc3.12267</w:t>
      </w:r>
    </w:p>
    <w:p w14:paraId="252A7C08" w14:textId="77777777" w:rsid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Gordon, T. P., Knock, C. L., &amp; Neely, D. G. (2009). The role of rating agencies in the market for charitable contributions: An empirical test. </w:t>
      </w:r>
      <w:r w:rsidRPr="009143F2">
        <w:rPr>
          <w:rFonts w:ascii="Times New Roman" w:eastAsia="Times New Roman" w:hAnsi="Times New Roman" w:cs="Times New Roman"/>
          <w:i/>
          <w:color w:val="000000"/>
          <w:sz w:val="24"/>
          <w:szCs w:val="24"/>
        </w:rPr>
        <w:t>Journal of Accounting and Public Policy, 28</w:t>
      </w:r>
      <w:r w:rsidRPr="009143F2">
        <w:rPr>
          <w:rFonts w:ascii="Times New Roman" w:eastAsia="Times New Roman" w:hAnsi="Times New Roman" w:cs="Times New Roman"/>
          <w:color w:val="000000"/>
          <w:sz w:val="24"/>
          <w:szCs w:val="24"/>
        </w:rPr>
        <w:t xml:space="preserve">, 469–484.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10.1016/j.jaccpubpol.2009.08.001</w:t>
      </w:r>
    </w:p>
    <w:p w14:paraId="69E507C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Hsee, C. K., Loewenstein, G. F., Blount, S., &amp; Bazerman, M. H. (1999). </w:t>
      </w:r>
      <w:r>
        <w:rPr>
          <w:rFonts w:ascii="Times New Roman" w:eastAsia="Times New Roman" w:hAnsi="Times New Roman" w:cs="Times New Roman"/>
          <w:color w:val="000000"/>
          <w:sz w:val="24"/>
          <w:szCs w:val="24"/>
        </w:rPr>
        <w:t xml:space="preserve">Preference reversals between joint and separate evaluations of options: A review and theoretical analysis.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125</w:t>
      </w:r>
      <w:r>
        <w:rPr>
          <w:rFonts w:ascii="Times New Roman" w:eastAsia="Times New Roman" w:hAnsi="Times New Roman" w:cs="Times New Roman"/>
          <w:color w:val="000000"/>
          <w:sz w:val="24"/>
          <w:szCs w:val="24"/>
        </w:rPr>
        <w:t>(5), 576–590. DOI: 10.1037/0033-2909.125.5.576</w:t>
      </w:r>
    </w:p>
    <w:p w14:paraId="1269864A" w14:textId="77777777" w:rsidR="00841F8A" w:rsidRDefault="00F37D5F">
      <w:pPr>
        <w:tabs>
          <w:tab w:val="left" w:pos="-2694"/>
        </w:tabs>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Humphreys, B. R. (2013). </w:t>
      </w:r>
      <w:r>
        <w:rPr>
          <w:rFonts w:ascii="Times New Roman" w:eastAsia="Times New Roman" w:hAnsi="Times New Roman" w:cs="Times New Roman"/>
          <w:i/>
          <w:sz w:val="24"/>
          <w:szCs w:val="24"/>
        </w:rPr>
        <w:t>Dealing with zeros in economic data</w:t>
      </w:r>
      <w:r>
        <w:rPr>
          <w:rFonts w:ascii="Times New Roman" w:eastAsia="Times New Roman" w:hAnsi="Times New Roman" w:cs="Times New Roman"/>
          <w:sz w:val="24"/>
          <w:szCs w:val="24"/>
        </w:rPr>
        <w:t>. Unpublished paper. Department of Economics, University of Alberta, Alberta. Retrieved from: https://pdfs.</w:t>
      </w:r>
    </w:p>
    <w:p w14:paraId="7551828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semanticscholar.org/35c3/8229c8f7393acffc93b4a83120661df1f02c.pdf</w:t>
      </w:r>
    </w:p>
    <w:p w14:paraId="46B43A6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EB5CBF">
        <w:rPr>
          <w:rFonts w:ascii="Times New Roman" w:eastAsia="Times New Roman" w:hAnsi="Times New Roman" w:cs="Times New Roman"/>
          <w:color w:val="000000"/>
          <w:sz w:val="24"/>
          <w:szCs w:val="24"/>
        </w:rPr>
        <w:t xml:space="preserve">Karlan, D., &amp; Wood, D. H. (2017). </w:t>
      </w:r>
      <w:r>
        <w:rPr>
          <w:rFonts w:ascii="Times New Roman" w:eastAsia="Times New Roman" w:hAnsi="Times New Roman" w:cs="Times New Roman"/>
          <w:color w:val="000000"/>
          <w:sz w:val="24"/>
          <w:szCs w:val="24"/>
        </w:rPr>
        <w:t xml:space="preserve">The effect of effectiveness: Donor response to aid effectiveness in a direct mail fundraising experiment. </w:t>
      </w:r>
      <w:r>
        <w:rPr>
          <w:rFonts w:ascii="Times New Roman" w:eastAsia="Times New Roman" w:hAnsi="Times New Roman" w:cs="Times New Roman"/>
          <w:i/>
          <w:color w:val="000000"/>
          <w:sz w:val="24"/>
          <w:szCs w:val="24"/>
        </w:rPr>
        <w:t>Journal of Behavioral and 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66</w:t>
      </w:r>
      <w:r>
        <w:rPr>
          <w:rFonts w:ascii="Times New Roman" w:eastAsia="Times New Roman" w:hAnsi="Times New Roman" w:cs="Times New Roman"/>
          <w:color w:val="000000"/>
          <w:sz w:val="24"/>
          <w:szCs w:val="24"/>
        </w:rPr>
        <w:t>, 1–8. DOI: 10.1016/j.socec.2016.05.005</w:t>
      </w:r>
    </w:p>
    <w:p w14:paraId="0B30D0B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Kogut, T., &amp; Ritov, I. (2005). The “identified victim” effect: An identified group, or just a single individual?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157–167. DOI: 10.1002/bdm.492</w:t>
      </w:r>
    </w:p>
    <w:p w14:paraId="01ACD6F8" w14:textId="358ECD4F" w:rsidR="00563487" w:rsidRDefault="00563487" w:rsidP="003643DF">
      <w:pPr>
        <w:tabs>
          <w:tab w:val="left" w:pos="-2694"/>
        </w:tabs>
        <w:spacing w:after="0" w:line="480" w:lineRule="auto"/>
        <w:ind w:left="709" w:hanging="709"/>
        <w:rPr>
          <w:rFonts w:ascii="Times New Roman" w:eastAsia="Times New Roman" w:hAnsi="Times New Roman" w:cs="Times New Roman"/>
          <w:color w:val="000000"/>
          <w:sz w:val="24"/>
          <w:szCs w:val="24"/>
        </w:rPr>
      </w:pPr>
      <w:r w:rsidRPr="00563487">
        <w:rPr>
          <w:rFonts w:ascii="Times New Roman" w:eastAsia="Times New Roman" w:hAnsi="Times New Roman" w:cs="Times New Roman"/>
          <w:color w:val="000000"/>
          <w:sz w:val="24"/>
          <w:szCs w:val="24"/>
        </w:rPr>
        <w:t>Lee, D. S. (2009). Training, wages, and sample selection: Estimating sharp bounds on treatment effects. </w:t>
      </w:r>
      <w:r w:rsidRPr="00563487">
        <w:rPr>
          <w:rFonts w:ascii="Times New Roman" w:eastAsia="Times New Roman" w:hAnsi="Times New Roman" w:cs="Times New Roman"/>
          <w:i/>
          <w:iCs/>
          <w:color w:val="000000"/>
          <w:sz w:val="24"/>
          <w:szCs w:val="24"/>
        </w:rPr>
        <w:t>The Review of Economic Studies</w:t>
      </w:r>
      <w:r w:rsidRPr="00563487">
        <w:rPr>
          <w:rFonts w:ascii="Times New Roman" w:eastAsia="Times New Roman" w:hAnsi="Times New Roman" w:cs="Times New Roman"/>
          <w:color w:val="000000"/>
          <w:sz w:val="24"/>
          <w:szCs w:val="24"/>
        </w:rPr>
        <w:t>, </w:t>
      </w:r>
      <w:r w:rsidRPr="00563487">
        <w:rPr>
          <w:rFonts w:ascii="Times New Roman" w:eastAsia="Times New Roman" w:hAnsi="Times New Roman" w:cs="Times New Roman"/>
          <w:i/>
          <w:iCs/>
          <w:color w:val="000000"/>
          <w:sz w:val="24"/>
          <w:szCs w:val="24"/>
        </w:rPr>
        <w:t>76</w:t>
      </w:r>
      <w:r w:rsidRPr="00563487">
        <w:rPr>
          <w:rFonts w:ascii="Times New Roman" w:eastAsia="Times New Roman" w:hAnsi="Times New Roman" w:cs="Times New Roman"/>
          <w:color w:val="000000"/>
          <w:sz w:val="24"/>
          <w:szCs w:val="24"/>
        </w:rPr>
        <w:t>, 1071-1102.</w:t>
      </w:r>
      <w:r w:rsidR="003A4D89">
        <w:rPr>
          <w:rFonts w:ascii="Times New Roman" w:eastAsia="Times New Roman" w:hAnsi="Times New Roman" w:cs="Times New Roman"/>
          <w:color w:val="000000"/>
          <w:sz w:val="24"/>
          <w:szCs w:val="24"/>
        </w:rPr>
        <w:t xml:space="preserve"> DOI: </w:t>
      </w:r>
      <w:r w:rsidR="003A4D89" w:rsidRPr="003A4D89">
        <w:rPr>
          <w:rFonts w:ascii="Times New Roman" w:eastAsia="Times New Roman" w:hAnsi="Times New Roman" w:cs="Times New Roman"/>
          <w:color w:val="000000"/>
          <w:sz w:val="24"/>
          <w:szCs w:val="24"/>
        </w:rPr>
        <w:t>10.1111/j.1467-937X.2009.00536.x</w:t>
      </w:r>
    </w:p>
    <w:p w14:paraId="6AC3D3C5"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S., &amp; Feeley, T. H. (2016). The identifiable victim effect: a meta-analytic review. </w:t>
      </w:r>
      <w:r>
        <w:rPr>
          <w:rFonts w:ascii="Times New Roman" w:eastAsia="Times New Roman" w:hAnsi="Times New Roman" w:cs="Times New Roman"/>
          <w:i/>
          <w:color w:val="000000"/>
          <w:sz w:val="24"/>
          <w:szCs w:val="24"/>
        </w:rPr>
        <w:t>Social Influence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199–215. DOI: 10.1080/15534510.2016.1216891</w:t>
      </w:r>
    </w:p>
    <w:p w14:paraId="75A01DDB" w14:textId="77777777" w:rsidR="00841F8A" w:rsidRDefault="00F37D5F">
      <w:pPr>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Levin, T., Levitt, S., &amp; List, J. (2016). A Glimpse into the World of High Capacity Givers: Experimental Evidence from a University Capital Campaign. </w:t>
      </w:r>
      <w:r>
        <w:rPr>
          <w:rFonts w:ascii="Times New Roman" w:eastAsia="Times New Roman" w:hAnsi="Times New Roman" w:cs="Times New Roman"/>
          <w:i/>
          <w:sz w:val="24"/>
          <w:szCs w:val="24"/>
        </w:rPr>
        <w:t>National Bureau of Economic Research Working Paper Series</w:t>
      </w:r>
      <w:r>
        <w:rPr>
          <w:rFonts w:ascii="Times New Roman" w:eastAsia="Times New Roman" w:hAnsi="Times New Roman" w:cs="Times New Roman"/>
          <w:sz w:val="24"/>
          <w:szCs w:val="24"/>
        </w:rPr>
        <w:t xml:space="preserve"> (Vol. No. 22099). </w:t>
      </w:r>
    </w:p>
    <w:p w14:paraId="1AA64CFA" w14:textId="5E9E326C" w:rsidR="00DA3203" w:rsidRDefault="00F37D5F"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Nott, D. (2016, August 20). Omran’s picture must be a turning point in Syria’s war. </w:t>
      </w:r>
      <w:r>
        <w:rPr>
          <w:rFonts w:ascii="Times New Roman" w:eastAsia="Times New Roman" w:hAnsi="Times New Roman" w:cs="Times New Roman"/>
          <w:i/>
          <w:color w:val="000000"/>
          <w:sz w:val="24"/>
          <w:szCs w:val="24"/>
        </w:rPr>
        <w:t>Guardian</w:t>
      </w:r>
      <w:r>
        <w:rPr>
          <w:rFonts w:ascii="Times New Roman" w:eastAsia="Times New Roman" w:hAnsi="Times New Roman" w:cs="Times New Roman"/>
          <w:color w:val="000000"/>
          <w:sz w:val="24"/>
          <w:szCs w:val="24"/>
        </w:rPr>
        <w:t xml:space="preserve">. Retrieved from: </w:t>
      </w:r>
      <w:r w:rsidR="00AC153E" w:rsidRPr="00AC153E">
        <w:rPr>
          <w:rFonts w:ascii="Times New Roman" w:eastAsia="Times New Roman" w:hAnsi="Times New Roman" w:cs="Times New Roman"/>
          <w:color w:val="000000"/>
          <w:sz w:val="24"/>
          <w:szCs w:val="24"/>
        </w:rPr>
        <w:t>https://www.theguardian.com/commentisfree/2016/aug/20/omran-picture-turning-point-syria-war-aleppo-david-nott</w:t>
      </w:r>
    </w:p>
    <w:p w14:paraId="78E3D461" w14:textId="77777777" w:rsidR="00DA3203" w:rsidRPr="00DA3203" w:rsidRDefault="00DA3203"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sidRPr="00DA3203">
        <w:rPr>
          <w:rFonts w:ascii="Times New Roman" w:hAnsi="Times New Roman" w:cs="Times New Roman"/>
          <w:sz w:val="24"/>
          <w:szCs w:val="24"/>
        </w:rPr>
        <w:t>Parsons, L. M. (2007). The Impact of Financial Information and Voluntary Disclosures on Contributions to Not</w:t>
      </w:r>
      <w:r w:rsidRPr="00DA3203">
        <w:rPr>
          <w:rFonts w:ascii="Cambria Math" w:hAnsi="Cambria Math" w:cs="Cambria Math"/>
          <w:sz w:val="24"/>
          <w:szCs w:val="24"/>
        </w:rPr>
        <w:t>‐</w:t>
      </w:r>
      <w:r w:rsidRPr="00DA3203">
        <w:rPr>
          <w:rFonts w:ascii="Times New Roman" w:hAnsi="Times New Roman" w:cs="Times New Roman"/>
          <w:sz w:val="24"/>
          <w:szCs w:val="24"/>
        </w:rPr>
        <w:t>For</w:t>
      </w:r>
      <w:r w:rsidRPr="00DA3203">
        <w:rPr>
          <w:rFonts w:ascii="Cambria Math" w:hAnsi="Cambria Math" w:cs="Cambria Math"/>
          <w:sz w:val="24"/>
          <w:szCs w:val="24"/>
        </w:rPr>
        <w:t>‐</w:t>
      </w:r>
      <w:r w:rsidRPr="00DA3203">
        <w:rPr>
          <w:rFonts w:ascii="Times New Roman" w:hAnsi="Times New Roman" w:cs="Times New Roman"/>
          <w:sz w:val="24"/>
          <w:szCs w:val="24"/>
        </w:rPr>
        <w:t xml:space="preserve">Profit Organizations. </w:t>
      </w:r>
      <w:r w:rsidRPr="00DA3203">
        <w:rPr>
          <w:rFonts w:ascii="Times New Roman" w:hAnsi="Times New Roman" w:cs="Times New Roman"/>
          <w:i/>
          <w:iCs/>
          <w:sz w:val="24"/>
          <w:szCs w:val="24"/>
        </w:rPr>
        <w:t>Behavioral Research in Accounting</w:t>
      </w:r>
      <w:r w:rsidRPr="00DA3203">
        <w:rPr>
          <w:rFonts w:ascii="Times New Roman" w:hAnsi="Times New Roman" w:cs="Times New Roman"/>
          <w:sz w:val="24"/>
          <w:szCs w:val="24"/>
        </w:rPr>
        <w:t xml:space="preserve">, </w:t>
      </w:r>
      <w:r w:rsidRPr="00DA3203">
        <w:rPr>
          <w:rFonts w:ascii="Times New Roman" w:hAnsi="Times New Roman" w:cs="Times New Roman"/>
          <w:i/>
          <w:iCs/>
          <w:sz w:val="24"/>
          <w:szCs w:val="24"/>
        </w:rPr>
        <w:t>19</w:t>
      </w:r>
      <w:r w:rsidRPr="00DA3203">
        <w:rPr>
          <w:rFonts w:ascii="Times New Roman" w:hAnsi="Times New Roman" w:cs="Times New Roman"/>
          <w:sz w:val="24"/>
          <w:szCs w:val="24"/>
        </w:rPr>
        <w:t xml:space="preserve">, 179–196. </w:t>
      </w:r>
      <w:r>
        <w:rPr>
          <w:rFonts w:ascii="Times New Roman" w:hAnsi="Times New Roman" w:cs="Times New Roman"/>
          <w:sz w:val="24"/>
          <w:szCs w:val="24"/>
        </w:rPr>
        <w:t xml:space="preserve">DOI: </w:t>
      </w:r>
      <w:r w:rsidRPr="00DA3203">
        <w:rPr>
          <w:rFonts w:ascii="Times New Roman" w:hAnsi="Times New Roman" w:cs="Times New Roman"/>
          <w:sz w:val="24"/>
          <w:szCs w:val="24"/>
        </w:rPr>
        <w:t>10.2308/bria.2007.19.1.179</w:t>
      </w:r>
    </w:p>
    <w:p w14:paraId="57578AF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Polio Eradication Initiative (2016). </w:t>
      </w:r>
      <w:r>
        <w:rPr>
          <w:rFonts w:ascii="Times New Roman" w:eastAsia="Times New Roman" w:hAnsi="Times New Roman" w:cs="Times New Roman"/>
          <w:i/>
          <w:color w:val="000000"/>
          <w:sz w:val="24"/>
          <w:szCs w:val="24"/>
        </w:rPr>
        <w:t>Frequently Asked Questions</w:t>
      </w:r>
      <w:r>
        <w:rPr>
          <w:rFonts w:ascii="Times New Roman" w:eastAsia="Times New Roman" w:hAnsi="Times New Roman" w:cs="Times New Roman"/>
          <w:color w:val="000000"/>
          <w:sz w:val="24"/>
          <w:szCs w:val="24"/>
        </w:rPr>
        <w:t>. Retrieved from:  http://polioeradication.org/polio-today/faq/</w:t>
      </w:r>
    </w:p>
    <w:p w14:paraId="547B1E24"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Preston, S. D., &amp; de Waal, F. B. M. (2002). Empathy: Its ultimate and proximate bases.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1-20. DOI: 10.1017/S0140525X02000018</w:t>
      </w:r>
    </w:p>
    <w:p w14:paraId="124020F3" w14:textId="77777777" w:rsidR="009143F2" w:rsidRP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Rand, D. G. (2016). Cooperation, Fast and Slow. </w:t>
      </w:r>
      <w:r w:rsidRPr="009143F2">
        <w:rPr>
          <w:rFonts w:ascii="Times New Roman" w:eastAsia="Times New Roman" w:hAnsi="Times New Roman" w:cs="Times New Roman"/>
          <w:i/>
          <w:color w:val="000000"/>
          <w:sz w:val="24"/>
          <w:szCs w:val="24"/>
        </w:rPr>
        <w:t>Psychological Science, 27</w:t>
      </w:r>
      <w:r w:rsidRPr="009143F2">
        <w:rPr>
          <w:rFonts w:ascii="Times New Roman" w:eastAsia="Times New Roman" w:hAnsi="Times New Roman" w:cs="Times New Roman"/>
          <w:color w:val="000000"/>
          <w:sz w:val="24"/>
          <w:szCs w:val="24"/>
        </w:rPr>
        <w:t xml:space="preserve">, 1192–1206.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10.1177/0956797616654455</w:t>
      </w:r>
    </w:p>
    <w:p w14:paraId="413CC3E6"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Rand, D. G., Greene, J. D., &amp; Nowak, M. a. (2012). Spontaneous giving and cal</w:t>
      </w:r>
      <w:r>
        <w:rPr>
          <w:rFonts w:ascii="Times New Roman" w:eastAsia="Times New Roman" w:hAnsi="Times New Roman" w:cs="Times New Roman"/>
          <w:color w:val="000000"/>
          <w:sz w:val="24"/>
          <w:szCs w:val="24"/>
        </w:rPr>
        <w:t xml:space="preserve">culated greed. </w:t>
      </w:r>
      <w:r w:rsidRPr="009143F2">
        <w:rPr>
          <w:rFonts w:ascii="Times New Roman" w:eastAsia="Times New Roman" w:hAnsi="Times New Roman" w:cs="Times New Roman"/>
          <w:i/>
          <w:color w:val="000000"/>
          <w:sz w:val="24"/>
          <w:szCs w:val="24"/>
        </w:rPr>
        <w:t>Nature, 489</w:t>
      </w:r>
      <w:r w:rsidRPr="009143F2">
        <w:rPr>
          <w:rFonts w:ascii="Times New Roman" w:eastAsia="Times New Roman" w:hAnsi="Times New Roman" w:cs="Times New Roman"/>
          <w:color w:val="000000"/>
          <w:sz w:val="24"/>
          <w:szCs w:val="24"/>
        </w:rPr>
        <w:t xml:space="preserve">, 427–430.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10.1038/nature11467</w:t>
      </w:r>
    </w:p>
    <w:p w14:paraId="53341C2E" w14:textId="77777777" w:rsidR="004950CB" w:rsidRDefault="004950CB">
      <w:pPr>
        <w:tabs>
          <w:tab w:val="left" w:pos="-2694"/>
        </w:tabs>
        <w:spacing w:after="0" w:line="480" w:lineRule="auto"/>
        <w:ind w:left="709" w:hanging="709"/>
        <w:rPr>
          <w:rFonts w:ascii="Times New Roman" w:eastAsia="Times New Roman" w:hAnsi="Times New Roman" w:cs="Times New Roman"/>
          <w:color w:val="000000"/>
          <w:sz w:val="24"/>
          <w:szCs w:val="24"/>
        </w:rPr>
      </w:pPr>
      <w:r w:rsidRPr="004950CB">
        <w:rPr>
          <w:rFonts w:ascii="Times New Roman" w:eastAsia="Times New Roman" w:hAnsi="Times New Roman" w:cs="Times New Roman"/>
          <w:color w:val="000000"/>
          <w:sz w:val="24"/>
          <w:szCs w:val="24"/>
        </w:rPr>
        <w:t xml:space="preserve">Sibicky, M. E., Schroeder, D. A., &amp; Dovidio, J. F. (1995). Empathy and Helping: Considering the Consequences of Intervention. </w:t>
      </w:r>
      <w:r w:rsidRPr="004950CB">
        <w:rPr>
          <w:rFonts w:ascii="Times New Roman" w:eastAsia="Times New Roman" w:hAnsi="Times New Roman" w:cs="Times New Roman"/>
          <w:i/>
          <w:color w:val="000000"/>
          <w:sz w:val="24"/>
          <w:szCs w:val="24"/>
        </w:rPr>
        <w:t>Basic and Applied Social Psychology, 16</w:t>
      </w:r>
      <w:r w:rsidRPr="004950CB">
        <w:rPr>
          <w:rFonts w:ascii="Times New Roman" w:eastAsia="Times New Roman" w:hAnsi="Times New Roman" w:cs="Times New Roman"/>
          <w:color w:val="000000"/>
          <w:sz w:val="24"/>
          <w:szCs w:val="24"/>
        </w:rPr>
        <w:t xml:space="preserve">, 435–453. </w:t>
      </w:r>
      <w:r>
        <w:rPr>
          <w:rFonts w:ascii="Times New Roman" w:eastAsia="Times New Roman" w:hAnsi="Times New Roman" w:cs="Times New Roman"/>
          <w:color w:val="000000"/>
          <w:sz w:val="24"/>
          <w:szCs w:val="24"/>
        </w:rPr>
        <w:t xml:space="preserve">DOI: </w:t>
      </w:r>
      <w:r w:rsidRPr="004950CB">
        <w:rPr>
          <w:rFonts w:ascii="Times New Roman" w:eastAsia="Times New Roman" w:hAnsi="Times New Roman" w:cs="Times New Roman"/>
          <w:color w:val="000000"/>
          <w:sz w:val="24"/>
          <w:szCs w:val="24"/>
        </w:rPr>
        <w:t>10.1207/s15324834basp1604_3</w:t>
      </w:r>
    </w:p>
    <w:p w14:paraId="1129F17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P. (2015). </w:t>
      </w:r>
      <w:r>
        <w:rPr>
          <w:rFonts w:ascii="Times New Roman" w:eastAsia="Times New Roman" w:hAnsi="Times New Roman" w:cs="Times New Roman"/>
          <w:i/>
          <w:color w:val="000000"/>
          <w:sz w:val="24"/>
          <w:szCs w:val="24"/>
        </w:rPr>
        <w:t>The Most Good You Can Do: How Effective Altruism Is Changing Ideas About Living Ethically</w:t>
      </w:r>
      <w:r>
        <w:rPr>
          <w:rFonts w:ascii="Times New Roman" w:eastAsia="Times New Roman" w:hAnsi="Times New Roman" w:cs="Times New Roman"/>
          <w:color w:val="000000"/>
          <w:sz w:val="24"/>
          <w:szCs w:val="24"/>
        </w:rPr>
        <w:t>. New Haven, CT: Yale University Press.</w:t>
      </w:r>
    </w:p>
    <w:p w14:paraId="1120690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T., &amp; Klimecki, O. M. (2014). Empathy and compassion. </w:t>
      </w:r>
      <w:r>
        <w:rPr>
          <w:rFonts w:ascii="Times New Roman" w:eastAsia="Times New Roman" w:hAnsi="Times New Roman" w:cs="Times New Roman"/>
          <w:i/>
          <w:color w:val="000000"/>
          <w:sz w:val="24"/>
          <w:szCs w:val="24"/>
        </w:rPr>
        <w:t>Current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R875–R878. DOI: 10.1016/j.cub.2014.06.054</w:t>
      </w:r>
    </w:p>
    <w:p w14:paraId="2368DC86"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(2010). If I Look at the Mass I Will Never Act: Psychic Numbing and Genocide. In S. Roeser (Ed.) </w:t>
      </w:r>
      <w:r>
        <w:rPr>
          <w:rFonts w:ascii="Times New Roman" w:eastAsia="Times New Roman" w:hAnsi="Times New Roman" w:cs="Times New Roman"/>
          <w:i/>
          <w:color w:val="000000"/>
          <w:sz w:val="24"/>
          <w:szCs w:val="24"/>
        </w:rPr>
        <w:t>Emotions and Risky Technologies</w:t>
      </w:r>
      <w:r>
        <w:rPr>
          <w:rFonts w:ascii="Times New Roman" w:eastAsia="Times New Roman" w:hAnsi="Times New Roman" w:cs="Times New Roman"/>
          <w:color w:val="000000"/>
          <w:sz w:val="24"/>
          <w:szCs w:val="24"/>
        </w:rPr>
        <w:t xml:space="preserve"> (Vol. 5, pp. 37–59). </w:t>
      </w:r>
    </w:p>
    <w:p w14:paraId="08E0CB0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Finucane, M. L., Peters, E., &amp; MacGregor, D. G. (2007). The affect heuristic. </w:t>
      </w:r>
      <w:r>
        <w:rPr>
          <w:rFonts w:ascii="Times New Roman" w:eastAsia="Times New Roman" w:hAnsi="Times New Roman" w:cs="Times New Roman"/>
          <w:i/>
          <w:color w:val="000000"/>
          <w:sz w:val="24"/>
          <w:szCs w:val="24"/>
        </w:rPr>
        <w:t>European Journal of Operational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177</w:t>
      </w:r>
      <w:r>
        <w:rPr>
          <w:rFonts w:ascii="Times New Roman" w:eastAsia="Times New Roman" w:hAnsi="Times New Roman" w:cs="Times New Roman"/>
          <w:color w:val="000000"/>
          <w:sz w:val="24"/>
          <w:szCs w:val="24"/>
        </w:rPr>
        <w:t>, 1333–1352. DOI: 10.1016/j.ejor.2005.04.006</w:t>
      </w:r>
    </w:p>
    <w:p w14:paraId="32D8ECC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Slovic, P., Västfjäll, D., Erlandsson, A., &amp; Gregory, R. (2017). </w:t>
      </w:r>
      <w:r>
        <w:rPr>
          <w:rFonts w:ascii="Times New Roman" w:eastAsia="Times New Roman" w:hAnsi="Times New Roman" w:cs="Times New Roman"/>
          <w:color w:val="000000"/>
          <w:sz w:val="24"/>
          <w:szCs w:val="24"/>
        </w:rPr>
        <w:t xml:space="preserve">Iconic photographs and the ebb and flow of empathic response to humanitarian disasters.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640–644. DOI: 10.1073/pnas.1613977114</w:t>
      </w:r>
    </w:p>
    <w:p w14:paraId="46FFB0E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Small, D. a., Loewenstein, G., &amp; Slovic, P. (2007). Sympathy and callousness: The impact of deliberative thought on donations to identifiable and statistical victims. </w:t>
      </w:r>
      <w:r>
        <w:rPr>
          <w:rFonts w:ascii="Times New Roman" w:eastAsia="Times New Roman" w:hAnsi="Times New Roman" w:cs="Times New Roman"/>
          <w:i/>
          <w:color w:val="000000"/>
          <w:sz w:val="24"/>
          <w:szCs w:val="24"/>
        </w:rPr>
        <w:t>Organizational Behavior and Human Decision Processes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 143–153. DOI: 10.1016/j.obhdp.2006.01.005</w:t>
      </w:r>
    </w:p>
    <w:p w14:paraId="5A338E39"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(1986) ‘Should donors care about fundraising?’, In S. Rose-Ackerman (Ed.) </w:t>
      </w:r>
      <w:r>
        <w:rPr>
          <w:rFonts w:ascii="Times New Roman" w:eastAsia="Times New Roman" w:hAnsi="Times New Roman" w:cs="Times New Roman"/>
          <w:i/>
          <w:color w:val="000000"/>
          <w:sz w:val="24"/>
          <w:szCs w:val="24"/>
        </w:rPr>
        <w:t>The economics of nonprofit institutions: Studies in structure and policy</w:t>
      </w:r>
      <w:r>
        <w:rPr>
          <w:rFonts w:ascii="Times New Roman" w:eastAsia="Times New Roman" w:hAnsi="Times New Roman" w:cs="Times New Roman"/>
          <w:color w:val="000000"/>
          <w:sz w:val="24"/>
          <w:szCs w:val="24"/>
        </w:rPr>
        <w:t>. Oxford:  University Press.</w:t>
      </w:r>
    </w:p>
    <w:p w14:paraId="06E412E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&amp; Morris, D. (2010). Ratio discrimination in charity fundraising: the inappropriate use of cost ratios has harmful side-effects. </w:t>
      </w:r>
      <w:r>
        <w:rPr>
          <w:rFonts w:ascii="Times New Roman" w:eastAsia="Times New Roman" w:hAnsi="Times New Roman" w:cs="Times New Roman"/>
          <w:i/>
          <w:color w:val="000000"/>
          <w:sz w:val="24"/>
          <w:szCs w:val="24"/>
        </w:rPr>
        <w:t>Voluntary Sector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77–95. DOI: 10.1332/204080510X497028</w:t>
      </w:r>
    </w:p>
    <w:p w14:paraId="76B5D47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Tebbens, R. J. D, Pallansch, M. A., Cochi, S. L., Wassilak, S. G. F., Linkins, J., Sutter, R. W., … Thompson, K. M. (2010). Economic analysis of the global polio eradication initiative. </w:t>
      </w:r>
      <w:r>
        <w:rPr>
          <w:rFonts w:ascii="Times New Roman" w:eastAsia="Times New Roman" w:hAnsi="Times New Roman" w:cs="Times New Roman"/>
          <w:i/>
          <w:color w:val="000000"/>
          <w:sz w:val="24"/>
          <w:szCs w:val="24"/>
        </w:rPr>
        <w:t>Vaccine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334–343. DOI: 10.1016/j.vaccine.2010.10.026</w:t>
      </w:r>
    </w:p>
    <w:p w14:paraId="38A60F43"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33245">
        <w:rPr>
          <w:rFonts w:ascii="Times New Roman" w:eastAsia="Times New Roman" w:hAnsi="Times New Roman" w:cs="Times New Roman"/>
          <w:color w:val="000000"/>
          <w:sz w:val="24"/>
          <w:szCs w:val="24"/>
          <w:lang w:val="sv-SE"/>
        </w:rPr>
        <w:t xml:space="preserve">Tinghög, G., Andersson, D., Bonn, C., Böttiger, H., Josephson, C., Lundgren, G., … </w:t>
      </w:r>
      <w:r w:rsidRPr="009143F2">
        <w:rPr>
          <w:rFonts w:ascii="Times New Roman" w:eastAsia="Times New Roman" w:hAnsi="Times New Roman" w:cs="Times New Roman"/>
          <w:color w:val="000000"/>
          <w:sz w:val="24"/>
          <w:szCs w:val="24"/>
        </w:rPr>
        <w:t xml:space="preserve">Johannesson, M. (2013). Intuition and cooperation reconsidered. </w:t>
      </w:r>
      <w:r w:rsidRPr="009143F2">
        <w:rPr>
          <w:rFonts w:ascii="Times New Roman" w:eastAsia="Times New Roman" w:hAnsi="Times New Roman" w:cs="Times New Roman"/>
          <w:i/>
          <w:color w:val="000000"/>
          <w:sz w:val="24"/>
          <w:szCs w:val="24"/>
        </w:rPr>
        <w:t>Nature, 498(7452)</w:t>
      </w:r>
      <w:r w:rsidRPr="009143F2">
        <w:rPr>
          <w:rFonts w:ascii="Times New Roman" w:eastAsia="Times New Roman" w:hAnsi="Times New Roman" w:cs="Times New Roman"/>
          <w:color w:val="000000"/>
          <w:sz w:val="24"/>
          <w:szCs w:val="24"/>
        </w:rPr>
        <w:t xml:space="preserve">, E1–E2.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10.1038/nature12194</w:t>
      </w:r>
    </w:p>
    <w:p w14:paraId="55A45262" w14:textId="77777777" w:rsidR="009143F2" w:rsidRP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Yörük, B. K. (2016). Charity Ratings. </w:t>
      </w:r>
      <w:r>
        <w:rPr>
          <w:rFonts w:ascii="Times New Roman" w:eastAsia="Times New Roman" w:hAnsi="Times New Roman" w:cs="Times New Roman"/>
          <w:i/>
          <w:color w:val="000000"/>
          <w:sz w:val="24"/>
          <w:szCs w:val="24"/>
        </w:rPr>
        <w:t>Journal of Economics and</w:t>
      </w:r>
      <w:r w:rsidRPr="009143F2">
        <w:rPr>
          <w:rFonts w:ascii="Times New Roman" w:eastAsia="Times New Roman" w:hAnsi="Times New Roman" w:cs="Times New Roman"/>
          <w:i/>
          <w:color w:val="000000"/>
          <w:sz w:val="24"/>
          <w:szCs w:val="24"/>
        </w:rPr>
        <w:t xml:space="preserve"> Management Strategy, 25</w:t>
      </w:r>
      <w:r w:rsidRPr="009143F2">
        <w:rPr>
          <w:rFonts w:ascii="Times New Roman" w:eastAsia="Times New Roman" w:hAnsi="Times New Roman" w:cs="Times New Roman"/>
          <w:color w:val="000000"/>
          <w:sz w:val="24"/>
          <w:szCs w:val="24"/>
        </w:rPr>
        <w:t xml:space="preserve">, 195–219.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10.1111/jems.12139</w:t>
      </w:r>
    </w:p>
    <w:p w14:paraId="1BF959AA"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
    <w:p w14:paraId="1654D286" w14:textId="544789AC" w:rsidR="00841F8A" w:rsidRDefault="00841F8A">
      <w:pPr>
        <w:spacing w:after="0" w:line="480" w:lineRule="auto"/>
        <w:rPr>
          <w:rFonts w:ascii="Times New Roman" w:eastAsia="Times New Roman" w:hAnsi="Times New Roman" w:cs="Times New Roman"/>
          <w:sz w:val="24"/>
          <w:szCs w:val="24"/>
        </w:rPr>
      </w:pPr>
    </w:p>
    <w:sectPr w:rsidR="00841F8A">
      <w:headerReference w:type="default" r:id="rId12"/>
      <w:footerReference w:type="default" r:id="rId13"/>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Robin Bergh" w:date="2019-09-30T22:02:00Z" w:initials="RB">
    <w:p w14:paraId="588B28A3" w14:textId="6DA2D39F" w:rsidR="00A006F1" w:rsidRDefault="00A006F1">
      <w:pPr>
        <w:pStyle w:val="Kommentarer"/>
      </w:pPr>
      <w:r>
        <w:rPr>
          <w:rStyle w:val="Kommentarsreferens"/>
        </w:rPr>
        <w:annotationRef/>
      </w:r>
      <w:r>
        <w:t>This was an important omission that somehow got lost...</w:t>
      </w:r>
    </w:p>
  </w:comment>
  <w:comment w:id="46" w:author="Robin Bergh" w:date="2019-09-30T22:02:00Z" w:initials="RB">
    <w:p w14:paraId="2C36B11B" w14:textId="49352BE7" w:rsidR="002361A3" w:rsidRDefault="002361A3">
      <w:pPr>
        <w:pStyle w:val="Kommentarer"/>
      </w:pPr>
      <w:r>
        <w:rPr>
          <w:rStyle w:val="Kommentarsreferens"/>
        </w:rPr>
        <w:annotationRef/>
      </w:r>
      <w:r w:rsidR="00F20BB4">
        <w:t>forgot to update these demographics based on study 6</w:t>
      </w:r>
    </w:p>
  </w:comment>
  <w:comment w:id="55" w:author="Robin Bergh" w:date="2019-09-30T22:13:00Z" w:initials="RB">
    <w:p w14:paraId="66EF0CB5" w14:textId="2819D273" w:rsidR="002361A3" w:rsidRDefault="002361A3">
      <w:pPr>
        <w:pStyle w:val="Kommentarer"/>
      </w:pPr>
      <w:r>
        <w:rPr>
          <w:rStyle w:val="Kommentarsreferens"/>
        </w:rPr>
        <w:annotationRef/>
      </w:r>
      <w:r w:rsidR="00F20BB4">
        <w:t xml:space="preserve">You wrote 1:20 </w:t>
      </w:r>
      <w:r w:rsidR="00D935F2">
        <w:t>in the supplementary materials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433BB" w15:done="0"/>
  <w15:commentEx w15:paraId="3A551C14" w15:done="0"/>
  <w15:commentEx w15:paraId="39FDDB04" w15:done="0"/>
  <w15:commentEx w15:paraId="5AC7EA77" w15:done="0"/>
  <w15:commentEx w15:paraId="1E324470" w15:done="0"/>
  <w15:commentEx w15:paraId="7E7568C2" w15:done="0"/>
  <w15:commentEx w15:paraId="52FE7ADD" w15:done="0"/>
  <w15:commentEx w15:paraId="71C7AA60" w15:done="0"/>
  <w15:commentEx w15:paraId="2F31A894" w15:done="0"/>
  <w15:commentEx w15:paraId="7E9E9312" w15:done="0"/>
  <w15:commentEx w15:paraId="58ABEF56" w15:done="0"/>
  <w15:commentEx w15:paraId="1734FB4B" w15:done="0"/>
  <w15:commentEx w15:paraId="48F62BA4" w15:done="0"/>
  <w15:commentEx w15:paraId="1DF29062" w15:done="0"/>
  <w15:commentEx w15:paraId="6CDC404C" w15:done="0"/>
  <w15:commentEx w15:paraId="64EA8ED9" w15:done="0"/>
  <w15:commentEx w15:paraId="49200A45" w15:done="0"/>
  <w15:commentEx w15:paraId="144BAB79" w15:done="0"/>
  <w15:commentEx w15:paraId="4AC96A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82F43" w14:textId="77777777" w:rsidR="00F20BB4" w:rsidRDefault="00F20BB4">
      <w:pPr>
        <w:spacing w:after="0" w:line="240" w:lineRule="auto"/>
      </w:pPr>
      <w:r>
        <w:separator/>
      </w:r>
    </w:p>
  </w:endnote>
  <w:endnote w:type="continuationSeparator" w:id="0">
    <w:p w14:paraId="3C180BD3" w14:textId="77777777" w:rsidR="00F20BB4" w:rsidRDefault="00F20BB4">
      <w:pPr>
        <w:spacing w:after="0" w:line="240" w:lineRule="auto"/>
      </w:pPr>
      <w:r>
        <w:continuationSeparator/>
      </w:r>
    </w:p>
  </w:endnote>
  <w:endnote w:type="continuationNotice" w:id="1">
    <w:p w14:paraId="34767838" w14:textId="77777777" w:rsidR="00F20BB4" w:rsidRDefault="00F20B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8D60A" w14:textId="77777777" w:rsidR="00A006F1" w:rsidRDefault="00A006F1">
    <w:pPr>
      <w:pBdr>
        <w:top w:val="nil"/>
        <w:left w:val="nil"/>
        <w:bottom w:val="nil"/>
        <w:right w:val="nil"/>
        <w:between w:val="nil"/>
      </w:pBdr>
      <w:tabs>
        <w:tab w:val="center" w:pos="4703"/>
        <w:tab w:val="right" w:pos="940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20BB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B781680" w14:textId="77777777" w:rsidR="00A006F1" w:rsidRDefault="00A006F1">
    <w:pPr>
      <w:pBdr>
        <w:top w:val="nil"/>
        <w:left w:val="nil"/>
        <w:bottom w:val="nil"/>
        <w:right w:val="nil"/>
        <w:between w:val="nil"/>
      </w:pBdr>
      <w:tabs>
        <w:tab w:val="center" w:pos="4703"/>
        <w:tab w:val="right" w:pos="9406"/>
      </w:tabs>
      <w:spacing w:after="0" w:line="240" w:lineRule="auto"/>
      <w:rPr>
        <w:color w:val="000000"/>
      </w:rPr>
    </w:pPr>
  </w:p>
  <w:p w14:paraId="1903F050" w14:textId="77777777" w:rsidR="00A006F1" w:rsidRDefault="00A006F1">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CA859" w14:textId="77777777" w:rsidR="00F20BB4" w:rsidRDefault="00F20BB4">
      <w:pPr>
        <w:spacing w:after="0" w:line="240" w:lineRule="auto"/>
      </w:pPr>
      <w:r>
        <w:separator/>
      </w:r>
    </w:p>
  </w:footnote>
  <w:footnote w:type="continuationSeparator" w:id="0">
    <w:p w14:paraId="04F0E4D6" w14:textId="77777777" w:rsidR="00F20BB4" w:rsidRDefault="00F20BB4">
      <w:pPr>
        <w:spacing w:after="0" w:line="240" w:lineRule="auto"/>
      </w:pPr>
      <w:r>
        <w:continuationSeparator/>
      </w:r>
    </w:p>
  </w:footnote>
  <w:footnote w:type="continuationNotice" w:id="1">
    <w:p w14:paraId="763E7D4E" w14:textId="77777777" w:rsidR="00F20BB4" w:rsidRDefault="00F20B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D58FE" w14:textId="77777777" w:rsidR="00A006F1" w:rsidRDefault="00A006F1">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Empathic and Numerate Giving</w:t>
    </w:r>
  </w:p>
  <w:p w14:paraId="712BD380" w14:textId="77777777" w:rsidR="00A006F1" w:rsidRDefault="00A006F1">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31F9"/>
    <w:multiLevelType w:val="multilevel"/>
    <w:tmpl w:val="A396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41F8A"/>
    <w:rsid w:val="00003C49"/>
    <w:rsid w:val="00017079"/>
    <w:rsid w:val="00030B4E"/>
    <w:rsid w:val="0005226A"/>
    <w:rsid w:val="00056F2C"/>
    <w:rsid w:val="00062E99"/>
    <w:rsid w:val="00092398"/>
    <w:rsid w:val="000A07B4"/>
    <w:rsid w:val="000A0A8D"/>
    <w:rsid w:val="000A33D1"/>
    <w:rsid w:val="000A481B"/>
    <w:rsid w:val="000D7E80"/>
    <w:rsid w:val="000E029F"/>
    <w:rsid w:val="000E5BA3"/>
    <w:rsid w:val="000E6755"/>
    <w:rsid w:val="00101D6D"/>
    <w:rsid w:val="00105A3E"/>
    <w:rsid w:val="00120687"/>
    <w:rsid w:val="00122D09"/>
    <w:rsid w:val="001350F3"/>
    <w:rsid w:val="00141260"/>
    <w:rsid w:val="001418B1"/>
    <w:rsid w:val="00142D7B"/>
    <w:rsid w:val="00162CD0"/>
    <w:rsid w:val="00166477"/>
    <w:rsid w:val="001813B7"/>
    <w:rsid w:val="00182B09"/>
    <w:rsid w:val="001854EB"/>
    <w:rsid w:val="001A19F9"/>
    <w:rsid w:val="001A41D8"/>
    <w:rsid w:val="001A756C"/>
    <w:rsid w:val="001D0FB5"/>
    <w:rsid w:val="001D36D8"/>
    <w:rsid w:val="001D6DF4"/>
    <w:rsid w:val="001D7264"/>
    <w:rsid w:val="001E589A"/>
    <w:rsid w:val="001E5B73"/>
    <w:rsid w:val="001E681B"/>
    <w:rsid w:val="001F7416"/>
    <w:rsid w:val="00200093"/>
    <w:rsid w:val="00204CEC"/>
    <w:rsid w:val="00206A44"/>
    <w:rsid w:val="00206E02"/>
    <w:rsid w:val="002207E0"/>
    <w:rsid w:val="002237FB"/>
    <w:rsid w:val="00232581"/>
    <w:rsid w:val="002361A3"/>
    <w:rsid w:val="00245F00"/>
    <w:rsid w:val="002613CF"/>
    <w:rsid w:val="002620D6"/>
    <w:rsid w:val="002662D3"/>
    <w:rsid w:val="00267F16"/>
    <w:rsid w:val="00287D13"/>
    <w:rsid w:val="0029157B"/>
    <w:rsid w:val="002A10A2"/>
    <w:rsid w:val="002B448D"/>
    <w:rsid w:val="002B592C"/>
    <w:rsid w:val="002D27C1"/>
    <w:rsid w:val="002D55F0"/>
    <w:rsid w:val="002E23CA"/>
    <w:rsid w:val="002F30D8"/>
    <w:rsid w:val="002F31A6"/>
    <w:rsid w:val="002F4C99"/>
    <w:rsid w:val="00302F29"/>
    <w:rsid w:val="00305E31"/>
    <w:rsid w:val="00311D79"/>
    <w:rsid w:val="00325E18"/>
    <w:rsid w:val="003358AA"/>
    <w:rsid w:val="00345F6C"/>
    <w:rsid w:val="0035617D"/>
    <w:rsid w:val="003643DF"/>
    <w:rsid w:val="00365E6C"/>
    <w:rsid w:val="003957BC"/>
    <w:rsid w:val="00397A57"/>
    <w:rsid w:val="003A4D89"/>
    <w:rsid w:val="003B4F0F"/>
    <w:rsid w:val="003D405B"/>
    <w:rsid w:val="003D6F58"/>
    <w:rsid w:val="003E0D48"/>
    <w:rsid w:val="003E2F13"/>
    <w:rsid w:val="003F1330"/>
    <w:rsid w:val="003F6E2C"/>
    <w:rsid w:val="003F7235"/>
    <w:rsid w:val="00403990"/>
    <w:rsid w:val="0042174F"/>
    <w:rsid w:val="00423B84"/>
    <w:rsid w:val="00426480"/>
    <w:rsid w:val="004331E8"/>
    <w:rsid w:val="00435621"/>
    <w:rsid w:val="0043588D"/>
    <w:rsid w:val="00441107"/>
    <w:rsid w:val="00452C93"/>
    <w:rsid w:val="0046542F"/>
    <w:rsid w:val="004818C5"/>
    <w:rsid w:val="0048686B"/>
    <w:rsid w:val="00491EEC"/>
    <w:rsid w:val="004937F9"/>
    <w:rsid w:val="004950CB"/>
    <w:rsid w:val="00496F1F"/>
    <w:rsid w:val="004A2020"/>
    <w:rsid w:val="004A46E7"/>
    <w:rsid w:val="004A7414"/>
    <w:rsid w:val="004E2D7D"/>
    <w:rsid w:val="0050212B"/>
    <w:rsid w:val="00511E95"/>
    <w:rsid w:val="00514C57"/>
    <w:rsid w:val="005150E2"/>
    <w:rsid w:val="00520D55"/>
    <w:rsid w:val="00521950"/>
    <w:rsid w:val="00531870"/>
    <w:rsid w:val="00563487"/>
    <w:rsid w:val="005663A9"/>
    <w:rsid w:val="00566BA5"/>
    <w:rsid w:val="00574DD4"/>
    <w:rsid w:val="0058624B"/>
    <w:rsid w:val="00594B31"/>
    <w:rsid w:val="00594D14"/>
    <w:rsid w:val="005B0B78"/>
    <w:rsid w:val="005C3B97"/>
    <w:rsid w:val="005D48DE"/>
    <w:rsid w:val="005D6FF9"/>
    <w:rsid w:val="005E1353"/>
    <w:rsid w:val="005E178A"/>
    <w:rsid w:val="005E375F"/>
    <w:rsid w:val="005E4505"/>
    <w:rsid w:val="005F2943"/>
    <w:rsid w:val="005F3452"/>
    <w:rsid w:val="006008FD"/>
    <w:rsid w:val="006019E9"/>
    <w:rsid w:val="00602F45"/>
    <w:rsid w:val="00606ADA"/>
    <w:rsid w:val="00606D3D"/>
    <w:rsid w:val="00611D3A"/>
    <w:rsid w:val="00613687"/>
    <w:rsid w:val="00616DAB"/>
    <w:rsid w:val="006205F5"/>
    <w:rsid w:val="0062160C"/>
    <w:rsid w:val="00626E61"/>
    <w:rsid w:val="00633D78"/>
    <w:rsid w:val="00642285"/>
    <w:rsid w:val="0065382B"/>
    <w:rsid w:val="00667C30"/>
    <w:rsid w:val="006701AD"/>
    <w:rsid w:val="006C45CA"/>
    <w:rsid w:val="006C6A86"/>
    <w:rsid w:val="006E3E38"/>
    <w:rsid w:val="007030B5"/>
    <w:rsid w:val="00703FCC"/>
    <w:rsid w:val="00705F7C"/>
    <w:rsid w:val="00707440"/>
    <w:rsid w:val="00712476"/>
    <w:rsid w:val="00744792"/>
    <w:rsid w:val="00772D98"/>
    <w:rsid w:val="00773B29"/>
    <w:rsid w:val="00775BFB"/>
    <w:rsid w:val="00776A76"/>
    <w:rsid w:val="00780D5D"/>
    <w:rsid w:val="007864E6"/>
    <w:rsid w:val="007B0E42"/>
    <w:rsid w:val="007B6FE5"/>
    <w:rsid w:val="007C38C9"/>
    <w:rsid w:val="007E342F"/>
    <w:rsid w:val="007E3C70"/>
    <w:rsid w:val="00800939"/>
    <w:rsid w:val="00822141"/>
    <w:rsid w:val="008307F4"/>
    <w:rsid w:val="008331F5"/>
    <w:rsid w:val="008345B4"/>
    <w:rsid w:val="00841F8A"/>
    <w:rsid w:val="00846908"/>
    <w:rsid w:val="00853690"/>
    <w:rsid w:val="0085418F"/>
    <w:rsid w:val="00870D5B"/>
    <w:rsid w:val="00881860"/>
    <w:rsid w:val="00892F57"/>
    <w:rsid w:val="008C34C8"/>
    <w:rsid w:val="008D746C"/>
    <w:rsid w:val="008D7607"/>
    <w:rsid w:val="009006F1"/>
    <w:rsid w:val="009063F9"/>
    <w:rsid w:val="009143F2"/>
    <w:rsid w:val="00922D3A"/>
    <w:rsid w:val="00933245"/>
    <w:rsid w:val="009425F6"/>
    <w:rsid w:val="00960438"/>
    <w:rsid w:val="009742D1"/>
    <w:rsid w:val="00993EAA"/>
    <w:rsid w:val="009A0815"/>
    <w:rsid w:val="009B2A75"/>
    <w:rsid w:val="009B495E"/>
    <w:rsid w:val="009B53AE"/>
    <w:rsid w:val="009B6AE1"/>
    <w:rsid w:val="009B709A"/>
    <w:rsid w:val="009C083A"/>
    <w:rsid w:val="009C447D"/>
    <w:rsid w:val="009E6ADC"/>
    <w:rsid w:val="009F4BBA"/>
    <w:rsid w:val="009F7C45"/>
    <w:rsid w:val="00A006F1"/>
    <w:rsid w:val="00A23349"/>
    <w:rsid w:val="00A25EAB"/>
    <w:rsid w:val="00A41E52"/>
    <w:rsid w:val="00A430C7"/>
    <w:rsid w:val="00A72422"/>
    <w:rsid w:val="00A76FF9"/>
    <w:rsid w:val="00A81E6D"/>
    <w:rsid w:val="00A863F1"/>
    <w:rsid w:val="00AA34B2"/>
    <w:rsid w:val="00AA617A"/>
    <w:rsid w:val="00AC153E"/>
    <w:rsid w:val="00AD27B3"/>
    <w:rsid w:val="00AF1157"/>
    <w:rsid w:val="00AF3705"/>
    <w:rsid w:val="00B02A51"/>
    <w:rsid w:val="00B10677"/>
    <w:rsid w:val="00B33105"/>
    <w:rsid w:val="00B51879"/>
    <w:rsid w:val="00B55490"/>
    <w:rsid w:val="00B63887"/>
    <w:rsid w:val="00B671AE"/>
    <w:rsid w:val="00B74226"/>
    <w:rsid w:val="00B74952"/>
    <w:rsid w:val="00B750EE"/>
    <w:rsid w:val="00B84219"/>
    <w:rsid w:val="00B85944"/>
    <w:rsid w:val="00B90106"/>
    <w:rsid w:val="00BA39DB"/>
    <w:rsid w:val="00BB22E7"/>
    <w:rsid w:val="00BC6836"/>
    <w:rsid w:val="00BD3C6F"/>
    <w:rsid w:val="00C01728"/>
    <w:rsid w:val="00C05FF4"/>
    <w:rsid w:val="00C27D8C"/>
    <w:rsid w:val="00C402E0"/>
    <w:rsid w:val="00C40CF2"/>
    <w:rsid w:val="00C43A50"/>
    <w:rsid w:val="00C46931"/>
    <w:rsid w:val="00C63B43"/>
    <w:rsid w:val="00C73874"/>
    <w:rsid w:val="00C7610E"/>
    <w:rsid w:val="00C86AFE"/>
    <w:rsid w:val="00C979E8"/>
    <w:rsid w:val="00CA7E53"/>
    <w:rsid w:val="00CB12BD"/>
    <w:rsid w:val="00CB3F27"/>
    <w:rsid w:val="00CB5D43"/>
    <w:rsid w:val="00CB78DE"/>
    <w:rsid w:val="00CC07AF"/>
    <w:rsid w:val="00CC4F22"/>
    <w:rsid w:val="00D166BD"/>
    <w:rsid w:val="00D27843"/>
    <w:rsid w:val="00D325BC"/>
    <w:rsid w:val="00D3548B"/>
    <w:rsid w:val="00D41FF3"/>
    <w:rsid w:val="00D62E5E"/>
    <w:rsid w:val="00D6643A"/>
    <w:rsid w:val="00D90B59"/>
    <w:rsid w:val="00D92016"/>
    <w:rsid w:val="00D935F2"/>
    <w:rsid w:val="00DA3203"/>
    <w:rsid w:val="00DB2A58"/>
    <w:rsid w:val="00DB4305"/>
    <w:rsid w:val="00DC224C"/>
    <w:rsid w:val="00DD06AF"/>
    <w:rsid w:val="00DE3B1E"/>
    <w:rsid w:val="00DE749E"/>
    <w:rsid w:val="00DF1E80"/>
    <w:rsid w:val="00E13225"/>
    <w:rsid w:val="00E1778A"/>
    <w:rsid w:val="00E23B7F"/>
    <w:rsid w:val="00E2744D"/>
    <w:rsid w:val="00E50FDA"/>
    <w:rsid w:val="00E51FAD"/>
    <w:rsid w:val="00E65483"/>
    <w:rsid w:val="00E721B2"/>
    <w:rsid w:val="00E74C32"/>
    <w:rsid w:val="00E77098"/>
    <w:rsid w:val="00E77431"/>
    <w:rsid w:val="00E913C4"/>
    <w:rsid w:val="00E92A68"/>
    <w:rsid w:val="00EA3827"/>
    <w:rsid w:val="00EB30CC"/>
    <w:rsid w:val="00EB5CBF"/>
    <w:rsid w:val="00EC1813"/>
    <w:rsid w:val="00EC1C35"/>
    <w:rsid w:val="00EC5E96"/>
    <w:rsid w:val="00EC7046"/>
    <w:rsid w:val="00ED2D68"/>
    <w:rsid w:val="00EE6162"/>
    <w:rsid w:val="00EF1935"/>
    <w:rsid w:val="00EF72E8"/>
    <w:rsid w:val="00F02A59"/>
    <w:rsid w:val="00F0314F"/>
    <w:rsid w:val="00F034E2"/>
    <w:rsid w:val="00F12369"/>
    <w:rsid w:val="00F169EE"/>
    <w:rsid w:val="00F17B68"/>
    <w:rsid w:val="00F208E9"/>
    <w:rsid w:val="00F20BB4"/>
    <w:rsid w:val="00F233BE"/>
    <w:rsid w:val="00F24490"/>
    <w:rsid w:val="00F256B5"/>
    <w:rsid w:val="00F26F6B"/>
    <w:rsid w:val="00F30EFC"/>
    <w:rsid w:val="00F32C8B"/>
    <w:rsid w:val="00F37D5F"/>
    <w:rsid w:val="00F43881"/>
    <w:rsid w:val="00F50664"/>
    <w:rsid w:val="00F561EB"/>
    <w:rsid w:val="00F666D2"/>
    <w:rsid w:val="00F7048C"/>
    <w:rsid w:val="00F96349"/>
    <w:rsid w:val="00FB168B"/>
    <w:rsid w:val="00FC1E4E"/>
    <w:rsid w:val="00FC46DD"/>
    <w:rsid w:val="00FC53AE"/>
    <w:rsid w:val="00FD08A4"/>
    <w:rsid w:val="00FF149F"/>
    <w:rsid w:val="00FF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80" w:after="120"/>
      <w:outlineLvl w:val="0"/>
    </w:pPr>
    <w:rPr>
      <w:b/>
      <w:sz w:val="48"/>
      <w:szCs w:val="48"/>
    </w:rPr>
  </w:style>
  <w:style w:type="paragraph" w:styleId="Rubrik2">
    <w:name w:val="heading 2"/>
    <w:basedOn w:val="Normal"/>
    <w:next w:val="Normal"/>
    <w:pPr>
      <w:keepNext/>
      <w:keepLines/>
      <w:spacing w:before="360" w:after="80"/>
      <w:outlineLvl w:val="1"/>
    </w:pPr>
    <w:rPr>
      <w:b/>
      <w:sz w:val="36"/>
      <w:szCs w:val="36"/>
    </w:rPr>
  </w:style>
  <w:style w:type="paragraph" w:styleId="Rubrik3">
    <w:name w:val="heading 3"/>
    <w:basedOn w:val="Normal"/>
    <w:next w:val="Normal"/>
    <w:pPr>
      <w:keepNext/>
      <w:keepLines/>
      <w:spacing w:before="280" w:after="80"/>
      <w:outlineLvl w:val="2"/>
    </w:pPr>
    <w:rPr>
      <w:b/>
      <w:sz w:val="28"/>
      <w:szCs w:val="28"/>
    </w:rPr>
  </w:style>
  <w:style w:type="paragraph" w:styleId="Rubrik4">
    <w:name w:val="heading 4"/>
    <w:basedOn w:val="Normal"/>
    <w:next w:val="Normal"/>
    <w:pPr>
      <w:keepNext/>
      <w:keepLines/>
      <w:spacing w:before="240" w:after="40"/>
      <w:outlineLvl w:val="3"/>
    </w:pPr>
    <w:rPr>
      <w:b/>
      <w:sz w:val="24"/>
      <w:szCs w:val="24"/>
    </w:rPr>
  </w:style>
  <w:style w:type="paragraph" w:styleId="Rubrik5">
    <w:name w:val="heading 5"/>
    <w:basedOn w:val="Normal"/>
    <w:next w:val="Normal"/>
    <w:pPr>
      <w:keepNext/>
      <w:keepLines/>
      <w:spacing w:before="220" w:after="40"/>
      <w:outlineLvl w:val="4"/>
    </w:pPr>
    <w:rPr>
      <w:b/>
    </w:rPr>
  </w:style>
  <w:style w:type="paragraph" w:styleId="Rubrik6">
    <w:name w:val="heading 6"/>
    <w:basedOn w:val="Normal"/>
    <w:next w:val="Normal"/>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pPr>
      <w:keepNext/>
      <w:keepLines/>
      <w:spacing w:before="480" w:after="120"/>
    </w:pPr>
    <w:rPr>
      <w:b/>
      <w:sz w:val="72"/>
      <w:szCs w:val="72"/>
    </w:rPr>
  </w:style>
  <w:style w:type="paragraph" w:styleId="Underrubrik">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28" w:type="dxa"/>
        <w:right w:w="28" w:type="dxa"/>
      </w:tblCellMar>
    </w:tblPr>
  </w:style>
  <w:style w:type="paragraph" w:styleId="Kommentarer">
    <w:name w:val="annotation text"/>
    <w:basedOn w:val="Normal"/>
    <w:link w:val="KommentarerChar"/>
    <w:uiPriority w:val="99"/>
    <w:semiHidden/>
    <w:unhideWhenUsed/>
    <w:pPr>
      <w:spacing w:line="240" w:lineRule="auto"/>
    </w:pPr>
    <w:rPr>
      <w:sz w:val="20"/>
      <w:szCs w:val="20"/>
    </w:rPr>
  </w:style>
  <w:style w:type="character" w:customStyle="1" w:styleId="KommentarerChar">
    <w:name w:val="Kommentarer Char"/>
    <w:basedOn w:val="Standardstycketeckensnitt"/>
    <w:link w:val="Kommentarer"/>
    <w:uiPriority w:val="99"/>
    <w:semiHidden/>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F37D5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7D5F"/>
    <w:rPr>
      <w:rFonts w:ascii="Tahoma" w:hAnsi="Tahoma" w:cs="Tahoma"/>
      <w:sz w:val="16"/>
      <w:szCs w:val="16"/>
    </w:rPr>
  </w:style>
  <w:style w:type="character" w:styleId="Hyperlnk">
    <w:name w:val="Hyperlink"/>
    <w:basedOn w:val="Standardstycketeckensnitt"/>
    <w:uiPriority w:val="99"/>
    <w:unhideWhenUsed/>
    <w:rsid w:val="00DA3203"/>
    <w:rPr>
      <w:color w:val="0000FF" w:themeColor="hyperlink"/>
      <w:u w:val="single"/>
    </w:rPr>
  </w:style>
  <w:style w:type="paragraph" w:styleId="Normalweb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Kommentarsmne">
    <w:name w:val="annotation subject"/>
    <w:basedOn w:val="Kommentarer"/>
    <w:next w:val="Kommentarer"/>
    <w:link w:val="KommentarsmneChar"/>
    <w:uiPriority w:val="99"/>
    <w:semiHidden/>
    <w:unhideWhenUsed/>
    <w:rsid w:val="003E0D48"/>
    <w:rPr>
      <w:b/>
      <w:bCs/>
    </w:rPr>
  </w:style>
  <w:style w:type="character" w:customStyle="1" w:styleId="KommentarsmneChar">
    <w:name w:val="Kommentarsämne Char"/>
    <w:basedOn w:val="KommentarerChar"/>
    <w:link w:val="Kommentarsmne"/>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tnotstext">
    <w:name w:val="footnote text"/>
    <w:basedOn w:val="Normal"/>
    <w:link w:val="FotnotstextChar"/>
    <w:uiPriority w:val="99"/>
    <w:unhideWhenUsed/>
    <w:rsid w:val="000A33D1"/>
    <w:pPr>
      <w:spacing w:after="0" w:line="240" w:lineRule="auto"/>
    </w:pPr>
    <w:rPr>
      <w:sz w:val="24"/>
      <w:szCs w:val="24"/>
    </w:rPr>
  </w:style>
  <w:style w:type="character" w:customStyle="1" w:styleId="FotnotstextChar">
    <w:name w:val="Fotnotstext Char"/>
    <w:basedOn w:val="Standardstycketeckensnitt"/>
    <w:link w:val="Fotnotstext"/>
    <w:uiPriority w:val="99"/>
    <w:rsid w:val="000A33D1"/>
    <w:rPr>
      <w:sz w:val="24"/>
      <w:szCs w:val="24"/>
    </w:rPr>
  </w:style>
  <w:style w:type="character" w:styleId="Fotnotsreferens">
    <w:name w:val="footnote reference"/>
    <w:basedOn w:val="Standardstycketeckensnitt"/>
    <w:uiPriority w:val="99"/>
    <w:unhideWhenUsed/>
    <w:rsid w:val="000A33D1"/>
    <w:rPr>
      <w:vertAlign w:val="superscript"/>
    </w:rPr>
  </w:style>
  <w:style w:type="character" w:styleId="Stark">
    <w:name w:val="Strong"/>
    <w:basedOn w:val="Standardstycketeckensnitt"/>
    <w:uiPriority w:val="22"/>
    <w:qFormat/>
    <w:rsid w:val="00780D5D"/>
    <w:rPr>
      <w:b/>
      <w:bCs/>
    </w:rPr>
  </w:style>
  <w:style w:type="paragraph" w:customStyle="1" w:styleId="p1">
    <w:name w:val="p1"/>
    <w:basedOn w:val="Normal"/>
    <w:rsid w:val="00B750EE"/>
    <w:pPr>
      <w:spacing w:after="0" w:line="240" w:lineRule="auto"/>
    </w:pPr>
    <w:rPr>
      <w:rFonts w:ascii="Helvetica" w:hAnsi="Helvetic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480" w:after="120"/>
      <w:outlineLvl w:val="0"/>
    </w:pPr>
    <w:rPr>
      <w:b/>
      <w:sz w:val="48"/>
      <w:szCs w:val="48"/>
    </w:rPr>
  </w:style>
  <w:style w:type="paragraph" w:styleId="Rubrik2">
    <w:name w:val="heading 2"/>
    <w:basedOn w:val="Normal"/>
    <w:next w:val="Normal"/>
    <w:pPr>
      <w:keepNext/>
      <w:keepLines/>
      <w:spacing w:before="360" w:after="80"/>
      <w:outlineLvl w:val="1"/>
    </w:pPr>
    <w:rPr>
      <w:b/>
      <w:sz w:val="36"/>
      <w:szCs w:val="36"/>
    </w:rPr>
  </w:style>
  <w:style w:type="paragraph" w:styleId="Rubrik3">
    <w:name w:val="heading 3"/>
    <w:basedOn w:val="Normal"/>
    <w:next w:val="Normal"/>
    <w:pPr>
      <w:keepNext/>
      <w:keepLines/>
      <w:spacing w:before="280" w:after="80"/>
      <w:outlineLvl w:val="2"/>
    </w:pPr>
    <w:rPr>
      <w:b/>
      <w:sz w:val="28"/>
      <w:szCs w:val="28"/>
    </w:rPr>
  </w:style>
  <w:style w:type="paragraph" w:styleId="Rubrik4">
    <w:name w:val="heading 4"/>
    <w:basedOn w:val="Normal"/>
    <w:next w:val="Normal"/>
    <w:pPr>
      <w:keepNext/>
      <w:keepLines/>
      <w:spacing w:before="240" w:after="40"/>
      <w:outlineLvl w:val="3"/>
    </w:pPr>
    <w:rPr>
      <w:b/>
      <w:sz w:val="24"/>
      <w:szCs w:val="24"/>
    </w:rPr>
  </w:style>
  <w:style w:type="paragraph" w:styleId="Rubrik5">
    <w:name w:val="heading 5"/>
    <w:basedOn w:val="Normal"/>
    <w:next w:val="Normal"/>
    <w:pPr>
      <w:keepNext/>
      <w:keepLines/>
      <w:spacing w:before="220" w:after="40"/>
      <w:outlineLvl w:val="4"/>
    </w:pPr>
    <w:rPr>
      <w:b/>
    </w:rPr>
  </w:style>
  <w:style w:type="paragraph" w:styleId="Rubrik6">
    <w:name w:val="heading 6"/>
    <w:basedOn w:val="Normal"/>
    <w:next w:val="Normal"/>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pPr>
      <w:keepNext/>
      <w:keepLines/>
      <w:spacing w:before="480" w:after="120"/>
    </w:pPr>
    <w:rPr>
      <w:b/>
      <w:sz w:val="72"/>
      <w:szCs w:val="72"/>
    </w:rPr>
  </w:style>
  <w:style w:type="paragraph" w:styleId="Underrubrik">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28" w:type="dxa"/>
        <w:right w:w="28" w:type="dxa"/>
      </w:tblCellMar>
    </w:tblPr>
  </w:style>
  <w:style w:type="paragraph" w:styleId="Kommentarer">
    <w:name w:val="annotation text"/>
    <w:basedOn w:val="Normal"/>
    <w:link w:val="KommentarerChar"/>
    <w:uiPriority w:val="99"/>
    <w:semiHidden/>
    <w:unhideWhenUsed/>
    <w:pPr>
      <w:spacing w:line="240" w:lineRule="auto"/>
    </w:pPr>
    <w:rPr>
      <w:sz w:val="20"/>
      <w:szCs w:val="20"/>
    </w:rPr>
  </w:style>
  <w:style w:type="character" w:customStyle="1" w:styleId="KommentarerChar">
    <w:name w:val="Kommentarer Char"/>
    <w:basedOn w:val="Standardstycketeckensnitt"/>
    <w:link w:val="Kommentarer"/>
    <w:uiPriority w:val="99"/>
    <w:semiHidden/>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F37D5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7D5F"/>
    <w:rPr>
      <w:rFonts w:ascii="Tahoma" w:hAnsi="Tahoma" w:cs="Tahoma"/>
      <w:sz w:val="16"/>
      <w:szCs w:val="16"/>
    </w:rPr>
  </w:style>
  <w:style w:type="character" w:styleId="Hyperlnk">
    <w:name w:val="Hyperlink"/>
    <w:basedOn w:val="Standardstycketeckensnitt"/>
    <w:uiPriority w:val="99"/>
    <w:unhideWhenUsed/>
    <w:rsid w:val="00DA3203"/>
    <w:rPr>
      <w:color w:val="0000FF" w:themeColor="hyperlink"/>
      <w:u w:val="single"/>
    </w:rPr>
  </w:style>
  <w:style w:type="paragraph" w:styleId="Normalweb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Kommentarsmne">
    <w:name w:val="annotation subject"/>
    <w:basedOn w:val="Kommentarer"/>
    <w:next w:val="Kommentarer"/>
    <w:link w:val="KommentarsmneChar"/>
    <w:uiPriority w:val="99"/>
    <w:semiHidden/>
    <w:unhideWhenUsed/>
    <w:rsid w:val="003E0D48"/>
    <w:rPr>
      <w:b/>
      <w:bCs/>
    </w:rPr>
  </w:style>
  <w:style w:type="character" w:customStyle="1" w:styleId="KommentarsmneChar">
    <w:name w:val="Kommentarsämne Char"/>
    <w:basedOn w:val="KommentarerChar"/>
    <w:link w:val="Kommentarsmne"/>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tnotstext">
    <w:name w:val="footnote text"/>
    <w:basedOn w:val="Normal"/>
    <w:link w:val="FotnotstextChar"/>
    <w:uiPriority w:val="99"/>
    <w:unhideWhenUsed/>
    <w:rsid w:val="000A33D1"/>
    <w:pPr>
      <w:spacing w:after="0" w:line="240" w:lineRule="auto"/>
    </w:pPr>
    <w:rPr>
      <w:sz w:val="24"/>
      <w:szCs w:val="24"/>
    </w:rPr>
  </w:style>
  <w:style w:type="character" w:customStyle="1" w:styleId="FotnotstextChar">
    <w:name w:val="Fotnotstext Char"/>
    <w:basedOn w:val="Standardstycketeckensnitt"/>
    <w:link w:val="Fotnotstext"/>
    <w:uiPriority w:val="99"/>
    <w:rsid w:val="000A33D1"/>
    <w:rPr>
      <w:sz w:val="24"/>
      <w:szCs w:val="24"/>
    </w:rPr>
  </w:style>
  <w:style w:type="character" w:styleId="Fotnotsreferens">
    <w:name w:val="footnote reference"/>
    <w:basedOn w:val="Standardstycketeckensnitt"/>
    <w:uiPriority w:val="99"/>
    <w:unhideWhenUsed/>
    <w:rsid w:val="000A33D1"/>
    <w:rPr>
      <w:vertAlign w:val="superscript"/>
    </w:rPr>
  </w:style>
  <w:style w:type="character" w:styleId="Stark">
    <w:name w:val="Strong"/>
    <w:basedOn w:val="Standardstycketeckensnitt"/>
    <w:uiPriority w:val="22"/>
    <w:qFormat/>
    <w:rsid w:val="00780D5D"/>
    <w:rPr>
      <w:b/>
      <w:bCs/>
    </w:rPr>
  </w:style>
  <w:style w:type="paragraph" w:customStyle="1" w:styleId="p1">
    <w:name w:val="p1"/>
    <w:basedOn w:val="Normal"/>
    <w:rsid w:val="00B750EE"/>
    <w:pPr>
      <w:spacing w:after="0" w:line="240" w:lineRule="auto"/>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3787">
      <w:bodyDiv w:val="1"/>
      <w:marLeft w:val="0"/>
      <w:marRight w:val="0"/>
      <w:marTop w:val="0"/>
      <w:marBottom w:val="0"/>
      <w:divBdr>
        <w:top w:val="none" w:sz="0" w:space="0" w:color="auto"/>
        <w:left w:val="none" w:sz="0" w:space="0" w:color="auto"/>
        <w:bottom w:val="none" w:sz="0" w:space="0" w:color="auto"/>
        <w:right w:val="none" w:sz="0" w:space="0" w:color="auto"/>
      </w:divBdr>
    </w:div>
    <w:div w:id="286009970">
      <w:bodyDiv w:val="1"/>
      <w:marLeft w:val="0"/>
      <w:marRight w:val="0"/>
      <w:marTop w:val="0"/>
      <w:marBottom w:val="0"/>
      <w:divBdr>
        <w:top w:val="none" w:sz="0" w:space="0" w:color="auto"/>
        <w:left w:val="none" w:sz="0" w:space="0" w:color="auto"/>
        <w:bottom w:val="none" w:sz="0" w:space="0" w:color="auto"/>
        <w:right w:val="none" w:sz="0" w:space="0" w:color="auto"/>
      </w:divBdr>
    </w:div>
    <w:div w:id="444227084">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532111698">
      <w:bodyDiv w:val="1"/>
      <w:marLeft w:val="0"/>
      <w:marRight w:val="0"/>
      <w:marTop w:val="0"/>
      <w:marBottom w:val="0"/>
      <w:divBdr>
        <w:top w:val="none" w:sz="0" w:space="0" w:color="auto"/>
        <w:left w:val="none" w:sz="0" w:space="0" w:color="auto"/>
        <w:bottom w:val="none" w:sz="0" w:space="0" w:color="auto"/>
        <w:right w:val="none" w:sz="0" w:space="0" w:color="auto"/>
      </w:divBdr>
    </w:div>
    <w:div w:id="909384896">
      <w:bodyDiv w:val="1"/>
      <w:marLeft w:val="0"/>
      <w:marRight w:val="0"/>
      <w:marTop w:val="0"/>
      <w:marBottom w:val="0"/>
      <w:divBdr>
        <w:top w:val="none" w:sz="0" w:space="0" w:color="auto"/>
        <w:left w:val="none" w:sz="0" w:space="0" w:color="auto"/>
        <w:bottom w:val="none" w:sz="0" w:space="0" w:color="auto"/>
        <w:right w:val="none" w:sz="0" w:space="0" w:color="auto"/>
      </w:divBdr>
    </w:div>
    <w:div w:id="1068574232">
      <w:bodyDiv w:val="1"/>
      <w:marLeft w:val="0"/>
      <w:marRight w:val="0"/>
      <w:marTop w:val="0"/>
      <w:marBottom w:val="0"/>
      <w:divBdr>
        <w:top w:val="none" w:sz="0" w:space="0" w:color="auto"/>
        <w:left w:val="none" w:sz="0" w:space="0" w:color="auto"/>
        <w:bottom w:val="none" w:sz="0" w:space="0" w:color="auto"/>
        <w:right w:val="none" w:sz="0" w:space="0" w:color="auto"/>
      </w:divBdr>
      <w:divsChild>
        <w:div w:id="880869898">
          <w:marLeft w:val="0"/>
          <w:marRight w:val="0"/>
          <w:marTop w:val="0"/>
          <w:marBottom w:val="0"/>
          <w:divBdr>
            <w:top w:val="none" w:sz="0" w:space="0" w:color="auto"/>
            <w:left w:val="none" w:sz="0" w:space="0" w:color="auto"/>
            <w:bottom w:val="none" w:sz="0" w:space="0" w:color="auto"/>
            <w:right w:val="none" w:sz="0" w:space="0" w:color="auto"/>
          </w:divBdr>
        </w:div>
      </w:divsChild>
    </w:div>
    <w:div w:id="1648439723">
      <w:bodyDiv w:val="1"/>
      <w:marLeft w:val="0"/>
      <w:marRight w:val="0"/>
      <w:marTop w:val="0"/>
      <w:marBottom w:val="0"/>
      <w:divBdr>
        <w:top w:val="none" w:sz="0" w:space="0" w:color="auto"/>
        <w:left w:val="none" w:sz="0" w:space="0" w:color="auto"/>
        <w:bottom w:val="none" w:sz="0" w:space="0" w:color="auto"/>
        <w:right w:val="none" w:sz="0" w:space="0" w:color="auto"/>
      </w:divBdr>
    </w:div>
    <w:div w:id="179354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sf.io/cvrn4"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64D61-A960-4C62-AD7C-F783B0C9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9334</Words>
  <Characters>53210</Characters>
  <Application>Microsoft Office Word</Application>
  <DocSecurity>0</DocSecurity>
  <Lines>443</Lines>
  <Paragraphs>124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62420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Robin Bergh</cp:lastModifiedBy>
  <cp:revision>1</cp:revision>
  <dcterms:created xsi:type="dcterms:W3CDTF">2019-10-01T01:03:00Z</dcterms:created>
  <dcterms:modified xsi:type="dcterms:W3CDTF">2019-10-01T02:13:00Z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3628c1e5-af76-320a-86cd-b9d980603a64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